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606197"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12B877E0" w:rsidR="00F405F7" w:rsidRPr="00411CA0" w:rsidRDefault="005135BE" w:rsidP="00F405F7">
      <w:pPr>
        <w:pStyle w:val="Friform"/>
        <w:rPr>
          <w:rFonts w:ascii="Arial" w:hAnsi="Arial"/>
          <w:sz w:val="36"/>
        </w:rPr>
      </w:pPr>
      <w:r>
        <w:rPr>
          <w:rFonts w:ascii="Arial" w:hAnsi="Arial"/>
          <w:sz w:val="36"/>
        </w:rPr>
        <w:t xml:space="preserve">Utgåva </w:t>
      </w:r>
      <w:r w:rsidR="00C73E3C">
        <w:rPr>
          <w:rFonts w:ascii="Arial" w:hAnsi="Arial"/>
          <w:sz w:val="36"/>
        </w:rPr>
        <w:t>P</w:t>
      </w:r>
      <w:r w:rsidR="00573570">
        <w:rPr>
          <w:rFonts w:ascii="Arial" w:hAnsi="Arial"/>
          <w:sz w:val="36"/>
        </w:rPr>
        <w:t>B</w:t>
      </w:r>
      <w:ins w:id="0" w:author="Stefan Eriksson" w:date="2012-11-20T12:45:00Z">
        <w:r w:rsidR="00684180">
          <w:rPr>
            <w:rFonts w:ascii="Arial" w:hAnsi="Arial"/>
            <w:sz w:val="36"/>
          </w:rPr>
          <w:t>8</w:t>
        </w:r>
      </w:ins>
      <w:del w:id="1" w:author="Stefan Eriksson" w:date="2012-11-20T12:45:00Z">
        <w:r w:rsidR="00E3419F" w:rsidDel="00684180">
          <w:rPr>
            <w:rFonts w:ascii="Arial" w:hAnsi="Arial"/>
            <w:sz w:val="36"/>
          </w:rPr>
          <w:delText>7</w:delText>
        </w:r>
      </w:del>
    </w:p>
    <w:p w14:paraId="373F8914" w14:textId="06C448DA" w:rsidR="00F405F7" w:rsidRPr="00411CA0" w:rsidRDefault="00832E68" w:rsidP="00F405F7">
      <w:pPr>
        <w:pStyle w:val="Friform"/>
        <w:rPr>
          <w:rFonts w:ascii="Arial" w:hAnsi="Arial"/>
          <w:sz w:val="36"/>
        </w:rPr>
      </w:pPr>
      <w:r>
        <w:rPr>
          <w:rFonts w:ascii="Arial" w:hAnsi="Arial"/>
          <w:sz w:val="36"/>
        </w:rPr>
        <w:t>201</w:t>
      </w:r>
      <w:r w:rsidR="00C73E3C">
        <w:rPr>
          <w:rFonts w:ascii="Arial" w:hAnsi="Arial"/>
          <w:sz w:val="36"/>
        </w:rPr>
        <w:t>2</w:t>
      </w:r>
      <w:r>
        <w:rPr>
          <w:rFonts w:ascii="Arial" w:hAnsi="Arial"/>
          <w:sz w:val="36"/>
        </w:rPr>
        <w:t>-</w:t>
      </w:r>
      <w:r w:rsidR="0072207F">
        <w:rPr>
          <w:rFonts w:ascii="Arial" w:hAnsi="Arial"/>
          <w:sz w:val="36"/>
        </w:rPr>
        <w:t>1</w:t>
      </w:r>
      <w:ins w:id="2" w:author="Stefan Eriksson" w:date="2012-11-20T12:45:00Z">
        <w:r w:rsidR="00684180">
          <w:rPr>
            <w:rFonts w:ascii="Arial" w:hAnsi="Arial"/>
            <w:sz w:val="36"/>
          </w:rPr>
          <w:t>1</w:t>
        </w:r>
      </w:ins>
      <w:del w:id="3" w:author="Stefan Eriksson" w:date="2012-11-20T12:45:00Z">
        <w:r w:rsidR="0072207F" w:rsidDel="00684180">
          <w:rPr>
            <w:rFonts w:ascii="Arial" w:hAnsi="Arial"/>
            <w:sz w:val="36"/>
          </w:rPr>
          <w:delText>0</w:delText>
        </w:r>
      </w:del>
      <w:r w:rsidR="0072207F">
        <w:rPr>
          <w:rFonts w:ascii="Arial" w:hAnsi="Arial"/>
          <w:sz w:val="36"/>
        </w:rPr>
        <w:t>-</w:t>
      </w:r>
      <w:r w:rsidR="00EC2421">
        <w:rPr>
          <w:rFonts w:ascii="Arial" w:hAnsi="Arial"/>
          <w:sz w:val="36"/>
        </w:rPr>
        <w:t>2</w:t>
      </w:r>
      <w:ins w:id="4" w:author="Stefan Eriksson" w:date="2012-11-20T12:45:00Z">
        <w:r w:rsidR="00684180">
          <w:rPr>
            <w:rFonts w:ascii="Arial" w:hAnsi="Arial"/>
            <w:sz w:val="36"/>
          </w:rPr>
          <w:t>0</w:t>
        </w:r>
      </w:ins>
      <w:del w:id="5" w:author="Stefan Eriksson" w:date="2012-11-20T12:45:00Z">
        <w:r w:rsidR="00E3419F" w:rsidDel="00684180">
          <w:rPr>
            <w:rFonts w:ascii="Arial" w:hAnsi="Arial"/>
            <w:sz w:val="36"/>
          </w:rPr>
          <w:delText>3</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7777777" w:rsidR="00C44641" w:rsidRDefault="00C44641" w:rsidP="00573570">
            <w:pPr>
              <w:pStyle w:val="TableText"/>
            </w:pPr>
            <w:r>
              <w:t>A</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 xml:space="preserve">Godkänd av </w:t>
            </w:r>
            <w:proofErr w:type="spellStart"/>
            <w:r w:rsidRPr="00A8194B">
              <w:t>Cehis</w:t>
            </w:r>
            <w:proofErr w:type="spellEnd"/>
            <w:r w:rsidRPr="00A8194B">
              <w:t xml:space="preserve">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w:t>
            </w:r>
            <w:proofErr w:type="spellStart"/>
            <w:r>
              <w:t>Cehis</w:t>
            </w:r>
            <w:proofErr w:type="spellEnd"/>
          </w:p>
        </w:tc>
      </w:tr>
      <w:tr w:rsidR="00C73E3C" w14:paraId="5D9493FB" w14:textId="77777777" w:rsidTr="00573570">
        <w:trPr>
          <w:trHeight w:val="256"/>
        </w:trPr>
        <w:tc>
          <w:tcPr>
            <w:tcW w:w="964" w:type="dxa"/>
          </w:tcPr>
          <w:p w14:paraId="1EC3F077" w14:textId="512FDE5E" w:rsidR="00C73E3C" w:rsidRDefault="00C73E3C" w:rsidP="00573570">
            <w:pPr>
              <w:pStyle w:val="TableText"/>
            </w:pPr>
            <w:r>
              <w:t>PB1</w:t>
            </w:r>
          </w:p>
        </w:tc>
        <w:tc>
          <w:tcPr>
            <w:tcW w:w="1224" w:type="dxa"/>
          </w:tcPr>
          <w:p w14:paraId="5DECB6FB" w14:textId="24279E1F" w:rsidR="00C73E3C" w:rsidRDefault="00C73E3C" w:rsidP="00573570">
            <w:pPr>
              <w:pStyle w:val="TableText"/>
            </w:pPr>
            <w:r>
              <w:t>2012-03-27</w:t>
            </w:r>
          </w:p>
        </w:tc>
        <w:tc>
          <w:tcPr>
            <w:tcW w:w="3794" w:type="dxa"/>
          </w:tcPr>
          <w:p w14:paraId="5D34AC66" w14:textId="685FD4D0" w:rsidR="00C73E3C" w:rsidRPr="00A8194B" w:rsidRDefault="00C73E3C" w:rsidP="00573570">
            <w:pPr>
              <w:pStyle w:val="TableText"/>
              <w:ind w:left="0"/>
            </w:pPr>
            <w:r>
              <w:t>Första utkast med RIV TA 2.1</w:t>
            </w:r>
          </w:p>
        </w:tc>
        <w:tc>
          <w:tcPr>
            <w:tcW w:w="2326" w:type="dxa"/>
          </w:tcPr>
          <w:p w14:paraId="48C6B080" w14:textId="702739AB" w:rsidR="00C73E3C" w:rsidRDefault="00C73E3C" w:rsidP="00573570">
            <w:pPr>
              <w:pStyle w:val="TableText"/>
            </w:pPr>
            <w:r>
              <w:t>Stefan Eriksson</w:t>
            </w:r>
          </w:p>
        </w:tc>
        <w:tc>
          <w:tcPr>
            <w:tcW w:w="1440" w:type="dxa"/>
          </w:tcPr>
          <w:p w14:paraId="096E0A7A" w14:textId="77777777" w:rsidR="00C73E3C" w:rsidRDefault="00C73E3C" w:rsidP="00573570">
            <w:pPr>
              <w:pStyle w:val="TableText"/>
            </w:pPr>
          </w:p>
        </w:tc>
      </w:tr>
      <w:tr w:rsidR="0075219C" w14:paraId="5A321E53" w14:textId="77777777" w:rsidTr="00573570">
        <w:trPr>
          <w:trHeight w:val="256"/>
        </w:trPr>
        <w:tc>
          <w:tcPr>
            <w:tcW w:w="964" w:type="dxa"/>
          </w:tcPr>
          <w:p w14:paraId="61EF9B5C" w14:textId="4FC24CFD" w:rsidR="0075219C" w:rsidRDefault="0075219C" w:rsidP="00573570">
            <w:pPr>
              <w:pStyle w:val="TableText"/>
            </w:pPr>
            <w:r>
              <w:t>PB2</w:t>
            </w:r>
          </w:p>
        </w:tc>
        <w:tc>
          <w:tcPr>
            <w:tcW w:w="1224" w:type="dxa"/>
          </w:tcPr>
          <w:p w14:paraId="40281255" w14:textId="6C1062E5" w:rsidR="0075219C" w:rsidRDefault="0075219C" w:rsidP="00573570">
            <w:pPr>
              <w:pStyle w:val="TableText"/>
            </w:pPr>
            <w:r>
              <w:t>2012-04-23</w:t>
            </w:r>
          </w:p>
        </w:tc>
        <w:tc>
          <w:tcPr>
            <w:tcW w:w="3794" w:type="dxa"/>
          </w:tcPr>
          <w:p w14:paraId="5C540EA9" w14:textId="3A4C6123" w:rsidR="0075219C" w:rsidRDefault="0075219C" w:rsidP="00573570">
            <w:pPr>
              <w:pStyle w:val="TableText"/>
              <w:ind w:left="0"/>
            </w:pPr>
            <w:r>
              <w:t xml:space="preserve">Fältet </w:t>
            </w:r>
            <w:proofErr w:type="spellStart"/>
            <w:r>
              <w:t>latestCancellation</w:t>
            </w:r>
            <w:proofErr w:type="spellEnd"/>
            <w:r>
              <w:t xml:space="preserve"> tillagt i </w:t>
            </w:r>
            <w:proofErr w:type="spellStart"/>
            <w:r>
              <w:t>BlockHeaderType</w:t>
            </w:r>
            <w:proofErr w:type="spellEnd"/>
            <w:r>
              <w:t>.</w:t>
            </w:r>
          </w:p>
        </w:tc>
        <w:tc>
          <w:tcPr>
            <w:tcW w:w="2326" w:type="dxa"/>
          </w:tcPr>
          <w:p w14:paraId="1FC343AF" w14:textId="241C93D4" w:rsidR="0075219C" w:rsidRDefault="0075219C" w:rsidP="00573570">
            <w:pPr>
              <w:pStyle w:val="TableText"/>
            </w:pPr>
            <w:r>
              <w:t>Stefan Eriksson</w:t>
            </w:r>
          </w:p>
        </w:tc>
        <w:tc>
          <w:tcPr>
            <w:tcW w:w="1440" w:type="dxa"/>
          </w:tcPr>
          <w:p w14:paraId="210865B2" w14:textId="77777777" w:rsidR="0075219C" w:rsidRDefault="0075219C" w:rsidP="00573570">
            <w:pPr>
              <w:pStyle w:val="TableText"/>
            </w:pPr>
          </w:p>
        </w:tc>
      </w:tr>
      <w:tr w:rsidR="0072207F" w14:paraId="2414A120" w14:textId="77777777" w:rsidTr="00573570">
        <w:trPr>
          <w:trHeight w:val="256"/>
        </w:trPr>
        <w:tc>
          <w:tcPr>
            <w:tcW w:w="964" w:type="dxa"/>
          </w:tcPr>
          <w:p w14:paraId="3A33C444" w14:textId="46761401" w:rsidR="0072207F" w:rsidRDefault="0072207F" w:rsidP="00573570">
            <w:pPr>
              <w:pStyle w:val="TableText"/>
            </w:pPr>
            <w:r>
              <w:t>PB3</w:t>
            </w:r>
          </w:p>
        </w:tc>
        <w:tc>
          <w:tcPr>
            <w:tcW w:w="1224" w:type="dxa"/>
          </w:tcPr>
          <w:p w14:paraId="6EFD45A8" w14:textId="3AEA39DD" w:rsidR="0072207F" w:rsidRDefault="0072207F" w:rsidP="00573570">
            <w:pPr>
              <w:pStyle w:val="TableText"/>
            </w:pPr>
            <w:r>
              <w:t>2012-10-15</w:t>
            </w:r>
          </w:p>
        </w:tc>
        <w:tc>
          <w:tcPr>
            <w:tcW w:w="3794" w:type="dxa"/>
          </w:tcPr>
          <w:p w14:paraId="05663FE3" w14:textId="55E0FFEA" w:rsidR="0072207F" w:rsidRDefault="0072207F" w:rsidP="00573570">
            <w:pPr>
              <w:pStyle w:val="TableText"/>
              <w:ind w:left="0"/>
            </w:pPr>
            <w:proofErr w:type="spellStart"/>
            <w:r>
              <w:t>Exceptionhantering</w:t>
            </w:r>
            <w:proofErr w:type="spellEnd"/>
            <w:r>
              <w:t xml:space="preserve"> borttagen. Lagt till undantag av informationstyper.</w:t>
            </w:r>
          </w:p>
        </w:tc>
        <w:tc>
          <w:tcPr>
            <w:tcW w:w="2326" w:type="dxa"/>
          </w:tcPr>
          <w:p w14:paraId="3EAD92B3" w14:textId="00F568CB" w:rsidR="0072207F" w:rsidRDefault="0072207F" w:rsidP="00573570">
            <w:pPr>
              <w:pStyle w:val="TableText"/>
            </w:pPr>
            <w:r>
              <w:t>Stefan Eriksson</w:t>
            </w:r>
          </w:p>
        </w:tc>
        <w:tc>
          <w:tcPr>
            <w:tcW w:w="1440" w:type="dxa"/>
          </w:tcPr>
          <w:p w14:paraId="23E1AF73" w14:textId="77777777" w:rsidR="0072207F" w:rsidRDefault="0072207F" w:rsidP="00573570">
            <w:pPr>
              <w:pStyle w:val="TableText"/>
            </w:pPr>
          </w:p>
        </w:tc>
      </w:tr>
      <w:tr w:rsidR="00671F9B" w14:paraId="4E674511" w14:textId="77777777" w:rsidTr="00573570">
        <w:trPr>
          <w:trHeight w:val="256"/>
        </w:trPr>
        <w:tc>
          <w:tcPr>
            <w:tcW w:w="964" w:type="dxa"/>
          </w:tcPr>
          <w:p w14:paraId="261CD4B1" w14:textId="4FCD5834" w:rsidR="00671F9B" w:rsidRDefault="00671F9B" w:rsidP="00573570">
            <w:pPr>
              <w:pStyle w:val="TableText"/>
            </w:pPr>
            <w:r>
              <w:t>PB4</w:t>
            </w:r>
          </w:p>
        </w:tc>
        <w:tc>
          <w:tcPr>
            <w:tcW w:w="1224" w:type="dxa"/>
          </w:tcPr>
          <w:p w14:paraId="3B183EFA" w14:textId="307134C5" w:rsidR="00671F9B" w:rsidRDefault="00671F9B" w:rsidP="00573570">
            <w:pPr>
              <w:pStyle w:val="TableText"/>
            </w:pPr>
            <w:r>
              <w:t>2012-10-19</w:t>
            </w:r>
          </w:p>
        </w:tc>
        <w:tc>
          <w:tcPr>
            <w:tcW w:w="3794" w:type="dxa"/>
          </w:tcPr>
          <w:p w14:paraId="2C34CAE6" w14:textId="61FAC054" w:rsidR="00671F9B" w:rsidRDefault="00671F9B" w:rsidP="00573570">
            <w:pPr>
              <w:pStyle w:val="TableText"/>
              <w:ind w:left="0"/>
            </w:pPr>
            <w:r>
              <w:t xml:space="preserve">Lagt till </w:t>
            </w:r>
            <w:proofErr w:type="spellStart"/>
            <w:r>
              <w:t>GetPatientIdsForCareProvider</w:t>
            </w:r>
            <w:proofErr w:type="spellEnd"/>
            <w:r>
              <w:t xml:space="preserve"> i kap. 1.4. Rättat namnrymd.</w:t>
            </w:r>
          </w:p>
        </w:tc>
        <w:tc>
          <w:tcPr>
            <w:tcW w:w="2326" w:type="dxa"/>
          </w:tcPr>
          <w:p w14:paraId="00589760" w14:textId="0FAB68B3" w:rsidR="00671F9B" w:rsidRDefault="00671F9B" w:rsidP="00573570">
            <w:pPr>
              <w:pStyle w:val="TableText"/>
            </w:pPr>
            <w:r>
              <w:t>Stefan Eriksson</w:t>
            </w:r>
          </w:p>
        </w:tc>
        <w:tc>
          <w:tcPr>
            <w:tcW w:w="1440" w:type="dxa"/>
          </w:tcPr>
          <w:p w14:paraId="61B3EBBB" w14:textId="77777777" w:rsidR="00671F9B" w:rsidRDefault="00671F9B" w:rsidP="00573570">
            <w:pPr>
              <w:pStyle w:val="TableText"/>
            </w:pPr>
          </w:p>
        </w:tc>
      </w:tr>
      <w:tr w:rsidR="005E4330" w14:paraId="23B97D15" w14:textId="77777777" w:rsidTr="00573570">
        <w:trPr>
          <w:trHeight w:val="256"/>
        </w:trPr>
        <w:tc>
          <w:tcPr>
            <w:tcW w:w="964" w:type="dxa"/>
          </w:tcPr>
          <w:p w14:paraId="4FF3B400" w14:textId="1E005ECE" w:rsidR="005E4330" w:rsidRDefault="005E4330" w:rsidP="00573570">
            <w:pPr>
              <w:pStyle w:val="TableText"/>
            </w:pPr>
            <w:r>
              <w:t>PB5</w:t>
            </w:r>
          </w:p>
        </w:tc>
        <w:tc>
          <w:tcPr>
            <w:tcW w:w="1224" w:type="dxa"/>
          </w:tcPr>
          <w:p w14:paraId="534D3FA3" w14:textId="0F41C5F4" w:rsidR="005E4330" w:rsidRDefault="005E4330" w:rsidP="00573570">
            <w:pPr>
              <w:pStyle w:val="TableText"/>
            </w:pPr>
            <w:r>
              <w:t>2012-10-19</w:t>
            </w:r>
          </w:p>
        </w:tc>
        <w:tc>
          <w:tcPr>
            <w:tcW w:w="3794" w:type="dxa"/>
          </w:tcPr>
          <w:p w14:paraId="558F2FAC" w14:textId="6953CF32" w:rsidR="005E4330" w:rsidRDefault="005E4330" w:rsidP="00573570">
            <w:pPr>
              <w:pStyle w:val="TableText"/>
              <w:ind w:left="0"/>
            </w:pPr>
            <w:r>
              <w:t>Nya tjänster</w:t>
            </w:r>
          </w:p>
        </w:tc>
        <w:tc>
          <w:tcPr>
            <w:tcW w:w="2326" w:type="dxa"/>
          </w:tcPr>
          <w:p w14:paraId="7124C30E" w14:textId="4F409BC9" w:rsidR="005E4330" w:rsidRDefault="005E4330" w:rsidP="00573570">
            <w:pPr>
              <w:pStyle w:val="TableText"/>
            </w:pPr>
            <w:r>
              <w:t>Stefan Eriksson</w:t>
            </w:r>
          </w:p>
        </w:tc>
        <w:tc>
          <w:tcPr>
            <w:tcW w:w="1440" w:type="dxa"/>
          </w:tcPr>
          <w:p w14:paraId="2A5BEDAB" w14:textId="77777777" w:rsidR="005E4330" w:rsidRDefault="005E4330" w:rsidP="00573570">
            <w:pPr>
              <w:pStyle w:val="TableText"/>
            </w:pPr>
          </w:p>
        </w:tc>
      </w:tr>
      <w:tr w:rsidR="00A812C1" w14:paraId="43F52221" w14:textId="77777777" w:rsidTr="00573570">
        <w:trPr>
          <w:trHeight w:val="256"/>
        </w:trPr>
        <w:tc>
          <w:tcPr>
            <w:tcW w:w="964" w:type="dxa"/>
          </w:tcPr>
          <w:p w14:paraId="24342643" w14:textId="1FB658F4" w:rsidR="00A812C1" w:rsidRDefault="00A812C1" w:rsidP="00573570">
            <w:pPr>
              <w:pStyle w:val="TableText"/>
            </w:pPr>
            <w:r>
              <w:t>PB6</w:t>
            </w:r>
          </w:p>
        </w:tc>
        <w:tc>
          <w:tcPr>
            <w:tcW w:w="1224" w:type="dxa"/>
          </w:tcPr>
          <w:p w14:paraId="7FAC9481" w14:textId="6D821EF0" w:rsidR="00A812C1" w:rsidRDefault="00A812C1" w:rsidP="00573570">
            <w:pPr>
              <w:pStyle w:val="TableText"/>
            </w:pPr>
            <w:r>
              <w:t>2012-10-22</w:t>
            </w:r>
          </w:p>
        </w:tc>
        <w:tc>
          <w:tcPr>
            <w:tcW w:w="3794" w:type="dxa"/>
          </w:tcPr>
          <w:p w14:paraId="1ACA1399" w14:textId="7452E9A3" w:rsidR="00A812C1" w:rsidRDefault="00A812C1" w:rsidP="00573570">
            <w:pPr>
              <w:pStyle w:val="TableText"/>
              <w:ind w:left="0"/>
            </w:pPr>
            <w:r>
              <w:t>Ändrat namn på några tjänster</w:t>
            </w:r>
          </w:p>
        </w:tc>
        <w:tc>
          <w:tcPr>
            <w:tcW w:w="2326" w:type="dxa"/>
          </w:tcPr>
          <w:p w14:paraId="555E9C4A" w14:textId="1CA62156" w:rsidR="00A812C1" w:rsidRDefault="00A812C1" w:rsidP="00573570">
            <w:pPr>
              <w:pStyle w:val="TableText"/>
            </w:pPr>
            <w:r>
              <w:t>Stefan Eriksson</w:t>
            </w:r>
          </w:p>
        </w:tc>
        <w:tc>
          <w:tcPr>
            <w:tcW w:w="1440" w:type="dxa"/>
          </w:tcPr>
          <w:p w14:paraId="299E9634" w14:textId="77777777" w:rsidR="00A812C1" w:rsidRDefault="00A812C1" w:rsidP="00573570">
            <w:pPr>
              <w:pStyle w:val="TableText"/>
            </w:pPr>
          </w:p>
        </w:tc>
      </w:tr>
      <w:tr w:rsidR="00E3419F" w14:paraId="4F7FE539" w14:textId="77777777" w:rsidTr="00573570">
        <w:trPr>
          <w:trHeight w:val="256"/>
        </w:trPr>
        <w:tc>
          <w:tcPr>
            <w:tcW w:w="964" w:type="dxa"/>
          </w:tcPr>
          <w:p w14:paraId="12EE678A" w14:textId="78899A1D" w:rsidR="00E3419F" w:rsidRDefault="00E3419F" w:rsidP="00573570">
            <w:pPr>
              <w:pStyle w:val="TableText"/>
            </w:pPr>
            <w:r>
              <w:t>PB7</w:t>
            </w:r>
          </w:p>
        </w:tc>
        <w:tc>
          <w:tcPr>
            <w:tcW w:w="1224" w:type="dxa"/>
          </w:tcPr>
          <w:p w14:paraId="5F06CDA8" w14:textId="51EA45A4" w:rsidR="00E3419F" w:rsidRDefault="00E3419F" w:rsidP="00573570">
            <w:pPr>
              <w:pStyle w:val="TableText"/>
            </w:pPr>
            <w:r>
              <w:t>2012-10-23</w:t>
            </w:r>
          </w:p>
        </w:tc>
        <w:tc>
          <w:tcPr>
            <w:tcW w:w="3794" w:type="dxa"/>
          </w:tcPr>
          <w:p w14:paraId="230C8C89" w14:textId="237E8F34" w:rsidR="00E3419F" w:rsidRDefault="00E3419F" w:rsidP="00573570">
            <w:pPr>
              <w:pStyle w:val="TableText"/>
              <w:ind w:left="0"/>
            </w:pPr>
            <w:r>
              <w:t>Ref till WS-</w:t>
            </w:r>
            <w:proofErr w:type="spellStart"/>
            <w:r>
              <w:t>Addressing</w:t>
            </w:r>
            <w:proofErr w:type="spellEnd"/>
            <w:r>
              <w:t xml:space="preserve"> borttagen</w:t>
            </w:r>
          </w:p>
        </w:tc>
        <w:tc>
          <w:tcPr>
            <w:tcW w:w="2326" w:type="dxa"/>
          </w:tcPr>
          <w:p w14:paraId="337829D4" w14:textId="49488393" w:rsidR="00E3419F" w:rsidRDefault="00E3419F" w:rsidP="00573570">
            <w:pPr>
              <w:pStyle w:val="TableText"/>
            </w:pPr>
            <w:r>
              <w:t>Stefan Eriksson</w:t>
            </w:r>
          </w:p>
        </w:tc>
        <w:tc>
          <w:tcPr>
            <w:tcW w:w="1440" w:type="dxa"/>
          </w:tcPr>
          <w:p w14:paraId="23E97D7D" w14:textId="77777777" w:rsidR="00E3419F" w:rsidRDefault="00E3419F" w:rsidP="00573570">
            <w:pPr>
              <w:pStyle w:val="TableText"/>
            </w:pPr>
          </w:p>
        </w:tc>
      </w:tr>
      <w:tr w:rsidR="00684180" w14:paraId="3813B593" w14:textId="77777777" w:rsidTr="00573570">
        <w:trPr>
          <w:trHeight w:val="256"/>
          <w:ins w:id="6" w:author="Stefan Eriksson" w:date="2012-11-20T12:45:00Z"/>
        </w:trPr>
        <w:tc>
          <w:tcPr>
            <w:tcW w:w="964" w:type="dxa"/>
          </w:tcPr>
          <w:p w14:paraId="2D4C2C9A" w14:textId="75CCB403" w:rsidR="00684180" w:rsidRDefault="00684180" w:rsidP="00573570">
            <w:pPr>
              <w:pStyle w:val="TableText"/>
              <w:rPr>
                <w:ins w:id="7" w:author="Stefan Eriksson" w:date="2012-11-20T12:45:00Z"/>
              </w:rPr>
            </w:pPr>
            <w:ins w:id="8" w:author="Stefan Eriksson" w:date="2012-11-20T12:46:00Z">
              <w:r>
                <w:t>PB8</w:t>
              </w:r>
            </w:ins>
          </w:p>
        </w:tc>
        <w:tc>
          <w:tcPr>
            <w:tcW w:w="1224" w:type="dxa"/>
          </w:tcPr>
          <w:p w14:paraId="5E57E4B0" w14:textId="4922D7BE" w:rsidR="00684180" w:rsidRDefault="00684180" w:rsidP="00573570">
            <w:pPr>
              <w:pStyle w:val="TableText"/>
              <w:rPr>
                <w:ins w:id="9" w:author="Stefan Eriksson" w:date="2012-11-20T12:45:00Z"/>
              </w:rPr>
            </w:pPr>
            <w:ins w:id="10" w:author="Stefan Eriksson" w:date="2012-11-20T12:46:00Z">
              <w:r>
                <w:t>2012-11-20</w:t>
              </w:r>
            </w:ins>
          </w:p>
        </w:tc>
        <w:tc>
          <w:tcPr>
            <w:tcW w:w="3794" w:type="dxa"/>
          </w:tcPr>
          <w:p w14:paraId="6CED1E7C" w14:textId="4925E15D" w:rsidR="00684180" w:rsidRDefault="00684180" w:rsidP="00684180">
            <w:pPr>
              <w:pStyle w:val="TableText"/>
              <w:ind w:left="0"/>
              <w:rPr>
                <w:ins w:id="11" w:author="Stefan Eriksson" w:date="2012-11-20T12:45:00Z"/>
              </w:rPr>
            </w:pPr>
            <w:ins w:id="12" w:author="Stefan Eriksson" w:date="2012-11-20T12:46:00Z">
              <w:r>
                <w:t xml:space="preserve">Ändrat parameter </w:t>
              </w:r>
            </w:ins>
            <w:proofErr w:type="spellStart"/>
            <w:ins w:id="13" w:author="Stefan Eriksson" w:date="2012-11-20T12:47:00Z">
              <w:r>
                <w:t>r</w:t>
              </w:r>
              <w:r w:rsidRPr="00684180">
                <w:t>evokedForEmployeeId</w:t>
              </w:r>
            </w:ins>
            <w:proofErr w:type="spellEnd"/>
            <w:ins w:id="14" w:author="Stefan Eriksson" w:date="2012-11-20T12:46:00Z">
              <w:r>
                <w:t xml:space="preserve"> i </w:t>
              </w:r>
              <w:proofErr w:type="spellStart"/>
              <w:r>
                <w:t>RegisterExtendedTemporaryRevoke</w:t>
              </w:r>
              <w:proofErr w:type="spellEnd"/>
              <w:r>
                <w:t xml:space="preserve"> till </w:t>
              </w:r>
              <w:proofErr w:type="spellStart"/>
              <w:r>
                <w:t>optionell</w:t>
              </w:r>
              <w:proofErr w:type="spellEnd"/>
              <w:r>
                <w:t>.</w:t>
              </w:r>
            </w:ins>
          </w:p>
        </w:tc>
        <w:tc>
          <w:tcPr>
            <w:tcW w:w="2326" w:type="dxa"/>
          </w:tcPr>
          <w:p w14:paraId="5FB76020" w14:textId="248422B6" w:rsidR="00684180" w:rsidRDefault="00684180" w:rsidP="00573570">
            <w:pPr>
              <w:pStyle w:val="TableText"/>
              <w:rPr>
                <w:ins w:id="15" w:author="Stefan Eriksson" w:date="2012-11-20T12:45:00Z"/>
              </w:rPr>
            </w:pPr>
            <w:ins w:id="16" w:author="Stefan Eriksson" w:date="2012-11-20T12:46:00Z">
              <w:r>
                <w:t>Stefan Eriksson</w:t>
              </w:r>
            </w:ins>
          </w:p>
        </w:tc>
        <w:tc>
          <w:tcPr>
            <w:tcW w:w="1440" w:type="dxa"/>
          </w:tcPr>
          <w:p w14:paraId="18EF86D1" w14:textId="77777777" w:rsidR="00684180" w:rsidRDefault="00684180" w:rsidP="00573570">
            <w:pPr>
              <w:pStyle w:val="TableText"/>
              <w:rPr>
                <w:ins w:id="17" w:author="Stefan Eriksson" w:date="2012-11-20T12:45: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bookmarkStart w:id="18" w:name="_GoBack"/>
      <w:bookmarkEnd w:id="18"/>
      <w:r>
        <w:br w:type="page"/>
      </w:r>
      <w:r w:rsidR="0005186E" w:rsidRPr="00073B6C">
        <w:rPr>
          <w:b/>
          <w:sz w:val="24"/>
        </w:rPr>
        <w:lastRenderedPageBreak/>
        <w:t>Innehållsförteckning</w:t>
      </w:r>
    </w:p>
    <w:p w14:paraId="1DE9CA27" w14:textId="77777777" w:rsidR="004A328A"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3503" w:history="1">
        <w:r w:rsidR="004A328A" w:rsidRPr="00185705">
          <w:rPr>
            <w:rStyle w:val="Hyperlink"/>
          </w:rPr>
          <w:t>1</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Inledning</w:t>
        </w:r>
        <w:r w:rsidR="004A328A">
          <w:rPr>
            <w:webHidden/>
          </w:rPr>
          <w:tab/>
        </w:r>
        <w:r w:rsidR="004A328A">
          <w:rPr>
            <w:webHidden/>
          </w:rPr>
          <w:fldChar w:fldCharType="begin"/>
        </w:r>
        <w:r w:rsidR="004A328A">
          <w:rPr>
            <w:webHidden/>
          </w:rPr>
          <w:instrText xml:space="preserve"> PAGEREF _Toc338683503 \h </w:instrText>
        </w:r>
        <w:r w:rsidR="004A328A">
          <w:rPr>
            <w:webHidden/>
          </w:rPr>
        </w:r>
        <w:r w:rsidR="004A328A">
          <w:rPr>
            <w:webHidden/>
          </w:rPr>
          <w:fldChar w:fldCharType="separate"/>
        </w:r>
        <w:r w:rsidR="00BD5907">
          <w:rPr>
            <w:webHidden/>
          </w:rPr>
          <w:t>4</w:t>
        </w:r>
        <w:r w:rsidR="004A328A">
          <w:rPr>
            <w:webHidden/>
          </w:rPr>
          <w:fldChar w:fldCharType="end"/>
        </w:r>
      </w:hyperlink>
    </w:p>
    <w:p w14:paraId="2CFCFFDA"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04" w:history="1">
        <w:r w:rsidR="004A328A" w:rsidRPr="00185705">
          <w:rPr>
            <w:rStyle w:val="Hyperlink"/>
          </w:rPr>
          <w:t>2</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Generella regler</w:t>
        </w:r>
        <w:r w:rsidR="004A328A">
          <w:rPr>
            <w:webHidden/>
          </w:rPr>
          <w:tab/>
        </w:r>
        <w:r w:rsidR="004A328A">
          <w:rPr>
            <w:webHidden/>
          </w:rPr>
          <w:fldChar w:fldCharType="begin"/>
        </w:r>
        <w:r w:rsidR="004A328A">
          <w:rPr>
            <w:webHidden/>
          </w:rPr>
          <w:instrText xml:space="preserve"> PAGEREF _Toc338683504 \h </w:instrText>
        </w:r>
        <w:r w:rsidR="004A328A">
          <w:rPr>
            <w:webHidden/>
          </w:rPr>
        </w:r>
        <w:r w:rsidR="004A328A">
          <w:rPr>
            <w:webHidden/>
          </w:rPr>
          <w:fldChar w:fldCharType="separate"/>
        </w:r>
        <w:r w:rsidR="00BD5907">
          <w:rPr>
            <w:webHidden/>
          </w:rPr>
          <w:t>8</w:t>
        </w:r>
        <w:r w:rsidR="004A328A">
          <w:rPr>
            <w:webHidden/>
          </w:rPr>
          <w:fldChar w:fldCharType="end"/>
        </w:r>
      </w:hyperlink>
    </w:p>
    <w:p w14:paraId="00F02531"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05" w:history="1">
        <w:r w:rsidR="004A328A" w:rsidRPr="00185705">
          <w:rPr>
            <w:rStyle w:val="Hyperlink"/>
          </w:rPr>
          <w:t>3</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GetAllBlocks</w:t>
        </w:r>
        <w:r w:rsidR="004A328A">
          <w:rPr>
            <w:webHidden/>
          </w:rPr>
          <w:tab/>
        </w:r>
        <w:r w:rsidR="004A328A">
          <w:rPr>
            <w:webHidden/>
          </w:rPr>
          <w:fldChar w:fldCharType="begin"/>
        </w:r>
        <w:r w:rsidR="004A328A">
          <w:rPr>
            <w:webHidden/>
          </w:rPr>
          <w:instrText xml:space="preserve"> PAGEREF _Toc338683505 \h </w:instrText>
        </w:r>
        <w:r w:rsidR="004A328A">
          <w:rPr>
            <w:webHidden/>
          </w:rPr>
        </w:r>
        <w:r w:rsidR="004A328A">
          <w:rPr>
            <w:webHidden/>
          </w:rPr>
          <w:fldChar w:fldCharType="separate"/>
        </w:r>
        <w:r w:rsidR="00BD5907">
          <w:rPr>
            <w:webHidden/>
          </w:rPr>
          <w:t>11</w:t>
        </w:r>
        <w:r w:rsidR="004A328A">
          <w:rPr>
            <w:webHidden/>
          </w:rPr>
          <w:fldChar w:fldCharType="end"/>
        </w:r>
      </w:hyperlink>
    </w:p>
    <w:p w14:paraId="17CF77DC"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06" w:history="1">
        <w:r w:rsidR="004A328A" w:rsidRPr="00185705">
          <w:rPr>
            <w:rStyle w:val="Hyperlink"/>
          </w:rPr>
          <w:t>4</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GetAllBlocksForPatient</w:t>
        </w:r>
        <w:r w:rsidR="004A328A">
          <w:rPr>
            <w:webHidden/>
          </w:rPr>
          <w:tab/>
        </w:r>
        <w:r w:rsidR="004A328A">
          <w:rPr>
            <w:webHidden/>
          </w:rPr>
          <w:fldChar w:fldCharType="begin"/>
        </w:r>
        <w:r w:rsidR="004A328A">
          <w:rPr>
            <w:webHidden/>
          </w:rPr>
          <w:instrText xml:space="preserve"> PAGEREF _Toc338683506 \h </w:instrText>
        </w:r>
        <w:r w:rsidR="004A328A">
          <w:rPr>
            <w:webHidden/>
          </w:rPr>
        </w:r>
        <w:r w:rsidR="004A328A">
          <w:rPr>
            <w:webHidden/>
          </w:rPr>
          <w:fldChar w:fldCharType="separate"/>
        </w:r>
        <w:r w:rsidR="00BD5907">
          <w:rPr>
            <w:webHidden/>
          </w:rPr>
          <w:t>14</w:t>
        </w:r>
        <w:r w:rsidR="004A328A">
          <w:rPr>
            <w:webHidden/>
          </w:rPr>
          <w:fldChar w:fldCharType="end"/>
        </w:r>
      </w:hyperlink>
    </w:p>
    <w:p w14:paraId="0D35E91A"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07" w:history="1">
        <w:r w:rsidR="004A328A" w:rsidRPr="00185705">
          <w:rPr>
            <w:rStyle w:val="Hyperlink"/>
          </w:rPr>
          <w:t>5</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GetPatientIds</w:t>
        </w:r>
        <w:r w:rsidR="004A328A">
          <w:rPr>
            <w:webHidden/>
          </w:rPr>
          <w:tab/>
        </w:r>
        <w:r w:rsidR="004A328A">
          <w:rPr>
            <w:webHidden/>
          </w:rPr>
          <w:fldChar w:fldCharType="begin"/>
        </w:r>
        <w:r w:rsidR="004A328A">
          <w:rPr>
            <w:webHidden/>
          </w:rPr>
          <w:instrText xml:space="preserve"> PAGEREF _Toc338683507 \h </w:instrText>
        </w:r>
        <w:r w:rsidR="004A328A">
          <w:rPr>
            <w:webHidden/>
          </w:rPr>
        </w:r>
        <w:r w:rsidR="004A328A">
          <w:rPr>
            <w:webHidden/>
          </w:rPr>
          <w:fldChar w:fldCharType="separate"/>
        </w:r>
        <w:r w:rsidR="00BD5907">
          <w:rPr>
            <w:webHidden/>
          </w:rPr>
          <w:t>17</w:t>
        </w:r>
        <w:r w:rsidR="004A328A">
          <w:rPr>
            <w:webHidden/>
          </w:rPr>
          <w:fldChar w:fldCharType="end"/>
        </w:r>
      </w:hyperlink>
    </w:p>
    <w:p w14:paraId="683C2F92"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08" w:history="1">
        <w:r w:rsidR="004A328A" w:rsidRPr="00185705">
          <w:rPr>
            <w:rStyle w:val="Hyperlink"/>
          </w:rPr>
          <w:t>6</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GetBlocks</w:t>
        </w:r>
        <w:r w:rsidR="004A328A">
          <w:rPr>
            <w:webHidden/>
          </w:rPr>
          <w:tab/>
        </w:r>
        <w:r w:rsidR="004A328A">
          <w:rPr>
            <w:webHidden/>
          </w:rPr>
          <w:fldChar w:fldCharType="begin"/>
        </w:r>
        <w:r w:rsidR="004A328A">
          <w:rPr>
            <w:webHidden/>
          </w:rPr>
          <w:instrText xml:space="preserve"> PAGEREF _Toc338683508 \h </w:instrText>
        </w:r>
        <w:r w:rsidR="004A328A">
          <w:rPr>
            <w:webHidden/>
          </w:rPr>
        </w:r>
        <w:r w:rsidR="004A328A">
          <w:rPr>
            <w:webHidden/>
          </w:rPr>
          <w:fldChar w:fldCharType="separate"/>
        </w:r>
        <w:r w:rsidR="00BD5907">
          <w:rPr>
            <w:webHidden/>
          </w:rPr>
          <w:t>19</w:t>
        </w:r>
        <w:r w:rsidR="004A328A">
          <w:rPr>
            <w:webHidden/>
          </w:rPr>
          <w:fldChar w:fldCharType="end"/>
        </w:r>
      </w:hyperlink>
    </w:p>
    <w:p w14:paraId="67F9E12C"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09" w:history="1">
        <w:r w:rsidR="004A328A" w:rsidRPr="00185705">
          <w:rPr>
            <w:rStyle w:val="Hyperlink"/>
          </w:rPr>
          <w:t>7</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GetBlocksForPatient</w:t>
        </w:r>
        <w:r w:rsidR="004A328A">
          <w:rPr>
            <w:webHidden/>
          </w:rPr>
          <w:tab/>
        </w:r>
        <w:r w:rsidR="004A328A">
          <w:rPr>
            <w:webHidden/>
          </w:rPr>
          <w:fldChar w:fldCharType="begin"/>
        </w:r>
        <w:r w:rsidR="004A328A">
          <w:rPr>
            <w:webHidden/>
          </w:rPr>
          <w:instrText xml:space="preserve"> PAGEREF _Toc338683509 \h </w:instrText>
        </w:r>
        <w:r w:rsidR="004A328A">
          <w:rPr>
            <w:webHidden/>
          </w:rPr>
        </w:r>
        <w:r w:rsidR="004A328A">
          <w:rPr>
            <w:webHidden/>
          </w:rPr>
          <w:fldChar w:fldCharType="separate"/>
        </w:r>
        <w:r w:rsidR="00BD5907">
          <w:rPr>
            <w:webHidden/>
          </w:rPr>
          <w:t>21</w:t>
        </w:r>
        <w:r w:rsidR="004A328A">
          <w:rPr>
            <w:webHidden/>
          </w:rPr>
          <w:fldChar w:fldCharType="end"/>
        </w:r>
      </w:hyperlink>
    </w:p>
    <w:p w14:paraId="78403125"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0" w:history="1">
        <w:r w:rsidR="004A328A" w:rsidRPr="00185705">
          <w:rPr>
            <w:rStyle w:val="Hyperlink"/>
          </w:rPr>
          <w:t>8</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GetExtendedBlocksForPatient</w:t>
        </w:r>
        <w:r w:rsidR="004A328A">
          <w:rPr>
            <w:webHidden/>
          </w:rPr>
          <w:tab/>
        </w:r>
        <w:r w:rsidR="004A328A">
          <w:rPr>
            <w:webHidden/>
          </w:rPr>
          <w:fldChar w:fldCharType="begin"/>
        </w:r>
        <w:r w:rsidR="004A328A">
          <w:rPr>
            <w:webHidden/>
          </w:rPr>
          <w:instrText xml:space="preserve"> PAGEREF _Toc338683510 \h </w:instrText>
        </w:r>
        <w:r w:rsidR="004A328A">
          <w:rPr>
            <w:webHidden/>
          </w:rPr>
        </w:r>
        <w:r w:rsidR="004A328A">
          <w:rPr>
            <w:webHidden/>
          </w:rPr>
          <w:fldChar w:fldCharType="separate"/>
        </w:r>
        <w:r w:rsidR="00BD5907">
          <w:rPr>
            <w:webHidden/>
          </w:rPr>
          <w:t>24</w:t>
        </w:r>
        <w:r w:rsidR="004A328A">
          <w:rPr>
            <w:webHidden/>
          </w:rPr>
          <w:fldChar w:fldCharType="end"/>
        </w:r>
      </w:hyperlink>
    </w:p>
    <w:p w14:paraId="51AA4250"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1" w:history="1">
        <w:r w:rsidR="004A328A" w:rsidRPr="00185705">
          <w:rPr>
            <w:rStyle w:val="Hyperlink"/>
          </w:rPr>
          <w:t>9</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CheckBlocks</w:t>
        </w:r>
        <w:r w:rsidR="004A328A">
          <w:rPr>
            <w:webHidden/>
          </w:rPr>
          <w:tab/>
        </w:r>
        <w:r w:rsidR="004A328A">
          <w:rPr>
            <w:webHidden/>
          </w:rPr>
          <w:fldChar w:fldCharType="begin"/>
        </w:r>
        <w:r w:rsidR="004A328A">
          <w:rPr>
            <w:webHidden/>
          </w:rPr>
          <w:instrText xml:space="preserve"> PAGEREF _Toc338683511 \h </w:instrText>
        </w:r>
        <w:r w:rsidR="004A328A">
          <w:rPr>
            <w:webHidden/>
          </w:rPr>
        </w:r>
        <w:r w:rsidR="004A328A">
          <w:rPr>
            <w:webHidden/>
          </w:rPr>
          <w:fldChar w:fldCharType="separate"/>
        </w:r>
        <w:r w:rsidR="00BD5907">
          <w:rPr>
            <w:webHidden/>
          </w:rPr>
          <w:t>28</w:t>
        </w:r>
        <w:r w:rsidR="004A328A">
          <w:rPr>
            <w:webHidden/>
          </w:rPr>
          <w:fldChar w:fldCharType="end"/>
        </w:r>
      </w:hyperlink>
    </w:p>
    <w:p w14:paraId="0BBEEA3B"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2" w:history="1">
        <w:r w:rsidR="004A328A" w:rsidRPr="00185705">
          <w:rPr>
            <w:rStyle w:val="Hyperlink"/>
          </w:rPr>
          <w:t>10</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RegisterBlock</w:t>
        </w:r>
        <w:r w:rsidR="004A328A">
          <w:rPr>
            <w:webHidden/>
          </w:rPr>
          <w:tab/>
        </w:r>
        <w:r w:rsidR="004A328A">
          <w:rPr>
            <w:webHidden/>
          </w:rPr>
          <w:fldChar w:fldCharType="begin"/>
        </w:r>
        <w:r w:rsidR="004A328A">
          <w:rPr>
            <w:webHidden/>
          </w:rPr>
          <w:instrText xml:space="preserve"> PAGEREF _Toc338683512 \h </w:instrText>
        </w:r>
        <w:r w:rsidR="004A328A">
          <w:rPr>
            <w:webHidden/>
          </w:rPr>
        </w:r>
        <w:r w:rsidR="004A328A">
          <w:rPr>
            <w:webHidden/>
          </w:rPr>
          <w:fldChar w:fldCharType="separate"/>
        </w:r>
        <w:r w:rsidR="00BD5907">
          <w:rPr>
            <w:webHidden/>
          </w:rPr>
          <w:t>30</w:t>
        </w:r>
        <w:r w:rsidR="004A328A">
          <w:rPr>
            <w:webHidden/>
          </w:rPr>
          <w:fldChar w:fldCharType="end"/>
        </w:r>
      </w:hyperlink>
    </w:p>
    <w:p w14:paraId="362C93E1"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3" w:history="1">
        <w:r w:rsidR="004A328A" w:rsidRPr="00185705">
          <w:rPr>
            <w:rStyle w:val="Hyperlink"/>
          </w:rPr>
          <w:t>11</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UnregisterBlock</w:t>
        </w:r>
        <w:r w:rsidR="004A328A">
          <w:rPr>
            <w:webHidden/>
          </w:rPr>
          <w:tab/>
        </w:r>
        <w:r w:rsidR="004A328A">
          <w:rPr>
            <w:webHidden/>
          </w:rPr>
          <w:fldChar w:fldCharType="begin"/>
        </w:r>
        <w:r w:rsidR="004A328A">
          <w:rPr>
            <w:webHidden/>
          </w:rPr>
          <w:instrText xml:space="preserve"> PAGEREF _Toc338683513 \h </w:instrText>
        </w:r>
        <w:r w:rsidR="004A328A">
          <w:rPr>
            <w:webHidden/>
          </w:rPr>
        </w:r>
        <w:r w:rsidR="004A328A">
          <w:rPr>
            <w:webHidden/>
          </w:rPr>
          <w:fldChar w:fldCharType="separate"/>
        </w:r>
        <w:r w:rsidR="00BD5907">
          <w:rPr>
            <w:webHidden/>
          </w:rPr>
          <w:t>33</w:t>
        </w:r>
        <w:r w:rsidR="004A328A">
          <w:rPr>
            <w:webHidden/>
          </w:rPr>
          <w:fldChar w:fldCharType="end"/>
        </w:r>
      </w:hyperlink>
    </w:p>
    <w:p w14:paraId="6731EC49"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4" w:history="1">
        <w:r w:rsidR="004A328A" w:rsidRPr="00185705">
          <w:rPr>
            <w:rStyle w:val="Hyperlink"/>
          </w:rPr>
          <w:t>12</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RegisterTemporaryRevoke</w:t>
        </w:r>
        <w:r w:rsidR="004A328A">
          <w:rPr>
            <w:webHidden/>
          </w:rPr>
          <w:tab/>
        </w:r>
        <w:r w:rsidR="004A328A">
          <w:rPr>
            <w:webHidden/>
          </w:rPr>
          <w:fldChar w:fldCharType="begin"/>
        </w:r>
        <w:r w:rsidR="004A328A">
          <w:rPr>
            <w:webHidden/>
          </w:rPr>
          <w:instrText xml:space="preserve"> PAGEREF _Toc338683514 \h </w:instrText>
        </w:r>
        <w:r w:rsidR="004A328A">
          <w:rPr>
            <w:webHidden/>
          </w:rPr>
        </w:r>
        <w:r w:rsidR="004A328A">
          <w:rPr>
            <w:webHidden/>
          </w:rPr>
          <w:fldChar w:fldCharType="separate"/>
        </w:r>
        <w:r w:rsidR="00BD5907">
          <w:rPr>
            <w:webHidden/>
          </w:rPr>
          <w:t>35</w:t>
        </w:r>
        <w:r w:rsidR="004A328A">
          <w:rPr>
            <w:webHidden/>
          </w:rPr>
          <w:fldChar w:fldCharType="end"/>
        </w:r>
      </w:hyperlink>
    </w:p>
    <w:p w14:paraId="0142ACA7"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5" w:history="1">
        <w:r w:rsidR="004A328A" w:rsidRPr="00185705">
          <w:rPr>
            <w:rStyle w:val="Hyperlink"/>
          </w:rPr>
          <w:t>13</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UnregisterTemporaryRevoke</w:t>
        </w:r>
        <w:r w:rsidR="004A328A">
          <w:rPr>
            <w:webHidden/>
          </w:rPr>
          <w:tab/>
        </w:r>
        <w:r w:rsidR="004A328A">
          <w:rPr>
            <w:webHidden/>
          </w:rPr>
          <w:fldChar w:fldCharType="begin"/>
        </w:r>
        <w:r w:rsidR="004A328A">
          <w:rPr>
            <w:webHidden/>
          </w:rPr>
          <w:instrText xml:space="preserve"> PAGEREF _Toc338683515 \h </w:instrText>
        </w:r>
        <w:r w:rsidR="004A328A">
          <w:rPr>
            <w:webHidden/>
          </w:rPr>
        </w:r>
        <w:r w:rsidR="004A328A">
          <w:rPr>
            <w:webHidden/>
          </w:rPr>
          <w:fldChar w:fldCharType="separate"/>
        </w:r>
        <w:r w:rsidR="00BD5907">
          <w:rPr>
            <w:webHidden/>
          </w:rPr>
          <w:t>37</w:t>
        </w:r>
        <w:r w:rsidR="004A328A">
          <w:rPr>
            <w:webHidden/>
          </w:rPr>
          <w:fldChar w:fldCharType="end"/>
        </w:r>
      </w:hyperlink>
    </w:p>
    <w:p w14:paraId="75E62701"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6" w:history="1">
        <w:r w:rsidR="004A328A" w:rsidRPr="00185705">
          <w:rPr>
            <w:rStyle w:val="Hyperlink"/>
          </w:rPr>
          <w:t>14</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RegisterExtendedBlock</w:t>
        </w:r>
        <w:r w:rsidR="004A328A">
          <w:rPr>
            <w:webHidden/>
          </w:rPr>
          <w:tab/>
        </w:r>
        <w:r w:rsidR="004A328A">
          <w:rPr>
            <w:webHidden/>
          </w:rPr>
          <w:fldChar w:fldCharType="begin"/>
        </w:r>
        <w:r w:rsidR="004A328A">
          <w:rPr>
            <w:webHidden/>
          </w:rPr>
          <w:instrText xml:space="preserve"> PAGEREF _Toc338683516 \h </w:instrText>
        </w:r>
        <w:r w:rsidR="004A328A">
          <w:rPr>
            <w:webHidden/>
          </w:rPr>
        </w:r>
        <w:r w:rsidR="004A328A">
          <w:rPr>
            <w:webHidden/>
          </w:rPr>
          <w:fldChar w:fldCharType="separate"/>
        </w:r>
        <w:r w:rsidR="00BD5907">
          <w:rPr>
            <w:webHidden/>
          </w:rPr>
          <w:t>39</w:t>
        </w:r>
        <w:r w:rsidR="004A328A">
          <w:rPr>
            <w:webHidden/>
          </w:rPr>
          <w:fldChar w:fldCharType="end"/>
        </w:r>
      </w:hyperlink>
    </w:p>
    <w:p w14:paraId="1973553E"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7" w:history="1">
        <w:r w:rsidR="004A328A" w:rsidRPr="00185705">
          <w:rPr>
            <w:rStyle w:val="Hyperlink"/>
          </w:rPr>
          <w:t>15</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RevokeExtendedBlock</w:t>
        </w:r>
        <w:r w:rsidR="004A328A">
          <w:rPr>
            <w:webHidden/>
          </w:rPr>
          <w:tab/>
        </w:r>
        <w:r w:rsidR="004A328A">
          <w:rPr>
            <w:webHidden/>
          </w:rPr>
          <w:fldChar w:fldCharType="begin"/>
        </w:r>
        <w:r w:rsidR="004A328A">
          <w:rPr>
            <w:webHidden/>
          </w:rPr>
          <w:instrText xml:space="preserve"> PAGEREF _Toc338683517 \h </w:instrText>
        </w:r>
        <w:r w:rsidR="004A328A">
          <w:rPr>
            <w:webHidden/>
          </w:rPr>
        </w:r>
        <w:r w:rsidR="004A328A">
          <w:rPr>
            <w:webHidden/>
          </w:rPr>
          <w:fldChar w:fldCharType="separate"/>
        </w:r>
        <w:r w:rsidR="00BD5907">
          <w:rPr>
            <w:webHidden/>
          </w:rPr>
          <w:t>42</w:t>
        </w:r>
        <w:r w:rsidR="004A328A">
          <w:rPr>
            <w:webHidden/>
          </w:rPr>
          <w:fldChar w:fldCharType="end"/>
        </w:r>
      </w:hyperlink>
    </w:p>
    <w:p w14:paraId="7899DE8C"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8" w:history="1">
        <w:r w:rsidR="004A328A" w:rsidRPr="00185705">
          <w:rPr>
            <w:rStyle w:val="Hyperlink"/>
          </w:rPr>
          <w:t>16</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DeleteExtendedBlock</w:t>
        </w:r>
        <w:r w:rsidR="004A328A">
          <w:rPr>
            <w:webHidden/>
          </w:rPr>
          <w:tab/>
        </w:r>
        <w:r w:rsidR="004A328A">
          <w:rPr>
            <w:webHidden/>
          </w:rPr>
          <w:fldChar w:fldCharType="begin"/>
        </w:r>
        <w:r w:rsidR="004A328A">
          <w:rPr>
            <w:webHidden/>
          </w:rPr>
          <w:instrText xml:space="preserve"> PAGEREF _Toc338683518 \h </w:instrText>
        </w:r>
        <w:r w:rsidR="004A328A">
          <w:rPr>
            <w:webHidden/>
          </w:rPr>
        </w:r>
        <w:r w:rsidR="004A328A">
          <w:rPr>
            <w:webHidden/>
          </w:rPr>
          <w:fldChar w:fldCharType="separate"/>
        </w:r>
        <w:r w:rsidR="00BD5907">
          <w:rPr>
            <w:webHidden/>
          </w:rPr>
          <w:t>45</w:t>
        </w:r>
        <w:r w:rsidR="004A328A">
          <w:rPr>
            <w:webHidden/>
          </w:rPr>
          <w:fldChar w:fldCharType="end"/>
        </w:r>
      </w:hyperlink>
    </w:p>
    <w:p w14:paraId="41FB9573"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19" w:history="1">
        <w:r w:rsidR="004A328A" w:rsidRPr="00185705">
          <w:rPr>
            <w:rStyle w:val="Hyperlink"/>
          </w:rPr>
          <w:t>17</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RegisterTemporaryExtendedRevoke</w:t>
        </w:r>
        <w:r w:rsidR="004A328A">
          <w:rPr>
            <w:webHidden/>
          </w:rPr>
          <w:tab/>
        </w:r>
        <w:r w:rsidR="004A328A">
          <w:rPr>
            <w:webHidden/>
          </w:rPr>
          <w:fldChar w:fldCharType="begin"/>
        </w:r>
        <w:r w:rsidR="004A328A">
          <w:rPr>
            <w:webHidden/>
          </w:rPr>
          <w:instrText xml:space="preserve"> PAGEREF _Toc338683519 \h </w:instrText>
        </w:r>
        <w:r w:rsidR="004A328A">
          <w:rPr>
            <w:webHidden/>
          </w:rPr>
        </w:r>
        <w:r w:rsidR="004A328A">
          <w:rPr>
            <w:webHidden/>
          </w:rPr>
          <w:fldChar w:fldCharType="separate"/>
        </w:r>
        <w:r w:rsidR="00BD5907">
          <w:rPr>
            <w:webHidden/>
          </w:rPr>
          <w:t>48</w:t>
        </w:r>
        <w:r w:rsidR="004A328A">
          <w:rPr>
            <w:webHidden/>
          </w:rPr>
          <w:fldChar w:fldCharType="end"/>
        </w:r>
      </w:hyperlink>
    </w:p>
    <w:p w14:paraId="6BA12887"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20" w:history="1">
        <w:r w:rsidR="004A328A" w:rsidRPr="00185705">
          <w:rPr>
            <w:rStyle w:val="Hyperlink"/>
          </w:rPr>
          <w:t>18</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CancelTemporaryExtendedRevoke</w:t>
        </w:r>
        <w:r w:rsidR="004A328A">
          <w:rPr>
            <w:webHidden/>
          </w:rPr>
          <w:tab/>
        </w:r>
        <w:r w:rsidR="004A328A">
          <w:rPr>
            <w:webHidden/>
          </w:rPr>
          <w:fldChar w:fldCharType="begin"/>
        </w:r>
        <w:r w:rsidR="004A328A">
          <w:rPr>
            <w:webHidden/>
          </w:rPr>
          <w:instrText xml:space="preserve"> PAGEREF _Toc338683520 \h </w:instrText>
        </w:r>
        <w:r w:rsidR="004A328A">
          <w:rPr>
            <w:webHidden/>
          </w:rPr>
        </w:r>
        <w:r w:rsidR="004A328A">
          <w:rPr>
            <w:webHidden/>
          </w:rPr>
          <w:fldChar w:fldCharType="separate"/>
        </w:r>
        <w:r w:rsidR="00BD5907">
          <w:rPr>
            <w:webHidden/>
          </w:rPr>
          <w:t>51</w:t>
        </w:r>
        <w:r w:rsidR="004A328A">
          <w:rPr>
            <w:webHidden/>
          </w:rPr>
          <w:fldChar w:fldCharType="end"/>
        </w:r>
      </w:hyperlink>
    </w:p>
    <w:p w14:paraId="209CB563" w14:textId="77777777" w:rsidR="004A328A" w:rsidRDefault="00625CE1">
      <w:pPr>
        <w:pStyle w:val="TOC1"/>
        <w:rPr>
          <w:rFonts w:asciiTheme="minorHAnsi" w:eastAsiaTheme="minorEastAsia" w:hAnsiTheme="minorHAnsi" w:cstheme="minorBidi"/>
          <w:b w:val="0"/>
          <w:bCs w:val="0"/>
          <w:caps w:val="0"/>
          <w:color w:val="auto"/>
          <w:sz w:val="22"/>
          <w:szCs w:val="22"/>
          <w:lang w:eastAsia="sv-SE"/>
        </w:rPr>
      </w:pPr>
      <w:hyperlink w:anchor="_Toc338683521" w:history="1">
        <w:r w:rsidR="004A328A" w:rsidRPr="00185705">
          <w:rPr>
            <w:rStyle w:val="Hyperlink"/>
          </w:rPr>
          <w:t>19</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Datatyper</w:t>
        </w:r>
        <w:r w:rsidR="004A328A">
          <w:rPr>
            <w:webHidden/>
          </w:rPr>
          <w:tab/>
        </w:r>
        <w:r w:rsidR="004A328A">
          <w:rPr>
            <w:webHidden/>
          </w:rPr>
          <w:fldChar w:fldCharType="begin"/>
        </w:r>
        <w:r w:rsidR="004A328A">
          <w:rPr>
            <w:webHidden/>
          </w:rPr>
          <w:instrText xml:space="preserve"> PAGEREF _Toc338683521 \h </w:instrText>
        </w:r>
        <w:r w:rsidR="004A328A">
          <w:rPr>
            <w:webHidden/>
          </w:rPr>
        </w:r>
        <w:r w:rsidR="004A328A">
          <w:rPr>
            <w:webHidden/>
          </w:rPr>
          <w:fldChar w:fldCharType="separate"/>
        </w:r>
        <w:r w:rsidR="00BD5907">
          <w:rPr>
            <w:webHidden/>
          </w:rPr>
          <w:t>54</w:t>
        </w:r>
        <w:r w:rsidR="004A328A">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9" w:name="_Toc338683503"/>
      <w:r w:rsidRPr="00474079">
        <w:lastRenderedPageBreak/>
        <w:t>Inledning</w:t>
      </w:r>
      <w:bookmarkEnd w:id="19"/>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8C053B" w:rsidRPr="00FE3AAD" w:rsidRDefault="008C053B" w:rsidP="00726486">
                            <w:pPr>
                              <w:pStyle w:val="Footer"/>
                              <w:rPr>
                                <w:b/>
                                <w:i/>
                                <w:lang w:val="sv-SE"/>
                              </w:rPr>
                            </w:pPr>
                            <w:r w:rsidRPr="00FE3AAD">
                              <w:rPr>
                                <w:b/>
                                <w:i/>
                                <w:lang w:val="sv-SE"/>
                              </w:rPr>
                              <w:t>I arbetet har följande personer deltagit:</w:t>
                            </w:r>
                          </w:p>
                          <w:p w14:paraId="6929F827" w14:textId="77777777" w:rsidR="008C053B" w:rsidRPr="00A51835" w:rsidRDefault="008C053B" w:rsidP="00726486"/>
                          <w:p w14:paraId="0A21DE04" w14:textId="4FE2BCB1" w:rsidR="008C053B" w:rsidRDefault="008C053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86DA8EB" w:rsidR="008C053B" w:rsidRDefault="008C053B" w:rsidP="00726486">
                            <w:pPr>
                              <w:pStyle w:val="Footer"/>
                              <w:rPr>
                                <w:lang w:val="sv-SE"/>
                              </w:rPr>
                            </w:pPr>
                            <w:r>
                              <w:rPr>
                                <w:lang w:val="sv-SE"/>
                              </w:rPr>
                              <w:t>Beställare: Peter Öberg, Inera</w:t>
                            </w:r>
                          </w:p>
                          <w:p w14:paraId="016E1341" w14:textId="1510596C" w:rsidR="008C053B" w:rsidRPr="00FE3AAD" w:rsidRDefault="008C053B" w:rsidP="00726486">
                            <w:pPr>
                              <w:pStyle w:val="Footer"/>
                              <w:rPr>
                                <w:lang w:val="sv-SE"/>
                              </w:rPr>
                            </w:pPr>
                            <w:r>
                              <w:rPr>
                                <w:lang w:val="sv-SE"/>
                              </w:rPr>
                              <w:t>Leverantör: Magnus Swartling, Logica</w:t>
                            </w:r>
                          </w:p>
                          <w:p w14:paraId="76E563C6" w14:textId="77777777" w:rsidR="008C053B" w:rsidRPr="00FE3AAD" w:rsidRDefault="008C053B" w:rsidP="00726486">
                            <w:pPr>
                              <w:pStyle w:val="Footer"/>
                              <w:rPr>
                                <w:i/>
                                <w:lang w:val="sv-SE"/>
                              </w:rPr>
                            </w:pPr>
                          </w:p>
                          <w:p w14:paraId="5931A7DA" w14:textId="77777777" w:rsidR="008C053B" w:rsidRDefault="008C053B" w:rsidP="00726486">
                            <w:pPr>
                              <w:pStyle w:val="Footer"/>
                              <w:rPr>
                                <w:lang w:val="sv-SE"/>
                              </w:rPr>
                            </w:pPr>
                            <w:r w:rsidRPr="00C560A4">
                              <w:rPr>
                                <w:i/>
                                <w:lang w:val="sv-SE"/>
                              </w:rPr>
                              <w:t>Projektgrupp</w:t>
                            </w:r>
                            <w:r w:rsidRPr="00C560A4">
                              <w:rPr>
                                <w:lang w:val="sv-SE"/>
                              </w:rPr>
                              <w:t>:</w:t>
                            </w:r>
                          </w:p>
                          <w:p w14:paraId="08AA77C5" w14:textId="77777777" w:rsidR="008C053B" w:rsidRPr="00C560A4" w:rsidRDefault="008C053B" w:rsidP="00726486">
                            <w:pPr>
                              <w:pStyle w:val="Footer"/>
                              <w:rPr>
                                <w:lang w:val="sv-SE"/>
                              </w:rPr>
                            </w:pPr>
                          </w:p>
                          <w:p w14:paraId="0EC16B34" w14:textId="77777777" w:rsidR="008C053B" w:rsidRPr="00C560A4" w:rsidRDefault="008C053B" w:rsidP="00726486">
                            <w:pPr>
                              <w:pStyle w:val="Footer"/>
                              <w:rPr>
                                <w:i/>
                                <w:lang w:val="sv-SE"/>
                              </w:rPr>
                            </w:pPr>
                            <w:r w:rsidRPr="00C560A4">
                              <w:rPr>
                                <w:i/>
                                <w:lang w:val="sv-SE"/>
                              </w:rPr>
                              <w:t>Teknisk arkitekt:</w:t>
                            </w:r>
                          </w:p>
                          <w:p w14:paraId="2D3A6AEE" w14:textId="3A0E16F8" w:rsidR="008C053B" w:rsidRPr="00C560A4" w:rsidRDefault="008C053B"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77777777" w:rsidR="008C053B" w:rsidRPr="00C560A4" w:rsidRDefault="008C053B" w:rsidP="00726486">
                            <w:pPr>
                              <w:pStyle w:val="Footer"/>
                              <w:rPr>
                                <w:i/>
                                <w:lang w:val="sv-SE"/>
                              </w:rPr>
                            </w:pPr>
                            <w:r w:rsidRPr="00C560A4">
                              <w:rPr>
                                <w:i/>
                                <w:lang w:val="sv-SE"/>
                              </w:rPr>
                              <w:t xml:space="preserve">Utförare: </w:t>
                            </w:r>
                            <w:r>
                              <w:rPr>
                                <w:i/>
                                <w:lang w:val="sv-SE"/>
                              </w:rPr>
                              <w:t>Per Mützell, Inera</w:t>
                            </w:r>
                          </w:p>
                          <w:p w14:paraId="66811FE3" w14:textId="4F9501A9" w:rsidR="008C053B" w:rsidRPr="00997FA7" w:rsidRDefault="008C053B" w:rsidP="00726486">
                            <w:pPr>
                              <w:pStyle w:val="Footer"/>
                              <w:rPr>
                                <w:i/>
                                <w:lang w:val="sv-SE"/>
                              </w:rPr>
                            </w:pPr>
                            <w:r>
                              <w:rPr>
                                <w:i/>
                                <w:lang w:val="sv-SE"/>
                              </w:rPr>
                              <w:t>Leverantör: Stefan Eriksson</w:t>
                            </w:r>
                            <w:r w:rsidRPr="00997FA7">
                              <w:rPr>
                                <w:i/>
                                <w:lang w:val="sv-SE"/>
                              </w:rPr>
                              <w:t>,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8C053B" w:rsidRPr="00FE3AAD" w:rsidRDefault="008C053B" w:rsidP="00726486">
                      <w:pPr>
                        <w:pStyle w:val="Footer"/>
                        <w:rPr>
                          <w:b/>
                          <w:i/>
                          <w:lang w:val="sv-SE"/>
                        </w:rPr>
                      </w:pPr>
                      <w:r w:rsidRPr="00FE3AAD">
                        <w:rPr>
                          <w:b/>
                          <w:i/>
                          <w:lang w:val="sv-SE"/>
                        </w:rPr>
                        <w:t>I arbetet har följande personer deltagit:</w:t>
                      </w:r>
                    </w:p>
                    <w:p w14:paraId="6929F827" w14:textId="77777777" w:rsidR="008C053B" w:rsidRPr="00A51835" w:rsidRDefault="008C053B" w:rsidP="00726486"/>
                    <w:p w14:paraId="0A21DE04" w14:textId="4FE2BCB1" w:rsidR="008C053B" w:rsidRDefault="008C053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86DA8EB" w:rsidR="008C053B" w:rsidRDefault="008C053B" w:rsidP="00726486">
                      <w:pPr>
                        <w:pStyle w:val="Footer"/>
                        <w:rPr>
                          <w:lang w:val="sv-SE"/>
                        </w:rPr>
                      </w:pPr>
                      <w:r>
                        <w:rPr>
                          <w:lang w:val="sv-SE"/>
                        </w:rPr>
                        <w:t>Beställare: Peter Öberg, Inera</w:t>
                      </w:r>
                    </w:p>
                    <w:p w14:paraId="016E1341" w14:textId="1510596C" w:rsidR="008C053B" w:rsidRPr="00FE3AAD" w:rsidRDefault="008C053B" w:rsidP="00726486">
                      <w:pPr>
                        <w:pStyle w:val="Footer"/>
                        <w:rPr>
                          <w:lang w:val="sv-SE"/>
                        </w:rPr>
                      </w:pPr>
                      <w:r>
                        <w:rPr>
                          <w:lang w:val="sv-SE"/>
                        </w:rPr>
                        <w:t>Leverantör: Magnus Swartling, Logica</w:t>
                      </w:r>
                    </w:p>
                    <w:p w14:paraId="76E563C6" w14:textId="77777777" w:rsidR="008C053B" w:rsidRPr="00FE3AAD" w:rsidRDefault="008C053B" w:rsidP="00726486">
                      <w:pPr>
                        <w:pStyle w:val="Footer"/>
                        <w:rPr>
                          <w:i/>
                          <w:lang w:val="sv-SE"/>
                        </w:rPr>
                      </w:pPr>
                    </w:p>
                    <w:p w14:paraId="5931A7DA" w14:textId="77777777" w:rsidR="008C053B" w:rsidRDefault="008C053B" w:rsidP="00726486">
                      <w:pPr>
                        <w:pStyle w:val="Footer"/>
                        <w:rPr>
                          <w:lang w:val="sv-SE"/>
                        </w:rPr>
                      </w:pPr>
                      <w:r w:rsidRPr="00C560A4">
                        <w:rPr>
                          <w:i/>
                          <w:lang w:val="sv-SE"/>
                        </w:rPr>
                        <w:t>Projektgrupp</w:t>
                      </w:r>
                      <w:r w:rsidRPr="00C560A4">
                        <w:rPr>
                          <w:lang w:val="sv-SE"/>
                        </w:rPr>
                        <w:t>:</w:t>
                      </w:r>
                    </w:p>
                    <w:p w14:paraId="08AA77C5" w14:textId="77777777" w:rsidR="008C053B" w:rsidRPr="00C560A4" w:rsidRDefault="008C053B" w:rsidP="00726486">
                      <w:pPr>
                        <w:pStyle w:val="Footer"/>
                        <w:rPr>
                          <w:lang w:val="sv-SE"/>
                        </w:rPr>
                      </w:pPr>
                    </w:p>
                    <w:p w14:paraId="0EC16B34" w14:textId="77777777" w:rsidR="008C053B" w:rsidRPr="00C560A4" w:rsidRDefault="008C053B" w:rsidP="00726486">
                      <w:pPr>
                        <w:pStyle w:val="Footer"/>
                        <w:rPr>
                          <w:i/>
                          <w:lang w:val="sv-SE"/>
                        </w:rPr>
                      </w:pPr>
                      <w:r w:rsidRPr="00C560A4">
                        <w:rPr>
                          <w:i/>
                          <w:lang w:val="sv-SE"/>
                        </w:rPr>
                        <w:t>Teknisk arkitekt:</w:t>
                      </w:r>
                    </w:p>
                    <w:p w14:paraId="2D3A6AEE" w14:textId="3A0E16F8" w:rsidR="008C053B" w:rsidRPr="00C560A4" w:rsidRDefault="008C053B"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77777777" w:rsidR="008C053B" w:rsidRPr="00C560A4" w:rsidRDefault="008C053B" w:rsidP="00726486">
                      <w:pPr>
                        <w:pStyle w:val="Footer"/>
                        <w:rPr>
                          <w:i/>
                          <w:lang w:val="sv-SE"/>
                        </w:rPr>
                      </w:pPr>
                      <w:r w:rsidRPr="00C560A4">
                        <w:rPr>
                          <w:i/>
                          <w:lang w:val="sv-SE"/>
                        </w:rPr>
                        <w:t xml:space="preserve">Utförare: </w:t>
                      </w:r>
                      <w:r>
                        <w:rPr>
                          <w:i/>
                          <w:lang w:val="sv-SE"/>
                        </w:rPr>
                        <w:t>Per Mützell, Inera</w:t>
                      </w:r>
                    </w:p>
                    <w:p w14:paraId="66811FE3" w14:textId="4F9501A9" w:rsidR="008C053B" w:rsidRPr="00997FA7" w:rsidRDefault="008C053B" w:rsidP="00726486">
                      <w:pPr>
                        <w:pStyle w:val="Footer"/>
                        <w:rPr>
                          <w:i/>
                          <w:lang w:val="sv-SE"/>
                        </w:rPr>
                      </w:pPr>
                      <w:r>
                        <w:rPr>
                          <w:i/>
                          <w:lang w:val="sv-SE"/>
                        </w:rPr>
                        <w:t>Leverantör: Stefan Eriksson</w:t>
                      </w:r>
                      <w:r w:rsidRPr="00997FA7">
                        <w:rPr>
                          <w:i/>
                          <w:lang w:val="sv-SE"/>
                        </w:rPr>
                        <w:t>, Logica</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832E68">
      <w:pPr>
        <w:pStyle w:val="ListParagraph"/>
      </w:pPr>
      <w:r>
        <w:t xml:space="preserve">på lokal nivå för en eller flera vårdgivare hanteras (registreras, hävs </w:t>
      </w:r>
      <w:proofErr w:type="spellStart"/>
      <w:r>
        <w:t>etc</w:t>
      </w:r>
      <w:proofErr w:type="spellEnd"/>
      <w:r>
        <w:t xml:space="preserve">) spärrar i en </w:t>
      </w:r>
      <w:proofErr w:type="gramStart"/>
      <w:r>
        <w:t>s k</w:t>
      </w:r>
      <w:proofErr w:type="gramEnd"/>
      <w:r>
        <w:t xml:space="preserve"> </w:t>
      </w:r>
      <w:r w:rsidRPr="00832E68">
        <w:rPr>
          <w:b/>
        </w:rPr>
        <w:t>lokal spärrtjänst</w:t>
      </w:r>
      <w:r>
        <w:t xml:space="preserve">.  </w:t>
      </w:r>
      <w:r w:rsidR="00C73E3C">
        <w:br/>
      </w:r>
    </w:p>
    <w:p w14:paraId="7AECCB11" w14:textId="77777777" w:rsidR="00832E68" w:rsidRDefault="00832E68" w:rsidP="00832E68">
      <w:pPr>
        <w:pStyle w:val="ListParagraph"/>
      </w:pPr>
      <w:proofErr w:type="gramStart"/>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roofErr w:type="gramEnd"/>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625CE1" w:rsidP="00832E68">
      <w:r>
        <w:rPr>
          <w:lang w:eastAsia="sv-SE"/>
        </w:rPr>
        <w:lastRenderedPageBreak/>
        <w:pict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9" o:title=""/>
            <w10:wrap type="through"/>
          </v:shape>
          <o:OLEObject Type="Embed" ProgID="Visio.Drawing.11" ShapeID="_x0000_s1026" DrawAspect="Content" ObjectID="_1414921162" r:id="rId10"/>
        </w:pi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388AF864" w14:textId="1999B0A0" w:rsidR="00726486" w:rsidRDefault="00726486" w:rsidP="00726486"/>
    <w:p w14:paraId="1F99926B" w14:textId="77777777" w:rsidR="00726486" w:rsidRPr="00F161FB" w:rsidRDefault="00726486" w:rsidP="00EF6211">
      <w:pPr>
        <w:pStyle w:val="Heading2"/>
      </w:pPr>
      <w:r>
        <w:t>Tjänsteöversikt</w:t>
      </w:r>
    </w:p>
    <w:p w14:paraId="6192E152" w14:textId="77777777" w:rsidR="00726486" w:rsidRPr="00F161FB" w:rsidRDefault="00726486" w:rsidP="00726486"/>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r w:rsidR="00607003">
              <w:t>All</w:t>
            </w:r>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14FFE1C9" w:rsidR="00832E68" w:rsidRPr="00F161FB" w:rsidRDefault="00832E68" w:rsidP="00573570">
            <w:pPr>
              <w:jc w:val="center"/>
              <w:rPr>
                <w:rFonts w:ascii="Arial" w:hAnsi="Arial" w:cs="Arial"/>
              </w:rPr>
            </w:pP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5232D647" w:rsidR="005E4330" w:rsidRPr="00F161FB" w:rsidRDefault="005E4330" w:rsidP="00573570">
            <w:r>
              <w:t>GetBlocks</w:t>
            </w:r>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03534A66" w:rsidR="005E4330" w:rsidRDefault="005E4330" w:rsidP="00607003">
            <w:r>
              <w:t>GetBlocksForPatient</w:t>
            </w:r>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2D59CE0C" w:rsidR="0054273F" w:rsidRPr="00F161FB" w:rsidRDefault="0054273F" w:rsidP="00607003">
            <w:r>
              <w:t>GetPatientIds</w:t>
            </w:r>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1"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0" w:name="_Toc319487398"/>
      <w:bookmarkStart w:id="21" w:name="_Toc338683504"/>
      <w:r>
        <w:lastRenderedPageBreak/>
        <w:t>Generella regler</w:t>
      </w:r>
      <w:bookmarkEnd w:id="20"/>
      <w:bookmarkEnd w:id="21"/>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w:t>
      </w:r>
      <w:proofErr w:type="spellStart"/>
      <w:r w:rsidRPr="001129DE">
        <w:t>Profile</w:t>
      </w:r>
      <w:proofErr w:type="spellEnd"/>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73CC301C"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 tjänsterna som inte har en specifik organisationstillhörighet skall Ineras nationella HSA-id </w:t>
      </w:r>
      <w:r w:rsidRPr="00832E68">
        <w:rPr>
          <w:b/>
          <w:i/>
        </w:rPr>
        <w:t>SE165565594230-1000</w:t>
      </w:r>
      <w:r>
        <w:t xml:space="preserve"> anges. Dessa tjänster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573570">
        <w:trPr>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r w:rsidR="00607003">
              <w:t>All</w:t>
            </w:r>
            <w:r w:rsidRPr="00F161FB">
              <w:t>BlocksForPatient</w:t>
            </w:r>
          </w:p>
        </w:tc>
        <w:tc>
          <w:tcPr>
            <w:tcW w:w="4987" w:type="dxa"/>
          </w:tcPr>
          <w:p w14:paraId="3D08BAEA" w14:textId="77777777" w:rsidR="00832E68" w:rsidRPr="00F161FB" w:rsidRDefault="00832E68" w:rsidP="00573570">
            <w:pPr>
              <w:jc w:val="both"/>
            </w:pPr>
            <w:r w:rsidRPr="00AE7E4D">
              <w:rPr>
                <w:iCs/>
              </w:rPr>
              <w:t>SE165565594230-1000</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35A3C4B7" w:rsidR="00832E68" w:rsidRPr="00F161FB" w:rsidRDefault="00074F42" w:rsidP="00607003">
            <w:pPr>
              <w:jc w:val="both"/>
            </w:pPr>
            <w:r>
              <w:rPr>
                <w:iCs/>
              </w:rPr>
              <w:t xml:space="preserve">Om anropet sker på nationell nivå används </w:t>
            </w:r>
            <w:r w:rsidR="00832E68" w:rsidRPr="00AE7E4D">
              <w:rPr>
                <w:iCs/>
              </w:rPr>
              <w:t>SE165565594230-1000</w:t>
            </w:r>
            <w:r>
              <w:rPr>
                <w:iCs/>
              </w:rPr>
              <w:t xml:space="preserve">, i annat fall anges </w:t>
            </w:r>
            <w:r>
              <w:t xml:space="preserve">HSA-id för </w:t>
            </w:r>
            <w:r w:rsidR="00607003">
              <w:t>den organisation vars tjänst adresseras (t ex HSA-id för Region Skåne)</w:t>
            </w:r>
          </w:p>
        </w:tc>
      </w:tr>
      <w:tr w:rsidR="005E4330" w:rsidRPr="00F161FB" w14:paraId="7E3212E7" w14:textId="77777777" w:rsidTr="00573570">
        <w:trPr>
          <w:jc w:val="center"/>
        </w:trPr>
        <w:tc>
          <w:tcPr>
            <w:tcW w:w="4281" w:type="dxa"/>
          </w:tcPr>
          <w:p w14:paraId="0F68A3E8" w14:textId="30739AFC" w:rsidR="005E4330" w:rsidRPr="00F161FB" w:rsidRDefault="00074F42" w:rsidP="00573570">
            <w:pPr>
              <w:jc w:val="both"/>
            </w:pPr>
            <w:r>
              <w:t>GetBlocks</w:t>
            </w:r>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5E0D87BE" w:rsidR="005E4330" w:rsidRPr="00F161FB" w:rsidRDefault="00074F42" w:rsidP="00573570">
            <w:pPr>
              <w:jc w:val="both"/>
            </w:pPr>
            <w:r>
              <w:t>GetBlocksForPatient</w:t>
            </w:r>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481D67D4" w:rsidR="005E4330" w:rsidRPr="00F161FB" w:rsidRDefault="005E4330" w:rsidP="00573570">
            <w:pPr>
              <w:jc w:val="both"/>
            </w:pPr>
            <w:r>
              <w:t>GetPatientIds</w:t>
            </w:r>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t>RegisterBlock</w:t>
            </w:r>
          </w:p>
        </w:tc>
        <w:tc>
          <w:tcPr>
            <w:tcW w:w="4987" w:type="dxa"/>
          </w:tcPr>
          <w:p w14:paraId="02919978" w14:textId="77777777" w:rsidR="00832E68" w:rsidRPr="00F161FB" w:rsidRDefault="00832E68" w:rsidP="00573570">
            <w:pPr>
              <w:jc w:val="both"/>
            </w:pPr>
            <w:r>
              <w:t>HSA-id för vårdgivaren som spärren gäller för</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77777777" w:rsidR="00832E68" w:rsidRPr="00F161FB" w:rsidRDefault="00832E68" w:rsidP="00573570">
            <w:pPr>
              <w:jc w:val="both"/>
            </w:pPr>
            <w:r>
              <w:t>HSA-id för vårdgivaren som spärren gäller för</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7777777" w:rsidR="00832E68" w:rsidRPr="00F161FB" w:rsidRDefault="00832E68" w:rsidP="00573570">
            <w:pPr>
              <w:jc w:val="both"/>
            </w:pPr>
            <w:r>
              <w:t>HSA-id för vårdgivaren som spärren gäller för</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77777777" w:rsidR="00832E68" w:rsidRPr="00F161FB" w:rsidRDefault="00832E68" w:rsidP="00573570">
            <w:pPr>
              <w:jc w:val="both"/>
            </w:pPr>
            <w:r>
              <w:t>HSA-id för vårdgivaren som spärren gäller för</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lastRenderedPageBreak/>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7C7A8F6D" w14:textId="77777777" w:rsidR="00726486" w:rsidRDefault="00726486" w:rsidP="00726486"/>
    <w:p w14:paraId="6B413821" w14:textId="77777777" w:rsidR="005D0C51" w:rsidRDefault="005D0C51" w:rsidP="005D0C51">
      <w:pPr>
        <w:pStyle w:val="Heading1"/>
      </w:pPr>
      <w:bookmarkStart w:id="22" w:name="_Toc338683505"/>
      <w:proofErr w:type="spellStart"/>
      <w:r>
        <w:lastRenderedPageBreak/>
        <w:t>GetAllBlocks</w:t>
      </w:r>
      <w:bookmarkEnd w:id="22"/>
      <w:proofErr w:type="spellEnd"/>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511112">
        <w:trPr>
          <w:trHeight w:val="384"/>
        </w:trPr>
        <w:tc>
          <w:tcPr>
            <w:tcW w:w="2400" w:type="dxa"/>
            <w:shd w:val="clear" w:color="auto" w:fill="D9D9D9" w:themeFill="background1" w:themeFillShade="D9"/>
            <w:vAlign w:val="bottom"/>
          </w:tcPr>
          <w:p w14:paraId="3FCF05C5" w14:textId="77777777" w:rsidR="005D0C51" w:rsidRDefault="005D0C51" w:rsidP="00511112">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511112">
            <w:pPr>
              <w:rPr>
                <w:b/>
              </w:rPr>
            </w:pPr>
            <w:r>
              <w:rPr>
                <w:b/>
              </w:rPr>
              <w:t>Värde</w:t>
            </w:r>
          </w:p>
        </w:tc>
        <w:tc>
          <w:tcPr>
            <w:tcW w:w="3700" w:type="dxa"/>
            <w:shd w:val="clear" w:color="auto" w:fill="D9D9D9" w:themeFill="background1" w:themeFillShade="D9"/>
            <w:vAlign w:val="bottom"/>
          </w:tcPr>
          <w:p w14:paraId="6C0557E9" w14:textId="77777777" w:rsidR="005D0C51" w:rsidRDefault="005D0C51" w:rsidP="00511112">
            <w:pPr>
              <w:rPr>
                <w:b/>
              </w:rPr>
            </w:pPr>
            <w:r>
              <w:rPr>
                <w:b/>
              </w:rPr>
              <w:t>Kommentar</w:t>
            </w:r>
          </w:p>
        </w:tc>
      </w:tr>
      <w:tr w:rsidR="005D0C51" w14:paraId="22B0DBA3" w14:textId="77777777" w:rsidTr="00511112">
        <w:tc>
          <w:tcPr>
            <w:tcW w:w="2400" w:type="dxa"/>
          </w:tcPr>
          <w:p w14:paraId="4275CABD" w14:textId="77777777" w:rsidR="005D0C51" w:rsidRDefault="005D0C51" w:rsidP="00511112">
            <w:r>
              <w:t>Svarstid</w:t>
            </w:r>
          </w:p>
        </w:tc>
        <w:tc>
          <w:tcPr>
            <w:tcW w:w="4000" w:type="dxa"/>
          </w:tcPr>
          <w:p w14:paraId="3BEF81FD" w14:textId="77777777" w:rsidR="005D0C51" w:rsidRDefault="005D0C51" w:rsidP="00511112"/>
        </w:tc>
        <w:tc>
          <w:tcPr>
            <w:tcW w:w="3700" w:type="dxa"/>
          </w:tcPr>
          <w:p w14:paraId="6E5A8BC4" w14:textId="77777777" w:rsidR="005D0C51" w:rsidRDefault="005D0C51" w:rsidP="00511112"/>
        </w:tc>
      </w:tr>
      <w:tr w:rsidR="005D0C51" w14:paraId="67F698F3" w14:textId="77777777" w:rsidTr="00511112">
        <w:tc>
          <w:tcPr>
            <w:tcW w:w="2400" w:type="dxa"/>
          </w:tcPr>
          <w:p w14:paraId="75E6B23C" w14:textId="77777777" w:rsidR="005D0C51" w:rsidRDefault="005D0C51" w:rsidP="00511112">
            <w:r>
              <w:t>Tillgänglighet</w:t>
            </w:r>
          </w:p>
        </w:tc>
        <w:tc>
          <w:tcPr>
            <w:tcW w:w="4000" w:type="dxa"/>
          </w:tcPr>
          <w:p w14:paraId="2E50A694" w14:textId="77777777" w:rsidR="005D0C51" w:rsidRDefault="005D0C51" w:rsidP="00511112"/>
        </w:tc>
        <w:tc>
          <w:tcPr>
            <w:tcW w:w="3700" w:type="dxa"/>
          </w:tcPr>
          <w:p w14:paraId="67133C21" w14:textId="77777777" w:rsidR="005D0C51" w:rsidRDefault="005D0C51" w:rsidP="00511112"/>
        </w:tc>
      </w:tr>
      <w:tr w:rsidR="005D0C51" w14:paraId="5FA92D4F" w14:textId="77777777" w:rsidTr="00511112">
        <w:tc>
          <w:tcPr>
            <w:tcW w:w="2400" w:type="dxa"/>
          </w:tcPr>
          <w:p w14:paraId="7A568FBF" w14:textId="77777777" w:rsidR="005D0C51" w:rsidRDefault="005D0C51" w:rsidP="00511112">
            <w:r>
              <w:t>Last</w:t>
            </w:r>
          </w:p>
        </w:tc>
        <w:tc>
          <w:tcPr>
            <w:tcW w:w="4000" w:type="dxa"/>
          </w:tcPr>
          <w:p w14:paraId="65D57AAF" w14:textId="77777777" w:rsidR="005D0C51" w:rsidRDefault="005D0C51" w:rsidP="00511112"/>
        </w:tc>
        <w:tc>
          <w:tcPr>
            <w:tcW w:w="3700" w:type="dxa"/>
          </w:tcPr>
          <w:p w14:paraId="49D085C8" w14:textId="77777777" w:rsidR="005D0C51" w:rsidRDefault="005D0C51" w:rsidP="00511112"/>
        </w:tc>
      </w:tr>
      <w:tr w:rsidR="005D0C51" w14:paraId="0EA95253" w14:textId="77777777" w:rsidTr="00511112">
        <w:tc>
          <w:tcPr>
            <w:tcW w:w="2400" w:type="dxa"/>
          </w:tcPr>
          <w:p w14:paraId="783C1FDD" w14:textId="77777777" w:rsidR="005D0C51" w:rsidRDefault="005D0C51" w:rsidP="00511112">
            <w:r>
              <w:t>Aktualitet</w:t>
            </w:r>
          </w:p>
        </w:tc>
        <w:tc>
          <w:tcPr>
            <w:tcW w:w="4000" w:type="dxa"/>
          </w:tcPr>
          <w:p w14:paraId="359F5E44" w14:textId="77777777" w:rsidR="005D0C51" w:rsidRDefault="005D0C51" w:rsidP="00511112">
            <w:r>
              <w:t>Grundprincipen är att de senast registrerade spärruppgifterna i spärrtjänsten returneras.</w:t>
            </w:r>
          </w:p>
          <w:p w14:paraId="3DF02FA5" w14:textId="77777777" w:rsidR="005D0C51" w:rsidRDefault="005D0C51" w:rsidP="00511112">
            <w:r>
              <w:t>Tjänsten skall returnera felkod om inte tillräckligt aktuellt underlag kan returneras.</w:t>
            </w:r>
          </w:p>
        </w:tc>
        <w:tc>
          <w:tcPr>
            <w:tcW w:w="3700" w:type="dxa"/>
          </w:tcPr>
          <w:p w14:paraId="426097B8" w14:textId="77777777" w:rsidR="005D0C51" w:rsidRDefault="005D0C51" w:rsidP="00511112"/>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511112">
        <w:trPr>
          <w:trHeight w:val="384"/>
        </w:trPr>
        <w:tc>
          <w:tcPr>
            <w:tcW w:w="2800" w:type="dxa"/>
            <w:shd w:val="clear" w:color="auto" w:fill="D9D9D9" w:themeFill="background1" w:themeFillShade="D9"/>
            <w:vAlign w:val="bottom"/>
          </w:tcPr>
          <w:p w14:paraId="7D0DD6CF" w14:textId="77777777" w:rsidR="005D0C51" w:rsidRDefault="005D0C51" w:rsidP="00511112">
            <w:pPr>
              <w:rPr>
                <w:b/>
              </w:rPr>
            </w:pPr>
            <w:r>
              <w:rPr>
                <w:b/>
              </w:rPr>
              <w:t>Namn</w:t>
            </w:r>
          </w:p>
        </w:tc>
        <w:tc>
          <w:tcPr>
            <w:tcW w:w="2000" w:type="dxa"/>
            <w:shd w:val="clear" w:color="auto" w:fill="D9D9D9" w:themeFill="background1" w:themeFillShade="D9"/>
            <w:vAlign w:val="bottom"/>
          </w:tcPr>
          <w:p w14:paraId="16F6B3F8" w14:textId="77777777" w:rsidR="005D0C51" w:rsidRDefault="005D0C51" w:rsidP="00511112">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511112">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511112">
            <w:pPr>
              <w:rPr>
                <w:b/>
              </w:rPr>
            </w:pPr>
            <w:r>
              <w:rPr>
                <w:b/>
              </w:rPr>
              <w:t>Kardinalitet</w:t>
            </w:r>
          </w:p>
        </w:tc>
      </w:tr>
      <w:tr w:rsidR="005D0C51" w14:paraId="2C3852C6" w14:textId="77777777" w:rsidTr="00511112">
        <w:tc>
          <w:tcPr>
            <w:tcW w:w="2800" w:type="dxa"/>
            <w:shd w:val="clear" w:color="auto" w:fill="F9F9F9" w:themeFill="background1" w:themeFillShade="F9"/>
            <w:vAlign w:val="bottom"/>
          </w:tcPr>
          <w:p w14:paraId="1EA748FB" w14:textId="77777777" w:rsidR="005D0C51" w:rsidRDefault="005D0C51" w:rsidP="00511112">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511112">
            <w:pPr>
              <w:rPr>
                <w:b/>
              </w:rPr>
            </w:pPr>
          </w:p>
        </w:tc>
        <w:tc>
          <w:tcPr>
            <w:tcW w:w="4000" w:type="dxa"/>
            <w:shd w:val="clear" w:color="auto" w:fill="F9F9F9" w:themeFill="background1" w:themeFillShade="F9"/>
            <w:vAlign w:val="bottom"/>
          </w:tcPr>
          <w:p w14:paraId="3EE67065" w14:textId="77777777" w:rsidR="005D0C51" w:rsidRDefault="005D0C51" w:rsidP="00511112">
            <w:pPr>
              <w:rPr>
                <w:b/>
              </w:rPr>
            </w:pPr>
          </w:p>
        </w:tc>
        <w:tc>
          <w:tcPr>
            <w:tcW w:w="1300" w:type="dxa"/>
            <w:shd w:val="clear" w:color="auto" w:fill="F9F9F9" w:themeFill="background1" w:themeFillShade="F9"/>
            <w:vAlign w:val="bottom"/>
          </w:tcPr>
          <w:p w14:paraId="297297DA" w14:textId="77777777" w:rsidR="005D0C51" w:rsidRDefault="005D0C51" w:rsidP="00511112">
            <w:pPr>
              <w:rPr>
                <w:b/>
              </w:rPr>
            </w:pPr>
          </w:p>
        </w:tc>
      </w:tr>
      <w:tr w:rsidR="005D0C51" w14:paraId="347D36E6" w14:textId="77777777" w:rsidTr="00511112">
        <w:tc>
          <w:tcPr>
            <w:tcW w:w="2800" w:type="dxa"/>
          </w:tcPr>
          <w:p w14:paraId="07CC41D6" w14:textId="77777777" w:rsidR="005D0C51" w:rsidRDefault="005D0C51" w:rsidP="00511112">
            <w:r>
              <w:t>careProviderIds</w:t>
            </w:r>
          </w:p>
        </w:tc>
        <w:tc>
          <w:tcPr>
            <w:tcW w:w="2000" w:type="dxa"/>
          </w:tcPr>
          <w:p w14:paraId="4206624B" w14:textId="77777777" w:rsidR="005D0C51" w:rsidRDefault="005D0C51" w:rsidP="00511112">
            <w:r>
              <w:t>blocking:HsaId</w:t>
            </w:r>
          </w:p>
        </w:tc>
        <w:tc>
          <w:tcPr>
            <w:tcW w:w="4000" w:type="dxa"/>
          </w:tcPr>
          <w:p w14:paraId="09F5AFE4" w14:textId="77777777" w:rsidR="005D0C51" w:rsidRDefault="005D0C51" w:rsidP="00511112">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511112">
            <w:r>
              <w:t>0..*</w:t>
            </w:r>
          </w:p>
        </w:tc>
      </w:tr>
      <w:tr w:rsidR="005D0C51" w14:paraId="5CC2AF84" w14:textId="77777777" w:rsidTr="00511112">
        <w:tc>
          <w:tcPr>
            <w:tcW w:w="2800" w:type="dxa"/>
          </w:tcPr>
          <w:p w14:paraId="42AFDDC9" w14:textId="77777777" w:rsidR="005D0C51" w:rsidRDefault="005D0C51" w:rsidP="00511112">
            <w:r>
              <w:t>createdOnOrAfter</w:t>
            </w:r>
          </w:p>
        </w:tc>
        <w:tc>
          <w:tcPr>
            <w:tcW w:w="2000" w:type="dxa"/>
          </w:tcPr>
          <w:p w14:paraId="6FDC45C1" w14:textId="77777777" w:rsidR="005D0C51" w:rsidRDefault="005D0C51" w:rsidP="00511112">
            <w:r>
              <w:t>xs:dateTime</w:t>
            </w:r>
          </w:p>
        </w:tc>
        <w:tc>
          <w:tcPr>
            <w:tcW w:w="4000" w:type="dxa"/>
          </w:tcPr>
          <w:p w14:paraId="706CDFDE" w14:textId="77777777" w:rsidR="005D0C51" w:rsidRDefault="005D0C51" w:rsidP="00511112">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511112">
            <w:r>
              <w:t>0..1</w:t>
            </w:r>
          </w:p>
        </w:tc>
      </w:tr>
      <w:tr w:rsidR="005D0C51" w14:paraId="63E2C02D" w14:textId="77777777" w:rsidTr="00511112">
        <w:tc>
          <w:tcPr>
            <w:tcW w:w="2800" w:type="dxa"/>
            <w:shd w:val="clear" w:color="auto" w:fill="F9F9F9" w:themeFill="background1" w:themeFillShade="F9"/>
            <w:vAlign w:val="bottom"/>
          </w:tcPr>
          <w:p w14:paraId="33D4365E" w14:textId="77777777" w:rsidR="005D0C51" w:rsidRDefault="005D0C51" w:rsidP="00511112">
            <w:pPr>
              <w:rPr>
                <w:b/>
              </w:rPr>
            </w:pPr>
            <w:r>
              <w:rPr>
                <w:b/>
                <w:i/>
              </w:rPr>
              <w:lastRenderedPageBreak/>
              <w:t>Svar</w:t>
            </w:r>
          </w:p>
        </w:tc>
        <w:tc>
          <w:tcPr>
            <w:tcW w:w="2000" w:type="dxa"/>
            <w:shd w:val="clear" w:color="auto" w:fill="F9F9F9" w:themeFill="background1" w:themeFillShade="F9"/>
            <w:vAlign w:val="bottom"/>
          </w:tcPr>
          <w:p w14:paraId="6F367EB3" w14:textId="77777777" w:rsidR="005D0C51" w:rsidRDefault="005D0C51" w:rsidP="00511112">
            <w:pPr>
              <w:rPr>
                <w:b/>
              </w:rPr>
            </w:pPr>
          </w:p>
        </w:tc>
        <w:tc>
          <w:tcPr>
            <w:tcW w:w="4000" w:type="dxa"/>
            <w:shd w:val="clear" w:color="auto" w:fill="F9F9F9" w:themeFill="background1" w:themeFillShade="F9"/>
            <w:vAlign w:val="bottom"/>
          </w:tcPr>
          <w:p w14:paraId="18A78EF8" w14:textId="77777777" w:rsidR="005D0C51" w:rsidRDefault="005D0C51" w:rsidP="00511112">
            <w:pPr>
              <w:rPr>
                <w:b/>
              </w:rPr>
            </w:pPr>
          </w:p>
        </w:tc>
        <w:tc>
          <w:tcPr>
            <w:tcW w:w="1300" w:type="dxa"/>
            <w:shd w:val="clear" w:color="auto" w:fill="F9F9F9" w:themeFill="background1" w:themeFillShade="F9"/>
            <w:vAlign w:val="bottom"/>
          </w:tcPr>
          <w:p w14:paraId="6F246FD2" w14:textId="77777777" w:rsidR="005D0C51" w:rsidRDefault="005D0C51" w:rsidP="00511112">
            <w:pPr>
              <w:rPr>
                <w:b/>
              </w:rPr>
            </w:pPr>
          </w:p>
        </w:tc>
      </w:tr>
      <w:tr w:rsidR="005D0C51" w14:paraId="7D1849A6" w14:textId="77777777" w:rsidTr="00511112">
        <w:tc>
          <w:tcPr>
            <w:tcW w:w="2800" w:type="dxa"/>
          </w:tcPr>
          <w:p w14:paraId="0CF365FA" w14:textId="77777777" w:rsidR="005D0C51" w:rsidRDefault="005D0C51" w:rsidP="00511112">
            <w:r>
              <w:t>getAllBlocks</w:t>
            </w:r>
          </w:p>
        </w:tc>
        <w:tc>
          <w:tcPr>
            <w:tcW w:w="2000" w:type="dxa"/>
          </w:tcPr>
          <w:p w14:paraId="709BE350" w14:textId="77777777" w:rsidR="005D0C51" w:rsidRDefault="005D0C51" w:rsidP="00511112">
            <w:r>
              <w:t>blocking:BlockHeader</w:t>
            </w:r>
          </w:p>
        </w:tc>
        <w:tc>
          <w:tcPr>
            <w:tcW w:w="4000" w:type="dxa"/>
          </w:tcPr>
          <w:p w14:paraId="276C5672" w14:textId="77777777" w:rsidR="005D0C51" w:rsidRDefault="005D0C51" w:rsidP="00511112">
            <w:r>
              <w:t>Lista över funna spärrar som är aktiva.</w:t>
            </w:r>
          </w:p>
        </w:tc>
        <w:tc>
          <w:tcPr>
            <w:tcW w:w="1300" w:type="dxa"/>
          </w:tcPr>
          <w:p w14:paraId="023D19ED" w14:textId="77777777" w:rsidR="005D0C51" w:rsidRDefault="005D0C51" w:rsidP="00511112">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:GetAllBlocksRequest</w:t>
      </w:r>
      <w:proofErr w:type="gramEnd"/>
      <w:r w:rsidRPr="00E3419F">
        <w:rPr>
          <w:rFonts w:ascii="Consolas" w:eastAsia="Times New Roman" w:hAnsi="Consolas" w:cs="Consolas"/>
          <w:noProof w:val="0"/>
          <w:color w:val="0000FF"/>
          <w:sz w:val="16"/>
          <w:szCs w:val="16"/>
          <w:lang w:val="en-US" w:eastAsia="sv-S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23" w:name="_Toc338683506"/>
      <w:proofErr w:type="spellStart"/>
      <w:r>
        <w:lastRenderedPageBreak/>
        <w:t>GetAllBlocksForPatient</w:t>
      </w:r>
      <w:bookmarkEnd w:id="23"/>
      <w:proofErr w:type="spellEnd"/>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77777777" w:rsidR="00336A84" w:rsidRDefault="00336A84" w:rsidP="00336A84">
      <w:r>
        <w:t>Tjänsten realiseras på 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3F4203">
        <w:trPr>
          <w:trHeight w:val="384"/>
        </w:trPr>
        <w:tc>
          <w:tcPr>
            <w:tcW w:w="2400" w:type="dxa"/>
            <w:shd w:val="clear" w:color="auto" w:fill="D9D9D9" w:themeFill="background1" w:themeFillShade="D9"/>
            <w:vAlign w:val="bottom"/>
          </w:tcPr>
          <w:p w14:paraId="23C33EA4" w14:textId="77777777" w:rsidR="00336A84" w:rsidRDefault="00336A84" w:rsidP="003F4203">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3F4203">
            <w:pPr>
              <w:rPr>
                <w:b/>
              </w:rPr>
            </w:pPr>
            <w:r>
              <w:rPr>
                <w:b/>
              </w:rPr>
              <w:t>Värde</w:t>
            </w:r>
          </w:p>
        </w:tc>
        <w:tc>
          <w:tcPr>
            <w:tcW w:w="3700" w:type="dxa"/>
            <w:shd w:val="clear" w:color="auto" w:fill="D9D9D9" w:themeFill="background1" w:themeFillShade="D9"/>
            <w:vAlign w:val="bottom"/>
          </w:tcPr>
          <w:p w14:paraId="7F45F4F0" w14:textId="77777777" w:rsidR="00336A84" w:rsidRDefault="00336A84" w:rsidP="003F4203">
            <w:pPr>
              <w:rPr>
                <w:b/>
              </w:rPr>
            </w:pPr>
            <w:r>
              <w:rPr>
                <w:b/>
              </w:rPr>
              <w:t>Kommentar</w:t>
            </w:r>
          </w:p>
        </w:tc>
      </w:tr>
      <w:tr w:rsidR="00336A84" w14:paraId="6C4276BB" w14:textId="77777777" w:rsidTr="003F4203">
        <w:tc>
          <w:tcPr>
            <w:tcW w:w="2400" w:type="dxa"/>
          </w:tcPr>
          <w:p w14:paraId="60359659" w14:textId="77777777" w:rsidR="00336A84" w:rsidRDefault="00336A84" w:rsidP="003F4203">
            <w:r>
              <w:t>Svarstid</w:t>
            </w:r>
          </w:p>
        </w:tc>
        <w:tc>
          <w:tcPr>
            <w:tcW w:w="4000" w:type="dxa"/>
          </w:tcPr>
          <w:p w14:paraId="02D5C494" w14:textId="77777777" w:rsidR="00336A84" w:rsidRDefault="00336A84" w:rsidP="003F4203"/>
        </w:tc>
        <w:tc>
          <w:tcPr>
            <w:tcW w:w="3700" w:type="dxa"/>
          </w:tcPr>
          <w:p w14:paraId="5DE318FC" w14:textId="77777777" w:rsidR="00336A84" w:rsidRDefault="00336A84" w:rsidP="003F4203"/>
        </w:tc>
      </w:tr>
      <w:tr w:rsidR="00336A84" w14:paraId="52D166F9" w14:textId="77777777" w:rsidTr="003F4203">
        <w:tc>
          <w:tcPr>
            <w:tcW w:w="2400" w:type="dxa"/>
          </w:tcPr>
          <w:p w14:paraId="4CD1C617" w14:textId="77777777" w:rsidR="00336A84" w:rsidRDefault="00336A84" w:rsidP="003F4203">
            <w:r>
              <w:t>Tillgänglighet</w:t>
            </w:r>
          </w:p>
        </w:tc>
        <w:tc>
          <w:tcPr>
            <w:tcW w:w="4000" w:type="dxa"/>
          </w:tcPr>
          <w:p w14:paraId="26A93840" w14:textId="77777777" w:rsidR="00336A84" w:rsidRDefault="00336A84" w:rsidP="003F4203"/>
        </w:tc>
        <w:tc>
          <w:tcPr>
            <w:tcW w:w="3700" w:type="dxa"/>
          </w:tcPr>
          <w:p w14:paraId="44DFA533" w14:textId="77777777" w:rsidR="00336A84" w:rsidRDefault="00336A84" w:rsidP="003F4203"/>
        </w:tc>
      </w:tr>
      <w:tr w:rsidR="00336A84" w14:paraId="0580D31E" w14:textId="77777777" w:rsidTr="003F4203">
        <w:tc>
          <w:tcPr>
            <w:tcW w:w="2400" w:type="dxa"/>
          </w:tcPr>
          <w:p w14:paraId="4668494E" w14:textId="77777777" w:rsidR="00336A84" w:rsidRDefault="00336A84" w:rsidP="003F4203">
            <w:r>
              <w:t>Last</w:t>
            </w:r>
          </w:p>
        </w:tc>
        <w:tc>
          <w:tcPr>
            <w:tcW w:w="4000" w:type="dxa"/>
          </w:tcPr>
          <w:p w14:paraId="29D10FED" w14:textId="77777777" w:rsidR="00336A84" w:rsidRDefault="00336A84" w:rsidP="003F4203"/>
        </w:tc>
        <w:tc>
          <w:tcPr>
            <w:tcW w:w="3700" w:type="dxa"/>
          </w:tcPr>
          <w:p w14:paraId="545CC1BA" w14:textId="77777777" w:rsidR="00336A84" w:rsidRDefault="00336A84" w:rsidP="003F4203"/>
        </w:tc>
      </w:tr>
      <w:tr w:rsidR="00336A84" w14:paraId="05E21055" w14:textId="77777777" w:rsidTr="003F4203">
        <w:tc>
          <w:tcPr>
            <w:tcW w:w="2400" w:type="dxa"/>
          </w:tcPr>
          <w:p w14:paraId="3A2FD182" w14:textId="77777777" w:rsidR="00336A84" w:rsidRDefault="00336A84" w:rsidP="003F4203">
            <w:r>
              <w:t>Aktualitet</w:t>
            </w:r>
          </w:p>
        </w:tc>
        <w:tc>
          <w:tcPr>
            <w:tcW w:w="4000" w:type="dxa"/>
          </w:tcPr>
          <w:p w14:paraId="57853720" w14:textId="77777777" w:rsidR="00336A84" w:rsidRDefault="00336A84" w:rsidP="003F4203">
            <w:r>
              <w:t>Grundprincipen är att de senast registrerade spärruppgifterna i spärrtjänsten returneras.</w:t>
            </w:r>
          </w:p>
          <w:p w14:paraId="2CA0AABB" w14:textId="77777777" w:rsidR="00336A84" w:rsidRDefault="00336A84" w:rsidP="003F4203">
            <w:r>
              <w:t>Tjänsten skall returnera felkod om inte tillräckligt aktuellt underlag kan returneras.</w:t>
            </w:r>
          </w:p>
        </w:tc>
        <w:tc>
          <w:tcPr>
            <w:tcW w:w="3700" w:type="dxa"/>
          </w:tcPr>
          <w:p w14:paraId="2AC29530" w14:textId="77777777" w:rsidR="00336A84" w:rsidRDefault="00336A84" w:rsidP="003F4203"/>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3F4203">
        <w:trPr>
          <w:trHeight w:val="384"/>
        </w:trPr>
        <w:tc>
          <w:tcPr>
            <w:tcW w:w="2800" w:type="dxa"/>
            <w:shd w:val="clear" w:color="auto" w:fill="D9D9D9" w:themeFill="background1" w:themeFillShade="D9"/>
            <w:vAlign w:val="bottom"/>
          </w:tcPr>
          <w:p w14:paraId="2A83B55B" w14:textId="77777777" w:rsidR="00336A84" w:rsidRDefault="00336A84" w:rsidP="003F4203">
            <w:pPr>
              <w:rPr>
                <w:b/>
              </w:rPr>
            </w:pPr>
            <w:r>
              <w:rPr>
                <w:b/>
              </w:rPr>
              <w:t>Namn</w:t>
            </w:r>
          </w:p>
        </w:tc>
        <w:tc>
          <w:tcPr>
            <w:tcW w:w="2000" w:type="dxa"/>
            <w:shd w:val="clear" w:color="auto" w:fill="D9D9D9" w:themeFill="background1" w:themeFillShade="D9"/>
            <w:vAlign w:val="bottom"/>
          </w:tcPr>
          <w:p w14:paraId="19D13908" w14:textId="77777777" w:rsidR="00336A84" w:rsidRDefault="00336A84" w:rsidP="003F4203">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3F4203">
            <w:pPr>
              <w:rPr>
                <w:b/>
              </w:rPr>
            </w:pPr>
            <w:r>
              <w:rPr>
                <w:b/>
              </w:rPr>
              <w:t>Kardinalitet</w:t>
            </w:r>
          </w:p>
        </w:tc>
      </w:tr>
      <w:tr w:rsidR="00336A84" w14:paraId="5482D31B" w14:textId="77777777" w:rsidTr="003F4203">
        <w:tc>
          <w:tcPr>
            <w:tcW w:w="2800" w:type="dxa"/>
            <w:shd w:val="clear" w:color="auto" w:fill="F9F9F9" w:themeFill="background1" w:themeFillShade="F9"/>
            <w:vAlign w:val="bottom"/>
          </w:tcPr>
          <w:p w14:paraId="74F8B27C"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3F4203">
            <w:pPr>
              <w:rPr>
                <w:b/>
              </w:rPr>
            </w:pPr>
          </w:p>
        </w:tc>
        <w:tc>
          <w:tcPr>
            <w:tcW w:w="4000" w:type="dxa"/>
            <w:shd w:val="clear" w:color="auto" w:fill="F9F9F9" w:themeFill="background1" w:themeFillShade="F9"/>
            <w:vAlign w:val="bottom"/>
          </w:tcPr>
          <w:p w14:paraId="63C629BD" w14:textId="77777777" w:rsidR="00336A84" w:rsidRDefault="00336A84" w:rsidP="003F4203">
            <w:pPr>
              <w:rPr>
                <w:b/>
              </w:rPr>
            </w:pPr>
          </w:p>
        </w:tc>
        <w:tc>
          <w:tcPr>
            <w:tcW w:w="1300" w:type="dxa"/>
            <w:shd w:val="clear" w:color="auto" w:fill="F9F9F9" w:themeFill="background1" w:themeFillShade="F9"/>
            <w:vAlign w:val="bottom"/>
          </w:tcPr>
          <w:p w14:paraId="443C3324" w14:textId="77777777" w:rsidR="00336A84" w:rsidRDefault="00336A84" w:rsidP="003F4203">
            <w:pPr>
              <w:rPr>
                <w:b/>
              </w:rPr>
            </w:pPr>
          </w:p>
        </w:tc>
      </w:tr>
      <w:tr w:rsidR="00336A84" w14:paraId="1ACDC319" w14:textId="77777777" w:rsidTr="003F4203">
        <w:tc>
          <w:tcPr>
            <w:tcW w:w="2800" w:type="dxa"/>
          </w:tcPr>
          <w:p w14:paraId="39E98348" w14:textId="77777777" w:rsidR="00336A84" w:rsidRDefault="00336A84" w:rsidP="003F4203">
            <w:r>
              <w:t>patientId</w:t>
            </w:r>
          </w:p>
        </w:tc>
        <w:tc>
          <w:tcPr>
            <w:tcW w:w="2000" w:type="dxa"/>
          </w:tcPr>
          <w:p w14:paraId="4E5E3E24" w14:textId="77777777" w:rsidR="00336A84" w:rsidRDefault="00336A84" w:rsidP="003F4203">
            <w:r>
              <w:t>blocking:PersonIdValue</w:t>
            </w:r>
          </w:p>
        </w:tc>
        <w:tc>
          <w:tcPr>
            <w:tcW w:w="4000" w:type="dxa"/>
          </w:tcPr>
          <w:p w14:paraId="1082D4E1" w14:textId="77777777" w:rsidR="00336A84" w:rsidRDefault="00336A84" w:rsidP="003F4203">
            <w:r>
              <w:t>Patientens personnummer eller samordningsnummer vars spärrar skall hämtas.</w:t>
            </w:r>
          </w:p>
        </w:tc>
        <w:tc>
          <w:tcPr>
            <w:tcW w:w="1300" w:type="dxa"/>
          </w:tcPr>
          <w:p w14:paraId="062D8180" w14:textId="77777777" w:rsidR="00336A84" w:rsidRDefault="00336A84" w:rsidP="003F4203">
            <w:r>
              <w:t>1..1</w:t>
            </w:r>
          </w:p>
        </w:tc>
      </w:tr>
      <w:tr w:rsidR="00336A84" w14:paraId="1BF9BA4F" w14:textId="77777777" w:rsidTr="003F4203">
        <w:tc>
          <w:tcPr>
            <w:tcW w:w="2800" w:type="dxa"/>
          </w:tcPr>
          <w:p w14:paraId="62C26761" w14:textId="77777777" w:rsidR="00336A84" w:rsidRDefault="00336A84" w:rsidP="003F4203">
            <w:r>
              <w:t>careProviderIds</w:t>
            </w:r>
          </w:p>
        </w:tc>
        <w:tc>
          <w:tcPr>
            <w:tcW w:w="2000" w:type="dxa"/>
          </w:tcPr>
          <w:p w14:paraId="5704D126" w14:textId="77777777" w:rsidR="00336A84" w:rsidRDefault="00336A84" w:rsidP="003F4203">
            <w:r>
              <w:t>blocking:HsaId</w:t>
            </w:r>
          </w:p>
        </w:tc>
        <w:tc>
          <w:tcPr>
            <w:tcW w:w="4000" w:type="dxa"/>
          </w:tcPr>
          <w:p w14:paraId="6ED881A2" w14:textId="77777777" w:rsidR="00336A84" w:rsidRDefault="00336A84" w:rsidP="003F4203">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3F4203">
            <w:r>
              <w:t>0..*</w:t>
            </w:r>
          </w:p>
        </w:tc>
      </w:tr>
      <w:tr w:rsidR="00336A84" w14:paraId="224A3AF7" w14:textId="77777777" w:rsidTr="003F4203">
        <w:tc>
          <w:tcPr>
            <w:tcW w:w="2800" w:type="dxa"/>
          </w:tcPr>
          <w:p w14:paraId="566D1728" w14:textId="77777777" w:rsidR="00336A84" w:rsidRDefault="00336A84" w:rsidP="003F4203">
            <w:r>
              <w:t>createdOnOrAfter</w:t>
            </w:r>
          </w:p>
        </w:tc>
        <w:tc>
          <w:tcPr>
            <w:tcW w:w="2000" w:type="dxa"/>
          </w:tcPr>
          <w:p w14:paraId="321E3BB0" w14:textId="77777777" w:rsidR="00336A84" w:rsidRDefault="00336A84" w:rsidP="003F4203">
            <w:r>
              <w:t>xs:dateTime</w:t>
            </w:r>
          </w:p>
        </w:tc>
        <w:tc>
          <w:tcPr>
            <w:tcW w:w="4000" w:type="dxa"/>
          </w:tcPr>
          <w:p w14:paraId="4CE4A6D4" w14:textId="77777777" w:rsidR="00336A84" w:rsidRDefault="00336A84" w:rsidP="003F4203">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3F4203">
            <w:r>
              <w:t>0..1</w:t>
            </w:r>
          </w:p>
        </w:tc>
      </w:tr>
      <w:tr w:rsidR="00336A84" w14:paraId="6250B619" w14:textId="77777777" w:rsidTr="003F4203">
        <w:tc>
          <w:tcPr>
            <w:tcW w:w="2800" w:type="dxa"/>
            <w:shd w:val="clear" w:color="auto" w:fill="F9F9F9" w:themeFill="background1" w:themeFillShade="F9"/>
            <w:vAlign w:val="bottom"/>
          </w:tcPr>
          <w:p w14:paraId="14C4DA4B" w14:textId="77777777" w:rsidR="00336A84" w:rsidRDefault="00336A84" w:rsidP="003F4203">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3F4203">
            <w:pPr>
              <w:rPr>
                <w:b/>
              </w:rPr>
            </w:pPr>
          </w:p>
        </w:tc>
        <w:tc>
          <w:tcPr>
            <w:tcW w:w="4000" w:type="dxa"/>
            <w:shd w:val="clear" w:color="auto" w:fill="F9F9F9" w:themeFill="background1" w:themeFillShade="F9"/>
            <w:vAlign w:val="bottom"/>
          </w:tcPr>
          <w:p w14:paraId="4B23F78F" w14:textId="77777777" w:rsidR="00336A84" w:rsidRDefault="00336A84" w:rsidP="003F4203">
            <w:pPr>
              <w:rPr>
                <w:b/>
              </w:rPr>
            </w:pPr>
          </w:p>
        </w:tc>
        <w:tc>
          <w:tcPr>
            <w:tcW w:w="1300" w:type="dxa"/>
            <w:shd w:val="clear" w:color="auto" w:fill="F9F9F9" w:themeFill="background1" w:themeFillShade="F9"/>
            <w:vAlign w:val="bottom"/>
          </w:tcPr>
          <w:p w14:paraId="3DDCFFDE" w14:textId="77777777" w:rsidR="00336A84" w:rsidRDefault="00336A84" w:rsidP="003F4203">
            <w:pPr>
              <w:rPr>
                <w:b/>
              </w:rPr>
            </w:pPr>
          </w:p>
        </w:tc>
      </w:tr>
      <w:tr w:rsidR="00336A84" w14:paraId="737527F2" w14:textId="77777777" w:rsidTr="003F4203">
        <w:tc>
          <w:tcPr>
            <w:tcW w:w="2800" w:type="dxa"/>
          </w:tcPr>
          <w:p w14:paraId="4D66BDBD" w14:textId="77777777" w:rsidR="00336A84" w:rsidRDefault="00336A84" w:rsidP="003F4203">
            <w:r>
              <w:t>getAllBlocksForPatient</w:t>
            </w:r>
          </w:p>
        </w:tc>
        <w:tc>
          <w:tcPr>
            <w:tcW w:w="2000" w:type="dxa"/>
          </w:tcPr>
          <w:p w14:paraId="7989E1A2" w14:textId="77777777" w:rsidR="00336A84" w:rsidRDefault="00336A84" w:rsidP="003F4203">
            <w:r>
              <w:t>blocking:BlockHeader</w:t>
            </w:r>
          </w:p>
        </w:tc>
        <w:tc>
          <w:tcPr>
            <w:tcW w:w="4000" w:type="dxa"/>
          </w:tcPr>
          <w:p w14:paraId="39A20C39" w14:textId="77777777" w:rsidR="00336A84" w:rsidRDefault="00336A84" w:rsidP="003F4203">
            <w:r>
              <w:t>Lista över funna spärrar som är aktiva för angiven patient.</w:t>
            </w:r>
          </w:p>
        </w:tc>
        <w:tc>
          <w:tcPr>
            <w:tcW w:w="1300" w:type="dxa"/>
          </w:tcPr>
          <w:p w14:paraId="18BBB0AA" w14:textId="77777777" w:rsidR="00336A84" w:rsidRDefault="00336A84" w:rsidP="003F4203">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:GetAllBlocksForPatientRequest</w:t>
      </w:r>
      <w:proofErr w:type="gramEnd"/>
      <w:r w:rsidRPr="00E3419F">
        <w:rPr>
          <w:rFonts w:ascii="Consolas" w:eastAsia="Times New Roman" w:hAnsi="Consolas" w:cs="Consolas"/>
          <w:noProof w:val="0"/>
          <w:color w:val="0000FF"/>
          <w:sz w:val="16"/>
          <w:szCs w:val="16"/>
          <w:lang w:val="en-US" w:eastAsia="sv-S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24" w:name="_Toc338683507"/>
      <w:proofErr w:type="spellStart"/>
      <w:r>
        <w:lastRenderedPageBreak/>
        <w:t>GetPatientIds</w:t>
      </w:r>
      <w:bookmarkEnd w:id="24"/>
      <w:proofErr w:type="spellEnd"/>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B33FFC">
        <w:trPr>
          <w:trHeight w:val="384"/>
        </w:trPr>
        <w:tc>
          <w:tcPr>
            <w:tcW w:w="2400" w:type="dxa"/>
            <w:shd w:val="clear" w:color="auto" w:fill="D9D9D9" w:themeFill="background1" w:themeFillShade="D9"/>
            <w:vAlign w:val="bottom"/>
          </w:tcPr>
          <w:p w14:paraId="213B2459" w14:textId="77777777" w:rsidR="005D0C51" w:rsidRDefault="005D0C51" w:rsidP="00B33FFC">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B33FFC">
            <w:pPr>
              <w:rPr>
                <w:b/>
              </w:rPr>
            </w:pPr>
            <w:r>
              <w:rPr>
                <w:b/>
              </w:rPr>
              <w:t>Värde</w:t>
            </w:r>
          </w:p>
        </w:tc>
        <w:tc>
          <w:tcPr>
            <w:tcW w:w="3700" w:type="dxa"/>
            <w:shd w:val="clear" w:color="auto" w:fill="D9D9D9" w:themeFill="background1" w:themeFillShade="D9"/>
            <w:vAlign w:val="bottom"/>
          </w:tcPr>
          <w:p w14:paraId="72EB26F7" w14:textId="77777777" w:rsidR="005D0C51" w:rsidRDefault="005D0C51" w:rsidP="00B33FFC">
            <w:pPr>
              <w:rPr>
                <w:b/>
              </w:rPr>
            </w:pPr>
            <w:r>
              <w:rPr>
                <w:b/>
              </w:rPr>
              <w:t>Kommentar</w:t>
            </w:r>
          </w:p>
        </w:tc>
      </w:tr>
      <w:tr w:rsidR="005D0C51" w14:paraId="0ECDB5A1" w14:textId="77777777" w:rsidTr="00B33FFC">
        <w:tc>
          <w:tcPr>
            <w:tcW w:w="2400" w:type="dxa"/>
          </w:tcPr>
          <w:p w14:paraId="16E461F0" w14:textId="77777777" w:rsidR="005D0C51" w:rsidRDefault="005D0C51" w:rsidP="00B33FFC">
            <w:r>
              <w:t>Svarstid</w:t>
            </w:r>
          </w:p>
        </w:tc>
        <w:tc>
          <w:tcPr>
            <w:tcW w:w="4000" w:type="dxa"/>
          </w:tcPr>
          <w:p w14:paraId="528DF7EC" w14:textId="77777777" w:rsidR="005D0C51" w:rsidRDefault="005D0C51" w:rsidP="00B33FFC"/>
        </w:tc>
        <w:tc>
          <w:tcPr>
            <w:tcW w:w="3700" w:type="dxa"/>
          </w:tcPr>
          <w:p w14:paraId="2B6CFA5E" w14:textId="77777777" w:rsidR="005D0C51" w:rsidRDefault="005D0C51" w:rsidP="00B33FFC"/>
        </w:tc>
      </w:tr>
      <w:tr w:rsidR="005D0C51" w14:paraId="2FD1A971" w14:textId="77777777" w:rsidTr="00B33FFC">
        <w:tc>
          <w:tcPr>
            <w:tcW w:w="2400" w:type="dxa"/>
          </w:tcPr>
          <w:p w14:paraId="04BD8DED" w14:textId="77777777" w:rsidR="005D0C51" w:rsidRDefault="005D0C51" w:rsidP="00B33FFC">
            <w:r>
              <w:t>Tillgänglighet</w:t>
            </w:r>
          </w:p>
        </w:tc>
        <w:tc>
          <w:tcPr>
            <w:tcW w:w="4000" w:type="dxa"/>
          </w:tcPr>
          <w:p w14:paraId="76FA658E" w14:textId="77777777" w:rsidR="005D0C51" w:rsidRDefault="005D0C51" w:rsidP="00B33FFC"/>
        </w:tc>
        <w:tc>
          <w:tcPr>
            <w:tcW w:w="3700" w:type="dxa"/>
          </w:tcPr>
          <w:p w14:paraId="7F16FC15" w14:textId="77777777" w:rsidR="005D0C51" w:rsidRDefault="005D0C51" w:rsidP="00B33FFC"/>
        </w:tc>
      </w:tr>
      <w:tr w:rsidR="005D0C51" w14:paraId="43214778" w14:textId="77777777" w:rsidTr="00B33FFC">
        <w:tc>
          <w:tcPr>
            <w:tcW w:w="2400" w:type="dxa"/>
          </w:tcPr>
          <w:p w14:paraId="195E189D" w14:textId="77777777" w:rsidR="005D0C51" w:rsidRDefault="005D0C51" w:rsidP="00B33FFC">
            <w:r>
              <w:t>Last</w:t>
            </w:r>
          </w:p>
        </w:tc>
        <w:tc>
          <w:tcPr>
            <w:tcW w:w="4000" w:type="dxa"/>
          </w:tcPr>
          <w:p w14:paraId="49E2FA3A" w14:textId="77777777" w:rsidR="005D0C51" w:rsidRDefault="005D0C51" w:rsidP="00B33FFC"/>
        </w:tc>
        <w:tc>
          <w:tcPr>
            <w:tcW w:w="3700" w:type="dxa"/>
          </w:tcPr>
          <w:p w14:paraId="23A66FF1" w14:textId="77777777" w:rsidR="005D0C51" w:rsidRDefault="005D0C51" w:rsidP="00B33FFC"/>
        </w:tc>
      </w:tr>
      <w:tr w:rsidR="005D0C51" w14:paraId="2F6F76F3" w14:textId="77777777" w:rsidTr="00B33FFC">
        <w:tc>
          <w:tcPr>
            <w:tcW w:w="2400" w:type="dxa"/>
          </w:tcPr>
          <w:p w14:paraId="6EBF950B" w14:textId="77777777" w:rsidR="005D0C51" w:rsidRDefault="005D0C51" w:rsidP="00B33FFC">
            <w:r>
              <w:t>Aktualitet</w:t>
            </w:r>
          </w:p>
        </w:tc>
        <w:tc>
          <w:tcPr>
            <w:tcW w:w="4000" w:type="dxa"/>
          </w:tcPr>
          <w:p w14:paraId="46C5A7A7" w14:textId="77777777" w:rsidR="005D0C51" w:rsidRDefault="005D0C51" w:rsidP="00B33FFC">
            <w:r>
              <w:t>Grundprincipen är att de senast registrerade spärruppgifterna i spärrtjänsten returneras, på den lokala respektive nationella nivån.</w:t>
            </w:r>
          </w:p>
        </w:tc>
        <w:tc>
          <w:tcPr>
            <w:tcW w:w="3700" w:type="dxa"/>
          </w:tcPr>
          <w:p w14:paraId="27BD97A6" w14:textId="77777777" w:rsidR="005D0C51" w:rsidRDefault="005D0C51" w:rsidP="00B33FFC"/>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B33FFC">
        <w:trPr>
          <w:trHeight w:val="384"/>
        </w:trPr>
        <w:tc>
          <w:tcPr>
            <w:tcW w:w="2800" w:type="dxa"/>
            <w:shd w:val="clear" w:color="auto" w:fill="D9D9D9" w:themeFill="background1" w:themeFillShade="D9"/>
            <w:vAlign w:val="bottom"/>
          </w:tcPr>
          <w:p w14:paraId="683CCB9B" w14:textId="77777777" w:rsidR="005D0C51" w:rsidRDefault="005D0C51" w:rsidP="00B33FFC">
            <w:pPr>
              <w:rPr>
                <w:b/>
              </w:rPr>
            </w:pPr>
            <w:r>
              <w:rPr>
                <w:b/>
              </w:rPr>
              <w:t>Namn</w:t>
            </w:r>
          </w:p>
        </w:tc>
        <w:tc>
          <w:tcPr>
            <w:tcW w:w="2000" w:type="dxa"/>
            <w:shd w:val="clear" w:color="auto" w:fill="D9D9D9" w:themeFill="background1" w:themeFillShade="D9"/>
            <w:vAlign w:val="bottom"/>
          </w:tcPr>
          <w:p w14:paraId="7F5BEB32" w14:textId="77777777" w:rsidR="005D0C51" w:rsidRDefault="005D0C51" w:rsidP="00B33FFC">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B33FFC">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B33FFC">
            <w:pPr>
              <w:rPr>
                <w:b/>
              </w:rPr>
            </w:pPr>
            <w:r>
              <w:rPr>
                <w:b/>
              </w:rPr>
              <w:t>Kardinalitet</w:t>
            </w:r>
          </w:p>
        </w:tc>
      </w:tr>
      <w:tr w:rsidR="005D0C51" w14:paraId="492A8103" w14:textId="77777777" w:rsidTr="00B33FFC">
        <w:tc>
          <w:tcPr>
            <w:tcW w:w="2800" w:type="dxa"/>
            <w:shd w:val="clear" w:color="auto" w:fill="F9F9F9" w:themeFill="background1" w:themeFillShade="F9"/>
            <w:vAlign w:val="bottom"/>
          </w:tcPr>
          <w:p w14:paraId="51F4720F" w14:textId="77777777" w:rsidR="005D0C51" w:rsidRDefault="005D0C51" w:rsidP="00B33FFC">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B33FFC">
            <w:pPr>
              <w:rPr>
                <w:b/>
              </w:rPr>
            </w:pPr>
          </w:p>
        </w:tc>
        <w:tc>
          <w:tcPr>
            <w:tcW w:w="4000" w:type="dxa"/>
            <w:shd w:val="clear" w:color="auto" w:fill="F9F9F9" w:themeFill="background1" w:themeFillShade="F9"/>
            <w:vAlign w:val="bottom"/>
          </w:tcPr>
          <w:p w14:paraId="0DBD66EA" w14:textId="77777777" w:rsidR="005D0C51" w:rsidRDefault="005D0C51" w:rsidP="00B33FFC">
            <w:pPr>
              <w:rPr>
                <w:b/>
              </w:rPr>
            </w:pPr>
          </w:p>
        </w:tc>
        <w:tc>
          <w:tcPr>
            <w:tcW w:w="1300" w:type="dxa"/>
            <w:shd w:val="clear" w:color="auto" w:fill="F9F9F9" w:themeFill="background1" w:themeFillShade="F9"/>
            <w:vAlign w:val="bottom"/>
          </w:tcPr>
          <w:p w14:paraId="3621C90B" w14:textId="77777777" w:rsidR="005D0C51" w:rsidRDefault="005D0C51" w:rsidP="00B33FFC">
            <w:pPr>
              <w:rPr>
                <w:b/>
              </w:rPr>
            </w:pPr>
          </w:p>
        </w:tc>
      </w:tr>
      <w:tr w:rsidR="005D0C51" w14:paraId="065DA2C5" w14:textId="77777777" w:rsidTr="00B33FFC">
        <w:tc>
          <w:tcPr>
            <w:tcW w:w="2800" w:type="dxa"/>
          </w:tcPr>
          <w:p w14:paraId="7EA43E02" w14:textId="77777777" w:rsidR="005D0C51" w:rsidRDefault="005D0C51" w:rsidP="00B33FFC">
            <w:r>
              <w:t>careProviderId</w:t>
            </w:r>
          </w:p>
        </w:tc>
        <w:tc>
          <w:tcPr>
            <w:tcW w:w="2000" w:type="dxa"/>
          </w:tcPr>
          <w:p w14:paraId="7DEBBE78" w14:textId="77777777" w:rsidR="005D0C51" w:rsidRDefault="005D0C51" w:rsidP="00B33FFC">
            <w:r>
              <w:t>blocking:HsaId</w:t>
            </w:r>
          </w:p>
        </w:tc>
        <w:tc>
          <w:tcPr>
            <w:tcW w:w="4000" w:type="dxa"/>
          </w:tcPr>
          <w:p w14:paraId="57F70970" w14:textId="77777777" w:rsidR="005D0C51" w:rsidRDefault="005D0C51" w:rsidP="00B33FFC">
            <w:r>
              <w:t>HSA-id på den vårdgivare vars spärrar skall hämtas.</w:t>
            </w:r>
          </w:p>
        </w:tc>
        <w:tc>
          <w:tcPr>
            <w:tcW w:w="1300" w:type="dxa"/>
          </w:tcPr>
          <w:p w14:paraId="3B31F3AA" w14:textId="77777777" w:rsidR="005D0C51" w:rsidRDefault="005D0C51" w:rsidP="00B33FFC">
            <w:r>
              <w:t>1..1</w:t>
            </w:r>
          </w:p>
        </w:tc>
      </w:tr>
      <w:tr w:rsidR="005D0C51" w14:paraId="4014ED74" w14:textId="77777777" w:rsidTr="00B33FFC">
        <w:tc>
          <w:tcPr>
            <w:tcW w:w="2800" w:type="dxa"/>
            <w:shd w:val="clear" w:color="auto" w:fill="F9F9F9" w:themeFill="background1" w:themeFillShade="F9"/>
            <w:vAlign w:val="bottom"/>
          </w:tcPr>
          <w:p w14:paraId="513A0328" w14:textId="77777777" w:rsidR="005D0C51" w:rsidRDefault="005D0C51" w:rsidP="00B33FFC">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B33FFC">
            <w:pPr>
              <w:rPr>
                <w:b/>
              </w:rPr>
            </w:pPr>
          </w:p>
        </w:tc>
        <w:tc>
          <w:tcPr>
            <w:tcW w:w="4000" w:type="dxa"/>
            <w:shd w:val="clear" w:color="auto" w:fill="F9F9F9" w:themeFill="background1" w:themeFillShade="F9"/>
            <w:vAlign w:val="bottom"/>
          </w:tcPr>
          <w:p w14:paraId="1661EEB1" w14:textId="77777777" w:rsidR="005D0C51" w:rsidRDefault="005D0C51" w:rsidP="00B33FFC">
            <w:pPr>
              <w:rPr>
                <w:b/>
              </w:rPr>
            </w:pPr>
          </w:p>
        </w:tc>
        <w:tc>
          <w:tcPr>
            <w:tcW w:w="1300" w:type="dxa"/>
            <w:shd w:val="clear" w:color="auto" w:fill="F9F9F9" w:themeFill="background1" w:themeFillShade="F9"/>
            <w:vAlign w:val="bottom"/>
          </w:tcPr>
          <w:p w14:paraId="460EC7D4" w14:textId="77777777" w:rsidR="005D0C51" w:rsidRDefault="005D0C51" w:rsidP="00B33FFC">
            <w:pPr>
              <w:rPr>
                <w:b/>
              </w:rPr>
            </w:pPr>
          </w:p>
        </w:tc>
      </w:tr>
      <w:tr w:rsidR="005D0C51" w14:paraId="1BC23E27" w14:textId="77777777" w:rsidTr="00B33FFC">
        <w:tc>
          <w:tcPr>
            <w:tcW w:w="2800" w:type="dxa"/>
          </w:tcPr>
          <w:p w14:paraId="7DE64205" w14:textId="77777777" w:rsidR="005D0C51" w:rsidRDefault="005D0C51" w:rsidP="00B33FFC">
            <w:r>
              <w:t>getPatientIds</w:t>
            </w:r>
          </w:p>
        </w:tc>
        <w:tc>
          <w:tcPr>
            <w:tcW w:w="2000" w:type="dxa"/>
          </w:tcPr>
          <w:p w14:paraId="057FB394" w14:textId="77777777" w:rsidR="005D0C51" w:rsidRDefault="005D0C51" w:rsidP="00B33FFC">
            <w:r>
              <w:t>administration:GetPatientIdResult</w:t>
            </w:r>
          </w:p>
        </w:tc>
        <w:tc>
          <w:tcPr>
            <w:tcW w:w="4000" w:type="dxa"/>
          </w:tcPr>
          <w:p w14:paraId="0F18EEB0" w14:textId="77777777" w:rsidR="005D0C51" w:rsidRDefault="005D0C51" w:rsidP="00B33FFC">
            <w:r>
              <w:t>Lista över unika patienter som har aktiva spärrar.</w:t>
            </w:r>
          </w:p>
        </w:tc>
        <w:tc>
          <w:tcPr>
            <w:tcW w:w="1300" w:type="dxa"/>
          </w:tcPr>
          <w:p w14:paraId="4A899913" w14:textId="77777777" w:rsidR="005D0C51" w:rsidRDefault="005D0C51" w:rsidP="00B33FFC">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ns1:PatientIds</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25" w:name="_Toc338683508"/>
      <w:proofErr w:type="spellStart"/>
      <w:r>
        <w:lastRenderedPageBreak/>
        <w:t>GetBlocks</w:t>
      </w:r>
      <w:bookmarkEnd w:id="25"/>
      <w:proofErr w:type="spellEnd"/>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5E784A">
        <w:trPr>
          <w:trHeight w:val="384"/>
        </w:trPr>
        <w:tc>
          <w:tcPr>
            <w:tcW w:w="2400" w:type="dxa"/>
            <w:shd w:val="clear" w:color="auto" w:fill="D9D9D9" w:themeFill="background1" w:themeFillShade="D9"/>
            <w:vAlign w:val="bottom"/>
          </w:tcPr>
          <w:p w14:paraId="323A2193" w14:textId="77777777" w:rsidR="005D0C51" w:rsidRDefault="005D0C51" w:rsidP="005E784A">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5E784A">
            <w:pPr>
              <w:rPr>
                <w:b/>
              </w:rPr>
            </w:pPr>
            <w:r>
              <w:rPr>
                <w:b/>
              </w:rPr>
              <w:t>Värde</w:t>
            </w:r>
          </w:p>
        </w:tc>
        <w:tc>
          <w:tcPr>
            <w:tcW w:w="3700" w:type="dxa"/>
            <w:shd w:val="clear" w:color="auto" w:fill="D9D9D9" w:themeFill="background1" w:themeFillShade="D9"/>
            <w:vAlign w:val="bottom"/>
          </w:tcPr>
          <w:p w14:paraId="1B48B7CC" w14:textId="77777777" w:rsidR="005D0C51" w:rsidRDefault="005D0C51" w:rsidP="005E784A">
            <w:pPr>
              <w:rPr>
                <w:b/>
              </w:rPr>
            </w:pPr>
            <w:r>
              <w:rPr>
                <w:b/>
              </w:rPr>
              <w:t>Kommentar</w:t>
            </w:r>
          </w:p>
        </w:tc>
      </w:tr>
      <w:tr w:rsidR="005D0C51" w14:paraId="617E99E0" w14:textId="77777777" w:rsidTr="005E784A">
        <w:tc>
          <w:tcPr>
            <w:tcW w:w="2400" w:type="dxa"/>
          </w:tcPr>
          <w:p w14:paraId="09E490D3" w14:textId="77777777" w:rsidR="005D0C51" w:rsidRDefault="005D0C51" w:rsidP="005E784A">
            <w:r>
              <w:t>Svarstid</w:t>
            </w:r>
          </w:p>
        </w:tc>
        <w:tc>
          <w:tcPr>
            <w:tcW w:w="4000" w:type="dxa"/>
          </w:tcPr>
          <w:p w14:paraId="20949C96" w14:textId="77777777" w:rsidR="005D0C51" w:rsidRDefault="005D0C51" w:rsidP="005E784A"/>
        </w:tc>
        <w:tc>
          <w:tcPr>
            <w:tcW w:w="3700" w:type="dxa"/>
          </w:tcPr>
          <w:p w14:paraId="0047E73C" w14:textId="77777777" w:rsidR="005D0C51" w:rsidRDefault="005D0C51" w:rsidP="005E784A"/>
        </w:tc>
      </w:tr>
      <w:tr w:rsidR="005D0C51" w14:paraId="46068D0C" w14:textId="77777777" w:rsidTr="005E784A">
        <w:tc>
          <w:tcPr>
            <w:tcW w:w="2400" w:type="dxa"/>
          </w:tcPr>
          <w:p w14:paraId="50E1FF3E" w14:textId="77777777" w:rsidR="005D0C51" w:rsidRDefault="005D0C51" w:rsidP="005E784A">
            <w:r>
              <w:t>Tillgänglighet</w:t>
            </w:r>
          </w:p>
        </w:tc>
        <w:tc>
          <w:tcPr>
            <w:tcW w:w="4000" w:type="dxa"/>
          </w:tcPr>
          <w:p w14:paraId="0909BFB9" w14:textId="77777777" w:rsidR="005D0C51" w:rsidRDefault="005D0C51" w:rsidP="005E784A"/>
        </w:tc>
        <w:tc>
          <w:tcPr>
            <w:tcW w:w="3700" w:type="dxa"/>
          </w:tcPr>
          <w:p w14:paraId="560CD9A6" w14:textId="77777777" w:rsidR="005D0C51" w:rsidRDefault="005D0C51" w:rsidP="005E784A"/>
        </w:tc>
      </w:tr>
      <w:tr w:rsidR="005D0C51" w14:paraId="24CF8093" w14:textId="77777777" w:rsidTr="005E784A">
        <w:tc>
          <w:tcPr>
            <w:tcW w:w="2400" w:type="dxa"/>
          </w:tcPr>
          <w:p w14:paraId="045DD3BD" w14:textId="77777777" w:rsidR="005D0C51" w:rsidRDefault="005D0C51" w:rsidP="005E784A">
            <w:r>
              <w:t>Last</w:t>
            </w:r>
          </w:p>
        </w:tc>
        <w:tc>
          <w:tcPr>
            <w:tcW w:w="4000" w:type="dxa"/>
          </w:tcPr>
          <w:p w14:paraId="1E90ACFD" w14:textId="77777777" w:rsidR="005D0C51" w:rsidRDefault="005D0C51" w:rsidP="005E784A"/>
        </w:tc>
        <w:tc>
          <w:tcPr>
            <w:tcW w:w="3700" w:type="dxa"/>
          </w:tcPr>
          <w:p w14:paraId="2F4929A6" w14:textId="77777777" w:rsidR="005D0C51" w:rsidRDefault="005D0C51" w:rsidP="005E784A"/>
        </w:tc>
      </w:tr>
      <w:tr w:rsidR="005D0C51" w14:paraId="15A5E05C" w14:textId="77777777" w:rsidTr="005E784A">
        <w:tc>
          <w:tcPr>
            <w:tcW w:w="2400" w:type="dxa"/>
          </w:tcPr>
          <w:p w14:paraId="478454E1" w14:textId="77777777" w:rsidR="005D0C51" w:rsidRDefault="005D0C51" w:rsidP="005E784A">
            <w:r>
              <w:t>Aktualitet</w:t>
            </w:r>
          </w:p>
        </w:tc>
        <w:tc>
          <w:tcPr>
            <w:tcW w:w="4000" w:type="dxa"/>
          </w:tcPr>
          <w:p w14:paraId="3AB90E89" w14:textId="77777777" w:rsidR="005D0C51" w:rsidRDefault="005D0C51" w:rsidP="005E784A">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5E784A"/>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5E784A">
        <w:trPr>
          <w:trHeight w:val="384"/>
        </w:trPr>
        <w:tc>
          <w:tcPr>
            <w:tcW w:w="2800" w:type="dxa"/>
            <w:shd w:val="clear" w:color="auto" w:fill="D9D9D9" w:themeFill="background1" w:themeFillShade="D9"/>
            <w:vAlign w:val="bottom"/>
          </w:tcPr>
          <w:p w14:paraId="4F990DD0" w14:textId="77777777" w:rsidR="005D0C51" w:rsidRDefault="005D0C51" w:rsidP="005E784A">
            <w:pPr>
              <w:rPr>
                <w:b/>
              </w:rPr>
            </w:pPr>
            <w:r>
              <w:rPr>
                <w:b/>
              </w:rPr>
              <w:t>Namn</w:t>
            </w:r>
          </w:p>
        </w:tc>
        <w:tc>
          <w:tcPr>
            <w:tcW w:w="2000" w:type="dxa"/>
            <w:shd w:val="clear" w:color="auto" w:fill="D9D9D9" w:themeFill="background1" w:themeFillShade="D9"/>
            <w:vAlign w:val="bottom"/>
          </w:tcPr>
          <w:p w14:paraId="3DB3D52E" w14:textId="77777777" w:rsidR="005D0C51" w:rsidRDefault="005D0C51" w:rsidP="005E784A">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5E784A">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5E784A">
            <w:pPr>
              <w:rPr>
                <w:b/>
              </w:rPr>
            </w:pPr>
            <w:r>
              <w:rPr>
                <w:b/>
              </w:rPr>
              <w:t>Kardinalitet</w:t>
            </w:r>
          </w:p>
        </w:tc>
      </w:tr>
      <w:tr w:rsidR="005D0C51" w14:paraId="6F4199CF" w14:textId="77777777" w:rsidTr="005E784A">
        <w:tc>
          <w:tcPr>
            <w:tcW w:w="2800" w:type="dxa"/>
            <w:shd w:val="clear" w:color="auto" w:fill="F9F9F9" w:themeFill="background1" w:themeFillShade="F9"/>
            <w:vAlign w:val="bottom"/>
          </w:tcPr>
          <w:p w14:paraId="590DF1F6" w14:textId="77777777" w:rsidR="005D0C51" w:rsidRDefault="005D0C51" w:rsidP="005E784A">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5E784A">
            <w:pPr>
              <w:rPr>
                <w:b/>
              </w:rPr>
            </w:pPr>
          </w:p>
        </w:tc>
        <w:tc>
          <w:tcPr>
            <w:tcW w:w="4000" w:type="dxa"/>
            <w:shd w:val="clear" w:color="auto" w:fill="F9F9F9" w:themeFill="background1" w:themeFillShade="F9"/>
            <w:vAlign w:val="bottom"/>
          </w:tcPr>
          <w:p w14:paraId="66F4BB71" w14:textId="77777777" w:rsidR="005D0C51" w:rsidRDefault="005D0C51" w:rsidP="005E784A">
            <w:pPr>
              <w:rPr>
                <w:b/>
              </w:rPr>
            </w:pPr>
          </w:p>
        </w:tc>
        <w:tc>
          <w:tcPr>
            <w:tcW w:w="1300" w:type="dxa"/>
            <w:shd w:val="clear" w:color="auto" w:fill="F9F9F9" w:themeFill="background1" w:themeFillShade="F9"/>
            <w:vAlign w:val="bottom"/>
          </w:tcPr>
          <w:p w14:paraId="55C7DBA1" w14:textId="77777777" w:rsidR="005D0C51" w:rsidRDefault="005D0C51" w:rsidP="005E784A">
            <w:pPr>
              <w:rPr>
                <w:b/>
              </w:rPr>
            </w:pPr>
          </w:p>
        </w:tc>
      </w:tr>
      <w:tr w:rsidR="005D0C51" w14:paraId="60DB472F" w14:textId="77777777" w:rsidTr="005E784A">
        <w:tc>
          <w:tcPr>
            <w:tcW w:w="2800" w:type="dxa"/>
          </w:tcPr>
          <w:p w14:paraId="42B690BC" w14:textId="77777777" w:rsidR="005D0C51" w:rsidRDefault="005D0C51" w:rsidP="005E784A">
            <w:r>
              <w:t>careProviderId</w:t>
            </w:r>
          </w:p>
        </w:tc>
        <w:tc>
          <w:tcPr>
            <w:tcW w:w="2000" w:type="dxa"/>
          </w:tcPr>
          <w:p w14:paraId="70DB63C5" w14:textId="77777777" w:rsidR="005D0C51" w:rsidRDefault="005D0C51" w:rsidP="005E784A">
            <w:r>
              <w:t>blocking:HsaId</w:t>
            </w:r>
          </w:p>
        </w:tc>
        <w:tc>
          <w:tcPr>
            <w:tcW w:w="4000" w:type="dxa"/>
          </w:tcPr>
          <w:p w14:paraId="2B8F76DA" w14:textId="77777777" w:rsidR="005D0C51" w:rsidRDefault="005D0C51" w:rsidP="005E784A">
            <w:r>
              <w:t>HSA-id på de vårdgivare vars spärrar skall hämtas.</w:t>
            </w:r>
          </w:p>
        </w:tc>
        <w:tc>
          <w:tcPr>
            <w:tcW w:w="1300" w:type="dxa"/>
          </w:tcPr>
          <w:p w14:paraId="39CF4D75" w14:textId="77777777" w:rsidR="005D0C51" w:rsidRDefault="005D0C51" w:rsidP="005E784A">
            <w:r>
              <w:t>1..1</w:t>
            </w:r>
          </w:p>
        </w:tc>
      </w:tr>
      <w:tr w:rsidR="005D0C51" w14:paraId="79DFD7A3" w14:textId="77777777" w:rsidTr="005E784A">
        <w:tc>
          <w:tcPr>
            <w:tcW w:w="2800" w:type="dxa"/>
          </w:tcPr>
          <w:p w14:paraId="5746D36E" w14:textId="77777777" w:rsidR="005D0C51" w:rsidRDefault="005D0C51" w:rsidP="005E784A">
            <w:r>
              <w:t>createdOnOrAfter</w:t>
            </w:r>
          </w:p>
        </w:tc>
        <w:tc>
          <w:tcPr>
            <w:tcW w:w="2000" w:type="dxa"/>
          </w:tcPr>
          <w:p w14:paraId="5329F861" w14:textId="77777777" w:rsidR="005D0C51" w:rsidRDefault="005D0C51" w:rsidP="005E784A">
            <w:r>
              <w:t>xs:dateTime</w:t>
            </w:r>
          </w:p>
        </w:tc>
        <w:tc>
          <w:tcPr>
            <w:tcW w:w="4000" w:type="dxa"/>
          </w:tcPr>
          <w:p w14:paraId="0C2A7DC7" w14:textId="77777777" w:rsidR="005D0C51" w:rsidRDefault="005D0C51" w:rsidP="005E784A">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5E784A">
            <w:r>
              <w:t>0..1</w:t>
            </w:r>
          </w:p>
        </w:tc>
      </w:tr>
      <w:tr w:rsidR="005D0C51" w14:paraId="419BC347" w14:textId="77777777" w:rsidTr="005E784A">
        <w:tc>
          <w:tcPr>
            <w:tcW w:w="2800" w:type="dxa"/>
            <w:shd w:val="clear" w:color="auto" w:fill="F9F9F9" w:themeFill="background1" w:themeFillShade="F9"/>
            <w:vAlign w:val="bottom"/>
          </w:tcPr>
          <w:p w14:paraId="1B608A4B" w14:textId="77777777" w:rsidR="005D0C51" w:rsidRDefault="005D0C51" w:rsidP="005E784A">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5E784A">
            <w:pPr>
              <w:rPr>
                <w:b/>
              </w:rPr>
            </w:pPr>
          </w:p>
        </w:tc>
        <w:tc>
          <w:tcPr>
            <w:tcW w:w="4000" w:type="dxa"/>
            <w:shd w:val="clear" w:color="auto" w:fill="F9F9F9" w:themeFill="background1" w:themeFillShade="F9"/>
            <w:vAlign w:val="bottom"/>
          </w:tcPr>
          <w:p w14:paraId="3D0BFF27" w14:textId="77777777" w:rsidR="005D0C51" w:rsidRDefault="005D0C51" w:rsidP="005E784A">
            <w:pPr>
              <w:rPr>
                <w:b/>
              </w:rPr>
            </w:pPr>
          </w:p>
        </w:tc>
        <w:tc>
          <w:tcPr>
            <w:tcW w:w="1300" w:type="dxa"/>
            <w:shd w:val="clear" w:color="auto" w:fill="F9F9F9" w:themeFill="background1" w:themeFillShade="F9"/>
            <w:vAlign w:val="bottom"/>
          </w:tcPr>
          <w:p w14:paraId="104852C3" w14:textId="77777777" w:rsidR="005D0C51" w:rsidRDefault="005D0C51" w:rsidP="005E784A">
            <w:pPr>
              <w:rPr>
                <w:b/>
              </w:rPr>
            </w:pPr>
          </w:p>
        </w:tc>
      </w:tr>
      <w:tr w:rsidR="005D0C51" w14:paraId="5D9350AD" w14:textId="77777777" w:rsidTr="005E784A">
        <w:tc>
          <w:tcPr>
            <w:tcW w:w="2800" w:type="dxa"/>
          </w:tcPr>
          <w:p w14:paraId="0F9F5CBA" w14:textId="77777777" w:rsidR="005D0C51" w:rsidRDefault="005D0C51" w:rsidP="005E784A">
            <w:r>
              <w:t>getBlocks</w:t>
            </w:r>
          </w:p>
        </w:tc>
        <w:tc>
          <w:tcPr>
            <w:tcW w:w="2000" w:type="dxa"/>
          </w:tcPr>
          <w:p w14:paraId="6FB50E8E" w14:textId="77777777" w:rsidR="005D0C51" w:rsidRDefault="005D0C51" w:rsidP="005E784A">
            <w:r>
              <w:t>blocking:BlockHeader</w:t>
            </w:r>
          </w:p>
        </w:tc>
        <w:tc>
          <w:tcPr>
            <w:tcW w:w="4000" w:type="dxa"/>
          </w:tcPr>
          <w:p w14:paraId="0FFC4644" w14:textId="77777777" w:rsidR="005D0C51" w:rsidRDefault="005D0C51" w:rsidP="005E784A">
            <w:r>
              <w:t>Lista över funna spärrar som är aktiva.</w:t>
            </w:r>
          </w:p>
        </w:tc>
        <w:tc>
          <w:tcPr>
            <w:tcW w:w="1300" w:type="dxa"/>
          </w:tcPr>
          <w:p w14:paraId="5C2048BD" w14:textId="77777777" w:rsidR="005D0C51" w:rsidRDefault="005D0C51" w:rsidP="005E784A">
            <w:r>
              <w:t>1..1</w:t>
            </w:r>
          </w:p>
        </w:tc>
      </w:tr>
    </w:tbl>
    <w:p w14:paraId="778AEAC4" w14:textId="77777777" w:rsidR="005D0C51" w:rsidRDefault="005D0C51" w:rsidP="00EF6211">
      <w:pPr>
        <w:pStyle w:val="Heading2"/>
      </w:pPr>
      <w:r>
        <w:lastRenderedPageBreak/>
        <w:t>Regler</w:t>
      </w:r>
    </w:p>
    <w:p w14:paraId="275D4CF4"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:GetBlocksRequest</w:t>
      </w:r>
      <w:proofErr w:type="gramEnd"/>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w:t>
      </w:r>
      <w:proofErr w:type="gramEnd"/>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:LatestCancellation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w:t>
      </w:r>
      <w:proofErr w:type="gramEnd"/>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0000FF"/>
          <w:sz w:val="16"/>
          <w:szCs w:val="16"/>
          <w:lang w:eastAsia="sv-SE"/>
        </w:rPr>
        <w:t>&gt;</w:t>
      </w:r>
    </w:p>
    <w:p w14:paraId="7558C70E" w14:textId="77777777" w:rsidR="005D0C51" w:rsidRDefault="005D0C51" w:rsidP="005D0C51">
      <w:pPr>
        <w:pStyle w:val="Heading1"/>
      </w:pPr>
      <w:bookmarkStart w:id="26" w:name="_Toc338683509"/>
      <w:proofErr w:type="spellStart"/>
      <w:r>
        <w:lastRenderedPageBreak/>
        <w:t>GetBlocksForPatient</w:t>
      </w:r>
      <w:bookmarkEnd w:id="26"/>
      <w:proofErr w:type="spellEnd"/>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F6211">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D17967">
        <w:trPr>
          <w:trHeight w:val="384"/>
        </w:trPr>
        <w:tc>
          <w:tcPr>
            <w:tcW w:w="2400" w:type="dxa"/>
            <w:shd w:val="clear" w:color="auto" w:fill="D9D9D9" w:themeFill="background1" w:themeFillShade="D9"/>
            <w:vAlign w:val="bottom"/>
          </w:tcPr>
          <w:p w14:paraId="1E47ACCB" w14:textId="77777777" w:rsidR="005D0C51" w:rsidRDefault="005D0C51" w:rsidP="00D17967">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D17967">
            <w:pPr>
              <w:rPr>
                <w:b/>
              </w:rPr>
            </w:pPr>
            <w:r>
              <w:rPr>
                <w:b/>
              </w:rPr>
              <w:t>Värde</w:t>
            </w:r>
          </w:p>
        </w:tc>
        <w:tc>
          <w:tcPr>
            <w:tcW w:w="3700" w:type="dxa"/>
            <w:shd w:val="clear" w:color="auto" w:fill="D9D9D9" w:themeFill="background1" w:themeFillShade="D9"/>
            <w:vAlign w:val="bottom"/>
          </w:tcPr>
          <w:p w14:paraId="68F13975" w14:textId="77777777" w:rsidR="005D0C51" w:rsidRDefault="005D0C51" w:rsidP="00D17967">
            <w:pPr>
              <w:rPr>
                <w:b/>
              </w:rPr>
            </w:pPr>
            <w:r>
              <w:rPr>
                <w:b/>
              </w:rPr>
              <w:t>Kommentar</w:t>
            </w:r>
          </w:p>
        </w:tc>
      </w:tr>
      <w:tr w:rsidR="005D0C51" w14:paraId="30461C4E" w14:textId="77777777" w:rsidTr="00D17967">
        <w:tc>
          <w:tcPr>
            <w:tcW w:w="2400" w:type="dxa"/>
          </w:tcPr>
          <w:p w14:paraId="7E2CB9FA" w14:textId="77777777" w:rsidR="005D0C51" w:rsidRDefault="005D0C51" w:rsidP="00D17967">
            <w:r>
              <w:t>Svarstid</w:t>
            </w:r>
          </w:p>
        </w:tc>
        <w:tc>
          <w:tcPr>
            <w:tcW w:w="4000" w:type="dxa"/>
          </w:tcPr>
          <w:p w14:paraId="14E7B3AB" w14:textId="77777777" w:rsidR="005D0C51" w:rsidRDefault="005D0C51" w:rsidP="00D17967"/>
        </w:tc>
        <w:tc>
          <w:tcPr>
            <w:tcW w:w="3700" w:type="dxa"/>
          </w:tcPr>
          <w:p w14:paraId="17E466BD" w14:textId="77777777" w:rsidR="005D0C51" w:rsidRDefault="005D0C51" w:rsidP="00D17967"/>
        </w:tc>
      </w:tr>
      <w:tr w:rsidR="005D0C51" w14:paraId="6C00877D" w14:textId="77777777" w:rsidTr="00D17967">
        <w:tc>
          <w:tcPr>
            <w:tcW w:w="2400" w:type="dxa"/>
          </w:tcPr>
          <w:p w14:paraId="0CB8A64B" w14:textId="77777777" w:rsidR="005D0C51" w:rsidRDefault="005D0C51" w:rsidP="00D17967">
            <w:r>
              <w:t>Tillgänglighet</w:t>
            </w:r>
          </w:p>
        </w:tc>
        <w:tc>
          <w:tcPr>
            <w:tcW w:w="4000" w:type="dxa"/>
          </w:tcPr>
          <w:p w14:paraId="22D04970" w14:textId="77777777" w:rsidR="005D0C51" w:rsidRDefault="005D0C51" w:rsidP="00D17967"/>
        </w:tc>
        <w:tc>
          <w:tcPr>
            <w:tcW w:w="3700" w:type="dxa"/>
          </w:tcPr>
          <w:p w14:paraId="2B9E1E63" w14:textId="77777777" w:rsidR="005D0C51" w:rsidRDefault="005D0C51" w:rsidP="00D17967"/>
        </w:tc>
      </w:tr>
      <w:tr w:rsidR="005D0C51" w14:paraId="761D1828" w14:textId="77777777" w:rsidTr="00D17967">
        <w:tc>
          <w:tcPr>
            <w:tcW w:w="2400" w:type="dxa"/>
          </w:tcPr>
          <w:p w14:paraId="6B5ACA35" w14:textId="77777777" w:rsidR="005D0C51" w:rsidRDefault="005D0C51" w:rsidP="00D17967">
            <w:r>
              <w:t>Last</w:t>
            </w:r>
          </w:p>
        </w:tc>
        <w:tc>
          <w:tcPr>
            <w:tcW w:w="4000" w:type="dxa"/>
          </w:tcPr>
          <w:p w14:paraId="150C4094" w14:textId="77777777" w:rsidR="005D0C51" w:rsidRDefault="005D0C51" w:rsidP="00D17967"/>
        </w:tc>
        <w:tc>
          <w:tcPr>
            <w:tcW w:w="3700" w:type="dxa"/>
          </w:tcPr>
          <w:p w14:paraId="121621D8" w14:textId="77777777" w:rsidR="005D0C51" w:rsidRDefault="005D0C51" w:rsidP="00D17967"/>
        </w:tc>
      </w:tr>
      <w:tr w:rsidR="005D0C51" w14:paraId="7426F8BC" w14:textId="77777777" w:rsidTr="00D17967">
        <w:tc>
          <w:tcPr>
            <w:tcW w:w="2400" w:type="dxa"/>
          </w:tcPr>
          <w:p w14:paraId="5534BBAE" w14:textId="77777777" w:rsidR="005D0C51" w:rsidRDefault="005D0C51" w:rsidP="00D17967">
            <w:r>
              <w:t>Aktualitet</w:t>
            </w:r>
          </w:p>
        </w:tc>
        <w:tc>
          <w:tcPr>
            <w:tcW w:w="4000" w:type="dxa"/>
          </w:tcPr>
          <w:p w14:paraId="6310D382" w14:textId="77777777" w:rsidR="005D0C51" w:rsidRDefault="005D0C51" w:rsidP="00D17967">
            <w:r>
              <w:t>Grundprincipen är att de senast registrerade spärruppgifterna i spärrtjänsten returneras.</w:t>
            </w:r>
          </w:p>
          <w:p w14:paraId="178EFF24" w14:textId="77777777" w:rsidR="005D0C51" w:rsidRDefault="005D0C51" w:rsidP="00D17967">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D17967"/>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D17967">
        <w:trPr>
          <w:trHeight w:val="384"/>
        </w:trPr>
        <w:tc>
          <w:tcPr>
            <w:tcW w:w="2800" w:type="dxa"/>
            <w:shd w:val="clear" w:color="auto" w:fill="D9D9D9" w:themeFill="background1" w:themeFillShade="D9"/>
            <w:vAlign w:val="bottom"/>
          </w:tcPr>
          <w:p w14:paraId="6AC963C6" w14:textId="77777777" w:rsidR="005D0C51" w:rsidRDefault="005D0C51" w:rsidP="00D17967">
            <w:pPr>
              <w:rPr>
                <w:b/>
              </w:rPr>
            </w:pPr>
            <w:r>
              <w:rPr>
                <w:b/>
              </w:rPr>
              <w:t>Namn</w:t>
            </w:r>
          </w:p>
        </w:tc>
        <w:tc>
          <w:tcPr>
            <w:tcW w:w="2000" w:type="dxa"/>
            <w:shd w:val="clear" w:color="auto" w:fill="D9D9D9" w:themeFill="background1" w:themeFillShade="D9"/>
            <w:vAlign w:val="bottom"/>
          </w:tcPr>
          <w:p w14:paraId="4B05A621" w14:textId="77777777" w:rsidR="005D0C51" w:rsidRDefault="005D0C51" w:rsidP="00D17967">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D17967">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D17967">
            <w:pPr>
              <w:rPr>
                <w:b/>
              </w:rPr>
            </w:pPr>
            <w:r>
              <w:rPr>
                <w:b/>
              </w:rPr>
              <w:t>Kardinalitet</w:t>
            </w:r>
          </w:p>
        </w:tc>
      </w:tr>
      <w:tr w:rsidR="005D0C51" w14:paraId="4124CFE5" w14:textId="77777777" w:rsidTr="00D17967">
        <w:tc>
          <w:tcPr>
            <w:tcW w:w="2800" w:type="dxa"/>
            <w:shd w:val="clear" w:color="auto" w:fill="F9F9F9" w:themeFill="background1" w:themeFillShade="F9"/>
            <w:vAlign w:val="bottom"/>
          </w:tcPr>
          <w:p w14:paraId="563F226B" w14:textId="77777777" w:rsidR="005D0C51" w:rsidRDefault="005D0C51" w:rsidP="00D17967">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D17967">
            <w:pPr>
              <w:rPr>
                <w:b/>
              </w:rPr>
            </w:pPr>
          </w:p>
        </w:tc>
        <w:tc>
          <w:tcPr>
            <w:tcW w:w="4000" w:type="dxa"/>
            <w:shd w:val="clear" w:color="auto" w:fill="F9F9F9" w:themeFill="background1" w:themeFillShade="F9"/>
            <w:vAlign w:val="bottom"/>
          </w:tcPr>
          <w:p w14:paraId="73AC57F2" w14:textId="77777777" w:rsidR="005D0C51" w:rsidRDefault="005D0C51" w:rsidP="00D17967">
            <w:pPr>
              <w:rPr>
                <w:b/>
              </w:rPr>
            </w:pPr>
          </w:p>
        </w:tc>
        <w:tc>
          <w:tcPr>
            <w:tcW w:w="1300" w:type="dxa"/>
            <w:shd w:val="clear" w:color="auto" w:fill="F9F9F9" w:themeFill="background1" w:themeFillShade="F9"/>
            <w:vAlign w:val="bottom"/>
          </w:tcPr>
          <w:p w14:paraId="35B6CEB5" w14:textId="77777777" w:rsidR="005D0C51" w:rsidRDefault="005D0C51" w:rsidP="00D17967">
            <w:pPr>
              <w:rPr>
                <w:b/>
              </w:rPr>
            </w:pPr>
          </w:p>
        </w:tc>
      </w:tr>
      <w:tr w:rsidR="005D0C51" w14:paraId="07CCD05A" w14:textId="77777777" w:rsidTr="00D17967">
        <w:tc>
          <w:tcPr>
            <w:tcW w:w="2800" w:type="dxa"/>
          </w:tcPr>
          <w:p w14:paraId="3C484B60" w14:textId="77777777" w:rsidR="005D0C51" w:rsidRDefault="005D0C51" w:rsidP="00D17967">
            <w:r>
              <w:t>patientId</w:t>
            </w:r>
          </w:p>
        </w:tc>
        <w:tc>
          <w:tcPr>
            <w:tcW w:w="2000" w:type="dxa"/>
          </w:tcPr>
          <w:p w14:paraId="3C806AC8" w14:textId="77777777" w:rsidR="005D0C51" w:rsidRDefault="005D0C51" w:rsidP="00D17967">
            <w:r>
              <w:t>blocking:PersonIdValue</w:t>
            </w:r>
          </w:p>
        </w:tc>
        <w:tc>
          <w:tcPr>
            <w:tcW w:w="4000" w:type="dxa"/>
          </w:tcPr>
          <w:p w14:paraId="258D4A62" w14:textId="77777777" w:rsidR="005D0C51" w:rsidRDefault="005D0C51" w:rsidP="00D17967">
            <w:r>
              <w:t>Patientens personnummer eller samordningsnummer vars spärrar skall hämtas.</w:t>
            </w:r>
          </w:p>
        </w:tc>
        <w:tc>
          <w:tcPr>
            <w:tcW w:w="1300" w:type="dxa"/>
          </w:tcPr>
          <w:p w14:paraId="386B4F45" w14:textId="77777777" w:rsidR="005D0C51" w:rsidRDefault="005D0C51" w:rsidP="00D17967">
            <w:r>
              <w:t>1..1</w:t>
            </w:r>
          </w:p>
        </w:tc>
      </w:tr>
      <w:tr w:rsidR="005D0C51" w14:paraId="0CD71C35" w14:textId="77777777" w:rsidTr="00D17967">
        <w:tc>
          <w:tcPr>
            <w:tcW w:w="2800" w:type="dxa"/>
          </w:tcPr>
          <w:p w14:paraId="5761CEB5" w14:textId="77777777" w:rsidR="005D0C51" w:rsidRDefault="005D0C51" w:rsidP="00D17967">
            <w:r>
              <w:t>careProviderId</w:t>
            </w:r>
          </w:p>
        </w:tc>
        <w:tc>
          <w:tcPr>
            <w:tcW w:w="2000" w:type="dxa"/>
          </w:tcPr>
          <w:p w14:paraId="5E43D091" w14:textId="77777777" w:rsidR="005D0C51" w:rsidRDefault="005D0C51" w:rsidP="00D17967">
            <w:r>
              <w:t>blocking:HsaId</w:t>
            </w:r>
          </w:p>
        </w:tc>
        <w:tc>
          <w:tcPr>
            <w:tcW w:w="4000" w:type="dxa"/>
          </w:tcPr>
          <w:p w14:paraId="6AA52A35" w14:textId="77777777" w:rsidR="005D0C51" w:rsidRDefault="005D0C51" w:rsidP="00D17967">
            <w:r>
              <w:t>HSA-id på den vårdgivare vars spärrar skall hämtas.</w:t>
            </w:r>
          </w:p>
        </w:tc>
        <w:tc>
          <w:tcPr>
            <w:tcW w:w="1300" w:type="dxa"/>
          </w:tcPr>
          <w:p w14:paraId="5D5123CB" w14:textId="77777777" w:rsidR="005D0C51" w:rsidRDefault="005D0C51" w:rsidP="00D17967">
            <w:r>
              <w:t>1..1</w:t>
            </w:r>
          </w:p>
        </w:tc>
      </w:tr>
      <w:tr w:rsidR="005D0C51" w14:paraId="3E683E64" w14:textId="77777777" w:rsidTr="00D17967">
        <w:tc>
          <w:tcPr>
            <w:tcW w:w="2800" w:type="dxa"/>
          </w:tcPr>
          <w:p w14:paraId="3361E197" w14:textId="77777777" w:rsidR="005D0C51" w:rsidRDefault="005D0C51" w:rsidP="00D17967">
            <w:r>
              <w:t>createdOnOrAfter</w:t>
            </w:r>
          </w:p>
        </w:tc>
        <w:tc>
          <w:tcPr>
            <w:tcW w:w="2000" w:type="dxa"/>
          </w:tcPr>
          <w:p w14:paraId="4D182A82" w14:textId="77777777" w:rsidR="005D0C51" w:rsidRDefault="005D0C51" w:rsidP="00D17967">
            <w:r>
              <w:t>xs:dateTime</w:t>
            </w:r>
          </w:p>
        </w:tc>
        <w:tc>
          <w:tcPr>
            <w:tcW w:w="4000" w:type="dxa"/>
          </w:tcPr>
          <w:p w14:paraId="33239019" w14:textId="77777777" w:rsidR="005D0C51" w:rsidRDefault="005D0C51" w:rsidP="00D17967">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D17967">
            <w:r>
              <w:t>0..1</w:t>
            </w:r>
          </w:p>
        </w:tc>
      </w:tr>
      <w:tr w:rsidR="005D0C51" w14:paraId="0447FEF5" w14:textId="77777777" w:rsidTr="00D17967">
        <w:tc>
          <w:tcPr>
            <w:tcW w:w="2800" w:type="dxa"/>
            <w:shd w:val="clear" w:color="auto" w:fill="F9F9F9" w:themeFill="background1" w:themeFillShade="F9"/>
            <w:vAlign w:val="bottom"/>
          </w:tcPr>
          <w:p w14:paraId="402E5413" w14:textId="77777777" w:rsidR="005D0C51" w:rsidRDefault="005D0C51" w:rsidP="00D17967">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D17967">
            <w:pPr>
              <w:rPr>
                <w:b/>
              </w:rPr>
            </w:pPr>
          </w:p>
        </w:tc>
        <w:tc>
          <w:tcPr>
            <w:tcW w:w="4000" w:type="dxa"/>
            <w:shd w:val="clear" w:color="auto" w:fill="F9F9F9" w:themeFill="background1" w:themeFillShade="F9"/>
            <w:vAlign w:val="bottom"/>
          </w:tcPr>
          <w:p w14:paraId="09A6FD73" w14:textId="77777777" w:rsidR="005D0C51" w:rsidRDefault="005D0C51" w:rsidP="00D17967">
            <w:pPr>
              <w:rPr>
                <w:b/>
              </w:rPr>
            </w:pPr>
          </w:p>
        </w:tc>
        <w:tc>
          <w:tcPr>
            <w:tcW w:w="1300" w:type="dxa"/>
            <w:shd w:val="clear" w:color="auto" w:fill="F9F9F9" w:themeFill="background1" w:themeFillShade="F9"/>
            <w:vAlign w:val="bottom"/>
          </w:tcPr>
          <w:p w14:paraId="6655CA8A" w14:textId="77777777" w:rsidR="005D0C51" w:rsidRDefault="005D0C51" w:rsidP="00D17967">
            <w:pPr>
              <w:rPr>
                <w:b/>
              </w:rPr>
            </w:pPr>
          </w:p>
        </w:tc>
      </w:tr>
      <w:tr w:rsidR="005D0C51" w14:paraId="13D99A55" w14:textId="77777777" w:rsidTr="00D17967">
        <w:tc>
          <w:tcPr>
            <w:tcW w:w="2800" w:type="dxa"/>
          </w:tcPr>
          <w:p w14:paraId="590CA2EB" w14:textId="77777777" w:rsidR="005D0C51" w:rsidRDefault="005D0C51" w:rsidP="00D17967">
            <w:r>
              <w:t>getBlocksForPatient</w:t>
            </w:r>
          </w:p>
        </w:tc>
        <w:tc>
          <w:tcPr>
            <w:tcW w:w="2000" w:type="dxa"/>
          </w:tcPr>
          <w:p w14:paraId="54D2E7C3" w14:textId="77777777" w:rsidR="005D0C51" w:rsidRDefault="005D0C51" w:rsidP="00D17967">
            <w:r>
              <w:t>blocking:BlockHeader</w:t>
            </w:r>
          </w:p>
        </w:tc>
        <w:tc>
          <w:tcPr>
            <w:tcW w:w="4000" w:type="dxa"/>
          </w:tcPr>
          <w:p w14:paraId="3A120E3D" w14:textId="77777777" w:rsidR="005D0C51" w:rsidRDefault="005D0C51" w:rsidP="00D17967">
            <w:r>
              <w:t>Lista över funna spärrar som är aktiva för angiven patient.</w:t>
            </w:r>
          </w:p>
        </w:tc>
        <w:tc>
          <w:tcPr>
            <w:tcW w:w="1300" w:type="dxa"/>
          </w:tcPr>
          <w:p w14:paraId="61B9114D" w14:textId="77777777" w:rsidR="005D0C51" w:rsidRDefault="005D0C51" w:rsidP="00D17967">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:PatientId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:GetBlocksForPatientRequest</w:t>
      </w:r>
      <w:proofErr w:type="gramEnd"/>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0000FF"/>
          <w:sz w:val="16"/>
          <w:szCs w:val="16"/>
          <w:lang w:eastAsia="sv-SE"/>
        </w:rPr>
        <w:t>&gt;</w:t>
      </w:r>
    </w:p>
    <w:p w14:paraId="3C17079B" w14:textId="77777777" w:rsidR="005D0C51" w:rsidRDefault="005D0C51" w:rsidP="005D0C51">
      <w:pPr>
        <w:pStyle w:val="Heading1"/>
      </w:pPr>
      <w:bookmarkStart w:id="27" w:name="_Toc338683510"/>
      <w:proofErr w:type="spellStart"/>
      <w:r>
        <w:lastRenderedPageBreak/>
        <w:t>GetExtendedBlocksForPatient</w:t>
      </w:r>
      <w:bookmarkEnd w:id="27"/>
      <w:proofErr w:type="spellEnd"/>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865366">
        <w:trPr>
          <w:trHeight w:val="384"/>
        </w:trPr>
        <w:tc>
          <w:tcPr>
            <w:tcW w:w="2400" w:type="dxa"/>
            <w:shd w:val="clear" w:color="auto" w:fill="D9D9D9" w:themeFill="background1" w:themeFillShade="D9"/>
            <w:vAlign w:val="bottom"/>
          </w:tcPr>
          <w:p w14:paraId="619588A4" w14:textId="77777777" w:rsidR="005D0C51" w:rsidRDefault="005D0C51" w:rsidP="00865366">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865366">
            <w:pPr>
              <w:rPr>
                <w:b/>
              </w:rPr>
            </w:pPr>
            <w:r>
              <w:rPr>
                <w:b/>
              </w:rPr>
              <w:t>Värde</w:t>
            </w:r>
          </w:p>
        </w:tc>
        <w:tc>
          <w:tcPr>
            <w:tcW w:w="3700" w:type="dxa"/>
            <w:shd w:val="clear" w:color="auto" w:fill="D9D9D9" w:themeFill="background1" w:themeFillShade="D9"/>
            <w:vAlign w:val="bottom"/>
          </w:tcPr>
          <w:p w14:paraId="01C75AA4" w14:textId="77777777" w:rsidR="005D0C51" w:rsidRDefault="005D0C51" w:rsidP="00865366">
            <w:pPr>
              <w:rPr>
                <w:b/>
              </w:rPr>
            </w:pPr>
            <w:r>
              <w:rPr>
                <w:b/>
              </w:rPr>
              <w:t>Kommentar</w:t>
            </w:r>
          </w:p>
        </w:tc>
      </w:tr>
      <w:tr w:rsidR="005D0C51" w14:paraId="1A370D36" w14:textId="77777777" w:rsidTr="00865366">
        <w:tc>
          <w:tcPr>
            <w:tcW w:w="2400" w:type="dxa"/>
          </w:tcPr>
          <w:p w14:paraId="3A77301D" w14:textId="77777777" w:rsidR="005D0C51" w:rsidRDefault="005D0C51" w:rsidP="00865366">
            <w:r>
              <w:t>Svarstid</w:t>
            </w:r>
          </w:p>
        </w:tc>
        <w:tc>
          <w:tcPr>
            <w:tcW w:w="4000" w:type="dxa"/>
          </w:tcPr>
          <w:p w14:paraId="097D92A5" w14:textId="77777777" w:rsidR="005D0C51" w:rsidRDefault="005D0C51" w:rsidP="00865366"/>
        </w:tc>
        <w:tc>
          <w:tcPr>
            <w:tcW w:w="3700" w:type="dxa"/>
          </w:tcPr>
          <w:p w14:paraId="316F69B5" w14:textId="77777777" w:rsidR="005D0C51" w:rsidRDefault="005D0C51" w:rsidP="00865366"/>
        </w:tc>
      </w:tr>
      <w:tr w:rsidR="005D0C51" w14:paraId="11E04330" w14:textId="77777777" w:rsidTr="00865366">
        <w:tc>
          <w:tcPr>
            <w:tcW w:w="2400" w:type="dxa"/>
          </w:tcPr>
          <w:p w14:paraId="4D029CE5" w14:textId="77777777" w:rsidR="005D0C51" w:rsidRDefault="005D0C51" w:rsidP="00865366">
            <w:r>
              <w:t>Tillgänglighet</w:t>
            </w:r>
          </w:p>
        </w:tc>
        <w:tc>
          <w:tcPr>
            <w:tcW w:w="4000" w:type="dxa"/>
          </w:tcPr>
          <w:p w14:paraId="7849D395" w14:textId="77777777" w:rsidR="005D0C51" w:rsidRDefault="005D0C51" w:rsidP="00865366"/>
        </w:tc>
        <w:tc>
          <w:tcPr>
            <w:tcW w:w="3700" w:type="dxa"/>
          </w:tcPr>
          <w:p w14:paraId="4346E587" w14:textId="77777777" w:rsidR="005D0C51" w:rsidRDefault="005D0C51" w:rsidP="00865366"/>
        </w:tc>
      </w:tr>
      <w:tr w:rsidR="005D0C51" w14:paraId="632D00EC" w14:textId="77777777" w:rsidTr="00865366">
        <w:tc>
          <w:tcPr>
            <w:tcW w:w="2400" w:type="dxa"/>
          </w:tcPr>
          <w:p w14:paraId="637E456D" w14:textId="77777777" w:rsidR="005D0C51" w:rsidRDefault="005D0C51" w:rsidP="00865366">
            <w:r>
              <w:t>Last</w:t>
            </w:r>
          </w:p>
        </w:tc>
        <w:tc>
          <w:tcPr>
            <w:tcW w:w="4000" w:type="dxa"/>
          </w:tcPr>
          <w:p w14:paraId="7E3A6140" w14:textId="77777777" w:rsidR="005D0C51" w:rsidRDefault="005D0C51" w:rsidP="00865366"/>
        </w:tc>
        <w:tc>
          <w:tcPr>
            <w:tcW w:w="3700" w:type="dxa"/>
          </w:tcPr>
          <w:p w14:paraId="20B1E1B8" w14:textId="77777777" w:rsidR="005D0C51" w:rsidRDefault="005D0C51" w:rsidP="00865366"/>
        </w:tc>
      </w:tr>
      <w:tr w:rsidR="005D0C51" w14:paraId="238F16D6" w14:textId="77777777" w:rsidTr="00865366">
        <w:tc>
          <w:tcPr>
            <w:tcW w:w="2400" w:type="dxa"/>
          </w:tcPr>
          <w:p w14:paraId="50893699" w14:textId="77777777" w:rsidR="005D0C51" w:rsidRDefault="005D0C51" w:rsidP="00865366">
            <w:r>
              <w:t>Aktualitet</w:t>
            </w:r>
          </w:p>
        </w:tc>
        <w:tc>
          <w:tcPr>
            <w:tcW w:w="4000" w:type="dxa"/>
          </w:tcPr>
          <w:p w14:paraId="3B0075C2" w14:textId="77777777" w:rsidR="005D0C51" w:rsidRDefault="005D0C51" w:rsidP="00865366">
            <w:r>
              <w:t>Grundprincipen är att de senast registrerade spärruppgifterna i spärrtjänsten returneras.</w:t>
            </w:r>
          </w:p>
        </w:tc>
        <w:tc>
          <w:tcPr>
            <w:tcW w:w="3700" w:type="dxa"/>
          </w:tcPr>
          <w:p w14:paraId="1BB255B7" w14:textId="77777777" w:rsidR="005D0C51" w:rsidRDefault="005D0C51" w:rsidP="00865366"/>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865366">
        <w:trPr>
          <w:trHeight w:val="384"/>
        </w:trPr>
        <w:tc>
          <w:tcPr>
            <w:tcW w:w="2800" w:type="dxa"/>
            <w:shd w:val="clear" w:color="auto" w:fill="D9D9D9" w:themeFill="background1" w:themeFillShade="D9"/>
            <w:vAlign w:val="bottom"/>
          </w:tcPr>
          <w:p w14:paraId="49B22398" w14:textId="77777777" w:rsidR="005D0C51" w:rsidRDefault="005D0C51" w:rsidP="00865366">
            <w:pPr>
              <w:rPr>
                <w:b/>
              </w:rPr>
            </w:pPr>
            <w:r>
              <w:rPr>
                <w:b/>
              </w:rPr>
              <w:t>Namn</w:t>
            </w:r>
          </w:p>
        </w:tc>
        <w:tc>
          <w:tcPr>
            <w:tcW w:w="2000" w:type="dxa"/>
            <w:shd w:val="clear" w:color="auto" w:fill="D9D9D9" w:themeFill="background1" w:themeFillShade="D9"/>
            <w:vAlign w:val="bottom"/>
          </w:tcPr>
          <w:p w14:paraId="520C5177" w14:textId="77777777" w:rsidR="005D0C51" w:rsidRDefault="005D0C51" w:rsidP="00865366">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865366">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865366">
            <w:pPr>
              <w:rPr>
                <w:b/>
              </w:rPr>
            </w:pPr>
            <w:r>
              <w:rPr>
                <w:b/>
              </w:rPr>
              <w:t>Kardinalitet</w:t>
            </w:r>
          </w:p>
        </w:tc>
      </w:tr>
      <w:tr w:rsidR="005D0C51" w14:paraId="0062CFA7" w14:textId="77777777" w:rsidTr="00865366">
        <w:tc>
          <w:tcPr>
            <w:tcW w:w="2800" w:type="dxa"/>
            <w:shd w:val="clear" w:color="auto" w:fill="F9F9F9" w:themeFill="background1" w:themeFillShade="F9"/>
            <w:vAlign w:val="bottom"/>
          </w:tcPr>
          <w:p w14:paraId="3DEC3379" w14:textId="77777777" w:rsidR="005D0C51" w:rsidRDefault="005D0C51" w:rsidP="00865366">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865366">
            <w:pPr>
              <w:rPr>
                <w:b/>
              </w:rPr>
            </w:pPr>
          </w:p>
        </w:tc>
        <w:tc>
          <w:tcPr>
            <w:tcW w:w="4000" w:type="dxa"/>
            <w:shd w:val="clear" w:color="auto" w:fill="F9F9F9" w:themeFill="background1" w:themeFillShade="F9"/>
            <w:vAlign w:val="bottom"/>
          </w:tcPr>
          <w:p w14:paraId="1B3CC41F" w14:textId="77777777" w:rsidR="005D0C51" w:rsidRDefault="005D0C51" w:rsidP="00865366">
            <w:pPr>
              <w:rPr>
                <w:b/>
              </w:rPr>
            </w:pPr>
          </w:p>
        </w:tc>
        <w:tc>
          <w:tcPr>
            <w:tcW w:w="1300" w:type="dxa"/>
            <w:shd w:val="clear" w:color="auto" w:fill="F9F9F9" w:themeFill="background1" w:themeFillShade="F9"/>
            <w:vAlign w:val="bottom"/>
          </w:tcPr>
          <w:p w14:paraId="053C9668" w14:textId="77777777" w:rsidR="005D0C51" w:rsidRDefault="005D0C51" w:rsidP="00865366">
            <w:pPr>
              <w:rPr>
                <w:b/>
              </w:rPr>
            </w:pPr>
          </w:p>
        </w:tc>
      </w:tr>
      <w:tr w:rsidR="005D0C51" w14:paraId="558B95A2" w14:textId="77777777" w:rsidTr="00865366">
        <w:tc>
          <w:tcPr>
            <w:tcW w:w="2800" w:type="dxa"/>
          </w:tcPr>
          <w:p w14:paraId="69C4F229" w14:textId="77777777" w:rsidR="005D0C51" w:rsidRDefault="005D0C51" w:rsidP="00865366">
            <w:r>
              <w:t>careProviderId</w:t>
            </w:r>
          </w:p>
        </w:tc>
        <w:tc>
          <w:tcPr>
            <w:tcW w:w="2000" w:type="dxa"/>
          </w:tcPr>
          <w:p w14:paraId="438B0D73" w14:textId="77777777" w:rsidR="005D0C51" w:rsidRDefault="005D0C51" w:rsidP="00865366">
            <w:r>
              <w:t>blocking:HsaId</w:t>
            </w:r>
          </w:p>
        </w:tc>
        <w:tc>
          <w:tcPr>
            <w:tcW w:w="4000" w:type="dxa"/>
          </w:tcPr>
          <w:p w14:paraId="488FD4FC" w14:textId="77777777" w:rsidR="005D0C51" w:rsidRDefault="005D0C51" w:rsidP="00865366">
            <w:r>
              <w:t>HSA-id på den vårdgivare vars spärrar skall hämtas.</w:t>
            </w:r>
          </w:p>
        </w:tc>
        <w:tc>
          <w:tcPr>
            <w:tcW w:w="1300" w:type="dxa"/>
          </w:tcPr>
          <w:p w14:paraId="50EAAA14" w14:textId="77777777" w:rsidR="005D0C51" w:rsidRDefault="005D0C51" w:rsidP="00865366">
            <w:r>
              <w:t>1..1</w:t>
            </w:r>
          </w:p>
        </w:tc>
      </w:tr>
      <w:tr w:rsidR="005D0C51" w14:paraId="37B34CD5" w14:textId="77777777" w:rsidTr="00865366">
        <w:tc>
          <w:tcPr>
            <w:tcW w:w="2800" w:type="dxa"/>
          </w:tcPr>
          <w:p w14:paraId="66F855EB" w14:textId="77777777" w:rsidR="005D0C51" w:rsidRDefault="005D0C51" w:rsidP="00865366">
            <w:r>
              <w:t>patientId</w:t>
            </w:r>
          </w:p>
        </w:tc>
        <w:tc>
          <w:tcPr>
            <w:tcW w:w="2000" w:type="dxa"/>
          </w:tcPr>
          <w:p w14:paraId="6005120E" w14:textId="77777777" w:rsidR="005D0C51" w:rsidRDefault="005D0C51" w:rsidP="00865366">
            <w:r>
              <w:t>blocking:PersonIdValue</w:t>
            </w:r>
          </w:p>
        </w:tc>
        <w:tc>
          <w:tcPr>
            <w:tcW w:w="4000" w:type="dxa"/>
          </w:tcPr>
          <w:p w14:paraId="3D927C53" w14:textId="77777777" w:rsidR="005D0C51" w:rsidRDefault="005D0C51" w:rsidP="00865366">
            <w:r>
              <w:t>Personnummer på patienten vars spärrar skall hämtas.</w:t>
            </w:r>
          </w:p>
        </w:tc>
        <w:tc>
          <w:tcPr>
            <w:tcW w:w="1300" w:type="dxa"/>
          </w:tcPr>
          <w:p w14:paraId="37B862CE" w14:textId="77777777" w:rsidR="005D0C51" w:rsidRDefault="005D0C51" w:rsidP="00865366">
            <w:r>
              <w:t>1..1</w:t>
            </w:r>
          </w:p>
        </w:tc>
      </w:tr>
      <w:tr w:rsidR="005D0C51" w14:paraId="1CCD723A" w14:textId="77777777" w:rsidTr="00865366">
        <w:tc>
          <w:tcPr>
            <w:tcW w:w="2800" w:type="dxa"/>
            <w:shd w:val="clear" w:color="auto" w:fill="F9F9F9" w:themeFill="background1" w:themeFillShade="F9"/>
            <w:vAlign w:val="bottom"/>
          </w:tcPr>
          <w:p w14:paraId="7497529B" w14:textId="77777777" w:rsidR="005D0C51" w:rsidRDefault="005D0C51" w:rsidP="00865366">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865366">
            <w:pPr>
              <w:rPr>
                <w:b/>
              </w:rPr>
            </w:pPr>
          </w:p>
        </w:tc>
        <w:tc>
          <w:tcPr>
            <w:tcW w:w="4000" w:type="dxa"/>
            <w:shd w:val="clear" w:color="auto" w:fill="F9F9F9" w:themeFill="background1" w:themeFillShade="F9"/>
            <w:vAlign w:val="bottom"/>
          </w:tcPr>
          <w:p w14:paraId="449B913D" w14:textId="77777777" w:rsidR="005D0C51" w:rsidRDefault="005D0C51" w:rsidP="00865366">
            <w:pPr>
              <w:rPr>
                <w:b/>
              </w:rPr>
            </w:pPr>
          </w:p>
        </w:tc>
        <w:tc>
          <w:tcPr>
            <w:tcW w:w="1300" w:type="dxa"/>
            <w:shd w:val="clear" w:color="auto" w:fill="F9F9F9" w:themeFill="background1" w:themeFillShade="F9"/>
            <w:vAlign w:val="bottom"/>
          </w:tcPr>
          <w:p w14:paraId="1F1FAA1A" w14:textId="77777777" w:rsidR="005D0C51" w:rsidRDefault="005D0C51" w:rsidP="00865366">
            <w:pPr>
              <w:rPr>
                <w:b/>
              </w:rPr>
            </w:pPr>
          </w:p>
        </w:tc>
      </w:tr>
      <w:tr w:rsidR="005D0C51" w14:paraId="02E49944" w14:textId="77777777" w:rsidTr="00865366">
        <w:tc>
          <w:tcPr>
            <w:tcW w:w="2800" w:type="dxa"/>
          </w:tcPr>
          <w:p w14:paraId="10A3D930" w14:textId="77777777" w:rsidR="005D0C51" w:rsidRDefault="005D0C51" w:rsidP="00865366">
            <w:r>
              <w:t>getExtendedBlocksForPatient</w:t>
            </w:r>
          </w:p>
        </w:tc>
        <w:tc>
          <w:tcPr>
            <w:tcW w:w="2000" w:type="dxa"/>
          </w:tcPr>
          <w:p w14:paraId="78CFD02A" w14:textId="77777777" w:rsidR="005D0C51" w:rsidRDefault="005D0C51" w:rsidP="00865366">
            <w:r>
              <w:t>administration:GetExtendedBlocksResult</w:t>
            </w:r>
          </w:p>
        </w:tc>
        <w:tc>
          <w:tcPr>
            <w:tcW w:w="4000" w:type="dxa"/>
          </w:tcPr>
          <w:p w14:paraId="5771D145" w14:textId="77777777" w:rsidR="005D0C51" w:rsidRDefault="005D0C51" w:rsidP="00865366">
            <w:r>
              <w:t>Svaret består av en spärrlista enligt det utökade, lokala spärrformatet.</w:t>
            </w:r>
          </w:p>
        </w:tc>
        <w:tc>
          <w:tcPr>
            <w:tcW w:w="1300" w:type="dxa"/>
          </w:tcPr>
          <w:p w14:paraId="44762134" w14:textId="77777777" w:rsidR="005D0C51" w:rsidRDefault="005D0C51" w:rsidP="00865366">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lastRenderedPageBreak/>
        <w:t>GetExtendedBlocksForPatient</w:t>
      </w:r>
    </w:p>
    <w:p w14:paraId="23327722" w14:textId="77777777" w:rsidR="005D0C51" w:rsidRDefault="005D0C51" w:rsidP="00EF6211">
      <w:pPr>
        <w:pStyle w:val="Heading2"/>
      </w:pPr>
      <w:r>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ns1:Blocks</w:t>
      </w:r>
      <w:proofErr w:type="gramEnd"/>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:LocallyCreated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E3419F" w:rsidRDefault="005D0C51" w:rsidP="005D0C51">
      <w:pPr>
        <w:ind w:left="880"/>
      </w:pPr>
      <w:r w:rsidRPr="00E3419F">
        <w:rPr>
          <w:rFonts w:ascii="Consolas" w:eastAsia="Times New Roman" w:hAnsi="Consolas" w:cs="Consolas"/>
          <w:noProof w:val="0"/>
          <w:color w:val="0000FF"/>
          <w:sz w:val="16"/>
          <w:szCs w:val="16"/>
          <w:lang w:eastAsia="sv-SE"/>
        </w:rPr>
        <w:t>&lt;/</w:t>
      </w:r>
      <w:proofErr w:type="gramStart"/>
      <w:r w:rsidRPr="00E3419F">
        <w:rPr>
          <w:rFonts w:ascii="Consolas" w:eastAsia="Times New Roman" w:hAnsi="Consolas" w:cs="Consolas"/>
          <w:noProof w:val="0"/>
          <w:color w:val="A31515"/>
          <w:sz w:val="16"/>
          <w:szCs w:val="16"/>
          <w:lang w:eastAsia="sv-SE"/>
        </w:rPr>
        <w:t>ns1:Blocks</w:t>
      </w:r>
      <w:proofErr w:type="gramEnd"/>
      <w:r w:rsidRPr="00E3419F">
        <w:rPr>
          <w:rFonts w:ascii="Consolas" w:eastAsia="Times New Roman" w:hAnsi="Consolas" w:cs="Consolas"/>
          <w:noProof w:val="0"/>
          <w:color w:val="0000FF"/>
          <w:sz w:val="16"/>
          <w:szCs w:val="16"/>
          <w:lang w:eastAsia="sv-S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0000FF"/>
          <w:sz w:val="16"/>
          <w:szCs w:val="16"/>
          <w:lang w:eastAsia="sv-SE"/>
        </w:rPr>
        <w:t>&gt;</w:t>
      </w:r>
    </w:p>
    <w:p w14:paraId="68FFD698" w14:textId="77777777" w:rsidR="005D0C51" w:rsidRDefault="005D0C51" w:rsidP="005D0C51">
      <w:pPr>
        <w:pStyle w:val="Heading1"/>
      </w:pPr>
      <w:bookmarkStart w:id="28" w:name="_Toc338683511"/>
      <w:proofErr w:type="spellStart"/>
      <w:r>
        <w:lastRenderedPageBreak/>
        <w:t>CheckBlocks</w:t>
      </w:r>
      <w:bookmarkEnd w:id="28"/>
      <w:proofErr w:type="spellEnd"/>
    </w:p>
    <w:p w14:paraId="39D88559" w14:textId="77777777" w:rsidR="005D0C51" w:rsidRDefault="005D0C51" w:rsidP="005D0C51">
      <w:r>
        <w:t>Tjänst som kontrollerar om given information är spärrad eller inte. Den utvärderar alla spärrar som finns i tjänsten och om någon spärr är helt applicerbar för given information och tillfälle kommer tjänsten att markera den informationen som spärrad. Om det finns minst en tillfällig hävning för spärren som applicerar på den angivna aktören blir informationen ospärrad.</w:t>
      </w:r>
    </w:p>
    <w:p w14:paraId="42807209" w14:textId="77777777" w:rsidR="005D0C51" w:rsidRDefault="005D0C51" w:rsidP="005D0C51"/>
    <w:p w14:paraId="54A3A0C7" w14:textId="77777777" w:rsidR="005D0C51" w:rsidRDefault="005D0C51" w:rsidP="005D0C51">
      <w:r>
        <w:t>Denna operation kan användas då tjänstekonsumenten inte själv kan avgöra/kontrollera om information är spärrad eller inte. Tjänsten stödjer kontroll av flertal informationsmängder i ett och samma anrop.</w:t>
      </w:r>
    </w:p>
    <w:p w14:paraId="245BE682" w14:textId="77777777" w:rsidR="005D0C51" w:rsidRDefault="005D0C51" w:rsidP="005D0C51"/>
    <w:p w14:paraId="74A6D87F" w14:textId="77777777" w:rsidR="005D0C51" w:rsidRDefault="005D0C51" w:rsidP="005D0C51">
      <w:r>
        <w:t>Evalueringen av huruvida informationen är spärrad görs enligt följande:</w:t>
      </w:r>
    </w:p>
    <w:p w14:paraId="3FCC8715" w14:textId="77777777" w:rsidR="005D0C51" w:rsidRDefault="005D0C51" w:rsidP="005D0C51">
      <w:r>
        <w:t>- Om ingen spärr föreligger för den angiven informationstypen blir informationen EJ spärrad.</w:t>
      </w:r>
    </w:p>
    <w:p w14:paraId="24670FB7" w14:textId="77777777" w:rsidR="005D0C51" w:rsidRDefault="005D0C51" w:rsidP="005D0C51">
      <w:r>
        <w:t>- Om spärren inte innehåller någon giltighetstid blir all information av den specifika informationstypen som spärren gäller för spärrad.</w:t>
      </w:r>
    </w:p>
    <w:p w14:paraId="20D2A637" w14:textId="77777777" w:rsidR="005D0C51" w:rsidRDefault="005D0C51" w:rsidP="005D0C51">
      <w:r>
        <w:t>- Om tidsspannet för informationen ligger inom spärrens giltighetstid blir informationen spärrad.</w:t>
      </w:r>
    </w:p>
    <w:p w14:paraId="4C3F5170" w14:textId="77777777" w:rsidR="005D0C51" w:rsidRDefault="005D0C51" w:rsidP="005D0C51">
      <w:r>
        <w:t>- Om spärrens giltighetstid delvis överlappar tidsspannet (start- eller sluttid) för informationen blir informationen spärrad.</w:t>
      </w:r>
    </w:p>
    <w:p w14:paraId="34241E23" w14:textId="77777777" w:rsidR="005D0C51" w:rsidRDefault="005D0C51" w:rsidP="005D0C51">
      <w:r>
        <w:t>- Om tidsspannet för informationen ligger helt utanför spärrens giltighetstid blir informationen EJ spärrad.</w:t>
      </w:r>
    </w:p>
    <w:p w14:paraId="68A5067E" w14:textId="77777777" w:rsidR="005D0C51" w:rsidRDefault="005D0C51" w:rsidP="005D0C51"/>
    <w:p w14:paraId="1DF7118D" w14:textId="77777777" w:rsidR="005D0C51" w:rsidRDefault="005D0C51" w:rsidP="005D0C51">
      <w:r>
        <w:t>Tjänsten realiseras både på lokal och nationell nivå.</w:t>
      </w:r>
    </w:p>
    <w:p w14:paraId="2A6918C7" w14:textId="77777777" w:rsidR="005D0C51" w:rsidRDefault="005D0C51" w:rsidP="005D0C51"/>
    <w:p w14:paraId="1CE859DF" w14:textId="77777777" w:rsidR="005D0C51" w:rsidRDefault="005D0C51" w:rsidP="005D0C51">
      <w:r>
        <w:t>Notera att tjänsten förutsätter att kontrollen görs på ett komplett spärrunderlag. En lokal realisering måste inhämta ytterligare spärrunderlag från nationell nivå via tjänsten GetAllBlocks.</w:t>
      </w:r>
    </w:p>
    <w:p w14:paraId="18CC6FBE" w14:textId="77777777" w:rsidR="005D0C51" w:rsidRDefault="005D0C51" w:rsidP="00EF6211">
      <w:pPr>
        <w:pStyle w:val="Heading2"/>
      </w:pPr>
      <w:r>
        <w:t>Frivillighet</w:t>
      </w:r>
    </w:p>
    <w:p w14:paraId="75E79A8C" w14:textId="77777777" w:rsidR="005D0C51" w:rsidRDefault="005D0C51" w:rsidP="005D0C51">
      <w:r>
        <w:t>Obligatorisk för tjänsteproducent.</w:t>
      </w:r>
    </w:p>
    <w:p w14:paraId="5120D47C" w14:textId="77777777" w:rsidR="005D0C51" w:rsidRDefault="005D0C51" w:rsidP="00EF6211">
      <w:pPr>
        <w:pStyle w:val="Heading2"/>
      </w:pPr>
      <w:r>
        <w:t>Version</w:t>
      </w:r>
    </w:p>
    <w:p w14:paraId="73847AFA" w14:textId="77777777" w:rsidR="005D0C51" w:rsidRDefault="005D0C51" w:rsidP="005D0C51">
      <w:r>
        <w:t>2.0</w:t>
      </w:r>
    </w:p>
    <w:p w14:paraId="3C6EB22C" w14:textId="77777777" w:rsidR="005D0C51" w:rsidRDefault="005D0C51" w:rsidP="00EF6211">
      <w:pPr>
        <w:pStyle w:val="Heading2"/>
      </w:pPr>
      <w:r>
        <w:t>SLA-krav</w:t>
      </w:r>
    </w:p>
    <w:p w14:paraId="7DB6044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CAC119" w14:textId="77777777" w:rsidTr="00A21E1F">
        <w:trPr>
          <w:trHeight w:val="384"/>
        </w:trPr>
        <w:tc>
          <w:tcPr>
            <w:tcW w:w="2400" w:type="dxa"/>
            <w:shd w:val="clear" w:color="auto" w:fill="D9D9D9" w:themeFill="background1" w:themeFillShade="D9"/>
            <w:vAlign w:val="bottom"/>
          </w:tcPr>
          <w:p w14:paraId="4ACFA7EF" w14:textId="77777777" w:rsidR="005D0C51" w:rsidRDefault="005D0C51" w:rsidP="00A21E1F">
            <w:pPr>
              <w:rPr>
                <w:b/>
              </w:rPr>
            </w:pPr>
            <w:r>
              <w:rPr>
                <w:b/>
              </w:rPr>
              <w:t>Kategori</w:t>
            </w:r>
          </w:p>
        </w:tc>
        <w:tc>
          <w:tcPr>
            <w:tcW w:w="4000" w:type="dxa"/>
            <w:shd w:val="clear" w:color="auto" w:fill="D9D9D9" w:themeFill="background1" w:themeFillShade="D9"/>
            <w:vAlign w:val="bottom"/>
          </w:tcPr>
          <w:p w14:paraId="1B6A4AE0" w14:textId="77777777" w:rsidR="005D0C51" w:rsidRDefault="005D0C51" w:rsidP="00A21E1F">
            <w:pPr>
              <w:rPr>
                <w:b/>
              </w:rPr>
            </w:pPr>
            <w:r>
              <w:rPr>
                <w:b/>
              </w:rPr>
              <w:t>Värde</w:t>
            </w:r>
          </w:p>
        </w:tc>
        <w:tc>
          <w:tcPr>
            <w:tcW w:w="3700" w:type="dxa"/>
            <w:shd w:val="clear" w:color="auto" w:fill="D9D9D9" w:themeFill="background1" w:themeFillShade="D9"/>
            <w:vAlign w:val="bottom"/>
          </w:tcPr>
          <w:p w14:paraId="57C73F0D" w14:textId="77777777" w:rsidR="005D0C51" w:rsidRDefault="005D0C51" w:rsidP="00A21E1F">
            <w:pPr>
              <w:rPr>
                <w:b/>
              </w:rPr>
            </w:pPr>
            <w:r>
              <w:rPr>
                <w:b/>
              </w:rPr>
              <w:t>Kommentar</w:t>
            </w:r>
          </w:p>
        </w:tc>
      </w:tr>
      <w:tr w:rsidR="005D0C51" w14:paraId="7C756F9A" w14:textId="77777777" w:rsidTr="00A21E1F">
        <w:tc>
          <w:tcPr>
            <w:tcW w:w="2400" w:type="dxa"/>
          </w:tcPr>
          <w:p w14:paraId="2A5E9AB9" w14:textId="77777777" w:rsidR="005D0C51" w:rsidRDefault="005D0C51" w:rsidP="00A21E1F">
            <w:r>
              <w:t>Svarstid</w:t>
            </w:r>
          </w:p>
        </w:tc>
        <w:tc>
          <w:tcPr>
            <w:tcW w:w="4000" w:type="dxa"/>
          </w:tcPr>
          <w:p w14:paraId="0A627F5B" w14:textId="77777777" w:rsidR="005D0C51" w:rsidRDefault="005D0C51" w:rsidP="00A21E1F"/>
        </w:tc>
        <w:tc>
          <w:tcPr>
            <w:tcW w:w="3700" w:type="dxa"/>
          </w:tcPr>
          <w:p w14:paraId="7FBC78DB" w14:textId="77777777" w:rsidR="005D0C51" w:rsidRDefault="005D0C51" w:rsidP="00A21E1F"/>
        </w:tc>
      </w:tr>
      <w:tr w:rsidR="005D0C51" w14:paraId="523174C5" w14:textId="77777777" w:rsidTr="00A21E1F">
        <w:tc>
          <w:tcPr>
            <w:tcW w:w="2400" w:type="dxa"/>
          </w:tcPr>
          <w:p w14:paraId="40476580" w14:textId="77777777" w:rsidR="005D0C51" w:rsidRDefault="005D0C51" w:rsidP="00A21E1F">
            <w:r>
              <w:t>Tillgänglighet</w:t>
            </w:r>
          </w:p>
        </w:tc>
        <w:tc>
          <w:tcPr>
            <w:tcW w:w="4000" w:type="dxa"/>
          </w:tcPr>
          <w:p w14:paraId="0E0DB166" w14:textId="77777777" w:rsidR="005D0C51" w:rsidRDefault="005D0C51" w:rsidP="00A21E1F"/>
        </w:tc>
        <w:tc>
          <w:tcPr>
            <w:tcW w:w="3700" w:type="dxa"/>
          </w:tcPr>
          <w:p w14:paraId="3E5B5DFC" w14:textId="77777777" w:rsidR="005D0C51" w:rsidRDefault="005D0C51" w:rsidP="00A21E1F"/>
        </w:tc>
      </w:tr>
      <w:tr w:rsidR="005D0C51" w14:paraId="595C415E" w14:textId="77777777" w:rsidTr="00A21E1F">
        <w:tc>
          <w:tcPr>
            <w:tcW w:w="2400" w:type="dxa"/>
          </w:tcPr>
          <w:p w14:paraId="4E599CCE" w14:textId="77777777" w:rsidR="005D0C51" w:rsidRDefault="005D0C51" w:rsidP="00A21E1F">
            <w:r>
              <w:t>Last</w:t>
            </w:r>
          </w:p>
        </w:tc>
        <w:tc>
          <w:tcPr>
            <w:tcW w:w="4000" w:type="dxa"/>
          </w:tcPr>
          <w:p w14:paraId="5EE1729C" w14:textId="77777777" w:rsidR="005D0C51" w:rsidRDefault="005D0C51" w:rsidP="00A21E1F"/>
        </w:tc>
        <w:tc>
          <w:tcPr>
            <w:tcW w:w="3700" w:type="dxa"/>
          </w:tcPr>
          <w:p w14:paraId="09F6BA78" w14:textId="77777777" w:rsidR="005D0C51" w:rsidRDefault="005D0C51" w:rsidP="00A21E1F"/>
        </w:tc>
      </w:tr>
      <w:tr w:rsidR="005D0C51" w14:paraId="4562764B" w14:textId="77777777" w:rsidTr="00A21E1F">
        <w:tc>
          <w:tcPr>
            <w:tcW w:w="2400" w:type="dxa"/>
          </w:tcPr>
          <w:p w14:paraId="4344A0B2" w14:textId="77777777" w:rsidR="005D0C51" w:rsidRDefault="005D0C51" w:rsidP="00A21E1F">
            <w:r>
              <w:t>Aktualitet</w:t>
            </w:r>
          </w:p>
        </w:tc>
        <w:tc>
          <w:tcPr>
            <w:tcW w:w="4000" w:type="dxa"/>
          </w:tcPr>
          <w:p w14:paraId="3AD59592" w14:textId="77777777" w:rsidR="005D0C51" w:rsidRDefault="005D0C51" w:rsidP="00A21E1F">
            <w:r>
              <w:t>Grundprincipen är att utföra en kontroll om spärr föreligger på de senast registrerade spärruppgifterna i spärrtjänsten på lokal respektive nationell nivå.</w:t>
            </w:r>
          </w:p>
          <w:p w14:paraId="2ED7D1C4" w14:textId="77777777" w:rsidR="005D0C51" w:rsidRDefault="005D0C51" w:rsidP="00A21E1F">
            <w:r>
              <w:t>Tjänsten skall returnera felkod om inte tillräckligt aktuellt underlag finns tillgängligt.</w:t>
            </w:r>
          </w:p>
        </w:tc>
        <w:tc>
          <w:tcPr>
            <w:tcW w:w="3700" w:type="dxa"/>
          </w:tcPr>
          <w:p w14:paraId="289709DF" w14:textId="77777777" w:rsidR="005D0C51" w:rsidRDefault="005D0C51" w:rsidP="00A21E1F"/>
        </w:tc>
      </w:tr>
    </w:tbl>
    <w:p w14:paraId="6D61039E" w14:textId="77777777" w:rsidR="005D0C51" w:rsidRDefault="005D0C51" w:rsidP="00EF6211">
      <w:pPr>
        <w:pStyle w:val="Heading2"/>
      </w:pPr>
      <w:r>
        <w:t>Fältregler</w:t>
      </w:r>
    </w:p>
    <w:p w14:paraId="3DD4C593"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394755C" w14:textId="77777777" w:rsidTr="00A21E1F">
        <w:trPr>
          <w:trHeight w:val="384"/>
        </w:trPr>
        <w:tc>
          <w:tcPr>
            <w:tcW w:w="2800" w:type="dxa"/>
            <w:shd w:val="clear" w:color="auto" w:fill="D9D9D9" w:themeFill="background1" w:themeFillShade="D9"/>
            <w:vAlign w:val="bottom"/>
          </w:tcPr>
          <w:p w14:paraId="26AC77F0" w14:textId="77777777" w:rsidR="005D0C51" w:rsidRDefault="005D0C51" w:rsidP="00A21E1F">
            <w:pPr>
              <w:rPr>
                <w:b/>
              </w:rPr>
            </w:pPr>
            <w:r>
              <w:rPr>
                <w:b/>
              </w:rPr>
              <w:t>Namn</w:t>
            </w:r>
          </w:p>
        </w:tc>
        <w:tc>
          <w:tcPr>
            <w:tcW w:w="2000" w:type="dxa"/>
            <w:shd w:val="clear" w:color="auto" w:fill="D9D9D9" w:themeFill="background1" w:themeFillShade="D9"/>
            <w:vAlign w:val="bottom"/>
          </w:tcPr>
          <w:p w14:paraId="4181FC5E" w14:textId="77777777" w:rsidR="005D0C51" w:rsidRDefault="005D0C51" w:rsidP="00A21E1F">
            <w:pPr>
              <w:rPr>
                <w:b/>
              </w:rPr>
            </w:pPr>
            <w:r>
              <w:rPr>
                <w:b/>
              </w:rPr>
              <w:t>Datatyp</w:t>
            </w:r>
          </w:p>
        </w:tc>
        <w:tc>
          <w:tcPr>
            <w:tcW w:w="4000" w:type="dxa"/>
            <w:shd w:val="clear" w:color="auto" w:fill="D9D9D9" w:themeFill="background1" w:themeFillShade="D9"/>
            <w:vAlign w:val="bottom"/>
          </w:tcPr>
          <w:p w14:paraId="32BB753F" w14:textId="77777777" w:rsidR="005D0C51" w:rsidRDefault="005D0C51" w:rsidP="00A21E1F">
            <w:pPr>
              <w:rPr>
                <w:b/>
              </w:rPr>
            </w:pPr>
            <w:r>
              <w:rPr>
                <w:b/>
              </w:rPr>
              <w:t>Beskrivning</w:t>
            </w:r>
          </w:p>
        </w:tc>
        <w:tc>
          <w:tcPr>
            <w:tcW w:w="1300" w:type="dxa"/>
            <w:shd w:val="clear" w:color="auto" w:fill="D9D9D9" w:themeFill="background1" w:themeFillShade="D9"/>
            <w:vAlign w:val="bottom"/>
          </w:tcPr>
          <w:p w14:paraId="5C8DB638" w14:textId="77777777" w:rsidR="005D0C51" w:rsidRDefault="005D0C51" w:rsidP="00A21E1F">
            <w:pPr>
              <w:rPr>
                <w:b/>
              </w:rPr>
            </w:pPr>
            <w:r>
              <w:rPr>
                <w:b/>
              </w:rPr>
              <w:t>Kardinalitet</w:t>
            </w:r>
          </w:p>
        </w:tc>
      </w:tr>
      <w:tr w:rsidR="005D0C51" w14:paraId="7E91A114" w14:textId="77777777" w:rsidTr="00A21E1F">
        <w:tc>
          <w:tcPr>
            <w:tcW w:w="2800" w:type="dxa"/>
            <w:shd w:val="clear" w:color="auto" w:fill="F9F9F9" w:themeFill="background1" w:themeFillShade="F9"/>
            <w:vAlign w:val="bottom"/>
          </w:tcPr>
          <w:p w14:paraId="31671D4B" w14:textId="77777777" w:rsidR="005D0C51" w:rsidRDefault="005D0C51" w:rsidP="00A21E1F">
            <w:pPr>
              <w:rPr>
                <w:b/>
              </w:rPr>
            </w:pPr>
            <w:r>
              <w:rPr>
                <w:b/>
                <w:i/>
              </w:rPr>
              <w:t>Begäran</w:t>
            </w:r>
          </w:p>
        </w:tc>
        <w:tc>
          <w:tcPr>
            <w:tcW w:w="2000" w:type="dxa"/>
            <w:shd w:val="clear" w:color="auto" w:fill="F9F9F9" w:themeFill="background1" w:themeFillShade="F9"/>
            <w:vAlign w:val="bottom"/>
          </w:tcPr>
          <w:p w14:paraId="5BDB9C0A" w14:textId="77777777" w:rsidR="005D0C51" w:rsidRDefault="005D0C51" w:rsidP="00A21E1F">
            <w:pPr>
              <w:rPr>
                <w:b/>
              </w:rPr>
            </w:pPr>
          </w:p>
        </w:tc>
        <w:tc>
          <w:tcPr>
            <w:tcW w:w="4000" w:type="dxa"/>
            <w:shd w:val="clear" w:color="auto" w:fill="F9F9F9" w:themeFill="background1" w:themeFillShade="F9"/>
            <w:vAlign w:val="bottom"/>
          </w:tcPr>
          <w:p w14:paraId="12FE04A7" w14:textId="77777777" w:rsidR="005D0C51" w:rsidRDefault="005D0C51" w:rsidP="00A21E1F">
            <w:pPr>
              <w:rPr>
                <w:b/>
              </w:rPr>
            </w:pPr>
          </w:p>
        </w:tc>
        <w:tc>
          <w:tcPr>
            <w:tcW w:w="1300" w:type="dxa"/>
            <w:shd w:val="clear" w:color="auto" w:fill="F9F9F9" w:themeFill="background1" w:themeFillShade="F9"/>
            <w:vAlign w:val="bottom"/>
          </w:tcPr>
          <w:p w14:paraId="3605260D" w14:textId="77777777" w:rsidR="005D0C51" w:rsidRDefault="005D0C51" w:rsidP="00A21E1F">
            <w:pPr>
              <w:rPr>
                <w:b/>
              </w:rPr>
            </w:pPr>
          </w:p>
        </w:tc>
      </w:tr>
      <w:tr w:rsidR="005D0C51" w14:paraId="3396D962" w14:textId="77777777" w:rsidTr="00A21E1F">
        <w:tc>
          <w:tcPr>
            <w:tcW w:w="2800" w:type="dxa"/>
          </w:tcPr>
          <w:p w14:paraId="33DD6CBC" w14:textId="77777777" w:rsidR="005D0C51" w:rsidRDefault="005D0C51" w:rsidP="00A21E1F">
            <w:r>
              <w:lastRenderedPageBreak/>
              <w:t>accessingActor</w:t>
            </w:r>
          </w:p>
        </w:tc>
        <w:tc>
          <w:tcPr>
            <w:tcW w:w="2000" w:type="dxa"/>
          </w:tcPr>
          <w:p w14:paraId="50A13480" w14:textId="77777777" w:rsidR="005D0C51" w:rsidRDefault="005D0C51" w:rsidP="00A21E1F">
            <w:r>
              <w:t>blocking:AccessingActor</w:t>
            </w:r>
          </w:p>
        </w:tc>
        <w:tc>
          <w:tcPr>
            <w:tcW w:w="4000" w:type="dxa"/>
          </w:tcPr>
          <w:p w14:paraId="5367E1EC" w14:textId="77777777" w:rsidR="005D0C51" w:rsidRDefault="005D0C51" w:rsidP="00A21E1F">
            <w:r>
              <w:t>Representerar den aktör/person som önskar åtkomst till informationen.</w:t>
            </w:r>
          </w:p>
        </w:tc>
        <w:tc>
          <w:tcPr>
            <w:tcW w:w="1300" w:type="dxa"/>
          </w:tcPr>
          <w:p w14:paraId="53530941" w14:textId="77777777" w:rsidR="005D0C51" w:rsidRDefault="005D0C51" w:rsidP="00A21E1F">
            <w:r>
              <w:t>1..1</w:t>
            </w:r>
          </w:p>
        </w:tc>
      </w:tr>
      <w:tr w:rsidR="005D0C51" w14:paraId="1C62853C" w14:textId="77777777" w:rsidTr="00A21E1F">
        <w:tc>
          <w:tcPr>
            <w:tcW w:w="2800" w:type="dxa"/>
          </w:tcPr>
          <w:p w14:paraId="3D1E451E" w14:textId="77777777" w:rsidR="005D0C51" w:rsidRDefault="005D0C51" w:rsidP="00A21E1F">
            <w:r>
              <w:t>patientId</w:t>
            </w:r>
          </w:p>
        </w:tc>
        <w:tc>
          <w:tcPr>
            <w:tcW w:w="2000" w:type="dxa"/>
          </w:tcPr>
          <w:p w14:paraId="4D4E526F" w14:textId="77777777" w:rsidR="005D0C51" w:rsidRDefault="005D0C51" w:rsidP="00A21E1F">
            <w:r>
              <w:t>blocking:PersonIdValue</w:t>
            </w:r>
          </w:p>
        </w:tc>
        <w:tc>
          <w:tcPr>
            <w:tcW w:w="4000" w:type="dxa"/>
          </w:tcPr>
          <w:p w14:paraId="50BD518D" w14:textId="77777777" w:rsidR="005D0C51" w:rsidRDefault="005D0C51" w:rsidP="00A21E1F">
            <w:r>
              <w:t>Personnummer på patienten vars information aktören önskar åtkomst till.</w:t>
            </w:r>
          </w:p>
        </w:tc>
        <w:tc>
          <w:tcPr>
            <w:tcW w:w="1300" w:type="dxa"/>
          </w:tcPr>
          <w:p w14:paraId="09EE7747" w14:textId="77777777" w:rsidR="005D0C51" w:rsidRDefault="005D0C51" w:rsidP="00A21E1F">
            <w:r>
              <w:t>1..1</w:t>
            </w:r>
          </w:p>
        </w:tc>
      </w:tr>
      <w:tr w:rsidR="005D0C51" w14:paraId="426C913D" w14:textId="77777777" w:rsidTr="00A21E1F">
        <w:tc>
          <w:tcPr>
            <w:tcW w:w="2800" w:type="dxa"/>
          </w:tcPr>
          <w:p w14:paraId="0A9E093F" w14:textId="77777777" w:rsidR="005D0C51" w:rsidRDefault="005D0C51" w:rsidP="00A21E1F">
            <w:r>
              <w:t>informationEntities</w:t>
            </w:r>
          </w:p>
        </w:tc>
        <w:tc>
          <w:tcPr>
            <w:tcW w:w="2000" w:type="dxa"/>
          </w:tcPr>
          <w:p w14:paraId="6BD55D12" w14:textId="77777777" w:rsidR="005D0C51" w:rsidRDefault="005D0C51" w:rsidP="00A21E1F">
            <w:r>
              <w:t>blocking:InformationEntity</w:t>
            </w:r>
          </w:p>
        </w:tc>
        <w:tc>
          <w:tcPr>
            <w:tcW w:w="4000" w:type="dxa"/>
          </w:tcPr>
          <w:p w14:paraId="73607BAA" w14:textId="77777777" w:rsidR="005D0C51" w:rsidRDefault="005D0C51" w:rsidP="00A21E1F">
            <w:r>
              <w:t>Lista över de informationsentiteter som aktören önskar åtkomst till.</w:t>
            </w:r>
          </w:p>
        </w:tc>
        <w:tc>
          <w:tcPr>
            <w:tcW w:w="1300" w:type="dxa"/>
          </w:tcPr>
          <w:p w14:paraId="577519D3" w14:textId="77777777" w:rsidR="005D0C51" w:rsidRDefault="005D0C51" w:rsidP="00A21E1F">
            <w:r>
              <w:t>1..*</w:t>
            </w:r>
          </w:p>
        </w:tc>
      </w:tr>
      <w:tr w:rsidR="005D0C51" w14:paraId="61608BF9" w14:textId="77777777" w:rsidTr="00A21E1F">
        <w:tc>
          <w:tcPr>
            <w:tcW w:w="2800" w:type="dxa"/>
            <w:shd w:val="clear" w:color="auto" w:fill="F9F9F9" w:themeFill="background1" w:themeFillShade="F9"/>
            <w:vAlign w:val="bottom"/>
          </w:tcPr>
          <w:p w14:paraId="5A0CA5FA" w14:textId="77777777" w:rsidR="005D0C51" w:rsidRDefault="005D0C51" w:rsidP="00A21E1F">
            <w:pPr>
              <w:rPr>
                <w:b/>
              </w:rPr>
            </w:pPr>
            <w:r>
              <w:rPr>
                <w:b/>
                <w:i/>
              </w:rPr>
              <w:t>Svar</w:t>
            </w:r>
          </w:p>
        </w:tc>
        <w:tc>
          <w:tcPr>
            <w:tcW w:w="2000" w:type="dxa"/>
            <w:shd w:val="clear" w:color="auto" w:fill="F9F9F9" w:themeFill="background1" w:themeFillShade="F9"/>
            <w:vAlign w:val="bottom"/>
          </w:tcPr>
          <w:p w14:paraId="32485956" w14:textId="77777777" w:rsidR="005D0C51" w:rsidRDefault="005D0C51" w:rsidP="00A21E1F">
            <w:pPr>
              <w:rPr>
                <w:b/>
              </w:rPr>
            </w:pPr>
          </w:p>
        </w:tc>
        <w:tc>
          <w:tcPr>
            <w:tcW w:w="4000" w:type="dxa"/>
            <w:shd w:val="clear" w:color="auto" w:fill="F9F9F9" w:themeFill="background1" w:themeFillShade="F9"/>
            <w:vAlign w:val="bottom"/>
          </w:tcPr>
          <w:p w14:paraId="1C981934" w14:textId="77777777" w:rsidR="005D0C51" w:rsidRDefault="005D0C51" w:rsidP="00A21E1F">
            <w:pPr>
              <w:rPr>
                <w:b/>
              </w:rPr>
            </w:pPr>
          </w:p>
        </w:tc>
        <w:tc>
          <w:tcPr>
            <w:tcW w:w="1300" w:type="dxa"/>
            <w:shd w:val="clear" w:color="auto" w:fill="F9F9F9" w:themeFill="background1" w:themeFillShade="F9"/>
            <w:vAlign w:val="bottom"/>
          </w:tcPr>
          <w:p w14:paraId="120B9505" w14:textId="77777777" w:rsidR="005D0C51" w:rsidRDefault="005D0C51" w:rsidP="00A21E1F">
            <w:pPr>
              <w:rPr>
                <w:b/>
              </w:rPr>
            </w:pPr>
          </w:p>
        </w:tc>
      </w:tr>
      <w:tr w:rsidR="005D0C51" w14:paraId="624F4FD3" w14:textId="77777777" w:rsidTr="00A21E1F">
        <w:tc>
          <w:tcPr>
            <w:tcW w:w="2800" w:type="dxa"/>
          </w:tcPr>
          <w:p w14:paraId="4FE6C146" w14:textId="77777777" w:rsidR="005D0C51" w:rsidRDefault="005D0C51" w:rsidP="00A21E1F">
            <w:r>
              <w:t>checkBlocks</w:t>
            </w:r>
          </w:p>
        </w:tc>
        <w:tc>
          <w:tcPr>
            <w:tcW w:w="2000" w:type="dxa"/>
          </w:tcPr>
          <w:p w14:paraId="629170E5" w14:textId="77777777" w:rsidR="005D0C51" w:rsidRDefault="005D0C51" w:rsidP="00A21E1F">
            <w:r>
              <w:t>blocking:CheckBlocksResult</w:t>
            </w:r>
          </w:p>
        </w:tc>
        <w:tc>
          <w:tcPr>
            <w:tcW w:w="4000" w:type="dxa"/>
          </w:tcPr>
          <w:p w14:paraId="00A4F290" w14:textId="77777777" w:rsidR="005D0C51" w:rsidRDefault="005D0C51" w:rsidP="00A21E1F">
            <w:r>
              <w:t>Lista med resultat motsvarande den informationslista som angavs som inparameter.</w:t>
            </w:r>
          </w:p>
        </w:tc>
        <w:tc>
          <w:tcPr>
            <w:tcW w:w="1300" w:type="dxa"/>
          </w:tcPr>
          <w:p w14:paraId="52FA2AF8" w14:textId="77777777" w:rsidR="005D0C51" w:rsidRDefault="005D0C51" w:rsidP="00A21E1F">
            <w:r>
              <w:t>1..1</w:t>
            </w:r>
          </w:p>
        </w:tc>
      </w:tr>
    </w:tbl>
    <w:p w14:paraId="17B62DE4" w14:textId="77777777" w:rsidR="005D0C51" w:rsidRDefault="005D0C51" w:rsidP="00EF6211">
      <w:pPr>
        <w:pStyle w:val="Heading2"/>
      </w:pPr>
      <w:r>
        <w:t>Regler</w:t>
      </w:r>
    </w:p>
    <w:p w14:paraId="430B4E4F" w14:textId="77777777" w:rsidR="005D0C51" w:rsidRDefault="005D0C51" w:rsidP="005D0C51">
      <w:r>
        <w:t>Tjänsten skall åtkomstkontrollera att tjänstekonsumenten har behörighet till tjänsten. Om behörighet saknas, nekas anropet (med tillhörande felkod ACCESSDENIED).</w:t>
      </w:r>
    </w:p>
    <w:p w14:paraId="23C7F54F" w14:textId="77777777" w:rsidR="005D0C51" w:rsidRDefault="005D0C51" w:rsidP="00EF6211">
      <w:pPr>
        <w:pStyle w:val="Heading2"/>
      </w:pPr>
      <w:r>
        <w:t>Tjänsteinteraktion</w:t>
      </w:r>
    </w:p>
    <w:p w14:paraId="491A8B8D" w14:textId="77777777" w:rsidR="005D0C51" w:rsidRDefault="005D0C51" w:rsidP="005D0C51">
      <w:r>
        <w:t>CheckBlocks</w:t>
      </w:r>
    </w:p>
    <w:p w14:paraId="1A686E60" w14:textId="77777777" w:rsidR="005D0C51" w:rsidRDefault="005D0C51" w:rsidP="00EF6211">
      <w:pPr>
        <w:pStyle w:val="Heading2"/>
      </w:pPr>
      <w:r>
        <w:t>Exempel</w:t>
      </w:r>
    </w:p>
    <w:p w14:paraId="335F1DA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301AC7E" w14:textId="77777777" w:rsidR="005D0C51" w:rsidRDefault="005D0C51" w:rsidP="005D0C51">
      <w:r>
        <w:t>Följande XML visar strukturen på ett anrop till tjänsten.</w:t>
      </w:r>
    </w:p>
    <w:p w14:paraId="52433E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urn:riv:ehr:blocking:accesscontrol:CheckBlocksResponder:2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8B9283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:AccessingActor</w:t>
      </w:r>
      <w:proofErr w:type="gramEnd"/>
      <w:r w:rsidRPr="00336A84">
        <w:rPr>
          <w:rFonts w:ascii="Consolas" w:eastAsia="Times New Roman" w:hAnsi="Consolas" w:cs="Consolas"/>
          <w:noProof w:val="0"/>
          <w:color w:val="0000FF"/>
          <w:sz w:val="16"/>
          <w:szCs w:val="16"/>
          <w:lang w:val="en-US" w:eastAsia="sv-SE"/>
        </w:rPr>
        <w:t>&gt;</w:t>
      </w:r>
    </w:p>
    <w:p w14:paraId="7247F06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CDEDBB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ns2:CareProviderId</w:t>
      </w:r>
      <w:r w:rsidRPr="00336A84">
        <w:rPr>
          <w:rFonts w:ascii="Consolas" w:eastAsia="Times New Roman" w:hAnsi="Consolas" w:cs="Consolas"/>
          <w:noProof w:val="0"/>
          <w:color w:val="0000FF"/>
          <w:sz w:val="16"/>
          <w:szCs w:val="16"/>
          <w:lang w:val="en-US" w:eastAsia="sv-SE"/>
        </w:rPr>
        <w:t>&gt;</w:t>
      </w:r>
    </w:p>
    <w:p w14:paraId="1C9FC0C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ns2:CareUnitId</w:t>
      </w:r>
      <w:r w:rsidRPr="00336A84">
        <w:rPr>
          <w:rFonts w:ascii="Consolas" w:eastAsia="Times New Roman" w:hAnsi="Consolas" w:cs="Consolas"/>
          <w:noProof w:val="0"/>
          <w:color w:val="0000FF"/>
          <w:sz w:val="16"/>
          <w:szCs w:val="16"/>
          <w:lang w:val="en-US" w:eastAsia="sv-SE"/>
        </w:rPr>
        <w:t>&gt;</w:t>
      </w:r>
    </w:p>
    <w:p w14:paraId="37B3DFE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0AA13E3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6DC9EA4"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8BEF1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10450D8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4425D2E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A19E63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4EA1286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797538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36C3BA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:InformationType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ns2:InformationType</w:t>
      </w:r>
      <w:r w:rsidRPr="00336A84">
        <w:rPr>
          <w:rFonts w:ascii="Consolas" w:eastAsia="Times New Roman" w:hAnsi="Consolas" w:cs="Consolas"/>
          <w:noProof w:val="0"/>
          <w:color w:val="0000FF"/>
          <w:sz w:val="16"/>
          <w:szCs w:val="16"/>
          <w:lang w:val="en-US" w:eastAsia="sv-SE"/>
        </w:rPr>
        <w:t>&gt;</w:t>
      </w:r>
    </w:p>
    <w:p w14:paraId="0A397F2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:RowNumber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ns2:RowNumber</w:t>
      </w:r>
      <w:r w:rsidRPr="00336A84">
        <w:rPr>
          <w:rFonts w:ascii="Consolas" w:eastAsia="Times New Roman" w:hAnsi="Consolas" w:cs="Consolas"/>
          <w:noProof w:val="0"/>
          <w:color w:val="0000FF"/>
          <w:sz w:val="16"/>
          <w:szCs w:val="16"/>
          <w:lang w:val="en-US" w:eastAsia="sv-SE"/>
        </w:rPr>
        <w:t>&gt;</w:t>
      </w:r>
    </w:p>
    <w:p w14:paraId="5AD02DA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7F7406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0000FF"/>
          <w:sz w:val="16"/>
          <w:szCs w:val="16"/>
          <w:lang w:eastAsia="sv-SE"/>
        </w:rPr>
        <w:t>&gt;</w:t>
      </w:r>
    </w:p>
    <w:p w14:paraId="21269A1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0F29483" w14:textId="77777777" w:rsidR="005D0C51" w:rsidRDefault="005D0C51" w:rsidP="005D0C51">
      <w:r>
        <w:t>Följande XML visar strukturen på svarsmeddelandet från tjänsten.</w:t>
      </w:r>
    </w:p>
    <w:p w14:paraId="553840D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urn:riv:ehr:blocking:accesscontrol:CheckBlocksResponder:2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A1CCE2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w:t>
      </w:r>
      <w:proofErr w:type="gramEnd"/>
      <w:r w:rsidRPr="00336A84">
        <w:rPr>
          <w:rFonts w:ascii="Consolas" w:eastAsia="Times New Roman" w:hAnsi="Consolas" w:cs="Consolas"/>
          <w:noProof w:val="0"/>
          <w:color w:val="0000FF"/>
          <w:sz w:val="16"/>
          <w:szCs w:val="16"/>
          <w:lang w:val="en-US" w:eastAsia="sv-SE"/>
        </w:rPr>
        <w:t>&gt;</w:t>
      </w:r>
    </w:p>
    <w:p w14:paraId="6E1E6C2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20285C9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775559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7B614CE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ED146D0"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67940"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0B63E0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:CheckResults</w:t>
      </w:r>
      <w:proofErr w:type="gramEnd"/>
      <w:r w:rsidRPr="00336A84">
        <w:rPr>
          <w:rFonts w:ascii="Consolas" w:eastAsia="Times New Roman" w:hAnsi="Consolas" w:cs="Consolas"/>
          <w:noProof w:val="0"/>
          <w:color w:val="0000FF"/>
          <w:sz w:val="16"/>
          <w:szCs w:val="16"/>
          <w:lang w:val="en-US" w:eastAsia="sv-SE"/>
        </w:rPr>
        <w:t>&gt;</w:t>
      </w:r>
    </w:p>
    <w:p w14:paraId="5A75773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ns2:Blocked</w:t>
      </w:r>
      <w:r w:rsidRPr="00336A84">
        <w:rPr>
          <w:rFonts w:ascii="Consolas" w:eastAsia="Times New Roman" w:hAnsi="Consolas" w:cs="Consolas"/>
          <w:noProof w:val="0"/>
          <w:color w:val="0000FF"/>
          <w:sz w:val="16"/>
          <w:szCs w:val="16"/>
          <w:lang w:val="en-US" w:eastAsia="sv-SE"/>
        </w:rPr>
        <w:t>&gt;</w:t>
      </w:r>
    </w:p>
    <w:p w14:paraId="676B646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:RowNumber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ns2:RowNumber</w:t>
      </w:r>
      <w:r w:rsidRPr="00336A84">
        <w:rPr>
          <w:rFonts w:ascii="Consolas" w:eastAsia="Times New Roman" w:hAnsi="Consolas" w:cs="Consolas"/>
          <w:noProof w:val="0"/>
          <w:color w:val="0000FF"/>
          <w:sz w:val="16"/>
          <w:szCs w:val="16"/>
          <w:lang w:val="en-US" w:eastAsia="sv-SE"/>
        </w:rPr>
        <w:t>&gt;</w:t>
      </w:r>
    </w:p>
    <w:p w14:paraId="1DF895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:CheckResults</w:t>
      </w:r>
      <w:proofErr w:type="gramEnd"/>
      <w:r w:rsidRPr="00336A84">
        <w:rPr>
          <w:rFonts w:ascii="Consolas" w:eastAsia="Times New Roman" w:hAnsi="Consolas" w:cs="Consolas"/>
          <w:noProof w:val="0"/>
          <w:color w:val="0000FF"/>
          <w:sz w:val="16"/>
          <w:szCs w:val="16"/>
          <w:lang w:val="en-US" w:eastAsia="sv-SE"/>
        </w:rPr>
        <w:t>&gt;</w:t>
      </w:r>
    </w:p>
    <w:p w14:paraId="648ED21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w:t>
      </w:r>
      <w:proofErr w:type="gramEnd"/>
      <w:r w:rsidRPr="00336A84">
        <w:rPr>
          <w:rFonts w:ascii="Consolas" w:eastAsia="Times New Roman" w:hAnsi="Consolas" w:cs="Consolas"/>
          <w:noProof w:val="0"/>
          <w:color w:val="0000FF"/>
          <w:sz w:val="16"/>
          <w:szCs w:val="16"/>
          <w:lang w:val="en-US" w:eastAsia="sv-SE"/>
        </w:rPr>
        <w:t>&gt;</w:t>
      </w:r>
    </w:p>
    <w:p w14:paraId="561D895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:CheckBlocksResponse</w:t>
      </w:r>
      <w:proofErr w:type="gramEnd"/>
      <w:r w:rsidRPr="00336A84">
        <w:rPr>
          <w:rFonts w:ascii="Consolas" w:eastAsia="Times New Roman" w:hAnsi="Consolas" w:cs="Consolas"/>
          <w:noProof w:val="0"/>
          <w:color w:val="0000FF"/>
          <w:sz w:val="16"/>
          <w:szCs w:val="16"/>
          <w:lang w:val="en-US" w:eastAsia="sv-SE"/>
        </w:rPr>
        <w:t>&gt;</w:t>
      </w:r>
    </w:p>
    <w:p w14:paraId="3C664012" w14:textId="77777777" w:rsidR="005D0C51" w:rsidRDefault="005D0C51" w:rsidP="005D0C51">
      <w:pPr>
        <w:pStyle w:val="Heading1"/>
      </w:pPr>
      <w:bookmarkStart w:id="29" w:name="_Toc338683512"/>
      <w:proofErr w:type="spellStart"/>
      <w:r>
        <w:lastRenderedPageBreak/>
        <w:t>RegisterBlock</w:t>
      </w:r>
      <w:bookmarkEnd w:id="29"/>
      <w:proofErr w:type="spellEnd"/>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BA5433">
        <w:trPr>
          <w:trHeight w:val="384"/>
        </w:trPr>
        <w:tc>
          <w:tcPr>
            <w:tcW w:w="2400" w:type="dxa"/>
            <w:shd w:val="clear" w:color="auto" w:fill="D9D9D9" w:themeFill="background1" w:themeFillShade="D9"/>
            <w:vAlign w:val="bottom"/>
          </w:tcPr>
          <w:p w14:paraId="3D2048E0" w14:textId="77777777" w:rsidR="005D0C51" w:rsidRDefault="005D0C51" w:rsidP="00BA5433">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BA5433">
            <w:pPr>
              <w:rPr>
                <w:b/>
              </w:rPr>
            </w:pPr>
            <w:r>
              <w:rPr>
                <w:b/>
              </w:rPr>
              <w:t>Värde</w:t>
            </w:r>
          </w:p>
        </w:tc>
        <w:tc>
          <w:tcPr>
            <w:tcW w:w="3700" w:type="dxa"/>
            <w:shd w:val="clear" w:color="auto" w:fill="D9D9D9" w:themeFill="background1" w:themeFillShade="D9"/>
            <w:vAlign w:val="bottom"/>
          </w:tcPr>
          <w:p w14:paraId="6729DB1F" w14:textId="77777777" w:rsidR="005D0C51" w:rsidRDefault="005D0C51" w:rsidP="00BA5433">
            <w:pPr>
              <w:rPr>
                <w:b/>
              </w:rPr>
            </w:pPr>
            <w:r>
              <w:rPr>
                <w:b/>
              </w:rPr>
              <w:t>Kommentar</w:t>
            </w:r>
          </w:p>
        </w:tc>
      </w:tr>
      <w:tr w:rsidR="005D0C51" w14:paraId="770D6D0F" w14:textId="77777777" w:rsidTr="00BA5433">
        <w:tc>
          <w:tcPr>
            <w:tcW w:w="2400" w:type="dxa"/>
          </w:tcPr>
          <w:p w14:paraId="566FBA7E" w14:textId="77777777" w:rsidR="005D0C51" w:rsidRDefault="005D0C51" w:rsidP="00BA5433">
            <w:r>
              <w:t>Svarstid</w:t>
            </w:r>
          </w:p>
        </w:tc>
        <w:tc>
          <w:tcPr>
            <w:tcW w:w="4000" w:type="dxa"/>
          </w:tcPr>
          <w:p w14:paraId="1752618C" w14:textId="77777777" w:rsidR="005D0C51" w:rsidRDefault="005D0C51" w:rsidP="00BA5433"/>
        </w:tc>
        <w:tc>
          <w:tcPr>
            <w:tcW w:w="3700" w:type="dxa"/>
          </w:tcPr>
          <w:p w14:paraId="4E74EF4E" w14:textId="77777777" w:rsidR="005D0C51" w:rsidRDefault="005D0C51" w:rsidP="00BA5433"/>
        </w:tc>
      </w:tr>
      <w:tr w:rsidR="005D0C51" w14:paraId="240CD5AA" w14:textId="77777777" w:rsidTr="00BA5433">
        <w:tc>
          <w:tcPr>
            <w:tcW w:w="2400" w:type="dxa"/>
          </w:tcPr>
          <w:p w14:paraId="591DBD9A" w14:textId="77777777" w:rsidR="005D0C51" w:rsidRDefault="005D0C51" w:rsidP="00BA5433">
            <w:r>
              <w:t>Tillgänglighet</w:t>
            </w:r>
          </w:p>
        </w:tc>
        <w:tc>
          <w:tcPr>
            <w:tcW w:w="4000" w:type="dxa"/>
          </w:tcPr>
          <w:p w14:paraId="64FF9F06" w14:textId="77777777" w:rsidR="005D0C51" w:rsidRDefault="005D0C51" w:rsidP="00BA5433"/>
        </w:tc>
        <w:tc>
          <w:tcPr>
            <w:tcW w:w="3700" w:type="dxa"/>
          </w:tcPr>
          <w:p w14:paraId="3D84A077" w14:textId="77777777" w:rsidR="005D0C51" w:rsidRDefault="005D0C51" w:rsidP="00BA5433"/>
        </w:tc>
      </w:tr>
      <w:tr w:rsidR="005D0C51" w14:paraId="18A3A2DE" w14:textId="77777777" w:rsidTr="00BA5433">
        <w:tc>
          <w:tcPr>
            <w:tcW w:w="2400" w:type="dxa"/>
          </w:tcPr>
          <w:p w14:paraId="1B6DABD5" w14:textId="77777777" w:rsidR="005D0C51" w:rsidRDefault="005D0C51" w:rsidP="00BA5433">
            <w:r>
              <w:t>Last</w:t>
            </w:r>
          </w:p>
        </w:tc>
        <w:tc>
          <w:tcPr>
            <w:tcW w:w="4000" w:type="dxa"/>
          </w:tcPr>
          <w:p w14:paraId="5965D262" w14:textId="77777777" w:rsidR="005D0C51" w:rsidRDefault="005D0C51" w:rsidP="00BA5433"/>
        </w:tc>
        <w:tc>
          <w:tcPr>
            <w:tcW w:w="3700" w:type="dxa"/>
          </w:tcPr>
          <w:p w14:paraId="3244E8CC" w14:textId="77777777" w:rsidR="005D0C51" w:rsidRDefault="005D0C51" w:rsidP="00BA5433"/>
        </w:tc>
      </w:tr>
      <w:tr w:rsidR="005D0C51" w14:paraId="74012CF3" w14:textId="77777777" w:rsidTr="00BA5433">
        <w:tc>
          <w:tcPr>
            <w:tcW w:w="2400" w:type="dxa"/>
          </w:tcPr>
          <w:p w14:paraId="58ABE06F" w14:textId="77777777" w:rsidR="005D0C51" w:rsidRDefault="005D0C51" w:rsidP="00BA5433">
            <w:r>
              <w:t>Aktualitet</w:t>
            </w:r>
          </w:p>
        </w:tc>
        <w:tc>
          <w:tcPr>
            <w:tcW w:w="4000" w:type="dxa"/>
          </w:tcPr>
          <w:p w14:paraId="54CDEE98" w14:textId="77777777" w:rsidR="005D0C51" w:rsidRDefault="005D0C51" w:rsidP="00BA5433">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BA5433"/>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BA5433">
        <w:trPr>
          <w:trHeight w:val="384"/>
        </w:trPr>
        <w:tc>
          <w:tcPr>
            <w:tcW w:w="2800" w:type="dxa"/>
            <w:shd w:val="clear" w:color="auto" w:fill="D9D9D9" w:themeFill="background1" w:themeFillShade="D9"/>
            <w:vAlign w:val="bottom"/>
          </w:tcPr>
          <w:p w14:paraId="5CB934B5" w14:textId="77777777" w:rsidR="005D0C51" w:rsidRDefault="005D0C51" w:rsidP="00BA5433">
            <w:pPr>
              <w:rPr>
                <w:b/>
              </w:rPr>
            </w:pPr>
            <w:r>
              <w:rPr>
                <w:b/>
              </w:rPr>
              <w:t>Namn</w:t>
            </w:r>
          </w:p>
        </w:tc>
        <w:tc>
          <w:tcPr>
            <w:tcW w:w="2000" w:type="dxa"/>
            <w:shd w:val="clear" w:color="auto" w:fill="D9D9D9" w:themeFill="background1" w:themeFillShade="D9"/>
            <w:vAlign w:val="bottom"/>
          </w:tcPr>
          <w:p w14:paraId="4827E84F" w14:textId="77777777" w:rsidR="005D0C51" w:rsidRDefault="005D0C51" w:rsidP="00BA5433">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BA5433">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BA5433">
            <w:pPr>
              <w:rPr>
                <w:b/>
              </w:rPr>
            </w:pPr>
            <w:r>
              <w:rPr>
                <w:b/>
              </w:rPr>
              <w:t>Kardinalitet</w:t>
            </w:r>
          </w:p>
        </w:tc>
      </w:tr>
      <w:tr w:rsidR="005D0C51" w14:paraId="7FD1BE1B" w14:textId="77777777" w:rsidTr="00BA5433">
        <w:tc>
          <w:tcPr>
            <w:tcW w:w="2800" w:type="dxa"/>
            <w:shd w:val="clear" w:color="auto" w:fill="F9F9F9" w:themeFill="background1" w:themeFillShade="F9"/>
            <w:vAlign w:val="bottom"/>
          </w:tcPr>
          <w:p w14:paraId="05E0AD90" w14:textId="77777777" w:rsidR="005D0C51" w:rsidRDefault="005D0C51" w:rsidP="00BA5433">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BA5433">
            <w:pPr>
              <w:rPr>
                <w:b/>
              </w:rPr>
            </w:pPr>
          </w:p>
        </w:tc>
        <w:tc>
          <w:tcPr>
            <w:tcW w:w="4000" w:type="dxa"/>
            <w:shd w:val="clear" w:color="auto" w:fill="F9F9F9" w:themeFill="background1" w:themeFillShade="F9"/>
            <w:vAlign w:val="bottom"/>
          </w:tcPr>
          <w:p w14:paraId="1C52822E" w14:textId="77777777" w:rsidR="005D0C51" w:rsidRDefault="005D0C51" w:rsidP="00BA5433">
            <w:pPr>
              <w:rPr>
                <w:b/>
              </w:rPr>
            </w:pPr>
          </w:p>
        </w:tc>
        <w:tc>
          <w:tcPr>
            <w:tcW w:w="1300" w:type="dxa"/>
            <w:shd w:val="clear" w:color="auto" w:fill="F9F9F9" w:themeFill="background1" w:themeFillShade="F9"/>
            <w:vAlign w:val="bottom"/>
          </w:tcPr>
          <w:p w14:paraId="2458DAE1" w14:textId="77777777" w:rsidR="005D0C51" w:rsidRDefault="005D0C51" w:rsidP="00BA5433">
            <w:pPr>
              <w:rPr>
                <w:b/>
              </w:rPr>
            </w:pPr>
          </w:p>
        </w:tc>
      </w:tr>
      <w:tr w:rsidR="005D0C51" w14:paraId="1EE9F10E" w14:textId="77777777" w:rsidTr="00BA5433">
        <w:tc>
          <w:tcPr>
            <w:tcW w:w="2800" w:type="dxa"/>
          </w:tcPr>
          <w:p w14:paraId="2C76FFE1" w14:textId="77777777" w:rsidR="005D0C51" w:rsidRDefault="005D0C51" w:rsidP="00BA5433">
            <w:r>
              <w:t>blockId</w:t>
            </w:r>
          </w:p>
        </w:tc>
        <w:tc>
          <w:tcPr>
            <w:tcW w:w="2000" w:type="dxa"/>
          </w:tcPr>
          <w:p w14:paraId="6C432E22" w14:textId="77777777" w:rsidR="005D0C51" w:rsidRDefault="005D0C51" w:rsidP="00BA5433">
            <w:r>
              <w:t>blocking:Id</w:t>
            </w:r>
          </w:p>
        </w:tc>
        <w:tc>
          <w:tcPr>
            <w:tcW w:w="4000" w:type="dxa"/>
          </w:tcPr>
          <w:p w14:paraId="684DAE8F" w14:textId="77777777" w:rsidR="005D0C51" w:rsidRDefault="005D0C51" w:rsidP="00BA5433">
            <w:r>
              <w:t>Unik, global identifierare för spärren. Anropande system ansvarar för att generera id:et.</w:t>
            </w:r>
          </w:p>
        </w:tc>
        <w:tc>
          <w:tcPr>
            <w:tcW w:w="1300" w:type="dxa"/>
          </w:tcPr>
          <w:p w14:paraId="072E867C" w14:textId="77777777" w:rsidR="005D0C51" w:rsidRDefault="005D0C51" w:rsidP="00BA5433">
            <w:r>
              <w:t>1..1</w:t>
            </w:r>
          </w:p>
        </w:tc>
      </w:tr>
      <w:tr w:rsidR="005D0C51" w14:paraId="3CED62C3" w14:textId="77777777" w:rsidTr="00BA5433">
        <w:tc>
          <w:tcPr>
            <w:tcW w:w="2800" w:type="dxa"/>
          </w:tcPr>
          <w:p w14:paraId="0FD16DCC" w14:textId="77777777" w:rsidR="005D0C51" w:rsidRDefault="005D0C51" w:rsidP="00BA5433">
            <w:r>
              <w:t>blockType</w:t>
            </w:r>
          </w:p>
        </w:tc>
        <w:tc>
          <w:tcPr>
            <w:tcW w:w="2000" w:type="dxa"/>
          </w:tcPr>
          <w:p w14:paraId="706DD810" w14:textId="77777777" w:rsidR="005D0C51" w:rsidRDefault="005D0C51" w:rsidP="00BA5433">
            <w:r>
              <w:t>blocking:BlockType</w:t>
            </w:r>
          </w:p>
        </w:tc>
        <w:tc>
          <w:tcPr>
            <w:tcW w:w="4000" w:type="dxa"/>
          </w:tcPr>
          <w:p w14:paraId="4106DD6A" w14:textId="77777777" w:rsidR="005D0C51" w:rsidRDefault="005D0C51" w:rsidP="00BA5433">
            <w:r>
              <w:t>Enumerationsvärde som anger om spärren är en inre (inom vårdenhet) eller yttre (inom vårdgivare).</w:t>
            </w:r>
          </w:p>
        </w:tc>
        <w:tc>
          <w:tcPr>
            <w:tcW w:w="1300" w:type="dxa"/>
          </w:tcPr>
          <w:p w14:paraId="3F69123C" w14:textId="77777777" w:rsidR="005D0C51" w:rsidRDefault="005D0C51" w:rsidP="00BA5433">
            <w:r>
              <w:t>1..1</w:t>
            </w:r>
          </w:p>
        </w:tc>
      </w:tr>
      <w:tr w:rsidR="005D0C51" w14:paraId="169DD861" w14:textId="77777777" w:rsidTr="00BA5433">
        <w:tc>
          <w:tcPr>
            <w:tcW w:w="2800" w:type="dxa"/>
          </w:tcPr>
          <w:p w14:paraId="79F299F2" w14:textId="77777777" w:rsidR="005D0C51" w:rsidRDefault="005D0C51" w:rsidP="00BA5433">
            <w:r>
              <w:t>patientId</w:t>
            </w:r>
          </w:p>
        </w:tc>
        <w:tc>
          <w:tcPr>
            <w:tcW w:w="2000" w:type="dxa"/>
          </w:tcPr>
          <w:p w14:paraId="6B08C136" w14:textId="77777777" w:rsidR="005D0C51" w:rsidRDefault="005D0C51" w:rsidP="00BA5433">
            <w:r>
              <w:t>blocking:PersonIdValue</w:t>
            </w:r>
          </w:p>
        </w:tc>
        <w:tc>
          <w:tcPr>
            <w:tcW w:w="4000" w:type="dxa"/>
          </w:tcPr>
          <w:p w14:paraId="49E92ED3" w14:textId="77777777" w:rsidR="005D0C51" w:rsidRDefault="005D0C51" w:rsidP="00BA5433">
            <w:r>
              <w:t>Patientens personnummer, 12 tecken.</w:t>
            </w:r>
          </w:p>
        </w:tc>
        <w:tc>
          <w:tcPr>
            <w:tcW w:w="1300" w:type="dxa"/>
          </w:tcPr>
          <w:p w14:paraId="11B63863" w14:textId="77777777" w:rsidR="005D0C51" w:rsidRDefault="005D0C51" w:rsidP="00BA5433">
            <w:r>
              <w:t>1..1</w:t>
            </w:r>
          </w:p>
        </w:tc>
      </w:tr>
      <w:tr w:rsidR="005D0C51" w14:paraId="728FE6CE" w14:textId="77777777" w:rsidTr="00BA5433">
        <w:tc>
          <w:tcPr>
            <w:tcW w:w="2800" w:type="dxa"/>
          </w:tcPr>
          <w:p w14:paraId="4082AD5F" w14:textId="77777777" w:rsidR="005D0C51" w:rsidRDefault="005D0C51" w:rsidP="00BA5433">
            <w:r>
              <w:t>informationStartDate</w:t>
            </w:r>
          </w:p>
        </w:tc>
        <w:tc>
          <w:tcPr>
            <w:tcW w:w="2000" w:type="dxa"/>
          </w:tcPr>
          <w:p w14:paraId="7041EED3" w14:textId="77777777" w:rsidR="005D0C51" w:rsidRDefault="005D0C51" w:rsidP="00BA5433">
            <w:r>
              <w:t>xs:dateTime</w:t>
            </w:r>
          </w:p>
        </w:tc>
        <w:tc>
          <w:tcPr>
            <w:tcW w:w="4000" w:type="dxa"/>
          </w:tcPr>
          <w:p w14:paraId="2C740246" w14:textId="77777777" w:rsidR="005D0C51" w:rsidRDefault="005D0C51" w:rsidP="00BA5433">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BA5433">
            <w:r>
              <w:t>0..1</w:t>
            </w:r>
          </w:p>
        </w:tc>
      </w:tr>
      <w:tr w:rsidR="005D0C51" w14:paraId="199703E0" w14:textId="77777777" w:rsidTr="00BA5433">
        <w:tc>
          <w:tcPr>
            <w:tcW w:w="2800" w:type="dxa"/>
          </w:tcPr>
          <w:p w14:paraId="1596737C" w14:textId="77777777" w:rsidR="005D0C51" w:rsidRDefault="005D0C51" w:rsidP="00BA5433">
            <w:r>
              <w:t>informationEndDate</w:t>
            </w:r>
          </w:p>
        </w:tc>
        <w:tc>
          <w:tcPr>
            <w:tcW w:w="2000" w:type="dxa"/>
          </w:tcPr>
          <w:p w14:paraId="47D91F42" w14:textId="77777777" w:rsidR="005D0C51" w:rsidRDefault="005D0C51" w:rsidP="00BA5433">
            <w:r>
              <w:t>xs:dateTime</w:t>
            </w:r>
          </w:p>
        </w:tc>
        <w:tc>
          <w:tcPr>
            <w:tcW w:w="4000" w:type="dxa"/>
          </w:tcPr>
          <w:p w14:paraId="6F90FE31" w14:textId="77777777" w:rsidR="005D0C51" w:rsidRDefault="005D0C51" w:rsidP="00BA5433">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BA5433">
            <w:r>
              <w:t>0..1</w:t>
            </w:r>
          </w:p>
        </w:tc>
      </w:tr>
      <w:tr w:rsidR="005D0C51" w14:paraId="26D75C26" w14:textId="77777777" w:rsidTr="00BA5433">
        <w:tc>
          <w:tcPr>
            <w:tcW w:w="2800" w:type="dxa"/>
          </w:tcPr>
          <w:p w14:paraId="517C7075" w14:textId="77777777" w:rsidR="005D0C51" w:rsidRDefault="005D0C51" w:rsidP="00BA5433">
            <w:r>
              <w:lastRenderedPageBreak/>
              <w:t>informationCareUnitId</w:t>
            </w:r>
          </w:p>
        </w:tc>
        <w:tc>
          <w:tcPr>
            <w:tcW w:w="2000" w:type="dxa"/>
          </w:tcPr>
          <w:p w14:paraId="2DF3084E" w14:textId="77777777" w:rsidR="005D0C51" w:rsidRDefault="005D0C51" w:rsidP="00BA5433">
            <w:r>
              <w:t>blocking:HsaId</w:t>
            </w:r>
          </w:p>
        </w:tc>
        <w:tc>
          <w:tcPr>
            <w:tcW w:w="4000" w:type="dxa"/>
          </w:tcPr>
          <w:p w14:paraId="5F925CF8" w14:textId="77777777" w:rsidR="005D0C51" w:rsidRDefault="005D0C51" w:rsidP="00BA5433">
            <w:r>
              <w:t>Obligatoriskt om spärren är en inre och endast då. Anger HSA-id för den vårdenhet spärren gäller för.</w:t>
            </w:r>
          </w:p>
        </w:tc>
        <w:tc>
          <w:tcPr>
            <w:tcW w:w="1300" w:type="dxa"/>
          </w:tcPr>
          <w:p w14:paraId="0D057E9F" w14:textId="77777777" w:rsidR="005D0C51" w:rsidRDefault="005D0C51" w:rsidP="00BA5433">
            <w:r>
              <w:t>0..1</w:t>
            </w:r>
          </w:p>
        </w:tc>
      </w:tr>
      <w:tr w:rsidR="005D0C51" w14:paraId="335B44DC" w14:textId="77777777" w:rsidTr="00BA5433">
        <w:tc>
          <w:tcPr>
            <w:tcW w:w="2800" w:type="dxa"/>
          </w:tcPr>
          <w:p w14:paraId="2EF6F519" w14:textId="77777777" w:rsidR="005D0C51" w:rsidRDefault="005D0C51" w:rsidP="00BA5433">
            <w:r>
              <w:t>informationCareProviderId</w:t>
            </w:r>
          </w:p>
        </w:tc>
        <w:tc>
          <w:tcPr>
            <w:tcW w:w="2000" w:type="dxa"/>
          </w:tcPr>
          <w:p w14:paraId="53258B02" w14:textId="77777777" w:rsidR="005D0C51" w:rsidRDefault="005D0C51" w:rsidP="00BA5433">
            <w:r>
              <w:t>blocking:HsaId</w:t>
            </w:r>
          </w:p>
        </w:tc>
        <w:tc>
          <w:tcPr>
            <w:tcW w:w="4000" w:type="dxa"/>
          </w:tcPr>
          <w:p w14:paraId="6252BE24" w14:textId="77777777" w:rsidR="005D0C51" w:rsidRDefault="005D0C51" w:rsidP="00BA5433">
            <w:r>
              <w:t>Obligatoriskt HSA-id för den vårdgivare spärren gäller för.</w:t>
            </w:r>
          </w:p>
        </w:tc>
        <w:tc>
          <w:tcPr>
            <w:tcW w:w="1300" w:type="dxa"/>
          </w:tcPr>
          <w:p w14:paraId="1B5552EE" w14:textId="77777777" w:rsidR="005D0C51" w:rsidRDefault="005D0C51" w:rsidP="00BA5433">
            <w:r>
              <w:t>1..1</w:t>
            </w:r>
          </w:p>
        </w:tc>
      </w:tr>
      <w:tr w:rsidR="005D0C51" w14:paraId="19651015" w14:textId="77777777" w:rsidTr="00BA5433">
        <w:tc>
          <w:tcPr>
            <w:tcW w:w="2800" w:type="dxa"/>
          </w:tcPr>
          <w:p w14:paraId="4F6D81F0" w14:textId="77777777" w:rsidR="005D0C51" w:rsidRDefault="005D0C51" w:rsidP="00BA5433">
            <w:r>
              <w:t>excludedInformationTypes</w:t>
            </w:r>
          </w:p>
        </w:tc>
        <w:tc>
          <w:tcPr>
            <w:tcW w:w="2000" w:type="dxa"/>
          </w:tcPr>
          <w:p w14:paraId="371EC21C" w14:textId="77777777" w:rsidR="005D0C51" w:rsidRDefault="005D0C51" w:rsidP="00BA5433">
            <w:r>
              <w:t>blocking:InformationTypeIdValue</w:t>
            </w:r>
          </w:p>
        </w:tc>
        <w:tc>
          <w:tcPr>
            <w:tcW w:w="4000" w:type="dxa"/>
          </w:tcPr>
          <w:p w14:paraId="3209718F" w14:textId="77777777" w:rsidR="005D0C51" w:rsidRDefault="005D0C51" w:rsidP="00BA5433">
            <w:r>
              <w:t>Ej obligatorisk lista med de informationstyper som skall undantas från spärren. Tillåtna värden är 'lak' och 'upp'.</w:t>
            </w:r>
          </w:p>
        </w:tc>
        <w:tc>
          <w:tcPr>
            <w:tcW w:w="1300" w:type="dxa"/>
          </w:tcPr>
          <w:p w14:paraId="2F563612" w14:textId="77777777" w:rsidR="005D0C51" w:rsidRDefault="005D0C51" w:rsidP="00BA5433">
            <w:r>
              <w:t>0..*</w:t>
            </w:r>
          </w:p>
        </w:tc>
      </w:tr>
      <w:tr w:rsidR="005D0C51" w14:paraId="55DBB0A5" w14:textId="77777777" w:rsidTr="00BA5433">
        <w:tc>
          <w:tcPr>
            <w:tcW w:w="2800" w:type="dxa"/>
          </w:tcPr>
          <w:p w14:paraId="5526AA4D" w14:textId="77777777" w:rsidR="005D0C51" w:rsidRDefault="005D0C51" w:rsidP="00BA5433">
            <w:r>
              <w:t>temporaryRevokeRegistration</w:t>
            </w:r>
          </w:p>
        </w:tc>
        <w:tc>
          <w:tcPr>
            <w:tcW w:w="2000" w:type="dxa"/>
          </w:tcPr>
          <w:p w14:paraId="47604069" w14:textId="77777777" w:rsidR="005D0C51" w:rsidRDefault="005D0C51" w:rsidP="00BA5433">
            <w:r>
              <w:t>blocking:TemporaryRevokeRegistration</w:t>
            </w:r>
          </w:p>
        </w:tc>
        <w:tc>
          <w:tcPr>
            <w:tcW w:w="4000" w:type="dxa"/>
          </w:tcPr>
          <w:p w14:paraId="5293E053" w14:textId="77777777" w:rsidR="005D0C51" w:rsidRDefault="005D0C51" w:rsidP="00BA5433">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BA5433">
            <w:r>
              <w:t>0..*</w:t>
            </w:r>
          </w:p>
        </w:tc>
      </w:tr>
      <w:tr w:rsidR="005D0C51" w14:paraId="0F8CB678" w14:textId="77777777" w:rsidTr="00BA5433">
        <w:tc>
          <w:tcPr>
            <w:tcW w:w="2800" w:type="dxa"/>
            <w:shd w:val="clear" w:color="auto" w:fill="F9F9F9" w:themeFill="background1" w:themeFillShade="F9"/>
            <w:vAlign w:val="bottom"/>
          </w:tcPr>
          <w:p w14:paraId="68148580" w14:textId="77777777" w:rsidR="005D0C51" w:rsidRDefault="005D0C51" w:rsidP="00BA5433">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BA5433">
            <w:pPr>
              <w:rPr>
                <w:b/>
              </w:rPr>
            </w:pPr>
          </w:p>
        </w:tc>
        <w:tc>
          <w:tcPr>
            <w:tcW w:w="4000" w:type="dxa"/>
            <w:shd w:val="clear" w:color="auto" w:fill="F9F9F9" w:themeFill="background1" w:themeFillShade="F9"/>
            <w:vAlign w:val="bottom"/>
          </w:tcPr>
          <w:p w14:paraId="55C63064" w14:textId="77777777" w:rsidR="005D0C51" w:rsidRDefault="005D0C51" w:rsidP="00BA5433">
            <w:pPr>
              <w:rPr>
                <w:b/>
              </w:rPr>
            </w:pPr>
          </w:p>
        </w:tc>
        <w:tc>
          <w:tcPr>
            <w:tcW w:w="1300" w:type="dxa"/>
            <w:shd w:val="clear" w:color="auto" w:fill="F9F9F9" w:themeFill="background1" w:themeFillShade="F9"/>
            <w:vAlign w:val="bottom"/>
          </w:tcPr>
          <w:p w14:paraId="2F3B432C" w14:textId="77777777" w:rsidR="005D0C51" w:rsidRDefault="005D0C51" w:rsidP="00BA5433">
            <w:pPr>
              <w:rPr>
                <w:b/>
              </w:rPr>
            </w:pPr>
          </w:p>
        </w:tc>
      </w:tr>
      <w:tr w:rsidR="005D0C51" w14:paraId="6EB8CC44" w14:textId="77777777" w:rsidTr="00BA5433">
        <w:tc>
          <w:tcPr>
            <w:tcW w:w="2800" w:type="dxa"/>
          </w:tcPr>
          <w:p w14:paraId="2440D803" w14:textId="77777777" w:rsidR="005D0C51" w:rsidRDefault="005D0C51" w:rsidP="00BA5433">
            <w:r>
              <w:t>registerBlock</w:t>
            </w:r>
          </w:p>
        </w:tc>
        <w:tc>
          <w:tcPr>
            <w:tcW w:w="2000" w:type="dxa"/>
          </w:tcPr>
          <w:p w14:paraId="66ABAA54" w14:textId="77777777" w:rsidR="005D0C51" w:rsidRDefault="005D0C51" w:rsidP="00BA5433">
            <w:r>
              <w:t>blocking:Result</w:t>
            </w:r>
          </w:p>
        </w:tc>
        <w:tc>
          <w:tcPr>
            <w:tcW w:w="4000" w:type="dxa"/>
          </w:tcPr>
          <w:p w14:paraId="62B23E0B" w14:textId="77777777" w:rsidR="005D0C51" w:rsidRDefault="005D0C51" w:rsidP="00BA5433">
            <w:r>
              <w:t>Status för om operationen lyckades eller inte.</w:t>
            </w:r>
          </w:p>
        </w:tc>
        <w:tc>
          <w:tcPr>
            <w:tcW w:w="1300" w:type="dxa"/>
          </w:tcPr>
          <w:p w14:paraId="6B030A8E" w14:textId="77777777" w:rsidR="005D0C51" w:rsidRDefault="005D0C51" w:rsidP="00BA5433">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30" w:name="_Toc338683513"/>
      <w:proofErr w:type="spellStart"/>
      <w:r>
        <w:lastRenderedPageBreak/>
        <w:t>UnregisterBlock</w:t>
      </w:r>
      <w:bookmarkEnd w:id="30"/>
      <w:proofErr w:type="spellEnd"/>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3F4203">
        <w:trPr>
          <w:trHeight w:val="384"/>
        </w:trPr>
        <w:tc>
          <w:tcPr>
            <w:tcW w:w="2400" w:type="dxa"/>
            <w:shd w:val="clear" w:color="auto" w:fill="D9D9D9" w:themeFill="background1" w:themeFillShade="D9"/>
            <w:vAlign w:val="bottom"/>
          </w:tcPr>
          <w:p w14:paraId="2D2A4D27" w14:textId="77777777" w:rsidR="00336A84" w:rsidRDefault="00336A84" w:rsidP="003F4203">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3F4203">
            <w:pPr>
              <w:rPr>
                <w:b/>
              </w:rPr>
            </w:pPr>
            <w:r>
              <w:rPr>
                <w:b/>
              </w:rPr>
              <w:t>Värde</w:t>
            </w:r>
          </w:p>
        </w:tc>
        <w:tc>
          <w:tcPr>
            <w:tcW w:w="3700" w:type="dxa"/>
            <w:shd w:val="clear" w:color="auto" w:fill="D9D9D9" w:themeFill="background1" w:themeFillShade="D9"/>
            <w:vAlign w:val="bottom"/>
          </w:tcPr>
          <w:p w14:paraId="5A1CCB5D" w14:textId="77777777" w:rsidR="00336A84" w:rsidRDefault="00336A84" w:rsidP="003F4203">
            <w:pPr>
              <w:rPr>
                <w:b/>
              </w:rPr>
            </w:pPr>
            <w:r>
              <w:rPr>
                <w:b/>
              </w:rPr>
              <w:t>Kommentar</w:t>
            </w:r>
          </w:p>
        </w:tc>
      </w:tr>
      <w:tr w:rsidR="00336A84" w14:paraId="69CC4AC2" w14:textId="77777777" w:rsidTr="003F4203">
        <w:tc>
          <w:tcPr>
            <w:tcW w:w="2400" w:type="dxa"/>
          </w:tcPr>
          <w:p w14:paraId="68944CBD" w14:textId="77777777" w:rsidR="00336A84" w:rsidRDefault="00336A84" w:rsidP="003F4203">
            <w:r>
              <w:t>Svarstid</w:t>
            </w:r>
          </w:p>
        </w:tc>
        <w:tc>
          <w:tcPr>
            <w:tcW w:w="4000" w:type="dxa"/>
          </w:tcPr>
          <w:p w14:paraId="1C50DD7B" w14:textId="77777777" w:rsidR="00336A84" w:rsidRDefault="00336A84" w:rsidP="003F4203"/>
        </w:tc>
        <w:tc>
          <w:tcPr>
            <w:tcW w:w="3700" w:type="dxa"/>
          </w:tcPr>
          <w:p w14:paraId="654D83F5" w14:textId="77777777" w:rsidR="00336A84" w:rsidRDefault="00336A84" w:rsidP="003F4203"/>
        </w:tc>
      </w:tr>
      <w:tr w:rsidR="00336A84" w14:paraId="5BD0C7FE" w14:textId="77777777" w:rsidTr="003F4203">
        <w:tc>
          <w:tcPr>
            <w:tcW w:w="2400" w:type="dxa"/>
          </w:tcPr>
          <w:p w14:paraId="5D5CDEE0" w14:textId="77777777" w:rsidR="00336A84" w:rsidRDefault="00336A84" w:rsidP="003F4203">
            <w:r>
              <w:t>Tillgänglighet</w:t>
            </w:r>
          </w:p>
        </w:tc>
        <w:tc>
          <w:tcPr>
            <w:tcW w:w="4000" w:type="dxa"/>
          </w:tcPr>
          <w:p w14:paraId="4EDF0E84" w14:textId="77777777" w:rsidR="00336A84" w:rsidRDefault="00336A84" w:rsidP="003F4203"/>
        </w:tc>
        <w:tc>
          <w:tcPr>
            <w:tcW w:w="3700" w:type="dxa"/>
          </w:tcPr>
          <w:p w14:paraId="5E3CC14E" w14:textId="77777777" w:rsidR="00336A84" w:rsidRDefault="00336A84" w:rsidP="003F4203"/>
        </w:tc>
      </w:tr>
      <w:tr w:rsidR="00336A84" w14:paraId="144340EE" w14:textId="77777777" w:rsidTr="003F4203">
        <w:tc>
          <w:tcPr>
            <w:tcW w:w="2400" w:type="dxa"/>
          </w:tcPr>
          <w:p w14:paraId="7395425F" w14:textId="77777777" w:rsidR="00336A84" w:rsidRDefault="00336A84" w:rsidP="003F4203">
            <w:r>
              <w:t>Last</w:t>
            </w:r>
          </w:p>
        </w:tc>
        <w:tc>
          <w:tcPr>
            <w:tcW w:w="4000" w:type="dxa"/>
          </w:tcPr>
          <w:p w14:paraId="40203451" w14:textId="77777777" w:rsidR="00336A84" w:rsidRDefault="00336A84" w:rsidP="003F4203"/>
        </w:tc>
        <w:tc>
          <w:tcPr>
            <w:tcW w:w="3700" w:type="dxa"/>
          </w:tcPr>
          <w:p w14:paraId="2E83E05E" w14:textId="77777777" w:rsidR="00336A84" w:rsidRDefault="00336A84" w:rsidP="003F4203"/>
        </w:tc>
      </w:tr>
      <w:tr w:rsidR="00336A84" w14:paraId="424E4E28" w14:textId="77777777" w:rsidTr="003F4203">
        <w:tc>
          <w:tcPr>
            <w:tcW w:w="2400" w:type="dxa"/>
          </w:tcPr>
          <w:p w14:paraId="731EA893" w14:textId="77777777" w:rsidR="00336A84" w:rsidRDefault="00336A84" w:rsidP="003F4203">
            <w:r>
              <w:t>Aktualitet</w:t>
            </w:r>
          </w:p>
        </w:tc>
        <w:tc>
          <w:tcPr>
            <w:tcW w:w="4000" w:type="dxa"/>
          </w:tcPr>
          <w:p w14:paraId="7A35FF7E" w14:textId="77777777" w:rsidR="00336A84" w:rsidRDefault="00336A84" w:rsidP="003F4203">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3F4203"/>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3F4203">
        <w:trPr>
          <w:trHeight w:val="384"/>
        </w:trPr>
        <w:tc>
          <w:tcPr>
            <w:tcW w:w="2800" w:type="dxa"/>
            <w:shd w:val="clear" w:color="auto" w:fill="D9D9D9" w:themeFill="background1" w:themeFillShade="D9"/>
            <w:vAlign w:val="bottom"/>
          </w:tcPr>
          <w:p w14:paraId="60A25AD1" w14:textId="77777777" w:rsidR="00336A84" w:rsidRDefault="00336A84" w:rsidP="003F4203">
            <w:pPr>
              <w:rPr>
                <w:b/>
              </w:rPr>
            </w:pPr>
            <w:r>
              <w:rPr>
                <w:b/>
              </w:rPr>
              <w:t>Namn</w:t>
            </w:r>
          </w:p>
        </w:tc>
        <w:tc>
          <w:tcPr>
            <w:tcW w:w="2000" w:type="dxa"/>
            <w:shd w:val="clear" w:color="auto" w:fill="D9D9D9" w:themeFill="background1" w:themeFillShade="D9"/>
            <w:vAlign w:val="bottom"/>
          </w:tcPr>
          <w:p w14:paraId="4F82F48B" w14:textId="77777777" w:rsidR="00336A84" w:rsidRDefault="00336A84" w:rsidP="003F4203">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3F4203">
            <w:pPr>
              <w:rPr>
                <w:b/>
              </w:rPr>
            </w:pPr>
            <w:r>
              <w:rPr>
                <w:b/>
              </w:rPr>
              <w:t>Kardinalitet</w:t>
            </w:r>
          </w:p>
        </w:tc>
      </w:tr>
      <w:tr w:rsidR="00336A84" w14:paraId="6650C222" w14:textId="77777777" w:rsidTr="003F4203">
        <w:tc>
          <w:tcPr>
            <w:tcW w:w="2800" w:type="dxa"/>
            <w:shd w:val="clear" w:color="auto" w:fill="F9F9F9" w:themeFill="background1" w:themeFillShade="F9"/>
            <w:vAlign w:val="bottom"/>
          </w:tcPr>
          <w:p w14:paraId="0AE7D7C3"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3F4203">
            <w:pPr>
              <w:rPr>
                <w:b/>
              </w:rPr>
            </w:pPr>
          </w:p>
        </w:tc>
        <w:tc>
          <w:tcPr>
            <w:tcW w:w="4000" w:type="dxa"/>
            <w:shd w:val="clear" w:color="auto" w:fill="F9F9F9" w:themeFill="background1" w:themeFillShade="F9"/>
            <w:vAlign w:val="bottom"/>
          </w:tcPr>
          <w:p w14:paraId="568E6F8B" w14:textId="77777777" w:rsidR="00336A84" w:rsidRDefault="00336A84" w:rsidP="003F4203">
            <w:pPr>
              <w:rPr>
                <w:b/>
              </w:rPr>
            </w:pPr>
          </w:p>
        </w:tc>
        <w:tc>
          <w:tcPr>
            <w:tcW w:w="1300" w:type="dxa"/>
            <w:shd w:val="clear" w:color="auto" w:fill="F9F9F9" w:themeFill="background1" w:themeFillShade="F9"/>
            <w:vAlign w:val="bottom"/>
          </w:tcPr>
          <w:p w14:paraId="315A0A7A" w14:textId="77777777" w:rsidR="00336A84" w:rsidRDefault="00336A84" w:rsidP="003F4203">
            <w:pPr>
              <w:rPr>
                <w:b/>
              </w:rPr>
            </w:pPr>
          </w:p>
        </w:tc>
      </w:tr>
      <w:tr w:rsidR="00336A84" w14:paraId="00449C7E" w14:textId="77777777" w:rsidTr="003F4203">
        <w:tc>
          <w:tcPr>
            <w:tcW w:w="2800" w:type="dxa"/>
          </w:tcPr>
          <w:p w14:paraId="43348E0F" w14:textId="77777777" w:rsidR="00336A84" w:rsidRDefault="00336A84" w:rsidP="003F4203">
            <w:r>
              <w:t>blockId</w:t>
            </w:r>
          </w:p>
        </w:tc>
        <w:tc>
          <w:tcPr>
            <w:tcW w:w="2000" w:type="dxa"/>
          </w:tcPr>
          <w:p w14:paraId="523AAB04" w14:textId="77777777" w:rsidR="00336A84" w:rsidRDefault="00336A84" w:rsidP="003F4203">
            <w:r>
              <w:t>blocking:Id</w:t>
            </w:r>
          </w:p>
        </w:tc>
        <w:tc>
          <w:tcPr>
            <w:tcW w:w="4000" w:type="dxa"/>
          </w:tcPr>
          <w:p w14:paraId="2FBFA2ED" w14:textId="77777777" w:rsidR="00336A84" w:rsidRDefault="00336A84" w:rsidP="003F4203">
            <w:r>
              <w:t>Unik, global identifierare för spärren.</w:t>
            </w:r>
          </w:p>
        </w:tc>
        <w:tc>
          <w:tcPr>
            <w:tcW w:w="1300" w:type="dxa"/>
          </w:tcPr>
          <w:p w14:paraId="65DA3C35" w14:textId="77777777" w:rsidR="00336A84" w:rsidRDefault="00336A84" w:rsidP="003F4203">
            <w:r>
              <w:t>1..1</w:t>
            </w:r>
          </w:p>
        </w:tc>
      </w:tr>
      <w:tr w:rsidR="00336A84" w14:paraId="57B3B27E" w14:textId="77777777" w:rsidTr="003F4203">
        <w:tc>
          <w:tcPr>
            <w:tcW w:w="2800" w:type="dxa"/>
            <w:shd w:val="clear" w:color="auto" w:fill="F9F9F9" w:themeFill="background1" w:themeFillShade="F9"/>
            <w:vAlign w:val="bottom"/>
          </w:tcPr>
          <w:p w14:paraId="63343C14" w14:textId="77777777" w:rsidR="00336A84" w:rsidRDefault="00336A84" w:rsidP="003F4203">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3F4203">
            <w:pPr>
              <w:rPr>
                <w:b/>
              </w:rPr>
            </w:pPr>
          </w:p>
        </w:tc>
        <w:tc>
          <w:tcPr>
            <w:tcW w:w="4000" w:type="dxa"/>
            <w:shd w:val="clear" w:color="auto" w:fill="F9F9F9" w:themeFill="background1" w:themeFillShade="F9"/>
            <w:vAlign w:val="bottom"/>
          </w:tcPr>
          <w:p w14:paraId="03CD8C0F" w14:textId="77777777" w:rsidR="00336A84" w:rsidRDefault="00336A84" w:rsidP="003F4203">
            <w:pPr>
              <w:rPr>
                <w:b/>
              </w:rPr>
            </w:pPr>
          </w:p>
        </w:tc>
        <w:tc>
          <w:tcPr>
            <w:tcW w:w="1300" w:type="dxa"/>
            <w:shd w:val="clear" w:color="auto" w:fill="F9F9F9" w:themeFill="background1" w:themeFillShade="F9"/>
            <w:vAlign w:val="bottom"/>
          </w:tcPr>
          <w:p w14:paraId="7F82CB06" w14:textId="77777777" w:rsidR="00336A84" w:rsidRDefault="00336A84" w:rsidP="003F4203">
            <w:pPr>
              <w:rPr>
                <w:b/>
              </w:rPr>
            </w:pPr>
          </w:p>
        </w:tc>
      </w:tr>
      <w:tr w:rsidR="00336A84" w14:paraId="44A3DC5D" w14:textId="77777777" w:rsidTr="003F4203">
        <w:tc>
          <w:tcPr>
            <w:tcW w:w="2800" w:type="dxa"/>
          </w:tcPr>
          <w:p w14:paraId="23D37BA5" w14:textId="77777777" w:rsidR="00336A84" w:rsidRDefault="00336A84" w:rsidP="003F4203">
            <w:r>
              <w:t>unregisterBlock</w:t>
            </w:r>
          </w:p>
        </w:tc>
        <w:tc>
          <w:tcPr>
            <w:tcW w:w="2000" w:type="dxa"/>
          </w:tcPr>
          <w:p w14:paraId="033B23B0" w14:textId="77777777" w:rsidR="00336A84" w:rsidRDefault="00336A84" w:rsidP="003F4203">
            <w:r>
              <w:t>blocking:Result</w:t>
            </w:r>
          </w:p>
        </w:tc>
        <w:tc>
          <w:tcPr>
            <w:tcW w:w="4000" w:type="dxa"/>
          </w:tcPr>
          <w:p w14:paraId="0ED4DA00" w14:textId="77777777" w:rsidR="00336A84" w:rsidRDefault="00336A84" w:rsidP="003F4203">
            <w:r>
              <w:t>Status för om operationen lyckades eller inte.</w:t>
            </w:r>
          </w:p>
        </w:tc>
        <w:tc>
          <w:tcPr>
            <w:tcW w:w="1300" w:type="dxa"/>
          </w:tcPr>
          <w:p w14:paraId="16BBFB49" w14:textId="77777777" w:rsidR="00336A84" w:rsidRDefault="00336A84" w:rsidP="003F4203">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31" w:name="_Toc338683514"/>
      <w:proofErr w:type="spellStart"/>
      <w:r>
        <w:lastRenderedPageBreak/>
        <w:t>RegisterTemporaryRevoke</w:t>
      </w:r>
      <w:bookmarkEnd w:id="31"/>
      <w:proofErr w:type="spellEnd"/>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567D25">
        <w:trPr>
          <w:trHeight w:val="384"/>
        </w:trPr>
        <w:tc>
          <w:tcPr>
            <w:tcW w:w="2400" w:type="dxa"/>
            <w:shd w:val="clear" w:color="auto" w:fill="D9D9D9" w:themeFill="background1" w:themeFillShade="D9"/>
            <w:vAlign w:val="bottom"/>
          </w:tcPr>
          <w:p w14:paraId="38DDC39F" w14:textId="77777777" w:rsidR="005D0C51" w:rsidRDefault="005D0C51" w:rsidP="00567D25">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567D25">
            <w:pPr>
              <w:rPr>
                <w:b/>
              </w:rPr>
            </w:pPr>
            <w:r>
              <w:rPr>
                <w:b/>
              </w:rPr>
              <w:t>Värde</w:t>
            </w:r>
          </w:p>
        </w:tc>
        <w:tc>
          <w:tcPr>
            <w:tcW w:w="3700" w:type="dxa"/>
            <w:shd w:val="clear" w:color="auto" w:fill="D9D9D9" w:themeFill="background1" w:themeFillShade="D9"/>
            <w:vAlign w:val="bottom"/>
          </w:tcPr>
          <w:p w14:paraId="415D061B" w14:textId="77777777" w:rsidR="005D0C51" w:rsidRDefault="005D0C51" w:rsidP="00567D25">
            <w:pPr>
              <w:rPr>
                <w:b/>
              </w:rPr>
            </w:pPr>
            <w:r>
              <w:rPr>
                <w:b/>
              </w:rPr>
              <w:t>Kommentar</w:t>
            </w:r>
          </w:p>
        </w:tc>
      </w:tr>
      <w:tr w:rsidR="005D0C51" w14:paraId="3DF5C606" w14:textId="77777777" w:rsidTr="00567D25">
        <w:tc>
          <w:tcPr>
            <w:tcW w:w="2400" w:type="dxa"/>
          </w:tcPr>
          <w:p w14:paraId="6B685CDB" w14:textId="77777777" w:rsidR="005D0C51" w:rsidRDefault="005D0C51" w:rsidP="00567D25">
            <w:r>
              <w:t>Svarstid</w:t>
            </w:r>
          </w:p>
        </w:tc>
        <w:tc>
          <w:tcPr>
            <w:tcW w:w="4000" w:type="dxa"/>
          </w:tcPr>
          <w:p w14:paraId="1DBF1F7E" w14:textId="77777777" w:rsidR="005D0C51" w:rsidRDefault="005D0C51" w:rsidP="00567D25"/>
        </w:tc>
        <w:tc>
          <w:tcPr>
            <w:tcW w:w="3700" w:type="dxa"/>
          </w:tcPr>
          <w:p w14:paraId="4827E7D6" w14:textId="77777777" w:rsidR="005D0C51" w:rsidRDefault="005D0C51" w:rsidP="00567D25"/>
        </w:tc>
      </w:tr>
      <w:tr w:rsidR="005D0C51" w14:paraId="7BA484CA" w14:textId="77777777" w:rsidTr="00567D25">
        <w:tc>
          <w:tcPr>
            <w:tcW w:w="2400" w:type="dxa"/>
          </w:tcPr>
          <w:p w14:paraId="18BAA062" w14:textId="77777777" w:rsidR="005D0C51" w:rsidRDefault="005D0C51" w:rsidP="00567D25">
            <w:r>
              <w:t>Tillgänglighet</w:t>
            </w:r>
          </w:p>
        </w:tc>
        <w:tc>
          <w:tcPr>
            <w:tcW w:w="4000" w:type="dxa"/>
          </w:tcPr>
          <w:p w14:paraId="4AA79F06" w14:textId="77777777" w:rsidR="005D0C51" w:rsidRDefault="005D0C51" w:rsidP="00567D25"/>
        </w:tc>
        <w:tc>
          <w:tcPr>
            <w:tcW w:w="3700" w:type="dxa"/>
          </w:tcPr>
          <w:p w14:paraId="1B8C97B4" w14:textId="77777777" w:rsidR="005D0C51" w:rsidRDefault="005D0C51" w:rsidP="00567D25"/>
        </w:tc>
      </w:tr>
      <w:tr w:rsidR="005D0C51" w14:paraId="5D9858A5" w14:textId="77777777" w:rsidTr="00567D25">
        <w:tc>
          <w:tcPr>
            <w:tcW w:w="2400" w:type="dxa"/>
          </w:tcPr>
          <w:p w14:paraId="7187469F" w14:textId="77777777" w:rsidR="005D0C51" w:rsidRDefault="005D0C51" w:rsidP="00567D25">
            <w:r>
              <w:t>Last</w:t>
            </w:r>
          </w:p>
        </w:tc>
        <w:tc>
          <w:tcPr>
            <w:tcW w:w="4000" w:type="dxa"/>
          </w:tcPr>
          <w:p w14:paraId="6DAD2ABC" w14:textId="77777777" w:rsidR="005D0C51" w:rsidRDefault="005D0C51" w:rsidP="00567D25"/>
        </w:tc>
        <w:tc>
          <w:tcPr>
            <w:tcW w:w="3700" w:type="dxa"/>
          </w:tcPr>
          <w:p w14:paraId="274D5A92" w14:textId="77777777" w:rsidR="005D0C51" w:rsidRDefault="005D0C51" w:rsidP="00567D25"/>
        </w:tc>
      </w:tr>
      <w:tr w:rsidR="005D0C51" w14:paraId="049093C4" w14:textId="77777777" w:rsidTr="00567D25">
        <w:tc>
          <w:tcPr>
            <w:tcW w:w="2400" w:type="dxa"/>
          </w:tcPr>
          <w:p w14:paraId="388DA854" w14:textId="77777777" w:rsidR="005D0C51" w:rsidRDefault="005D0C51" w:rsidP="00567D25">
            <w:r>
              <w:t>Aktualitet</w:t>
            </w:r>
          </w:p>
        </w:tc>
        <w:tc>
          <w:tcPr>
            <w:tcW w:w="4000" w:type="dxa"/>
          </w:tcPr>
          <w:p w14:paraId="2D7F780E" w14:textId="77777777" w:rsidR="005D0C51" w:rsidRDefault="005D0C51" w:rsidP="00567D25">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567D25"/>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567D25">
        <w:trPr>
          <w:trHeight w:val="384"/>
        </w:trPr>
        <w:tc>
          <w:tcPr>
            <w:tcW w:w="2800" w:type="dxa"/>
            <w:shd w:val="clear" w:color="auto" w:fill="D9D9D9" w:themeFill="background1" w:themeFillShade="D9"/>
            <w:vAlign w:val="bottom"/>
          </w:tcPr>
          <w:p w14:paraId="600229A0" w14:textId="77777777" w:rsidR="005D0C51" w:rsidRDefault="005D0C51" w:rsidP="00567D25">
            <w:pPr>
              <w:rPr>
                <w:b/>
              </w:rPr>
            </w:pPr>
            <w:r>
              <w:rPr>
                <w:b/>
              </w:rPr>
              <w:t>Namn</w:t>
            </w:r>
          </w:p>
        </w:tc>
        <w:tc>
          <w:tcPr>
            <w:tcW w:w="2000" w:type="dxa"/>
            <w:shd w:val="clear" w:color="auto" w:fill="D9D9D9" w:themeFill="background1" w:themeFillShade="D9"/>
            <w:vAlign w:val="bottom"/>
          </w:tcPr>
          <w:p w14:paraId="4E03B884" w14:textId="77777777" w:rsidR="005D0C51" w:rsidRDefault="005D0C51" w:rsidP="00567D25">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567D25">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567D25">
            <w:pPr>
              <w:rPr>
                <w:b/>
              </w:rPr>
            </w:pPr>
            <w:r>
              <w:rPr>
                <w:b/>
              </w:rPr>
              <w:t>Kardinalitet</w:t>
            </w:r>
          </w:p>
        </w:tc>
      </w:tr>
      <w:tr w:rsidR="005D0C51" w14:paraId="7DD3A9A4" w14:textId="77777777" w:rsidTr="00567D25">
        <w:tc>
          <w:tcPr>
            <w:tcW w:w="2800" w:type="dxa"/>
            <w:shd w:val="clear" w:color="auto" w:fill="F9F9F9" w:themeFill="background1" w:themeFillShade="F9"/>
            <w:vAlign w:val="bottom"/>
          </w:tcPr>
          <w:p w14:paraId="6B678501" w14:textId="77777777" w:rsidR="005D0C51" w:rsidRDefault="005D0C51" w:rsidP="00567D25">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567D25">
            <w:pPr>
              <w:rPr>
                <w:b/>
              </w:rPr>
            </w:pPr>
          </w:p>
        </w:tc>
        <w:tc>
          <w:tcPr>
            <w:tcW w:w="4000" w:type="dxa"/>
            <w:shd w:val="clear" w:color="auto" w:fill="F9F9F9" w:themeFill="background1" w:themeFillShade="F9"/>
            <w:vAlign w:val="bottom"/>
          </w:tcPr>
          <w:p w14:paraId="5D9B97B7" w14:textId="77777777" w:rsidR="005D0C51" w:rsidRDefault="005D0C51" w:rsidP="00567D25">
            <w:pPr>
              <w:rPr>
                <w:b/>
              </w:rPr>
            </w:pPr>
          </w:p>
        </w:tc>
        <w:tc>
          <w:tcPr>
            <w:tcW w:w="1300" w:type="dxa"/>
            <w:shd w:val="clear" w:color="auto" w:fill="F9F9F9" w:themeFill="background1" w:themeFillShade="F9"/>
            <w:vAlign w:val="bottom"/>
          </w:tcPr>
          <w:p w14:paraId="35183C72" w14:textId="77777777" w:rsidR="005D0C51" w:rsidRDefault="005D0C51" w:rsidP="00567D25">
            <w:pPr>
              <w:rPr>
                <w:b/>
              </w:rPr>
            </w:pPr>
          </w:p>
        </w:tc>
      </w:tr>
      <w:tr w:rsidR="005D0C51" w14:paraId="2C7EF15F" w14:textId="77777777" w:rsidTr="00567D25">
        <w:tc>
          <w:tcPr>
            <w:tcW w:w="2800" w:type="dxa"/>
          </w:tcPr>
          <w:p w14:paraId="3C1FFCAD" w14:textId="77777777" w:rsidR="005D0C51" w:rsidRDefault="005D0C51" w:rsidP="00567D25">
            <w:r>
              <w:t>temporaryRevokeRegistration</w:t>
            </w:r>
          </w:p>
        </w:tc>
        <w:tc>
          <w:tcPr>
            <w:tcW w:w="2000" w:type="dxa"/>
          </w:tcPr>
          <w:p w14:paraId="322D5BAE" w14:textId="77777777" w:rsidR="005D0C51" w:rsidRDefault="005D0C51" w:rsidP="00567D25">
            <w:r>
              <w:t>blocking:TemporaryRevokeRegistration</w:t>
            </w:r>
          </w:p>
        </w:tc>
        <w:tc>
          <w:tcPr>
            <w:tcW w:w="4000" w:type="dxa"/>
          </w:tcPr>
          <w:p w14:paraId="1122EC18" w14:textId="77777777" w:rsidR="005D0C51" w:rsidRDefault="005D0C51" w:rsidP="00567D25">
            <w:r>
              <w:t>Registreringsuppgifter för tillfällig hävning.</w:t>
            </w:r>
          </w:p>
        </w:tc>
        <w:tc>
          <w:tcPr>
            <w:tcW w:w="1300" w:type="dxa"/>
          </w:tcPr>
          <w:p w14:paraId="03C80BF2" w14:textId="77777777" w:rsidR="005D0C51" w:rsidRDefault="005D0C51" w:rsidP="00567D25">
            <w:r>
              <w:t>1..1</w:t>
            </w:r>
          </w:p>
        </w:tc>
      </w:tr>
      <w:tr w:rsidR="005D0C51" w14:paraId="350EDCB9" w14:textId="77777777" w:rsidTr="00567D25">
        <w:tc>
          <w:tcPr>
            <w:tcW w:w="2800" w:type="dxa"/>
            <w:shd w:val="clear" w:color="auto" w:fill="F9F9F9" w:themeFill="background1" w:themeFillShade="F9"/>
            <w:vAlign w:val="bottom"/>
          </w:tcPr>
          <w:p w14:paraId="1CFE94AB" w14:textId="77777777" w:rsidR="005D0C51" w:rsidRDefault="005D0C51" w:rsidP="00567D25">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567D25">
            <w:pPr>
              <w:rPr>
                <w:b/>
              </w:rPr>
            </w:pPr>
          </w:p>
        </w:tc>
        <w:tc>
          <w:tcPr>
            <w:tcW w:w="4000" w:type="dxa"/>
            <w:shd w:val="clear" w:color="auto" w:fill="F9F9F9" w:themeFill="background1" w:themeFillShade="F9"/>
            <w:vAlign w:val="bottom"/>
          </w:tcPr>
          <w:p w14:paraId="4C992DF8" w14:textId="77777777" w:rsidR="005D0C51" w:rsidRDefault="005D0C51" w:rsidP="00567D25">
            <w:pPr>
              <w:rPr>
                <w:b/>
              </w:rPr>
            </w:pPr>
          </w:p>
        </w:tc>
        <w:tc>
          <w:tcPr>
            <w:tcW w:w="1300" w:type="dxa"/>
            <w:shd w:val="clear" w:color="auto" w:fill="F9F9F9" w:themeFill="background1" w:themeFillShade="F9"/>
            <w:vAlign w:val="bottom"/>
          </w:tcPr>
          <w:p w14:paraId="2B8554B1" w14:textId="77777777" w:rsidR="005D0C51" w:rsidRDefault="005D0C51" w:rsidP="00567D25">
            <w:pPr>
              <w:rPr>
                <w:b/>
              </w:rPr>
            </w:pPr>
          </w:p>
        </w:tc>
      </w:tr>
      <w:tr w:rsidR="005D0C51" w14:paraId="209BBA99" w14:textId="77777777" w:rsidTr="00567D25">
        <w:tc>
          <w:tcPr>
            <w:tcW w:w="2800" w:type="dxa"/>
          </w:tcPr>
          <w:p w14:paraId="1636778E" w14:textId="77777777" w:rsidR="005D0C51" w:rsidRDefault="005D0C51" w:rsidP="00567D25">
            <w:r>
              <w:t>registerTemporaryRevoke</w:t>
            </w:r>
          </w:p>
        </w:tc>
        <w:tc>
          <w:tcPr>
            <w:tcW w:w="2000" w:type="dxa"/>
          </w:tcPr>
          <w:p w14:paraId="42954DF7" w14:textId="77777777" w:rsidR="005D0C51" w:rsidRDefault="005D0C51" w:rsidP="00567D25">
            <w:r>
              <w:t>blocking:Result</w:t>
            </w:r>
          </w:p>
        </w:tc>
        <w:tc>
          <w:tcPr>
            <w:tcW w:w="4000" w:type="dxa"/>
          </w:tcPr>
          <w:p w14:paraId="74DCCC3A" w14:textId="77777777" w:rsidR="005D0C51" w:rsidRDefault="005D0C51" w:rsidP="00567D25">
            <w:r>
              <w:t>Status för om operationen lyckades eller inte.</w:t>
            </w:r>
          </w:p>
        </w:tc>
        <w:tc>
          <w:tcPr>
            <w:tcW w:w="1300" w:type="dxa"/>
          </w:tcPr>
          <w:p w14:paraId="5593C28F" w14:textId="77777777" w:rsidR="005D0C51" w:rsidRDefault="005D0C51" w:rsidP="00567D25">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ns0:RegisterTemporaryRevokeRequest</w:t>
      </w:r>
      <w:proofErr w:type="gramEnd"/>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:RegisterTemporaryRevokeResponse</w:t>
      </w:r>
      <w:proofErr w:type="gramEnd"/>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32" w:name="_Toc338683515"/>
      <w:proofErr w:type="spellStart"/>
      <w:r>
        <w:lastRenderedPageBreak/>
        <w:t>UnregisterTemporaryRevoke</w:t>
      </w:r>
      <w:bookmarkEnd w:id="32"/>
      <w:proofErr w:type="spellEnd"/>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3F4203">
        <w:trPr>
          <w:trHeight w:val="384"/>
        </w:trPr>
        <w:tc>
          <w:tcPr>
            <w:tcW w:w="2400" w:type="dxa"/>
            <w:shd w:val="clear" w:color="auto" w:fill="D9D9D9" w:themeFill="background1" w:themeFillShade="D9"/>
            <w:vAlign w:val="bottom"/>
          </w:tcPr>
          <w:p w14:paraId="0F30082E" w14:textId="77777777" w:rsidR="00336A84" w:rsidRDefault="00336A84" w:rsidP="003F4203">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3F4203">
            <w:pPr>
              <w:rPr>
                <w:b/>
              </w:rPr>
            </w:pPr>
            <w:r>
              <w:rPr>
                <w:b/>
              </w:rPr>
              <w:t>Värde</w:t>
            </w:r>
          </w:p>
        </w:tc>
        <w:tc>
          <w:tcPr>
            <w:tcW w:w="3700" w:type="dxa"/>
            <w:shd w:val="clear" w:color="auto" w:fill="D9D9D9" w:themeFill="background1" w:themeFillShade="D9"/>
            <w:vAlign w:val="bottom"/>
          </w:tcPr>
          <w:p w14:paraId="367FCAAB" w14:textId="77777777" w:rsidR="00336A84" w:rsidRDefault="00336A84" w:rsidP="003F4203">
            <w:pPr>
              <w:rPr>
                <w:b/>
              </w:rPr>
            </w:pPr>
            <w:r>
              <w:rPr>
                <w:b/>
              </w:rPr>
              <w:t>Kommentar</w:t>
            </w:r>
          </w:p>
        </w:tc>
      </w:tr>
      <w:tr w:rsidR="00336A84" w14:paraId="7D0E6A1F" w14:textId="77777777" w:rsidTr="003F4203">
        <w:tc>
          <w:tcPr>
            <w:tcW w:w="2400" w:type="dxa"/>
          </w:tcPr>
          <w:p w14:paraId="04CA72DD" w14:textId="77777777" w:rsidR="00336A84" w:rsidRDefault="00336A84" w:rsidP="003F4203">
            <w:r>
              <w:t>Svarstid</w:t>
            </w:r>
          </w:p>
        </w:tc>
        <w:tc>
          <w:tcPr>
            <w:tcW w:w="4000" w:type="dxa"/>
          </w:tcPr>
          <w:p w14:paraId="65A546A0" w14:textId="77777777" w:rsidR="00336A84" w:rsidRDefault="00336A84" w:rsidP="003F4203"/>
        </w:tc>
        <w:tc>
          <w:tcPr>
            <w:tcW w:w="3700" w:type="dxa"/>
          </w:tcPr>
          <w:p w14:paraId="109346C3" w14:textId="77777777" w:rsidR="00336A84" w:rsidRDefault="00336A84" w:rsidP="003F4203"/>
        </w:tc>
      </w:tr>
      <w:tr w:rsidR="00336A84" w14:paraId="6EDA8E93" w14:textId="77777777" w:rsidTr="003F4203">
        <w:tc>
          <w:tcPr>
            <w:tcW w:w="2400" w:type="dxa"/>
          </w:tcPr>
          <w:p w14:paraId="2D0A2BD0" w14:textId="77777777" w:rsidR="00336A84" w:rsidRDefault="00336A84" w:rsidP="003F4203">
            <w:r>
              <w:t>Tillgänglighet</w:t>
            </w:r>
          </w:p>
        </w:tc>
        <w:tc>
          <w:tcPr>
            <w:tcW w:w="4000" w:type="dxa"/>
          </w:tcPr>
          <w:p w14:paraId="7A3F8A79" w14:textId="77777777" w:rsidR="00336A84" w:rsidRDefault="00336A84" w:rsidP="003F4203"/>
        </w:tc>
        <w:tc>
          <w:tcPr>
            <w:tcW w:w="3700" w:type="dxa"/>
          </w:tcPr>
          <w:p w14:paraId="72B041D5" w14:textId="77777777" w:rsidR="00336A84" w:rsidRDefault="00336A84" w:rsidP="003F4203"/>
        </w:tc>
      </w:tr>
      <w:tr w:rsidR="00336A84" w14:paraId="66A7CAF4" w14:textId="77777777" w:rsidTr="003F4203">
        <w:tc>
          <w:tcPr>
            <w:tcW w:w="2400" w:type="dxa"/>
          </w:tcPr>
          <w:p w14:paraId="519C8387" w14:textId="77777777" w:rsidR="00336A84" w:rsidRDefault="00336A84" w:rsidP="003F4203">
            <w:r>
              <w:t>Last</w:t>
            </w:r>
          </w:p>
        </w:tc>
        <w:tc>
          <w:tcPr>
            <w:tcW w:w="4000" w:type="dxa"/>
          </w:tcPr>
          <w:p w14:paraId="7C6EC20F" w14:textId="77777777" w:rsidR="00336A84" w:rsidRDefault="00336A84" w:rsidP="003F4203"/>
        </w:tc>
        <w:tc>
          <w:tcPr>
            <w:tcW w:w="3700" w:type="dxa"/>
          </w:tcPr>
          <w:p w14:paraId="4017A87E" w14:textId="77777777" w:rsidR="00336A84" w:rsidRDefault="00336A84" w:rsidP="003F4203"/>
        </w:tc>
      </w:tr>
      <w:tr w:rsidR="00336A84" w14:paraId="72B19F08" w14:textId="77777777" w:rsidTr="003F4203">
        <w:tc>
          <w:tcPr>
            <w:tcW w:w="2400" w:type="dxa"/>
          </w:tcPr>
          <w:p w14:paraId="4E21E308" w14:textId="77777777" w:rsidR="00336A84" w:rsidRDefault="00336A84" w:rsidP="003F4203">
            <w:r>
              <w:t>Aktualitet</w:t>
            </w:r>
          </w:p>
        </w:tc>
        <w:tc>
          <w:tcPr>
            <w:tcW w:w="4000" w:type="dxa"/>
          </w:tcPr>
          <w:p w14:paraId="050F956F" w14:textId="77777777" w:rsidR="00336A84" w:rsidRDefault="00336A84" w:rsidP="003F4203">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3F4203"/>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3F4203">
        <w:trPr>
          <w:trHeight w:val="384"/>
        </w:trPr>
        <w:tc>
          <w:tcPr>
            <w:tcW w:w="2800" w:type="dxa"/>
            <w:shd w:val="clear" w:color="auto" w:fill="D9D9D9" w:themeFill="background1" w:themeFillShade="D9"/>
            <w:vAlign w:val="bottom"/>
          </w:tcPr>
          <w:p w14:paraId="3A90DEC0" w14:textId="77777777" w:rsidR="00336A84" w:rsidRDefault="00336A84" w:rsidP="003F4203">
            <w:pPr>
              <w:rPr>
                <w:b/>
              </w:rPr>
            </w:pPr>
            <w:r>
              <w:rPr>
                <w:b/>
              </w:rPr>
              <w:t>Namn</w:t>
            </w:r>
          </w:p>
        </w:tc>
        <w:tc>
          <w:tcPr>
            <w:tcW w:w="2000" w:type="dxa"/>
            <w:shd w:val="clear" w:color="auto" w:fill="D9D9D9" w:themeFill="background1" w:themeFillShade="D9"/>
            <w:vAlign w:val="bottom"/>
          </w:tcPr>
          <w:p w14:paraId="62BE3A59" w14:textId="77777777" w:rsidR="00336A84" w:rsidRDefault="00336A84" w:rsidP="003F4203">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3F4203">
            <w:pPr>
              <w:rPr>
                <w:b/>
              </w:rPr>
            </w:pPr>
            <w:r>
              <w:rPr>
                <w:b/>
              </w:rPr>
              <w:t>Kardinalitet</w:t>
            </w:r>
          </w:p>
        </w:tc>
      </w:tr>
      <w:tr w:rsidR="00336A84" w14:paraId="49C89AEB" w14:textId="77777777" w:rsidTr="003F4203">
        <w:tc>
          <w:tcPr>
            <w:tcW w:w="2800" w:type="dxa"/>
            <w:shd w:val="clear" w:color="auto" w:fill="F9F9F9" w:themeFill="background1" w:themeFillShade="F9"/>
            <w:vAlign w:val="bottom"/>
          </w:tcPr>
          <w:p w14:paraId="0FCCAEA1"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3F4203">
            <w:pPr>
              <w:rPr>
                <w:b/>
              </w:rPr>
            </w:pPr>
          </w:p>
        </w:tc>
        <w:tc>
          <w:tcPr>
            <w:tcW w:w="4000" w:type="dxa"/>
            <w:shd w:val="clear" w:color="auto" w:fill="F9F9F9" w:themeFill="background1" w:themeFillShade="F9"/>
            <w:vAlign w:val="bottom"/>
          </w:tcPr>
          <w:p w14:paraId="463FCCB2" w14:textId="77777777" w:rsidR="00336A84" w:rsidRDefault="00336A84" w:rsidP="003F4203">
            <w:pPr>
              <w:rPr>
                <w:b/>
              </w:rPr>
            </w:pPr>
          </w:p>
        </w:tc>
        <w:tc>
          <w:tcPr>
            <w:tcW w:w="1300" w:type="dxa"/>
            <w:shd w:val="clear" w:color="auto" w:fill="F9F9F9" w:themeFill="background1" w:themeFillShade="F9"/>
            <w:vAlign w:val="bottom"/>
          </w:tcPr>
          <w:p w14:paraId="189C9338" w14:textId="77777777" w:rsidR="00336A84" w:rsidRDefault="00336A84" w:rsidP="003F4203">
            <w:pPr>
              <w:rPr>
                <w:b/>
              </w:rPr>
            </w:pPr>
          </w:p>
        </w:tc>
      </w:tr>
      <w:tr w:rsidR="00336A84" w14:paraId="7BA39755" w14:textId="77777777" w:rsidTr="003F4203">
        <w:tc>
          <w:tcPr>
            <w:tcW w:w="2800" w:type="dxa"/>
          </w:tcPr>
          <w:p w14:paraId="2FEBFF77" w14:textId="77777777" w:rsidR="00336A84" w:rsidRDefault="00336A84" w:rsidP="003F4203">
            <w:r>
              <w:t>temporaryRevokeId</w:t>
            </w:r>
          </w:p>
        </w:tc>
        <w:tc>
          <w:tcPr>
            <w:tcW w:w="2000" w:type="dxa"/>
          </w:tcPr>
          <w:p w14:paraId="0BB446C2" w14:textId="77777777" w:rsidR="00336A84" w:rsidRDefault="00336A84" w:rsidP="003F4203">
            <w:r>
              <w:t>blocking:Id</w:t>
            </w:r>
          </w:p>
        </w:tc>
        <w:tc>
          <w:tcPr>
            <w:tcW w:w="4000" w:type="dxa"/>
          </w:tcPr>
          <w:p w14:paraId="1E0B41BE" w14:textId="77777777" w:rsidR="00336A84" w:rsidRDefault="00336A84" w:rsidP="003F4203">
            <w:r>
              <w:t>Identifierare för den tillfälliga hävning som skall raderas.</w:t>
            </w:r>
          </w:p>
        </w:tc>
        <w:tc>
          <w:tcPr>
            <w:tcW w:w="1300" w:type="dxa"/>
          </w:tcPr>
          <w:p w14:paraId="30E5D185" w14:textId="77777777" w:rsidR="00336A84" w:rsidRDefault="00336A84" w:rsidP="003F4203">
            <w:r>
              <w:t>1..1</w:t>
            </w:r>
          </w:p>
        </w:tc>
      </w:tr>
      <w:tr w:rsidR="00336A84" w14:paraId="47280646" w14:textId="77777777" w:rsidTr="003F4203">
        <w:tc>
          <w:tcPr>
            <w:tcW w:w="2800" w:type="dxa"/>
            <w:shd w:val="clear" w:color="auto" w:fill="F9F9F9" w:themeFill="background1" w:themeFillShade="F9"/>
            <w:vAlign w:val="bottom"/>
          </w:tcPr>
          <w:p w14:paraId="4DF184AD" w14:textId="77777777" w:rsidR="00336A84" w:rsidRDefault="00336A84" w:rsidP="003F4203">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3F4203">
            <w:pPr>
              <w:rPr>
                <w:b/>
              </w:rPr>
            </w:pPr>
          </w:p>
        </w:tc>
        <w:tc>
          <w:tcPr>
            <w:tcW w:w="4000" w:type="dxa"/>
            <w:shd w:val="clear" w:color="auto" w:fill="F9F9F9" w:themeFill="background1" w:themeFillShade="F9"/>
            <w:vAlign w:val="bottom"/>
          </w:tcPr>
          <w:p w14:paraId="353A54AE" w14:textId="77777777" w:rsidR="00336A84" w:rsidRDefault="00336A84" w:rsidP="003F4203">
            <w:pPr>
              <w:rPr>
                <w:b/>
              </w:rPr>
            </w:pPr>
          </w:p>
        </w:tc>
        <w:tc>
          <w:tcPr>
            <w:tcW w:w="1300" w:type="dxa"/>
            <w:shd w:val="clear" w:color="auto" w:fill="F9F9F9" w:themeFill="background1" w:themeFillShade="F9"/>
            <w:vAlign w:val="bottom"/>
          </w:tcPr>
          <w:p w14:paraId="19CF777F" w14:textId="77777777" w:rsidR="00336A84" w:rsidRDefault="00336A84" w:rsidP="003F4203">
            <w:pPr>
              <w:rPr>
                <w:b/>
              </w:rPr>
            </w:pPr>
          </w:p>
        </w:tc>
      </w:tr>
      <w:tr w:rsidR="00336A84" w14:paraId="2DA92FCD" w14:textId="77777777" w:rsidTr="003F4203">
        <w:tc>
          <w:tcPr>
            <w:tcW w:w="2800" w:type="dxa"/>
          </w:tcPr>
          <w:p w14:paraId="65857BAD" w14:textId="77777777" w:rsidR="00336A84" w:rsidRDefault="00336A84" w:rsidP="003F4203">
            <w:r>
              <w:t>unregisterTemporaryRevoke</w:t>
            </w:r>
          </w:p>
        </w:tc>
        <w:tc>
          <w:tcPr>
            <w:tcW w:w="2000" w:type="dxa"/>
          </w:tcPr>
          <w:p w14:paraId="4CE68A4B" w14:textId="77777777" w:rsidR="00336A84" w:rsidRDefault="00336A84" w:rsidP="003F4203">
            <w:r>
              <w:t>blocking:Result</w:t>
            </w:r>
          </w:p>
        </w:tc>
        <w:tc>
          <w:tcPr>
            <w:tcW w:w="4000" w:type="dxa"/>
          </w:tcPr>
          <w:p w14:paraId="43542F0B" w14:textId="77777777" w:rsidR="00336A84" w:rsidRDefault="00336A84" w:rsidP="003F4203">
            <w:r>
              <w:t>Status för om operationen lyckades eller inte.</w:t>
            </w:r>
          </w:p>
        </w:tc>
        <w:tc>
          <w:tcPr>
            <w:tcW w:w="1300" w:type="dxa"/>
          </w:tcPr>
          <w:p w14:paraId="0F9DA3FF" w14:textId="77777777" w:rsidR="00336A84" w:rsidRDefault="00336A84" w:rsidP="003F4203">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:UnregisterTemporaryRevokeRequest</w:t>
      </w:r>
      <w:proofErr w:type="gramEnd"/>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ns0:UnregisterTemporaryRevokeResponse</w:t>
      </w:r>
      <w:proofErr w:type="gramEnd"/>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33" w:name="_Toc338683516"/>
      <w:proofErr w:type="spellStart"/>
      <w:r>
        <w:lastRenderedPageBreak/>
        <w:t>RegisterExtendedBlock</w:t>
      </w:r>
      <w:bookmarkEnd w:id="33"/>
      <w:proofErr w:type="spellEnd"/>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071E2">
        <w:trPr>
          <w:trHeight w:val="384"/>
        </w:trPr>
        <w:tc>
          <w:tcPr>
            <w:tcW w:w="2400" w:type="dxa"/>
            <w:shd w:val="clear" w:color="auto" w:fill="D9D9D9" w:themeFill="background1" w:themeFillShade="D9"/>
            <w:vAlign w:val="bottom"/>
          </w:tcPr>
          <w:p w14:paraId="08B149DD" w14:textId="77777777" w:rsidR="005D0C51" w:rsidRDefault="005D0C51" w:rsidP="00E071E2">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071E2">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071E2">
            <w:pPr>
              <w:rPr>
                <w:b/>
              </w:rPr>
            </w:pPr>
            <w:r>
              <w:rPr>
                <w:b/>
              </w:rPr>
              <w:t>Kommentar</w:t>
            </w:r>
          </w:p>
        </w:tc>
      </w:tr>
      <w:tr w:rsidR="005D0C51" w14:paraId="366DCE7B" w14:textId="77777777" w:rsidTr="00E071E2">
        <w:tc>
          <w:tcPr>
            <w:tcW w:w="2400" w:type="dxa"/>
          </w:tcPr>
          <w:p w14:paraId="2E1E7BBC" w14:textId="77777777" w:rsidR="005D0C51" w:rsidRDefault="005D0C51" w:rsidP="00E071E2">
            <w:r>
              <w:t>Svarstid</w:t>
            </w:r>
          </w:p>
        </w:tc>
        <w:tc>
          <w:tcPr>
            <w:tcW w:w="4000" w:type="dxa"/>
          </w:tcPr>
          <w:p w14:paraId="627D99A3" w14:textId="77777777" w:rsidR="005D0C51" w:rsidRDefault="005D0C51" w:rsidP="00E071E2"/>
        </w:tc>
        <w:tc>
          <w:tcPr>
            <w:tcW w:w="3700" w:type="dxa"/>
          </w:tcPr>
          <w:p w14:paraId="077BE0DA" w14:textId="77777777" w:rsidR="005D0C51" w:rsidRDefault="005D0C51" w:rsidP="00E071E2"/>
        </w:tc>
      </w:tr>
      <w:tr w:rsidR="005D0C51" w14:paraId="79B5AFF9" w14:textId="77777777" w:rsidTr="00E071E2">
        <w:tc>
          <w:tcPr>
            <w:tcW w:w="2400" w:type="dxa"/>
          </w:tcPr>
          <w:p w14:paraId="2D9722DF" w14:textId="77777777" w:rsidR="005D0C51" w:rsidRDefault="005D0C51" w:rsidP="00E071E2">
            <w:r>
              <w:t>Tillgänglighet</w:t>
            </w:r>
          </w:p>
        </w:tc>
        <w:tc>
          <w:tcPr>
            <w:tcW w:w="4000" w:type="dxa"/>
          </w:tcPr>
          <w:p w14:paraId="1A2184DA" w14:textId="77777777" w:rsidR="005D0C51" w:rsidRDefault="005D0C51" w:rsidP="00E071E2"/>
        </w:tc>
        <w:tc>
          <w:tcPr>
            <w:tcW w:w="3700" w:type="dxa"/>
          </w:tcPr>
          <w:p w14:paraId="12F26FBF" w14:textId="77777777" w:rsidR="005D0C51" w:rsidRDefault="005D0C51" w:rsidP="00E071E2"/>
        </w:tc>
      </w:tr>
      <w:tr w:rsidR="005D0C51" w14:paraId="62949FD4" w14:textId="77777777" w:rsidTr="00E071E2">
        <w:tc>
          <w:tcPr>
            <w:tcW w:w="2400" w:type="dxa"/>
          </w:tcPr>
          <w:p w14:paraId="4A2CEF7F" w14:textId="77777777" w:rsidR="005D0C51" w:rsidRDefault="005D0C51" w:rsidP="00E071E2">
            <w:r>
              <w:t>Last</w:t>
            </w:r>
          </w:p>
        </w:tc>
        <w:tc>
          <w:tcPr>
            <w:tcW w:w="4000" w:type="dxa"/>
          </w:tcPr>
          <w:p w14:paraId="38ECC7B5" w14:textId="77777777" w:rsidR="005D0C51" w:rsidRDefault="005D0C51" w:rsidP="00E071E2"/>
        </w:tc>
        <w:tc>
          <w:tcPr>
            <w:tcW w:w="3700" w:type="dxa"/>
          </w:tcPr>
          <w:p w14:paraId="6EB64C28" w14:textId="77777777" w:rsidR="005D0C51" w:rsidRDefault="005D0C51" w:rsidP="00E071E2"/>
        </w:tc>
      </w:tr>
      <w:tr w:rsidR="005D0C51" w14:paraId="311F9D4B" w14:textId="77777777" w:rsidTr="00E071E2">
        <w:tc>
          <w:tcPr>
            <w:tcW w:w="2400" w:type="dxa"/>
          </w:tcPr>
          <w:p w14:paraId="7AC4673F" w14:textId="77777777" w:rsidR="005D0C51" w:rsidRDefault="005D0C51" w:rsidP="00E071E2">
            <w:r>
              <w:t>Aktualitet</w:t>
            </w:r>
          </w:p>
        </w:tc>
        <w:tc>
          <w:tcPr>
            <w:tcW w:w="4000" w:type="dxa"/>
          </w:tcPr>
          <w:p w14:paraId="5BB9D6EB" w14:textId="77777777" w:rsidR="005D0C51" w:rsidRDefault="005D0C51" w:rsidP="00E071E2">
            <w:r>
              <w:t>Tjänsten garanterar att registrering av spärren skett då anropet genomförts utan fel.</w:t>
            </w:r>
          </w:p>
          <w:p w14:paraId="0376D8F4" w14:textId="77777777" w:rsidR="005D0C51" w:rsidRDefault="005D0C51" w:rsidP="00E071E2">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071E2"/>
          <w:p w14:paraId="6C23E20E" w14:textId="77777777" w:rsidR="005D0C51" w:rsidRDefault="005D0C51" w:rsidP="00E071E2">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071E2"/>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071E2">
        <w:trPr>
          <w:trHeight w:val="384"/>
        </w:trPr>
        <w:tc>
          <w:tcPr>
            <w:tcW w:w="2800" w:type="dxa"/>
            <w:shd w:val="clear" w:color="auto" w:fill="D9D9D9" w:themeFill="background1" w:themeFillShade="D9"/>
            <w:vAlign w:val="bottom"/>
          </w:tcPr>
          <w:p w14:paraId="277EE611" w14:textId="77777777" w:rsidR="005D0C51" w:rsidRDefault="005D0C51" w:rsidP="00E071E2">
            <w:pPr>
              <w:rPr>
                <w:b/>
              </w:rPr>
            </w:pPr>
            <w:r>
              <w:rPr>
                <w:b/>
              </w:rPr>
              <w:t>Namn</w:t>
            </w:r>
          </w:p>
        </w:tc>
        <w:tc>
          <w:tcPr>
            <w:tcW w:w="2000" w:type="dxa"/>
            <w:shd w:val="clear" w:color="auto" w:fill="D9D9D9" w:themeFill="background1" w:themeFillShade="D9"/>
            <w:vAlign w:val="bottom"/>
          </w:tcPr>
          <w:p w14:paraId="4A4CE5EE" w14:textId="77777777" w:rsidR="005D0C51" w:rsidRDefault="005D0C51" w:rsidP="00E071E2">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071E2">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071E2">
            <w:pPr>
              <w:rPr>
                <w:b/>
              </w:rPr>
            </w:pPr>
            <w:r>
              <w:rPr>
                <w:b/>
              </w:rPr>
              <w:t>Kardinalitet</w:t>
            </w:r>
          </w:p>
        </w:tc>
      </w:tr>
      <w:tr w:rsidR="005D0C51" w14:paraId="76611F3A" w14:textId="77777777" w:rsidTr="00E071E2">
        <w:tc>
          <w:tcPr>
            <w:tcW w:w="2800" w:type="dxa"/>
            <w:shd w:val="clear" w:color="auto" w:fill="F9F9F9" w:themeFill="background1" w:themeFillShade="F9"/>
            <w:vAlign w:val="bottom"/>
          </w:tcPr>
          <w:p w14:paraId="43B70F98" w14:textId="77777777" w:rsidR="005D0C51" w:rsidRDefault="005D0C51" w:rsidP="00E071E2">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071E2">
            <w:pPr>
              <w:rPr>
                <w:b/>
              </w:rPr>
            </w:pPr>
          </w:p>
        </w:tc>
        <w:tc>
          <w:tcPr>
            <w:tcW w:w="4000" w:type="dxa"/>
            <w:shd w:val="clear" w:color="auto" w:fill="F9F9F9" w:themeFill="background1" w:themeFillShade="F9"/>
            <w:vAlign w:val="bottom"/>
          </w:tcPr>
          <w:p w14:paraId="44E1FC08" w14:textId="77777777" w:rsidR="005D0C51" w:rsidRDefault="005D0C51" w:rsidP="00E071E2">
            <w:pPr>
              <w:rPr>
                <w:b/>
              </w:rPr>
            </w:pPr>
          </w:p>
        </w:tc>
        <w:tc>
          <w:tcPr>
            <w:tcW w:w="1300" w:type="dxa"/>
            <w:shd w:val="clear" w:color="auto" w:fill="F9F9F9" w:themeFill="background1" w:themeFillShade="F9"/>
            <w:vAlign w:val="bottom"/>
          </w:tcPr>
          <w:p w14:paraId="2C8E9E71" w14:textId="77777777" w:rsidR="005D0C51" w:rsidRDefault="005D0C51" w:rsidP="00E071E2">
            <w:pPr>
              <w:rPr>
                <w:b/>
              </w:rPr>
            </w:pPr>
          </w:p>
        </w:tc>
      </w:tr>
      <w:tr w:rsidR="005D0C51" w14:paraId="7E8B7ED6" w14:textId="77777777" w:rsidTr="00E071E2">
        <w:tc>
          <w:tcPr>
            <w:tcW w:w="2800" w:type="dxa"/>
          </w:tcPr>
          <w:p w14:paraId="06F7ED88" w14:textId="77777777" w:rsidR="005D0C51" w:rsidRDefault="005D0C51" w:rsidP="00E071E2">
            <w:r>
              <w:t>blockId</w:t>
            </w:r>
          </w:p>
        </w:tc>
        <w:tc>
          <w:tcPr>
            <w:tcW w:w="2000" w:type="dxa"/>
          </w:tcPr>
          <w:p w14:paraId="70603ED0" w14:textId="77777777" w:rsidR="005D0C51" w:rsidRDefault="005D0C51" w:rsidP="00E071E2">
            <w:r>
              <w:t>blocking:Id</w:t>
            </w:r>
          </w:p>
        </w:tc>
        <w:tc>
          <w:tcPr>
            <w:tcW w:w="4000" w:type="dxa"/>
          </w:tcPr>
          <w:p w14:paraId="3756AB8C" w14:textId="77777777" w:rsidR="005D0C51" w:rsidRDefault="005D0C51" w:rsidP="00E071E2">
            <w:r>
              <w:t>Unik, global identifierare för spärren. Tjänstekonsumenten ansvarar för att generera id:et.</w:t>
            </w:r>
          </w:p>
        </w:tc>
        <w:tc>
          <w:tcPr>
            <w:tcW w:w="1300" w:type="dxa"/>
          </w:tcPr>
          <w:p w14:paraId="12FFE89D" w14:textId="77777777" w:rsidR="005D0C51" w:rsidRDefault="005D0C51" w:rsidP="00E071E2">
            <w:r>
              <w:t>1..1</w:t>
            </w:r>
          </w:p>
        </w:tc>
      </w:tr>
      <w:tr w:rsidR="005D0C51" w14:paraId="181F7E12" w14:textId="77777777" w:rsidTr="00E071E2">
        <w:tc>
          <w:tcPr>
            <w:tcW w:w="2800" w:type="dxa"/>
          </w:tcPr>
          <w:p w14:paraId="488DD399" w14:textId="77777777" w:rsidR="005D0C51" w:rsidRDefault="005D0C51" w:rsidP="00E071E2">
            <w:r>
              <w:t>blockType</w:t>
            </w:r>
          </w:p>
        </w:tc>
        <w:tc>
          <w:tcPr>
            <w:tcW w:w="2000" w:type="dxa"/>
          </w:tcPr>
          <w:p w14:paraId="03FB782A" w14:textId="77777777" w:rsidR="005D0C51" w:rsidRDefault="005D0C51" w:rsidP="00E071E2">
            <w:r>
              <w:t>blocking:BlockType</w:t>
            </w:r>
          </w:p>
        </w:tc>
        <w:tc>
          <w:tcPr>
            <w:tcW w:w="4000" w:type="dxa"/>
          </w:tcPr>
          <w:p w14:paraId="613DA618" w14:textId="77777777" w:rsidR="005D0C51" w:rsidRDefault="005D0C51" w:rsidP="00E071E2">
            <w:r>
              <w:t xml:space="preserve">Enumerationsvärde som anger om spärren är en inre (inom vårdenhet) eller </w:t>
            </w:r>
            <w:r>
              <w:lastRenderedPageBreak/>
              <w:t>yttre (inom vårdgivare).</w:t>
            </w:r>
          </w:p>
        </w:tc>
        <w:tc>
          <w:tcPr>
            <w:tcW w:w="1300" w:type="dxa"/>
          </w:tcPr>
          <w:p w14:paraId="1519C176" w14:textId="77777777" w:rsidR="005D0C51" w:rsidRDefault="005D0C51" w:rsidP="00E071E2">
            <w:r>
              <w:lastRenderedPageBreak/>
              <w:t>1..1</w:t>
            </w:r>
          </w:p>
        </w:tc>
      </w:tr>
      <w:tr w:rsidR="005D0C51" w14:paraId="6B11E7EF" w14:textId="77777777" w:rsidTr="00E071E2">
        <w:tc>
          <w:tcPr>
            <w:tcW w:w="2800" w:type="dxa"/>
          </w:tcPr>
          <w:p w14:paraId="0B3446D8" w14:textId="77777777" w:rsidR="005D0C51" w:rsidRDefault="005D0C51" w:rsidP="00E071E2">
            <w:r>
              <w:lastRenderedPageBreak/>
              <w:t>patientId</w:t>
            </w:r>
          </w:p>
        </w:tc>
        <w:tc>
          <w:tcPr>
            <w:tcW w:w="2000" w:type="dxa"/>
          </w:tcPr>
          <w:p w14:paraId="6F8E78D3" w14:textId="77777777" w:rsidR="005D0C51" w:rsidRDefault="005D0C51" w:rsidP="00E071E2">
            <w:r>
              <w:t>blocking:PersonIdValue</w:t>
            </w:r>
          </w:p>
        </w:tc>
        <w:tc>
          <w:tcPr>
            <w:tcW w:w="4000" w:type="dxa"/>
          </w:tcPr>
          <w:p w14:paraId="47BE24DF" w14:textId="77777777" w:rsidR="005D0C51" w:rsidRDefault="005D0C51" w:rsidP="00E071E2">
            <w:r>
              <w:t>Patientens personnummer, 12 tecken.</w:t>
            </w:r>
          </w:p>
        </w:tc>
        <w:tc>
          <w:tcPr>
            <w:tcW w:w="1300" w:type="dxa"/>
          </w:tcPr>
          <w:p w14:paraId="64996057" w14:textId="77777777" w:rsidR="005D0C51" w:rsidRDefault="005D0C51" w:rsidP="00E071E2">
            <w:r>
              <w:t>1..1</w:t>
            </w:r>
          </w:p>
        </w:tc>
      </w:tr>
      <w:tr w:rsidR="005D0C51" w14:paraId="0FA73530" w14:textId="77777777" w:rsidTr="00E071E2">
        <w:tc>
          <w:tcPr>
            <w:tcW w:w="2800" w:type="dxa"/>
          </w:tcPr>
          <w:p w14:paraId="28FB9F1B" w14:textId="77777777" w:rsidR="005D0C51" w:rsidRDefault="005D0C51" w:rsidP="00E071E2">
            <w:r>
              <w:t>informationStartDate</w:t>
            </w:r>
          </w:p>
        </w:tc>
        <w:tc>
          <w:tcPr>
            <w:tcW w:w="2000" w:type="dxa"/>
          </w:tcPr>
          <w:p w14:paraId="58139C35" w14:textId="77777777" w:rsidR="005D0C51" w:rsidRDefault="005D0C51" w:rsidP="00E071E2">
            <w:r>
              <w:t>xs:dateTime</w:t>
            </w:r>
          </w:p>
        </w:tc>
        <w:tc>
          <w:tcPr>
            <w:tcW w:w="4000" w:type="dxa"/>
          </w:tcPr>
          <w:p w14:paraId="035C8F73" w14:textId="77777777" w:rsidR="005D0C51" w:rsidRDefault="005D0C51" w:rsidP="00E071E2">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071E2">
            <w:r>
              <w:t>0..1</w:t>
            </w:r>
          </w:p>
        </w:tc>
      </w:tr>
      <w:tr w:rsidR="005D0C51" w14:paraId="582CE262" w14:textId="77777777" w:rsidTr="00E071E2">
        <w:tc>
          <w:tcPr>
            <w:tcW w:w="2800" w:type="dxa"/>
          </w:tcPr>
          <w:p w14:paraId="1CB020F8" w14:textId="77777777" w:rsidR="005D0C51" w:rsidRDefault="005D0C51" w:rsidP="00E071E2">
            <w:r>
              <w:t>informationEndDate</w:t>
            </w:r>
          </w:p>
        </w:tc>
        <w:tc>
          <w:tcPr>
            <w:tcW w:w="2000" w:type="dxa"/>
          </w:tcPr>
          <w:p w14:paraId="2BED9C37" w14:textId="77777777" w:rsidR="005D0C51" w:rsidRDefault="005D0C51" w:rsidP="00E071E2">
            <w:r>
              <w:t>xs:dateTime</w:t>
            </w:r>
          </w:p>
        </w:tc>
        <w:tc>
          <w:tcPr>
            <w:tcW w:w="4000" w:type="dxa"/>
          </w:tcPr>
          <w:p w14:paraId="558EC6D1" w14:textId="77777777" w:rsidR="005D0C51" w:rsidRDefault="005D0C51" w:rsidP="00E071E2">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071E2">
            <w:r>
              <w:t>0..1</w:t>
            </w:r>
          </w:p>
        </w:tc>
      </w:tr>
      <w:tr w:rsidR="005D0C51" w14:paraId="3287108F" w14:textId="77777777" w:rsidTr="00E071E2">
        <w:tc>
          <w:tcPr>
            <w:tcW w:w="2800" w:type="dxa"/>
          </w:tcPr>
          <w:p w14:paraId="4CF5A6D0" w14:textId="77777777" w:rsidR="005D0C51" w:rsidRDefault="005D0C51" w:rsidP="00E071E2">
            <w:r>
              <w:t>informationCareUnitId</w:t>
            </w:r>
          </w:p>
        </w:tc>
        <w:tc>
          <w:tcPr>
            <w:tcW w:w="2000" w:type="dxa"/>
          </w:tcPr>
          <w:p w14:paraId="070D51E8" w14:textId="77777777" w:rsidR="005D0C51" w:rsidRDefault="005D0C51" w:rsidP="00E071E2">
            <w:r>
              <w:t>blocking:HsaId</w:t>
            </w:r>
          </w:p>
        </w:tc>
        <w:tc>
          <w:tcPr>
            <w:tcW w:w="4000" w:type="dxa"/>
          </w:tcPr>
          <w:p w14:paraId="250BEAAE" w14:textId="77777777" w:rsidR="005D0C51" w:rsidRDefault="005D0C51" w:rsidP="00E071E2">
            <w:r>
              <w:t>Obligatoriskt om spärren är en inre och endast då. Anger HSA-id för den vårdenhet spärren gäller för.</w:t>
            </w:r>
          </w:p>
        </w:tc>
        <w:tc>
          <w:tcPr>
            <w:tcW w:w="1300" w:type="dxa"/>
          </w:tcPr>
          <w:p w14:paraId="5536CDEE" w14:textId="77777777" w:rsidR="005D0C51" w:rsidRDefault="005D0C51" w:rsidP="00E071E2">
            <w:r>
              <w:t>0..1</w:t>
            </w:r>
          </w:p>
        </w:tc>
      </w:tr>
      <w:tr w:rsidR="005D0C51" w14:paraId="2FCAA49E" w14:textId="77777777" w:rsidTr="00E071E2">
        <w:tc>
          <w:tcPr>
            <w:tcW w:w="2800" w:type="dxa"/>
          </w:tcPr>
          <w:p w14:paraId="02930369" w14:textId="77777777" w:rsidR="005D0C51" w:rsidRDefault="005D0C51" w:rsidP="00E071E2">
            <w:r>
              <w:t>informationCareProviderId</w:t>
            </w:r>
          </w:p>
        </w:tc>
        <w:tc>
          <w:tcPr>
            <w:tcW w:w="2000" w:type="dxa"/>
          </w:tcPr>
          <w:p w14:paraId="5CF6953B" w14:textId="77777777" w:rsidR="005D0C51" w:rsidRDefault="005D0C51" w:rsidP="00E071E2">
            <w:r>
              <w:t>blocking:HsaId</w:t>
            </w:r>
          </w:p>
        </w:tc>
        <w:tc>
          <w:tcPr>
            <w:tcW w:w="4000" w:type="dxa"/>
          </w:tcPr>
          <w:p w14:paraId="7AC7DA37" w14:textId="77777777" w:rsidR="005D0C51" w:rsidRDefault="005D0C51" w:rsidP="00E071E2">
            <w:r>
              <w:t>Obligatoriskt HSA-id för den vårdgivare spärren gäller för.</w:t>
            </w:r>
          </w:p>
        </w:tc>
        <w:tc>
          <w:tcPr>
            <w:tcW w:w="1300" w:type="dxa"/>
          </w:tcPr>
          <w:p w14:paraId="600B6265" w14:textId="77777777" w:rsidR="005D0C51" w:rsidRDefault="005D0C51" w:rsidP="00E071E2">
            <w:r>
              <w:t>1..1</w:t>
            </w:r>
          </w:p>
        </w:tc>
      </w:tr>
      <w:tr w:rsidR="005D0C51" w14:paraId="65FE5352" w14:textId="77777777" w:rsidTr="00E071E2">
        <w:tc>
          <w:tcPr>
            <w:tcW w:w="2800" w:type="dxa"/>
          </w:tcPr>
          <w:p w14:paraId="0C1A18C5" w14:textId="77777777" w:rsidR="005D0C51" w:rsidRDefault="005D0C51" w:rsidP="00E071E2">
            <w:r>
              <w:t>excludedInformationTypes</w:t>
            </w:r>
          </w:p>
        </w:tc>
        <w:tc>
          <w:tcPr>
            <w:tcW w:w="2000" w:type="dxa"/>
          </w:tcPr>
          <w:p w14:paraId="6034E919" w14:textId="77777777" w:rsidR="005D0C51" w:rsidRDefault="005D0C51" w:rsidP="00E071E2">
            <w:r>
              <w:t>blocking:InformationTypeIdValue</w:t>
            </w:r>
          </w:p>
        </w:tc>
        <w:tc>
          <w:tcPr>
            <w:tcW w:w="4000" w:type="dxa"/>
          </w:tcPr>
          <w:p w14:paraId="68DF5260" w14:textId="77777777" w:rsidR="005D0C51" w:rsidRDefault="005D0C51" w:rsidP="00E071E2">
            <w:r>
              <w:t>Ej obligatorisk lista med de informationstyper som skall undantas från spärren. Tillåtna värden är 'lak' och 'upp'.</w:t>
            </w:r>
          </w:p>
        </w:tc>
        <w:tc>
          <w:tcPr>
            <w:tcW w:w="1300" w:type="dxa"/>
          </w:tcPr>
          <w:p w14:paraId="5A681519" w14:textId="77777777" w:rsidR="005D0C51" w:rsidRDefault="005D0C51" w:rsidP="00E071E2">
            <w:r>
              <w:t>0..*</w:t>
            </w:r>
          </w:p>
        </w:tc>
      </w:tr>
      <w:tr w:rsidR="005D0C51" w14:paraId="26165DA5" w14:textId="77777777" w:rsidTr="00E071E2">
        <w:tc>
          <w:tcPr>
            <w:tcW w:w="2800" w:type="dxa"/>
          </w:tcPr>
          <w:p w14:paraId="68CF5890" w14:textId="77777777" w:rsidR="005D0C51" w:rsidRDefault="005D0C51" w:rsidP="00E071E2">
            <w:r>
              <w:t>registerAction</w:t>
            </w:r>
          </w:p>
        </w:tc>
        <w:tc>
          <w:tcPr>
            <w:tcW w:w="2000" w:type="dxa"/>
          </w:tcPr>
          <w:p w14:paraId="75857C1A" w14:textId="77777777" w:rsidR="005D0C51" w:rsidRDefault="005D0C51" w:rsidP="00E071E2">
            <w:r>
              <w:t>blocking:Action</w:t>
            </w:r>
          </w:p>
        </w:tc>
        <w:tc>
          <w:tcPr>
            <w:tcW w:w="4000" w:type="dxa"/>
          </w:tcPr>
          <w:p w14:paraId="1CF6F1F3" w14:textId="77777777" w:rsidR="005D0C51" w:rsidRDefault="005D0C51" w:rsidP="00E071E2">
            <w:r>
              <w:t>Identifierar de personer som begärt och registrerat spärren samt tidpunkter för dessa.</w:t>
            </w:r>
          </w:p>
        </w:tc>
        <w:tc>
          <w:tcPr>
            <w:tcW w:w="1300" w:type="dxa"/>
          </w:tcPr>
          <w:p w14:paraId="48ACBE89" w14:textId="77777777" w:rsidR="005D0C51" w:rsidRDefault="005D0C51" w:rsidP="00E071E2">
            <w:r>
              <w:t>1..1</w:t>
            </w:r>
          </w:p>
        </w:tc>
      </w:tr>
      <w:tr w:rsidR="005D0C51" w14:paraId="0A862A6D" w14:textId="77777777" w:rsidTr="00E071E2">
        <w:tc>
          <w:tcPr>
            <w:tcW w:w="2800" w:type="dxa"/>
          </w:tcPr>
          <w:p w14:paraId="43134E8B" w14:textId="77777777" w:rsidR="005D0C51" w:rsidRDefault="005D0C51" w:rsidP="00E071E2">
            <w:r>
              <w:t>replicationTimeout</w:t>
            </w:r>
          </w:p>
        </w:tc>
        <w:tc>
          <w:tcPr>
            <w:tcW w:w="2000" w:type="dxa"/>
          </w:tcPr>
          <w:p w14:paraId="56B90EE6" w14:textId="77777777" w:rsidR="005D0C51" w:rsidRDefault="005D0C51" w:rsidP="00E071E2">
            <w:r>
              <w:t>xs:int</w:t>
            </w:r>
          </w:p>
        </w:tc>
        <w:tc>
          <w:tcPr>
            <w:tcW w:w="4000" w:type="dxa"/>
          </w:tcPr>
          <w:p w14:paraId="147D76AF" w14:textId="77777777" w:rsidR="005D0C51" w:rsidRDefault="005D0C51" w:rsidP="00E071E2">
            <w:r>
              <w:t xml:space="preserve">Anger hur replikering till nationell spärrtjänst ska ske. </w:t>
            </w:r>
          </w:p>
          <w:p w14:paraId="2C3EC4FB" w14:textId="77777777" w:rsidR="005D0C51" w:rsidRDefault="005D0C51" w:rsidP="00E071E2">
            <w:r>
              <w:t>-   Om -1 anges kommer anropet att vänta på att replikering är utförd innan det avslutas eller om ws anropet gör timeout. Anropet kommer då att misslyckas.</w:t>
            </w:r>
          </w:p>
          <w:p w14:paraId="7F17ADDE" w14:textId="77777777" w:rsidR="005D0C51" w:rsidRDefault="005D0C51" w:rsidP="00E071E2">
            <w:r>
              <w:t>-   Om 0 anges kommer anropet att avslutas direkt och replikering sker asynkront så snabbt som möjligt.</w:t>
            </w:r>
          </w:p>
          <w:p w14:paraId="4A7611F0" w14:textId="77777777" w:rsidR="005D0C51" w:rsidRDefault="005D0C51" w:rsidP="00E071E2">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071E2">
            <w:r>
              <w:t>1..1</w:t>
            </w:r>
          </w:p>
        </w:tc>
      </w:tr>
      <w:tr w:rsidR="005D0C51" w14:paraId="211D5F63" w14:textId="77777777" w:rsidTr="00E071E2">
        <w:tc>
          <w:tcPr>
            <w:tcW w:w="2800" w:type="dxa"/>
            <w:shd w:val="clear" w:color="auto" w:fill="F9F9F9" w:themeFill="background1" w:themeFillShade="F9"/>
            <w:vAlign w:val="bottom"/>
          </w:tcPr>
          <w:p w14:paraId="5816509E" w14:textId="77777777" w:rsidR="005D0C51" w:rsidRDefault="005D0C51" w:rsidP="00E071E2">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071E2">
            <w:pPr>
              <w:rPr>
                <w:b/>
              </w:rPr>
            </w:pPr>
          </w:p>
        </w:tc>
        <w:tc>
          <w:tcPr>
            <w:tcW w:w="4000" w:type="dxa"/>
            <w:shd w:val="clear" w:color="auto" w:fill="F9F9F9" w:themeFill="background1" w:themeFillShade="F9"/>
            <w:vAlign w:val="bottom"/>
          </w:tcPr>
          <w:p w14:paraId="374A21B4" w14:textId="77777777" w:rsidR="005D0C51" w:rsidRDefault="005D0C51" w:rsidP="00E071E2">
            <w:pPr>
              <w:rPr>
                <w:b/>
              </w:rPr>
            </w:pPr>
          </w:p>
        </w:tc>
        <w:tc>
          <w:tcPr>
            <w:tcW w:w="1300" w:type="dxa"/>
            <w:shd w:val="clear" w:color="auto" w:fill="F9F9F9" w:themeFill="background1" w:themeFillShade="F9"/>
            <w:vAlign w:val="bottom"/>
          </w:tcPr>
          <w:p w14:paraId="31FBBA0D" w14:textId="77777777" w:rsidR="005D0C51" w:rsidRDefault="005D0C51" w:rsidP="00E071E2">
            <w:pPr>
              <w:rPr>
                <w:b/>
              </w:rPr>
            </w:pPr>
          </w:p>
        </w:tc>
      </w:tr>
      <w:tr w:rsidR="005D0C51" w14:paraId="0943204B" w14:textId="77777777" w:rsidTr="00E071E2">
        <w:tc>
          <w:tcPr>
            <w:tcW w:w="2800" w:type="dxa"/>
          </w:tcPr>
          <w:p w14:paraId="7EE12A8F" w14:textId="77777777" w:rsidR="005D0C51" w:rsidRDefault="005D0C51" w:rsidP="00E071E2">
            <w:r>
              <w:t>registerExtendedBlock</w:t>
            </w:r>
          </w:p>
        </w:tc>
        <w:tc>
          <w:tcPr>
            <w:tcW w:w="2000" w:type="dxa"/>
          </w:tcPr>
          <w:p w14:paraId="1F2AA8BC" w14:textId="77777777" w:rsidR="005D0C51" w:rsidRDefault="005D0C51" w:rsidP="00E071E2">
            <w:r>
              <w:t>blocking:Result</w:t>
            </w:r>
          </w:p>
        </w:tc>
        <w:tc>
          <w:tcPr>
            <w:tcW w:w="4000" w:type="dxa"/>
          </w:tcPr>
          <w:p w14:paraId="429806A5" w14:textId="77777777" w:rsidR="005D0C51" w:rsidRDefault="005D0C51" w:rsidP="00E071E2">
            <w:r>
              <w:t>Status för om operationen lyckades eller inte.</w:t>
            </w:r>
          </w:p>
        </w:tc>
        <w:tc>
          <w:tcPr>
            <w:tcW w:w="1300" w:type="dxa"/>
          </w:tcPr>
          <w:p w14:paraId="5D43B351" w14:textId="77777777" w:rsidR="005D0C51" w:rsidRDefault="005D0C51" w:rsidP="00E071E2">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:RegisterExtendedBlockRequest</w:t>
      </w:r>
      <w:proofErr w:type="gramEnd"/>
      <w:r w:rsidRPr="00E3419F">
        <w:rPr>
          <w:rFonts w:ascii="Consolas" w:eastAsia="Times New Roman" w:hAnsi="Consolas" w:cs="Consolas"/>
          <w:noProof w:val="0"/>
          <w:color w:val="0000FF"/>
          <w:sz w:val="16"/>
          <w:szCs w:val="16"/>
          <w:lang w:val="en-US" w:eastAsia="sv-S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34" w:name="_Toc338683517"/>
      <w:proofErr w:type="spellStart"/>
      <w:r>
        <w:lastRenderedPageBreak/>
        <w:t>RevokeExtendedBlock</w:t>
      </w:r>
      <w:bookmarkEnd w:id="34"/>
      <w:proofErr w:type="spellEnd"/>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3F4203">
        <w:trPr>
          <w:trHeight w:val="384"/>
        </w:trPr>
        <w:tc>
          <w:tcPr>
            <w:tcW w:w="2400" w:type="dxa"/>
            <w:shd w:val="clear" w:color="auto" w:fill="D9D9D9" w:themeFill="background1" w:themeFillShade="D9"/>
            <w:vAlign w:val="bottom"/>
          </w:tcPr>
          <w:p w14:paraId="07CACBBD" w14:textId="77777777" w:rsidR="00A812C1" w:rsidRDefault="00A812C1" w:rsidP="003F4203">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3F4203">
            <w:pPr>
              <w:rPr>
                <w:b/>
              </w:rPr>
            </w:pPr>
            <w:r>
              <w:rPr>
                <w:b/>
              </w:rPr>
              <w:t>Värde</w:t>
            </w:r>
          </w:p>
        </w:tc>
        <w:tc>
          <w:tcPr>
            <w:tcW w:w="3700" w:type="dxa"/>
            <w:shd w:val="clear" w:color="auto" w:fill="D9D9D9" w:themeFill="background1" w:themeFillShade="D9"/>
            <w:vAlign w:val="bottom"/>
          </w:tcPr>
          <w:p w14:paraId="5C5A1159" w14:textId="77777777" w:rsidR="00A812C1" w:rsidRDefault="00A812C1" w:rsidP="003F4203">
            <w:pPr>
              <w:rPr>
                <w:b/>
              </w:rPr>
            </w:pPr>
            <w:r>
              <w:rPr>
                <w:b/>
              </w:rPr>
              <w:t>Kommentar</w:t>
            </w:r>
          </w:p>
        </w:tc>
      </w:tr>
      <w:tr w:rsidR="00A812C1" w14:paraId="1254CBD2" w14:textId="77777777" w:rsidTr="003F4203">
        <w:tc>
          <w:tcPr>
            <w:tcW w:w="2400" w:type="dxa"/>
          </w:tcPr>
          <w:p w14:paraId="0AD2466E" w14:textId="77777777" w:rsidR="00A812C1" w:rsidRDefault="00A812C1" w:rsidP="003F4203">
            <w:r>
              <w:t>Svarstid</w:t>
            </w:r>
          </w:p>
        </w:tc>
        <w:tc>
          <w:tcPr>
            <w:tcW w:w="4000" w:type="dxa"/>
          </w:tcPr>
          <w:p w14:paraId="3FE4A707" w14:textId="77777777" w:rsidR="00A812C1" w:rsidRDefault="00A812C1" w:rsidP="003F4203"/>
        </w:tc>
        <w:tc>
          <w:tcPr>
            <w:tcW w:w="3700" w:type="dxa"/>
          </w:tcPr>
          <w:p w14:paraId="41E892CE" w14:textId="77777777" w:rsidR="00A812C1" w:rsidRDefault="00A812C1" w:rsidP="003F4203"/>
        </w:tc>
      </w:tr>
      <w:tr w:rsidR="00A812C1" w14:paraId="3EA17BF4" w14:textId="77777777" w:rsidTr="003F4203">
        <w:tc>
          <w:tcPr>
            <w:tcW w:w="2400" w:type="dxa"/>
          </w:tcPr>
          <w:p w14:paraId="5A1BE8BE" w14:textId="77777777" w:rsidR="00A812C1" w:rsidRDefault="00A812C1" w:rsidP="003F4203">
            <w:r>
              <w:t>Tillgänglighet</w:t>
            </w:r>
          </w:p>
        </w:tc>
        <w:tc>
          <w:tcPr>
            <w:tcW w:w="4000" w:type="dxa"/>
          </w:tcPr>
          <w:p w14:paraId="7BBC965D" w14:textId="77777777" w:rsidR="00A812C1" w:rsidRDefault="00A812C1" w:rsidP="003F4203"/>
        </w:tc>
        <w:tc>
          <w:tcPr>
            <w:tcW w:w="3700" w:type="dxa"/>
          </w:tcPr>
          <w:p w14:paraId="0CE169B8" w14:textId="77777777" w:rsidR="00A812C1" w:rsidRDefault="00A812C1" w:rsidP="003F4203"/>
        </w:tc>
      </w:tr>
      <w:tr w:rsidR="00A812C1" w14:paraId="3705AE90" w14:textId="77777777" w:rsidTr="003F4203">
        <w:tc>
          <w:tcPr>
            <w:tcW w:w="2400" w:type="dxa"/>
          </w:tcPr>
          <w:p w14:paraId="541D1DC0" w14:textId="77777777" w:rsidR="00A812C1" w:rsidRDefault="00A812C1" w:rsidP="003F4203">
            <w:r>
              <w:t>Last</w:t>
            </w:r>
          </w:p>
        </w:tc>
        <w:tc>
          <w:tcPr>
            <w:tcW w:w="4000" w:type="dxa"/>
          </w:tcPr>
          <w:p w14:paraId="7C0B2DFB" w14:textId="77777777" w:rsidR="00A812C1" w:rsidRDefault="00A812C1" w:rsidP="003F4203"/>
        </w:tc>
        <w:tc>
          <w:tcPr>
            <w:tcW w:w="3700" w:type="dxa"/>
          </w:tcPr>
          <w:p w14:paraId="53EFF137" w14:textId="77777777" w:rsidR="00A812C1" w:rsidRDefault="00A812C1" w:rsidP="003F4203"/>
        </w:tc>
      </w:tr>
      <w:tr w:rsidR="00A812C1" w14:paraId="4ADA2801" w14:textId="77777777" w:rsidTr="003F4203">
        <w:tc>
          <w:tcPr>
            <w:tcW w:w="2400" w:type="dxa"/>
          </w:tcPr>
          <w:p w14:paraId="70068D25" w14:textId="77777777" w:rsidR="00A812C1" w:rsidRDefault="00A812C1" w:rsidP="003F4203">
            <w:r>
              <w:t>Aktualitet</w:t>
            </w:r>
          </w:p>
        </w:tc>
        <w:tc>
          <w:tcPr>
            <w:tcW w:w="4000" w:type="dxa"/>
          </w:tcPr>
          <w:p w14:paraId="4661C58B" w14:textId="77777777" w:rsidR="00A812C1" w:rsidRDefault="00A812C1" w:rsidP="003F4203">
            <w:r>
              <w:t>Tjänsten garanterar att registrering av hävningen skett då anropet genomförts utan fel.</w:t>
            </w:r>
          </w:p>
          <w:p w14:paraId="2FE43E23" w14:textId="77777777" w:rsidR="00A812C1" w:rsidRDefault="00A812C1" w:rsidP="003F4203">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3F4203"/>
          <w:p w14:paraId="7D902725" w14:textId="77777777" w:rsidR="00A812C1" w:rsidRDefault="00A812C1" w:rsidP="003F4203">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3F4203"/>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3F4203">
        <w:trPr>
          <w:trHeight w:val="384"/>
        </w:trPr>
        <w:tc>
          <w:tcPr>
            <w:tcW w:w="2800" w:type="dxa"/>
            <w:shd w:val="clear" w:color="auto" w:fill="D9D9D9" w:themeFill="background1" w:themeFillShade="D9"/>
            <w:vAlign w:val="bottom"/>
          </w:tcPr>
          <w:p w14:paraId="773A1AB0" w14:textId="77777777" w:rsidR="00A812C1" w:rsidRDefault="00A812C1" w:rsidP="003F4203">
            <w:pPr>
              <w:rPr>
                <w:b/>
              </w:rPr>
            </w:pPr>
            <w:r>
              <w:rPr>
                <w:b/>
              </w:rPr>
              <w:t>Namn</w:t>
            </w:r>
          </w:p>
        </w:tc>
        <w:tc>
          <w:tcPr>
            <w:tcW w:w="2000" w:type="dxa"/>
            <w:shd w:val="clear" w:color="auto" w:fill="D9D9D9" w:themeFill="background1" w:themeFillShade="D9"/>
            <w:vAlign w:val="bottom"/>
          </w:tcPr>
          <w:p w14:paraId="0B1ECCC0" w14:textId="77777777" w:rsidR="00A812C1" w:rsidRDefault="00A812C1" w:rsidP="003F4203">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3F4203">
            <w:pPr>
              <w:rPr>
                <w:b/>
              </w:rPr>
            </w:pPr>
            <w:r>
              <w:rPr>
                <w:b/>
              </w:rPr>
              <w:t>Kardinalitet</w:t>
            </w:r>
          </w:p>
        </w:tc>
      </w:tr>
      <w:tr w:rsidR="00A812C1" w14:paraId="3777A24E" w14:textId="77777777" w:rsidTr="003F4203">
        <w:tc>
          <w:tcPr>
            <w:tcW w:w="2800" w:type="dxa"/>
            <w:shd w:val="clear" w:color="auto" w:fill="F9F9F9" w:themeFill="background1" w:themeFillShade="F9"/>
            <w:vAlign w:val="bottom"/>
          </w:tcPr>
          <w:p w14:paraId="779A17B8" w14:textId="77777777" w:rsidR="00A812C1" w:rsidRDefault="00A812C1" w:rsidP="003F4203">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3F4203">
            <w:pPr>
              <w:rPr>
                <w:b/>
              </w:rPr>
            </w:pPr>
          </w:p>
        </w:tc>
        <w:tc>
          <w:tcPr>
            <w:tcW w:w="4000" w:type="dxa"/>
            <w:shd w:val="clear" w:color="auto" w:fill="F9F9F9" w:themeFill="background1" w:themeFillShade="F9"/>
            <w:vAlign w:val="bottom"/>
          </w:tcPr>
          <w:p w14:paraId="53D7059F" w14:textId="77777777" w:rsidR="00A812C1" w:rsidRDefault="00A812C1" w:rsidP="003F4203">
            <w:pPr>
              <w:rPr>
                <w:b/>
              </w:rPr>
            </w:pPr>
          </w:p>
        </w:tc>
        <w:tc>
          <w:tcPr>
            <w:tcW w:w="1300" w:type="dxa"/>
            <w:shd w:val="clear" w:color="auto" w:fill="F9F9F9" w:themeFill="background1" w:themeFillShade="F9"/>
            <w:vAlign w:val="bottom"/>
          </w:tcPr>
          <w:p w14:paraId="7AFF83FE" w14:textId="77777777" w:rsidR="00A812C1" w:rsidRDefault="00A812C1" w:rsidP="003F4203">
            <w:pPr>
              <w:rPr>
                <w:b/>
              </w:rPr>
            </w:pPr>
          </w:p>
        </w:tc>
      </w:tr>
      <w:tr w:rsidR="00A812C1" w14:paraId="617B9067" w14:textId="77777777" w:rsidTr="003F4203">
        <w:tc>
          <w:tcPr>
            <w:tcW w:w="2800" w:type="dxa"/>
          </w:tcPr>
          <w:p w14:paraId="039A6DEB" w14:textId="77777777" w:rsidR="00A812C1" w:rsidRDefault="00A812C1" w:rsidP="003F4203">
            <w:r>
              <w:t>blockId</w:t>
            </w:r>
          </w:p>
        </w:tc>
        <w:tc>
          <w:tcPr>
            <w:tcW w:w="2000" w:type="dxa"/>
          </w:tcPr>
          <w:p w14:paraId="56779335" w14:textId="77777777" w:rsidR="00A812C1" w:rsidRDefault="00A812C1" w:rsidP="003F4203">
            <w:r>
              <w:t>blocking:Id</w:t>
            </w:r>
          </w:p>
        </w:tc>
        <w:tc>
          <w:tcPr>
            <w:tcW w:w="4000" w:type="dxa"/>
          </w:tcPr>
          <w:p w14:paraId="445732FE" w14:textId="77777777" w:rsidR="00A812C1" w:rsidRDefault="00A812C1" w:rsidP="003F4203">
            <w:r>
              <w:t>Unik, global identifierare för spärren.</w:t>
            </w:r>
          </w:p>
        </w:tc>
        <w:tc>
          <w:tcPr>
            <w:tcW w:w="1300" w:type="dxa"/>
          </w:tcPr>
          <w:p w14:paraId="604C12D6" w14:textId="77777777" w:rsidR="00A812C1" w:rsidRDefault="00A812C1" w:rsidP="003F4203">
            <w:r>
              <w:t>1..1</w:t>
            </w:r>
          </w:p>
        </w:tc>
      </w:tr>
      <w:tr w:rsidR="00A812C1" w14:paraId="4648CC74" w14:textId="77777777" w:rsidTr="003F4203">
        <w:tc>
          <w:tcPr>
            <w:tcW w:w="2800" w:type="dxa"/>
          </w:tcPr>
          <w:p w14:paraId="5C5FB880" w14:textId="77777777" w:rsidR="00A812C1" w:rsidRDefault="00A812C1" w:rsidP="003F4203">
            <w:r>
              <w:t>revokeAction</w:t>
            </w:r>
          </w:p>
        </w:tc>
        <w:tc>
          <w:tcPr>
            <w:tcW w:w="2000" w:type="dxa"/>
          </w:tcPr>
          <w:p w14:paraId="5F35F4B8" w14:textId="77777777" w:rsidR="00A812C1" w:rsidRDefault="00A812C1" w:rsidP="003F4203">
            <w:r>
              <w:t>blocking:Action</w:t>
            </w:r>
          </w:p>
        </w:tc>
        <w:tc>
          <w:tcPr>
            <w:tcW w:w="4000" w:type="dxa"/>
          </w:tcPr>
          <w:p w14:paraId="33FA181A" w14:textId="77777777" w:rsidR="00A812C1" w:rsidRDefault="00A812C1" w:rsidP="003F4203">
            <w:r>
              <w:t>Identifierar de personer som begärt och permanent hävt spärren samt tidpunkter för dessa.</w:t>
            </w:r>
          </w:p>
        </w:tc>
        <w:tc>
          <w:tcPr>
            <w:tcW w:w="1300" w:type="dxa"/>
          </w:tcPr>
          <w:p w14:paraId="1C7B6E72" w14:textId="77777777" w:rsidR="00A812C1" w:rsidRDefault="00A812C1" w:rsidP="003F4203">
            <w:r>
              <w:t>1..1</w:t>
            </w:r>
          </w:p>
        </w:tc>
      </w:tr>
      <w:tr w:rsidR="00A812C1" w14:paraId="2E296C26" w14:textId="77777777" w:rsidTr="003F4203">
        <w:tc>
          <w:tcPr>
            <w:tcW w:w="2800" w:type="dxa"/>
          </w:tcPr>
          <w:p w14:paraId="71D84B17" w14:textId="77777777" w:rsidR="00A812C1" w:rsidRDefault="00A812C1" w:rsidP="003F4203">
            <w:r>
              <w:t>revokeReasonText</w:t>
            </w:r>
          </w:p>
        </w:tc>
        <w:tc>
          <w:tcPr>
            <w:tcW w:w="2000" w:type="dxa"/>
          </w:tcPr>
          <w:p w14:paraId="11C5A01A" w14:textId="77777777" w:rsidR="00A812C1" w:rsidRDefault="00A812C1" w:rsidP="003F4203">
            <w:r>
              <w:t>blocking:ReasonText</w:t>
            </w:r>
          </w:p>
        </w:tc>
        <w:tc>
          <w:tcPr>
            <w:tcW w:w="4000" w:type="dxa"/>
          </w:tcPr>
          <w:p w14:paraId="659BCAC1" w14:textId="77777777" w:rsidR="00A812C1" w:rsidRDefault="00A812C1" w:rsidP="003F4203">
            <w:r>
              <w:t>Orsaken till den permanenta hävningen.</w:t>
            </w:r>
          </w:p>
        </w:tc>
        <w:tc>
          <w:tcPr>
            <w:tcW w:w="1300" w:type="dxa"/>
          </w:tcPr>
          <w:p w14:paraId="24BE28A1" w14:textId="77777777" w:rsidR="00A812C1" w:rsidRDefault="00A812C1" w:rsidP="003F4203">
            <w:r>
              <w:t>0..1</w:t>
            </w:r>
          </w:p>
        </w:tc>
      </w:tr>
      <w:tr w:rsidR="00A812C1" w14:paraId="4BE6E718" w14:textId="77777777" w:rsidTr="003F4203">
        <w:tc>
          <w:tcPr>
            <w:tcW w:w="2800" w:type="dxa"/>
          </w:tcPr>
          <w:p w14:paraId="0626C879" w14:textId="77777777" w:rsidR="00A812C1" w:rsidRDefault="00A812C1" w:rsidP="003F4203">
            <w:r>
              <w:t>replicationTimeout</w:t>
            </w:r>
          </w:p>
        </w:tc>
        <w:tc>
          <w:tcPr>
            <w:tcW w:w="2000" w:type="dxa"/>
          </w:tcPr>
          <w:p w14:paraId="18E57532" w14:textId="77777777" w:rsidR="00A812C1" w:rsidRDefault="00A812C1" w:rsidP="003F4203">
            <w:r>
              <w:t>xs:int</w:t>
            </w:r>
          </w:p>
        </w:tc>
        <w:tc>
          <w:tcPr>
            <w:tcW w:w="4000" w:type="dxa"/>
          </w:tcPr>
          <w:p w14:paraId="35CDAB39" w14:textId="77777777" w:rsidR="00A812C1" w:rsidRDefault="00A812C1" w:rsidP="003F4203">
            <w:r>
              <w:t xml:space="preserve">Anger hur replikering till nationell spärrtjänst ska ske. </w:t>
            </w:r>
          </w:p>
          <w:p w14:paraId="2E2E7C0E" w14:textId="77777777" w:rsidR="00A812C1" w:rsidRDefault="00A812C1" w:rsidP="003F4203">
            <w:r>
              <w:t xml:space="preserve">-   Om -1 anges kommer anropet att vänta på att replikering är utförd innan det </w:t>
            </w:r>
            <w:r>
              <w:lastRenderedPageBreak/>
              <w:t>avslutas eller om ws anropet gör timeout. Anropet kommer då att misslyckas.</w:t>
            </w:r>
          </w:p>
          <w:p w14:paraId="4859F077" w14:textId="77777777" w:rsidR="00A812C1" w:rsidRDefault="00A812C1" w:rsidP="003F4203">
            <w:r>
              <w:t>-   Om 0 anges kommer anropet att avslutas direkt och replikering sker asynkront så snabbt som möjligt.</w:t>
            </w:r>
          </w:p>
          <w:p w14:paraId="3D6AD4BB" w14:textId="77777777" w:rsidR="00A812C1" w:rsidRDefault="00A812C1" w:rsidP="003F4203">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3F4203">
            <w:r>
              <w:lastRenderedPageBreak/>
              <w:t>1..1</w:t>
            </w:r>
          </w:p>
        </w:tc>
      </w:tr>
      <w:tr w:rsidR="00A812C1" w14:paraId="415E3A63" w14:textId="77777777" w:rsidTr="003F4203">
        <w:tc>
          <w:tcPr>
            <w:tcW w:w="2800" w:type="dxa"/>
            <w:shd w:val="clear" w:color="auto" w:fill="F9F9F9" w:themeFill="background1" w:themeFillShade="F9"/>
            <w:vAlign w:val="bottom"/>
          </w:tcPr>
          <w:p w14:paraId="743C6AF8" w14:textId="77777777" w:rsidR="00A812C1" w:rsidRDefault="00A812C1" w:rsidP="003F4203">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3F4203">
            <w:pPr>
              <w:rPr>
                <w:b/>
              </w:rPr>
            </w:pPr>
          </w:p>
        </w:tc>
        <w:tc>
          <w:tcPr>
            <w:tcW w:w="4000" w:type="dxa"/>
            <w:shd w:val="clear" w:color="auto" w:fill="F9F9F9" w:themeFill="background1" w:themeFillShade="F9"/>
            <w:vAlign w:val="bottom"/>
          </w:tcPr>
          <w:p w14:paraId="5E399FA7" w14:textId="77777777" w:rsidR="00A812C1" w:rsidRDefault="00A812C1" w:rsidP="003F4203">
            <w:pPr>
              <w:rPr>
                <w:b/>
              </w:rPr>
            </w:pPr>
          </w:p>
        </w:tc>
        <w:tc>
          <w:tcPr>
            <w:tcW w:w="1300" w:type="dxa"/>
            <w:shd w:val="clear" w:color="auto" w:fill="F9F9F9" w:themeFill="background1" w:themeFillShade="F9"/>
            <w:vAlign w:val="bottom"/>
          </w:tcPr>
          <w:p w14:paraId="63AEBB8F" w14:textId="77777777" w:rsidR="00A812C1" w:rsidRDefault="00A812C1" w:rsidP="003F4203">
            <w:pPr>
              <w:rPr>
                <w:b/>
              </w:rPr>
            </w:pPr>
          </w:p>
        </w:tc>
      </w:tr>
      <w:tr w:rsidR="00A812C1" w14:paraId="2C499199" w14:textId="77777777" w:rsidTr="003F4203">
        <w:tc>
          <w:tcPr>
            <w:tcW w:w="2800" w:type="dxa"/>
          </w:tcPr>
          <w:p w14:paraId="56F2AED9" w14:textId="77777777" w:rsidR="00A812C1" w:rsidRDefault="00A812C1" w:rsidP="003F4203">
            <w:r>
              <w:t>revokeExtendedBlock</w:t>
            </w:r>
          </w:p>
        </w:tc>
        <w:tc>
          <w:tcPr>
            <w:tcW w:w="2000" w:type="dxa"/>
          </w:tcPr>
          <w:p w14:paraId="372A8E3A" w14:textId="77777777" w:rsidR="00A812C1" w:rsidRDefault="00A812C1" w:rsidP="003F4203">
            <w:r>
              <w:t>blocking:Result</w:t>
            </w:r>
          </w:p>
        </w:tc>
        <w:tc>
          <w:tcPr>
            <w:tcW w:w="4000" w:type="dxa"/>
          </w:tcPr>
          <w:p w14:paraId="769F2746" w14:textId="77777777" w:rsidR="00A812C1" w:rsidRDefault="00A812C1" w:rsidP="003F4203">
            <w:r>
              <w:t>Status för om operationen lyckades eller inte.</w:t>
            </w:r>
          </w:p>
        </w:tc>
        <w:tc>
          <w:tcPr>
            <w:tcW w:w="1300" w:type="dxa"/>
          </w:tcPr>
          <w:p w14:paraId="52B2B153" w14:textId="77777777" w:rsidR="00A812C1" w:rsidRDefault="00A812C1" w:rsidP="003F4203">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:RevokeExtendedBlockRequest</w:t>
      </w:r>
      <w:proofErr w:type="gramEnd"/>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35" w:name="_Toc338683518"/>
      <w:proofErr w:type="spellStart"/>
      <w:r>
        <w:lastRenderedPageBreak/>
        <w:t>DeleteExtendedBlock</w:t>
      </w:r>
      <w:bookmarkEnd w:id="35"/>
      <w:proofErr w:type="spellEnd"/>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08600C">
        <w:trPr>
          <w:trHeight w:val="384"/>
        </w:trPr>
        <w:tc>
          <w:tcPr>
            <w:tcW w:w="2400" w:type="dxa"/>
            <w:shd w:val="clear" w:color="auto" w:fill="D9D9D9" w:themeFill="background1" w:themeFillShade="D9"/>
            <w:vAlign w:val="bottom"/>
          </w:tcPr>
          <w:p w14:paraId="2E0BE5E2" w14:textId="77777777" w:rsidR="005D0C51" w:rsidRDefault="005D0C51" w:rsidP="0008600C">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08600C">
            <w:pPr>
              <w:rPr>
                <w:b/>
              </w:rPr>
            </w:pPr>
            <w:r>
              <w:rPr>
                <w:b/>
              </w:rPr>
              <w:t>Värde</w:t>
            </w:r>
          </w:p>
        </w:tc>
        <w:tc>
          <w:tcPr>
            <w:tcW w:w="3700" w:type="dxa"/>
            <w:shd w:val="clear" w:color="auto" w:fill="D9D9D9" w:themeFill="background1" w:themeFillShade="D9"/>
            <w:vAlign w:val="bottom"/>
          </w:tcPr>
          <w:p w14:paraId="32627241" w14:textId="77777777" w:rsidR="005D0C51" w:rsidRDefault="005D0C51" w:rsidP="0008600C">
            <w:pPr>
              <w:rPr>
                <w:b/>
              </w:rPr>
            </w:pPr>
            <w:r>
              <w:rPr>
                <w:b/>
              </w:rPr>
              <w:t>Kommentar</w:t>
            </w:r>
          </w:p>
        </w:tc>
      </w:tr>
      <w:tr w:rsidR="005D0C51" w14:paraId="5BBFB77F" w14:textId="77777777" w:rsidTr="0008600C">
        <w:tc>
          <w:tcPr>
            <w:tcW w:w="2400" w:type="dxa"/>
          </w:tcPr>
          <w:p w14:paraId="14F995EF" w14:textId="77777777" w:rsidR="005D0C51" w:rsidRDefault="005D0C51" w:rsidP="0008600C">
            <w:r>
              <w:t>Svarstid</w:t>
            </w:r>
          </w:p>
        </w:tc>
        <w:tc>
          <w:tcPr>
            <w:tcW w:w="4000" w:type="dxa"/>
          </w:tcPr>
          <w:p w14:paraId="45F99E55" w14:textId="77777777" w:rsidR="005D0C51" w:rsidRDefault="005D0C51" w:rsidP="0008600C"/>
        </w:tc>
        <w:tc>
          <w:tcPr>
            <w:tcW w:w="3700" w:type="dxa"/>
          </w:tcPr>
          <w:p w14:paraId="143BF8AD" w14:textId="77777777" w:rsidR="005D0C51" w:rsidRDefault="005D0C51" w:rsidP="0008600C"/>
        </w:tc>
      </w:tr>
      <w:tr w:rsidR="005D0C51" w14:paraId="5DF9EE66" w14:textId="77777777" w:rsidTr="0008600C">
        <w:tc>
          <w:tcPr>
            <w:tcW w:w="2400" w:type="dxa"/>
          </w:tcPr>
          <w:p w14:paraId="64EF7B3F" w14:textId="77777777" w:rsidR="005D0C51" w:rsidRDefault="005D0C51" w:rsidP="0008600C">
            <w:r>
              <w:t>Tillgänglighet</w:t>
            </w:r>
          </w:p>
        </w:tc>
        <w:tc>
          <w:tcPr>
            <w:tcW w:w="4000" w:type="dxa"/>
          </w:tcPr>
          <w:p w14:paraId="5258003E" w14:textId="77777777" w:rsidR="005D0C51" w:rsidRDefault="005D0C51" w:rsidP="0008600C"/>
        </w:tc>
        <w:tc>
          <w:tcPr>
            <w:tcW w:w="3700" w:type="dxa"/>
          </w:tcPr>
          <w:p w14:paraId="150E3AFE" w14:textId="77777777" w:rsidR="005D0C51" w:rsidRDefault="005D0C51" w:rsidP="0008600C"/>
        </w:tc>
      </w:tr>
      <w:tr w:rsidR="005D0C51" w14:paraId="7B00D8D8" w14:textId="77777777" w:rsidTr="0008600C">
        <w:tc>
          <w:tcPr>
            <w:tcW w:w="2400" w:type="dxa"/>
          </w:tcPr>
          <w:p w14:paraId="583BADDF" w14:textId="77777777" w:rsidR="005D0C51" w:rsidRDefault="005D0C51" w:rsidP="0008600C">
            <w:r>
              <w:t>Last</w:t>
            </w:r>
          </w:p>
        </w:tc>
        <w:tc>
          <w:tcPr>
            <w:tcW w:w="4000" w:type="dxa"/>
          </w:tcPr>
          <w:p w14:paraId="048A36A8" w14:textId="77777777" w:rsidR="005D0C51" w:rsidRDefault="005D0C51" w:rsidP="0008600C"/>
        </w:tc>
        <w:tc>
          <w:tcPr>
            <w:tcW w:w="3700" w:type="dxa"/>
          </w:tcPr>
          <w:p w14:paraId="455F7B0F" w14:textId="77777777" w:rsidR="005D0C51" w:rsidRDefault="005D0C51" w:rsidP="0008600C"/>
        </w:tc>
      </w:tr>
      <w:tr w:rsidR="005D0C51" w14:paraId="42BDFC63" w14:textId="77777777" w:rsidTr="0008600C">
        <w:tc>
          <w:tcPr>
            <w:tcW w:w="2400" w:type="dxa"/>
          </w:tcPr>
          <w:p w14:paraId="6A8BD3F9" w14:textId="77777777" w:rsidR="005D0C51" w:rsidRDefault="005D0C51" w:rsidP="0008600C">
            <w:r>
              <w:t>Aktualitet</w:t>
            </w:r>
          </w:p>
        </w:tc>
        <w:tc>
          <w:tcPr>
            <w:tcW w:w="4000" w:type="dxa"/>
          </w:tcPr>
          <w:p w14:paraId="114FDAE4" w14:textId="77777777" w:rsidR="005D0C51" w:rsidRDefault="005D0C51" w:rsidP="0008600C">
            <w:r>
              <w:t>Tjänsten garanterar att makulering skett då anropet genomförts utan fel.</w:t>
            </w:r>
          </w:p>
          <w:p w14:paraId="3F8D11BA" w14:textId="77777777" w:rsidR="005D0C51" w:rsidRDefault="005D0C51" w:rsidP="0008600C">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08600C"/>
          <w:p w14:paraId="400BCC0A" w14:textId="77777777" w:rsidR="005D0C51" w:rsidRDefault="005D0C51" w:rsidP="0008600C">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08600C"/>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08600C">
        <w:trPr>
          <w:trHeight w:val="384"/>
        </w:trPr>
        <w:tc>
          <w:tcPr>
            <w:tcW w:w="2800" w:type="dxa"/>
            <w:shd w:val="clear" w:color="auto" w:fill="D9D9D9" w:themeFill="background1" w:themeFillShade="D9"/>
            <w:vAlign w:val="bottom"/>
          </w:tcPr>
          <w:p w14:paraId="4FB46B58" w14:textId="77777777" w:rsidR="005D0C51" w:rsidRDefault="005D0C51" w:rsidP="0008600C">
            <w:pPr>
              <w:rPr>
                <w:b/>
              </w:rPr>
            </w:pPr>
            <w:r>
              <w:rPr>
                <w:b/>
              </w:rPr>
              <w:t>Namn</w:t>
            </w:r>
          </w:p>
        </w:tc>
        <w:tc>
          <w:tcPr>
            <w:tcW w:w="2000" w:type="dxa"/>
            <w:shd w:val="clear" w:color="auto" w:fill="D9D9D9" w:themeFill="background1" w:themeFillShade="D9"/>
            <w:vAlign w:val="bottom"/>
          </w:tcPr>
          <w:p w14:paraId="5786E3A3" w14:textId="77777777" w:rsidR="005D0C51" w:rsidRDefault="005D0C51" w:rsidP="0008600C">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08600C">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08600C">
            <w:pPr>
              <w:rPr>
                <w:b/>
              </w:rPr>
            </w:pPr>
            <w:r>
              <w:rPr>
                <w:b/>
              </w:rPr>
              <w:t>Kardinalitet</w:t>
            </w:r>
          </w:p>
        </w:tc>
      </w:tr>
      <w:tr w:rsidR="005D0C51" w14:paraId="2C855073" w14:textId="77777777" w:rsidTr="0008600C">
        <w:tc>
          <w:tcPr>
            <w:tcW w:w="2800" w:type="dxa"/>
            <w:shd w:val="clear" w:color="auto" w:fill="F9F9F9" w:themeFill="background1" w:themeFillShade="F9"/>
            <w:vAlign w:val="bottom"/>
          </w:tcPr>
          <w:p w14:paraId="7D299C3B" w14:textId="77777777" w:rsidR="005D0C51" w:rsidRDefault="005D0C51" w:rsidP="0008600C">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08600C">
            <w:pPr>
              <w:rPr>
                <w:b/>
              </w:rPr>
            </w:pPr>
          </w:p>
        </w:tc>
        <w:tc>
          <w:tcPr>
            <w:tcW w:w="4000" w:type="dxa"/>
            <w:shd w:val="clear" w:color="auto" w:fill="F9F9F9" w:themeFill="background1" w:themeFillShade="F9"/>
            <w:vAlign w:val="bottom"/>
          </w:tcPr>
          <w:p w14:paraId="101B29E2" w14:textId="77777777" w:rsidR="005D0C51" w:rsidRDefault="005D0C51" w:rsidP="0008600C">
            <w:pPr>
              <w:rPr>
                <w:b/>
              </w:rPr>
            </w:pPr>
          </w:p>
        </w:tc>
        <w:tc>
          <w:tcPr>
            <w:tcW w:w="1300" w:type="dxa"/>
            <w:shd w:val="clear" w:color="auto" w:fill="F9F9F9" w:themeFill="background1" w:themeFillShade="F9"/>
            <w:vAlign w:val="bottom"/>
          </w:tcPr>
          <w:p w14:paraId="7D226B8F" w14:textId="77777777" w:rsidR="005D0C51" w:rsidRDefault="005D0C51" w:rsidP="0008600C">
            <w:pPr>
              <w:rPr>
                <w:b/>
              </w:rPr>
            </w:pPr>
          </w:p>
        </w:tc>
      </w:tr>
      <w:tr w:rsidR="005D0C51" w14:paraId="49263D3C" w14:textId="77777777" w:rsidTr="0008600C">
        <w:tc>
          <w:tcPr>
            <w:tcW w:w="2800" w:type="dxa"/>
          </w:tcPr>
          <w:p w14:paraId="116C1D3A" w14:textId="77777777" w:rsidR="005D0C51" w:rsidRDefault="005D0C51" w:rsidP="0008600C">
            <w:r>
              <w:t>blockId</w:t>
            </w:r>
          </w:p>
        </w:tc>
        <w:tc>
          <w:tcPr>
            <w:tcW w:w="2000" w:type="dxa"/>
          </w:tcPr>
          <w:p w14:paraId="7BA9FE8D" w14:textId="77777777" w:rsidR="005D0C51" w:rsidRDefault="005D0C51" w:rsidP="0008600C">
            <w:r>
              <w:t>blocking:Id</w:t>
            </w:r>
          </w:p>
        </w:tc>
        <w:tc>
          <w:tcPr>
            <w:tcW w:w="4000" w:type="dxa"/>
          </w:tcPr>
          <w:p w14:paraId="4397682D" w14:textId="77777777" w:rsidR="005D0C51" w:rsidRDefault="005D0C51" w:rsidP="0008600C">
            <w:r>
              <w:t>Identifierare för den spärr som skall makuleras.</w:t>
            </w:r>
          </w:p>
        </w:tc>
        <w:tc>
          <w:tcPr>
            <w:tcW w:w="1300" w:type="dxa"/>
          </w:tcPr>
          <w:p w14:paraId="2284510E" w14:textId="77777777" w:rsidR="005D0C51" w:rsidRDefault="005D0C51" w:rsidP="0008600C">
            <w:r>
              <w:t>1..1</w:t>
            </w:r>
          </w:p>
        </w:tc>
      </w:tr>
      <w:tr w:rsidR="005D0C51" w14:paraId="3377CDBC" w14:textId="77777777" w:rsidTr="0008600C">
        <w:tc>
          <w:tcPr>
            <w:tcW w:w="2800" w:type="dxa"/>
          </w:tcPr>
          <w:p w14:paraId="5B07F4A5" w14:textId="77777777" w:rsidR="005D0C51" w:rsidRDefault="005D0C51" w:rsidP="0008600C">
            <w:r>
              <w:t>deleteAction</w:t>
            </w:r>
          </w:p>
        </w:tc>
        <w:tc>
          <w:tcPr>
            <w:tcW w:w="2000" w:type="dxa"/>
          </w:tcPr>
          <w:p w14:paraId="5B415394" w14:textId="77777777" w:rsidR="005D0C51" w:rsidRDefault="005D0C51" w:rsidP="0008600C">
            <w:r>
              <w:t>blocking:Action</w:t>
            </w:r>
          </w:p>
        </w:tc>
        <w:tc>
          <w:tcPr>
            <w:tcW w:w="4000" w:type="dxa"/>
          </w:tcPr>
          <w:p w14:paraId="74303558" w14:textId="77777777" w:rsidR="005D0C51" w:rsidRDefault="005D0C51" w:rsidP="0008600C">
            <w:r>
              <w:t>Identifierar de personer som begärt och makulerat spärren samt tidpunkter för dessa.</w:t>
            </w:r>
          </w:p>
        </w:tc>
        <w:tc>
          <w:tcPr>
            <w:tcW w:w="1300" w:type="dxa"/>
          </w:tcPr>
          <w:p w14:paraId="787B7657" w14:textId="77777777" w:rsidR="005D0C51" w:rsidRDefault="005D0C51" w:rsidP="0008600C">
            <w:r>
              <w:t>1..1</w:t>
            </w:r>
          </w:p>
        </w:tc>
      </w:tr>
      <w:tr w:rsidR="005D0C51" w14:paraId="4AE97792" w14:textId="77777777" w:rsidTr="0008600C">
        <w:tc>
          <w:tcPr>
            <w:tcW w:w="2800" w:type="dxa"/>
          </w:tcPr>
          <w:p w14:paraId="161C6EF4" w14:textId="77777777" w:rsidR="005D0C51" w:rsidRDefault="005D0C51" w:rsidP="0008600C">
            <w:r>
              <w:t>deleteReasonText</w:t>
            </w:r>
          </w:p>
        </w:tc>
        <w:tc>
          <w:tcPr>
            <w:tcW w:w="2000" w:type="dxa"/>
          </w:tcPr>
          <w:p w14:paraId="5BD94F52" w14:textId="77777777" w:rsidR="005D0C51" w:rsidRDefault="005D0C51" w:rsidP="0008600C">
            <w:r>
              <w:t>blocking:ReasonText</w:t>
            </w:r>
          </w:p>
        </w:tc>
        <w:tc>
          <w:tcPr>
            <w:tcW w:w="4000" w:type="dxa"/>
          </w:tcPr>
          <w:p w14:paraId="3AC4DDF9" w14:textId="77777777" w:rsidR="005D0C51" w:rsidRDefault="005D0C51" w:rsidP="0008600C">
            <w:r>
              <w:t>Ej obligatorisk, kompletterande text för orsak till makuleringen.</w:t>
            </w:r>
          </w:p>
        </w:tc>
        <w:tc>
          <w:tcPr>
            <w:tcW w:w="1300" w:type="dxa"/>
          </w:tcPr>
          <w:p w14:paraId="2D84637D" w14:textId="77777777" w:rsidR="005D0C51" w:rsidRDefault="005D0C51" w:rsidP="0008600C">
            <w:r>
              <w:t>0..1</w:t>
            </w:r>
          </w:p>
        </w:tc>
      </w:tr>
      <w:tr w:rsidR="005D0C51" w14:paraId="1FC07B75" w14:textId="77777777" w:rsidTr="0008600C">
        <w:tc>
          <w:tcPr>
            <w:tcW w:w="2800" w:type="dxa"/>
          </w:tcPr>
          <w:p w14:paraId="799CE89D" w14:textId="77777777" w:rsidR="005D0C51" w:rsidRDefault="005D0C51" w:rsidP="0008600C">
            <w:r>
              <w:t>replicationTimeout</w:t>
            </w:r>
          </w:p>
        </w:tc>
        <w:tc>
          <w:tcPr>
            <w:tcW w:w="2000" w:type="dxa"/>
          </w:tcPr>
          <w:p w14:paraId="1394C14E" w14:textId="77777777" w:rsidR="005D0C51" w:rsidRDefault="005D0C51" w:rsidP="0008600C">
            <w:r>
              <w:t>xs:int</w:t>
            </w:r>
          </w:p>
        </w:tc>
        <w:tc>
          <w:tcPr>
            <w:tcW w:w="4000" w:type="dxa"/>
          </w:tcPr>
          <w:p w14:paraId="4CC880F6" w14:textId="77777777" w:rsidR="005D0C51" w:rsidRDefault="005D0C51" w:rsidP="0008600C">
            <w:r>
              <w:t xml:space="preserve">Anger hur replikering till nationell spärrtjänst ska ske. </w:t>
            </w:r>
          </w:p>
          <w:p w14:paraId="43083CFA" w14:textId="77777777" w:rsidR="005D0C51" w:rsidRDefault="005D0C51" w:rsidP="0008600C">
            <w:r>
              <w:t xml:space="preserve">-   Om -1 anges kommer anropet att vänta </w:t>
            </w:r>
            <w:r>
              <w:lastRenderedPageBreak/>
              <w:t>på att replikering är utförd innan det avslutas eller om ws anropet gör timeout. Anropet kommer då att misslyckas.</w:t>
            </w:r>
          </w:p>
          <w:p w14:paraId="2E1813F8" w14:textId="77777777" w:rsidR="005D0C51" w:rsidRDefault="005D0C51" w:rsidP="0008600C">
            <w:r>
              <w:t>-   Om 0 anges kommer anropet att avslutas direkt och replikering sker asynkront så snabbt som möjligt.</w:t>
            </w:r>
          </w:p>
          <w:p w14:paraId="6CC2E011" w14:textId="77777777" w:rsidR="005D0C51" w:rsidRDefault="005D0C51" w:rsidP="0008600C">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08600C">
            <w:r>
              <w:lastRenderedPageBreak/>
              <w:t>1..1</w:t>
            </w:r>
          </w:p>
        </w:tc>
      </w:tr>
      <w:tr w:rsidR="005D0C51" w14:paraId="6F728511" w14:textId="77777777" w:rsidTr="0008600C">
        <w:tc>
          <w:tcPr>
            <w:tcW w:w="2800" w:type="dxa"/>
            <w:shd w:val="clear" w:color="auto" w:fill="F9F9F9" w:themeFill="background1" w:themeFillShade="F9"/>
            <w:vAlign w:val="bottom"/>
          </w:tcPr>
          <w:p w14:paraId="364CFCBD" w14:textId="77777777" w:rsidR="005D0C51" w:rsidRDefault="005D0C51" w:rsidP="0008600C">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08600C">
            <w:pPr>
              <w:rPr>
                <w:b/>
              </w:rPr>
            </w:pPr>
          </w:p>
        </w:tc>
        <w:tc>
          <w:tcPr>
            <w:tcW w:w="4000" w:type="dxa"/>
            <w:shd w:val="clear" w:color="auto" w:fill="F9F9F9" w:themeFill="background1" w:themeFillShade="F9"/>
            <w:vAlign w:val="bottom"/>
          </w:tcPr>
          <w:p w14:paraId="1129630A" w14:textId="77777777" w:rsidR="005D0C51" w:rsidRDefault="005D0C51" w:rsidP="0008600C">
            <w:pPr>
              <w:rPr>
                <w:b/>
              </w:rPr>
            </w:pPr>
          </w:p>
        </w:tc>
        <w:tc>
          <w:tcPr>
            <w:tcW w:w="1300" w:type="dxa"/>
            <w:shd w:val="clear" w:color="auto" w:fill="F9F9F9" w:themeFill="background1" w:themeFillShade="F9"/>
            <w:vAlign w:val="bottom"/>
          </w:tcPr>
          <w:p w14:paraId="7BC92A8E" w14:textId="77777777" w:rsidR="005D0C51" w:rsidRDefault="005D0C51" w:rsidP="0008600C">
            <w:pPr>
              <w:rPr>
                <w:b/>
              </w:rPr>
            </w:pPr>
          </w:p>
        </w:tc>
      </w:tr>
      <w:tr w:rsidR="005D0C51" w14:paraId="4B03CD1D" w14:textId="77777777" w:rsidTr="0008600C">
        <w:tc>
          <w:tcPr>
            <w:tcW w:w="2800" w:type="dxa"/>
          </w:tcPr>
          <w:p w14:paraId="1767C434" w14:textId="77777777" w:rsidR="005D0C51" w:rsidRDefault="005D0C51" w:rsidP="0008600C">
            <w:r>
              <w:t>deleteExtendedBlock</w:t>
            </w:r>
          </w:p>
        </w:tc>
        <w:tc>
          <w:tcPr>
            <w:tcW w:w="2000" w:type="dxa"/>
          </w:tcPr>
          <w:p w14:paraId="02DECF71" w14:textId="77777777" w:rsidR="005D0C51" w:rsidRDefault="005D0C51" w:rsidP="0008600C">
            <w:r>
              <w:t>blocking:Result</w:t>
            </w:r>
          </w:p>
        </w:tc>
        <w:tc>
          <w:tcPr>
            <w:tcW w:w="4000" w:type="dxa"/>
          </w:tcPr>
          <w:p w14:paraId="38C8DFA5" w14:textId="77777777" w:rsidR="005D0C51" w:rsidRDefault="005D0C51" w:rsidP="0008600C">
            <w:r>
              <w:t>Status för om operationen lyckades eller inte.</w:t>
            </w:r>
          </w:p>
        </w:tc>
        <w:tc>
          <w:tcPr>
            <w:tcW w:w="1300" w:type="dxa"/>
          </w:tcPr>
          <w:p w14:paraId="0D387C43" w14:textId="77777777" w:rsidR="005D0C51" w:rsidRDefault="005D0C51" w:rsidP="0008600C">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:DeleteExtendedBlockRequest</w:t>
      </w:r>
      <w:proofErr w:type="gramEnd"/>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36" w:name="_Toc338683519"/>
      <w:proofErr w:type="spellStart"/>
      <w:r>
        <w:lastRenderedPageBreak/>
        <w:t>RegisterTemporaryExtendedRevoke</w:t>
      </w:r>
      <w:bookmarkEnd w:id="36"/>
      <w:proofErr w:type="spellEnd"/>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22C97">
        <w:trPr>
          <w:trHeight w:val="384"/>
        </w:trPr>
        <w:tc>
          <w:tcPr>
            <w:tcW w:w="2400" w:type="dxa"/>
            <w:shd w:val="clear" w:color="auto" w:fill="D9D9D9" w:themeFill="background1" w:themeFillShade="D9"/>
            <w:vAlign w:val="bottom"/>
          </w:tcPr>
          <w:p w14:paraId="05C17D74" w14:textId="77777777" w:rsidR="005D0C51" w:rsidRDefault="005D0C51" w:rsidP="00E22C97">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22C97">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22C97">
            <w:pPr>
              <w:rPr>
                <w:b/>
              </w:rPr>
            </w:pPr>
            <w:r>
              <w:rPr>
                <w:b/>
              </w:rPr>
              <w:t>Kommentar</w:t>
            </w:r>
          </w:p>
        </w:tc>
      </w:tr>
      <w:tr w:rsidR="005D0C51" w14:paraId="1F04D16B" w14:textId="77777777" w:rsidTr="00E22C97">
        <w:tc>
          <w:tcPr>
            <w:tcW w:w="2400" w:type="dxa"/>
          </w:tcPr>
          <w:p w14:paraId="3ECAF419" w14:textId="77777777" w:rsidR="005D0C51" w:rsidRDefault="005D0C51" w:rsidP="00E22C97">
            <w:r>
              <w:t>Svarstid</w:t>
            </w:r>
          </w:p>
        </w:tc>
        <w:tc>
          <w:tcPr>
            <w:tcW w:w="4000" w:type="dxa"/>
          </w:tcPr>
          <w:p w14:paraId="0B032FBD" w14:textId="77777777" w:rsidR="005D0C51" w:rsidRDefault="005D0C51" w:rsidP="00E22C97"/>
        </w:tc>
        <w:tc>
          <w:tcPr>
            <w:tcW w:w="3700" w:type="dxa"/>
          </w:tcPr>
          <w:p w14:paraId="144B122C" w14:textId="77777777" w:rsidR="005D0C51" w:rsidRDefault="005D0C51" w:rsidP="00E22C97"/>
        </w:tc>
      </w:tr>
      <w:tr w:rsidR="005D0C51" w14:paraId="78FBA01B" w14:textId="77777777" w:rsidTr="00E22C97">
        <w:tc>
          <w:tcPr>
            <w:tcW w:w="2400" w:type="dxa"/>
          </w:tcPr>
          <w:p w14:paraId="16E2A887" w14:textId="77777777" w:rsidR="005D0C51" w:rsidRDefault="005D0C51" w:rsidP="00E22C97">
            <w:r>
              <w:t>Tillgänglighet</w:t>
            </w:r>
          </w:p>
        </w:tc>
        <w:tc>
          <w:tcPr>
            <w:tcW w:w="4000" w:type="dxa"/>
          </w:tcPr>
          <w:p w14:paraId="1067EE6E" w14:textId="77777777" w:rsidR="005D0C51" w:rsidRDefault="005D0C51" w:rsidP="00E22C97"/>
        </w:tc>
        <w:tc>
          <w:tcPr>
            <w:tcW w:w="3700" w:type="dxa"/>
          </w:tcPr>
          <w:p w14:paraId="7E32ABF4" w14:textId="77777777" w:rsidR="005D0C51" w:rsidRDefault="005D0C51" w:rsidP="00E22C97"/>
        </w:tc>
      </w:tr>
      <w:tr w:rsidR="005D0C51" w14:paraId="5230D4A5" w14:textId="77777777" w:rsidTr="00E22C97">
        <w:tc>
          <w:tcPr>
            <w:tcW w:w="2400" w:type="dxa"/>
          </w:tcPr>
          <w:p w14:paraId="683A1E5F" w14:textId="77777777" w:rsidR="005D0C51" w:rsidRDefault="005D0C51" w:rsidP="00E22C97">
            <w:r>
              <w:t>Last</w:t>
            </w:r>
          </w:p>
        </w:tc>
        <w:tc>
          <w:tcPr>
            <w:tcW w:w="4000" w:type="dxa"/>
          </w:tcPr>
          <w:p w14:paraId="18AC1860" w14:textId="77777777" w:rsidR="005D0C51" w:rsidRDefault="005D0C51" w:rsidP="00E22C97"/>
        </w:tc>
        <w:tc>
          <w:tcPr>
            <w:tcW w:w="3700" w:type="dxa"/>
          </w:tcPr>
          <w:p w14:paraId="1D2FEA00" w14:textId="77777777" w:rsidR="005D0C51" w:rsidRDefault="005D0C51" w:rsidP="00E22C97"/>
        </w:tc>
      </w:tr>
      <w:tr w:rsidR="005D0C51" w14:paraId="6068B66C" w14:textId="77777777" w:rsidTr="00E22C97">
        <w:tc>
          <w:tcPr>
            <w:tcW w:w="2400" w:type="dxa"/>
          </w:tcPr>
          <w:p w14:paraId="365AA532" w14:textId="77777777" w:rsidR="005D0C51" w:rsidRDefault="005D0C51" w:rsidP="00E22C97">
            <w:r>
              <w:t>Aktualitet</w:t>
            </w:r>
          </w:p>
        </w:tc>
        <w:tc>
          <w:tcPr>
            <w:tcW w:w="4000" w:type="dxa"/>
          </w:tcPr>
          <w:p w14:paraId="4E802E2E" w14:textId="77777777" w:rsidR="005D0C51" w:rsidRDefault="005D0C51" w:rsidP="00E22C97">
            <w:r>
              <w:t>Tjänsten garanterar att registrering av den tillfälliga hävningen skett då anropet genomförts utan fel.</w:t>
            </w:r>
          </w:p>
          <w:p w14:paraId="26786B56" w14:textId="77777777" w:rsidR="005D0C51" w:rsidRDefault="005D0C51" w:rsidP="00E22C97">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22C97"/>
          <w:p w14:paraId="32D24808" w14:textId="77777777" w:rsidR="005D0C51" w:rsidRDefault="005D0C51" w:rsidP="00E22C97">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22C97"/>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22C97">
        <w:trPr>
          <w:trHeight w:val="384"/>
        </w:trPr>
        <w:tc>
          <w:tcPr>
            <w:tcW w:w="2800" w:type="dxa"/>
            <w:shd w:val="clear" w:color="auto" w:fill="D9D9D9" w:themeFill="background1" w:themeFillShade="D9"/>
            <w:vAlign w:val="bottom"/>
          </w:tcPr>
          <w:p w14:paraId="78C12A6D" w14:textId="77777777" w:rsidR="005D0C51" w:rsidRDefault="005D0C51" w:rsidP="00E22C97">
            <w:pPr>
              <w:rPr>
                <w:b/>
              </w:rPr>
            </w:pPr>
            <w:r>
              <w:rPr>
                <w:b/>
              </w:rPr>
              <w:t>Namn</w:t>
            </w:r>
          </w:p>
        </w:tc>
        <w:tc>
          <w:tcPr>
            <w:tcW w:w="2000" w:type="dxa"/>
            <w:shd w:val="clear" w:color="auto" w:fill="D9D9D9" w:themeFill="background1" w:themeFillShade="D9"/>
            <w:vAlign w:val="bottom"/>
          </w:tcPr>
          <w:p w14:paraId="25859FF8" w14:textId="77777777" w:rsidR="005D0C51" w:rsidRDefault="005D0C51" w:rsidP="00E22C97">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22C97">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22C97">
            <w:pPr>
              <w:rPr>
                <w:b/>
              </w:rPr>
            </w:pPr>
            <w:r>
              <w:rPr>
                <w:b/>
              </w:rPr>
              <w:t>Kardinalitet</w:t>
            </w:r>
          </w:p>
        </w:tc>
      </w:tr>
      <w:tr w:rsidR="005D0C51" w14:paraId="263D7635" w14:textId="77777777" w:rsidTr="00E22C97">
        <w:tc>
          <w:tcPr>
            <w:tcW w:w="2800" w:type="dxa"/>
            <w:shd w:val="clear" w:color="auto" w:fill="F9F9F9" w:themeFill="background1" w:themeFillShade="F9"/>
            <w:vAlign w:val="bottom"/>
          </w:tcPr>
          <w:p w14:paraId="6D146B47" w14:textId="77777777" w:rsidR="005D0C51" w:rsidRDefault="005D0C51" w:rsidP="00E22C97">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22C97">
            <w:pPr>
              <w:rPr>
                <w:b/>
              </w:rPr>
            </w:pPr>
          </w:p>
        </w:tc>
        <w:tc>
          <w:tcPr>
            <w:tcW w:w="4000" w:type="dxa"/>
            <w:shd w:val="clear" w:color="auto" w:fill="F9F9F9" w:themeFill="background1" w:themeFillShade="F9"/>
            <w:vAlign w:val="bottom"/>
          </w:tcPr>
          <w:p w14:paraId="028C3C2E" w14:textId="77777777" w:rsidR="005D0C51" w:rsidRDefault="005D0C51" w:rsidP="00E22C97">
            <w:pPr>
              <w:rPr>
                <w:b/>
              </w:rPr>
            </w:pPr>
          </w:p>
        </w:tc>
        <w:tc>
          <w:tcPr>
            <w:tcW w:w="1300" w:type="dxa"/>
            <w:shd w:val="clear" w:color="auto" w:fill="F9F9F9" w:themeFill="background1" w:themeFillShade="F9"/>
            <w:vAlign w:val="bottom"/>
          </w:tcPr>
          <w:p w14:paraId="58ED64B6" w14:textId="77777777" w:rsidR="005D0C51" w:rsidRDefault="005D0C51" w:rsidP="00E22C97">
            <w:pPr>
              <w:rPr>
                <w:b/>
              </w:rPr>
            </w:pPr>
          </w:p>
        </w:tc>
      </w:tr>
      <w:tr w:rsidR="005D0C51" w14:paraId="59CF382A" w14:textId="77777777" w:rsidTr="00E22C97">
        <w:tc>
          <w:tcPr>
            <w:tcW w:w="2800" w:type="dxa"/>
          </w:tcPr>
          <w:p w14:paraId="1EECA2CD" w14:textId="77777777" w:rsidR="005D0C51" w:rsidRDefault="005D0C51" w:rsidP="00E22C97">
            <w:r>
              <w:t>temporaryRevokeId</w:t>
            </w:r>
          </w:p>
        </w:tc>
        <w:tc>
          <w:tcPr>
            <w:tcW w:w="2000" w:type="dxa"/>
          </w:tcPr>
          <w:p w14:paraId="772E5A40" w14:textId="77777777" w:rsidR="005D0C51" w:rsidRDefault="005D0C51" w:rsidP="00E22C97">
            <w:r>
              <w:t>blocking:Id</w:t>
            </w:r>
          </w:p>
        </w:tc>
        <w:tc>
          <w:tcPr>
            <w:tcW w:w="4000" w:type="dxa"/>
          </w:tcPr>
          <w:p w14:paraId="484949E7" w14:textId="77777777" w:rsidR="005D0C51" w:rsidRDefault="005D0C51" w:rsidP="00E22C97">
            <w:r>
              <w:t>Unik, global identifierare för den tillfälliga hävningen. Tjänstekonsumenten ansvarar för att generera id:et.</w:t>
            </w:r>
          </w:p>
        </w:tc>
        <w:tc>
          <w:tcPr>
            <w:tcW w:w="1300" w:type="dxa"/>
          </w:tcPr>
          <w:p w14:paraId="3EA4F81D" w14:textId="77777777" w:rsidR="005D0C51" w:rsidRDefault="005D0C51" w:rsidP="00E22C97">
            <w:r>
              <w:t>1..1</w:t>
            </w:r>
          </w:p>
        </w:tc>
      </w:tr>
      <w:tr w:rsidR="005D0C51" w14:paraId="7110CD9D" w14:textId="77777777" w:rsidTr="00E22C97">
        <w:tc>
          <w:tcPr>
            <w:tcW w:w="2800" w:type="dxa"/>
          </w:tcPr>
          <w:p w14:paraId="7DAA95F8" w14:textId="77777777" w:rsidR="005D0C51" w:rsidRDefault="005D0C51" w:rsidP="00E22C97">
            <w:r>
              <w:t>blockId</w:t>
            </w:r>
          </w:p>
        </w:tc>
        <w:tc>
          <w:tcPr>
            <w:tcW w:w="2000" w:type="dxa"/>
          </w:tcPr>
          <w:p w14:paraId="14484ED2" w14:textId="77777777" w:rsidR="005D0C51" w:rsidRDefault="005D0C51" w:rsidP="00E22C97">
            <w:r>
              <w:t>blocking:Id</w:t>
            </w:r>
          </w:p>
        </w:tc>
        <w:tc>
          <w:tcPr>
            <w:tcW w:w="4000" w:type="dxa"/>
          </w:tcPr>
          <w:p w14:paraId="35048E34" w14:textId="77777777" w:rsidR="005D0C51" w:rsidRDefault="005D0C51" w:rsidP="00E22C97">
            <w:r>
              <w:t>Identifierare för den spärr som skall tillfälligt hävas.</w:t>
            </w:r>
          </w:p>
        </w:tc>
        <w:tc>
          <w:tcPr>
            <w:tcW w:w="1300" w:type="dxa"/>
          </w:tcPr>
          <w:p w14:paraId="0AD03869" w14:textId="77777777" w:rsidR="005D0C51" w:rsidRDefault="005D0C51" w:rsidP="00E22C97">
            <w:r>
              <w:t>1..1</w:t>
            </w:r>
          </w:p>
        </w:tc>
      </w:tr>
      <w:tr w:rsidR="005D0C51" w14:paraId="09847D8C" w14:textId="77777777" w:rsidTr="00E22C97">
        <w:tc>
          <w:tcPr>
            <w:tcW w:w="2800" w:type="dxa"/>
          </w:tcPr>
          <w:p w14:paraId="2CACE617" w14:textId="77777777" w:rsidR="005D0C51" w:rsidRDefault="005D0C51" w:rsidP="00E22C97">
            <w:r>
              <w:t>endDate</w:t>
            </w:r>
          </w:p>
        </w:tc>
        <w:tc>
          <w:tcPr>
            <w:tcW w:w="2000" w:type="dxa"/>
          </w:tcPr>
          <w:p w14:paraId="0003C2F9" w14:textId="77777777" w:rsidR="005D0C51" w:rsidRDefault="005D0C51" w:rsidP="00E22C97">
            <w:r>
              <w:t>xs:dateTime</w:t>
            </w:r>
          </w:p>
        </w:tc>
        <w:tc>
          <w:tcPr>
            <w:tcW w:w="4000" w:type="dxa"/>
          </w:tcPr>
          <w:p w14:paraId="2B5B69EE" w14:textId="77777777" w:rsidR="005D0C51" w:rsidRDefault="005D0C51" w:rsidP="00E22C97">
            <w:r>
              <w:t>Den tillfälliga hävningens giltighetsdatum. Hävningen upphör att gälla då denna tidpunkt inträffat.</w:t>
            </w:r>
          </w:p>
        </w:tc>
        <w:tc>
          <w:tcPr>
            <w:tcW w:w="1300" w:type="dxa"/>
          </w:tcPr>
          <w:p w14:paraId="6CFB8E06" w14:textId="77777777" w:rsidR="005D0C51" w:rsidRDefault="005D0C51" w:rsidP="00E22C97">
            <w:r>
              <w:t>1..1</w:t>
            </w:r>
          </w:p>
        </w:tc>
      </w:tr>
      <w:tr w:rsidR="005D0C51" w14:paraId="43D7CC19" w14:textId="77777777" w:rsidTr="00E22C97">
        <w:tc>
          <w:tcPr>
            <w:tcW w:w="2800" w:type="dxa"/>
          </w:tcPr>
          <w:p w14:paraId="3AD11B3B" w14:textId="77777777" w:rsidR="005D0C51" w:rsidRDefault="005D0C51" w:rsidP="00E22C97">
            <w:r>
              <w:lastRenderedPageBreak/>
              <w:t>revokedForCareUnitId</w:t>
            </w:r>
          </w:p>
        </w:tc>
        <w:tc>
          <w:tcPr>
            <w:tcW w:w="2000" w:type="dxa"/>
          </w:tcPr>
          <w:p w14:paraId="030E8931" w14:textId="77777777" w:rsidR="005D0C51" w:rsidRDefault="005D0C51" w:rsidP="00E22C97">
            <w:r>
              <w:t>blocking:HsaId</w:t>
            </w:r>
          </w:p>
        </w:tc>
        <w:tc>
          <w:tcPr>
            <w:tcW w:w="4000" w:type="dxa"/>
          </w:tcPr>
          <w:p w14:paraId="5FB1DFB6" w14:textId="77777777" w:rsidR="005D0C51" w:rsidRDefault="005D0C51" w:rsidP="00E22C97">
            <w:r>
              <w:t>Anger HSA-id för den vårdenhet hävningen gäller för.</w:t>
            </w:r>
          </w:p>
        </w:tc>
        <w:tc>
          <w:tcPr>
            <w:tcW w:w="1300" w:type="dxa"/>
          </w:tcPr>
          <w:p w14:paraId="45E02AD3" w14:textId="77777777" w:rsidR="005D0C51" w:rsidRDefault="005D0C51" w:rsidP="00E22C97">
            <w:r>
              <w:t>1..1</w:t>
            </w:r>
          </w:p>
        </w:tc>
      </w:tr>
      <w:tr w:rsidR="005D0C51" w14:paraId="4E8B8EAB" w14:textId="77777777" w:rsidTr="00E22C97">
        <w:tc>
          <w:tcPr>
            <w:tcW w:w="2800" w:type="dxa"/>
          </w:tcPr>
          <w:p w14:paraId="48BDC70E" w14:textId="77777777" w:rsidR="005D0C51" w:rsidRDefault="005D0C51" w:rsidP="00E22C97">
            <w:r>
              <w:t>revokedForEmployeeId</w:t>
            </w:r>
          </w:p>
        </w:tc>
        <w:tc>
          <w:tcPr>
            <w:tcW w:w="2000" w:type="dxa"/>
          </w:tcPr>
          <w:p w14:paraId="338A341C" w14:textId="77777777" w:rsidR="005D0C51" w:rsidRDefault="005D0C51" w:rsidP="00E22C97">
            <w:r>
              <w:t>blocking:HsaId</w:t>
            </w:r>
          </w:p>
        </w:tc>
        <w:tc>
          <w:tcPr>
            <w:tcW w:w="4000" w:type="dxa"/>
          </w:tcPr>
          <w:p w14:paraId="57FDEFB6" w14:textId="143E0B34" w:rsidR="005D0C51" w:rsidRDefault="00684180" w:rsidP="00E22C97">
            <w:ins w:id="37" w:author="Stefan Eriksson" w:date="2012-11-20T12:51:00Z">
              <w:r w:rsidRPr="00684180">
                <w:t>Anger HSA-id för den medarbetare/person hävningen gäller för. Anges om hävningen skall gälla för en medarbetare/person, annars gäller hävningen för all behörig personal på vårdenheten.</w:t>
              </w:r>
            </w:ins>
            <w:del w:id="38" w:author="Stefan Eriksson" w:date="2012-11-20T12:51:00Z">
              <w:r w:rsidR="005D0C51" w:rsidDel="00684180">
                <w:delText>Anger HSA-id för den medarbetare/person hävningen gäller för. En tillfällig hävning är personlig.</w:delText>
              </w:r>
            </w:del>
          </w:p>
        </w:tc>
        <w:tc>
          <w:tcPr>
            <w:tcW w:w="1300" w:type="dxa"/>
          </w:tcPr>
          <w:p w14:paraId="43E1F547" w14:textId="76950394" w:rsidR="005D0C51" w:rsidRDefault="00684180" w:rsidP="00E22C97">
            <w:ins w:id="39" w:author="Stefan Eriksson" w:date="2012-11-20T12:48:00Z">
              <w:r>
                <w:t>0</w:t>
              </w:r>
            </w:ins>
            <w:del w:id="40" w:author="Stefan Eriksson" w:date="2012-11-20T12:48:00Z">
              <w:r w:rsidR="005D0C51" w:rsidDel="00684180">
                <w:delText>1</w:delText>
              </w:r>
            </w:del>
            <w:r w:rsidR="005D0C51">
              <w:t>..1</w:t>
            </w:r>
          </w:p>
        </w:tc>
      </w:tr>
      <w:tr w:rsidR="005D0C51" w14:paraId="3F1716F6" w14:textId="77777777" w:rsidTr="00E22C97">
        <w:tc>
          <w:tcPr>
            <w:tcW w:w="2800" w:type="dxa"/>
          </w:tcPr>
          <w:p w14:paraId="5AED02D9" w14:textId="77777777" w:rsidR="005D0C51" w:rsidRDefault="005D0C51" w:rsidP="00E22C97">
            <w:r>
              <w:t>registerAction</w:t>
            </w:r>
          </w:p>
        </w:tc>
        <w:tc>
          <w:tcPr>
            <w:tcW w:w="2000" w:type="dxa"/>
          </w:tcPr>
          <w:p w14:paraId="519318AC" w14:textId="77777777" w:rsidR="005D0C51" w:rsidRDefault="005D0C51" w:rsidP="00E22C97">
            <w:r>
              <w:t>blocking:Action</w:t>
            </w:r>
          </w:p>
        </w:tc>
        <w:tc>
          <w:tcPr>
            <w:tcW w:w="4000" w:type="dxa"/>
          </w:tcPr>
          <w:p w14:paraId="13265029" w14:textId="77777777" w:rsidR="005D0C51" w:rsidRDefault="005D0C51" w:rsidP="00E22C97">
            <w:r>
              <w:t>Identifierar de personer som begärt och registrerat den tillfälliga hävningen samt tidpunkter för dessa.</w:t>
            </w:r>
          </w:p>
        </w:tc>
        <w:tc>
          <w:tcPr>
            <w:tcW w:w="1300" w:type="dxa"/>
          </w:tcPr>
          <w:p w14:paraId="3FDDE7EC" w14:textId="77777777" w:rsidR="005D0C51" w:rsidRDefault="005D0C51" w:rsidP="00E22C97">
            <w:r>
              <w:t>1..1</w:t>
            </w:r>
          </w:p>
        </w:tc>
      </w:tr>
      <w:tr w:rsidR="005D0C51" w14:paraId="402A6899" w14:textId="77777777" w:rsidTr="00E22C97">
        <w:tc>
          <w:tcPr>
            <w:tcW w:w="2800" w:type="dxa"/>
          </w:tcPr>
          <w:p w14:paraId="73D8A71E" w14:textId="77777777" w:rsidR="005D0C51" w:rsidRDefault="005D0C51" w:rsidP="00E22C97">
            <w:r>
              <w:t>revokeReason</w:t>
            </w:r>
          </w:p>
        </w:tc>
        <w:tc>
          <w:tcPr>
            <w:tcW w:w="2000" w:type="dxa"/>
          </w:tcPr>
          <w:p w14:paraId="59901C3D" w14:textId="77777777" w:rsidR="005D0C51" w:rsidRDefault="005D0C51" w:rsidP="00E22C97">
            <w:r>
              <w:t>blocking:TemporaryRevokeReason</w:t>
            </w:r>
          </w:p>
        </w:tc>
        <w:tc>
          <w:tcPr>
            <w:tcW w:w="4000" w:type="dxa"/>
          </w:tcPr>
          <w:p w14:paraId="0898310C" w14:textId="77777777" w:rsidR="005D0C51" w:rsidRDefault="005D0C51" w:rsidP="00E22C97">
            <w:r>
              <w:t>Enumerationsvärde för orsak till tillfällig hävning.</w:t>
            </w:r>
          </w:p>
        </w:tc>
        <w:tc>
          <w:tcPr>
            <w:tcW w:w="1300" w:type="dxa"/>
          </w:tcPr>
          <w:p w14:paraId="519E4784" w14:textId="77777777" w:rsidR="005D0C51" w:rsidRDefault="005D0C51" w:rsidP="00E22C97">
            <w:r>
              <w:t>1..1</w:t>
            </w:r>
          </w:p>
        </w:tc>
      </w:tr>
      <w:tr w:rsidR="005D0C51" w14:paraId="13231E2E" w14:textId="77777777" w:rsidTr="00E22C97">
        <w:tc>
          <w:tcPr>
            <w:tcW w:w="2800" w:type="dxa"/>
          </w:tcPr>
          <w:p w14:paraId="35FB80A9" w14:textId="77777777" w:rsidR="005D0C51" w:rsidRDefault="005D0C51" w:rsidP="00E22C97">
            <w:r>
              <w:t>revokeReasonText</w:t>
            </w:r>
          </w:p>
        </w:tc>
        <w:tc>
          <w:tcPr>
            <w:tcW w:w="2000" w:type="dxa"/>
          </w:tcPr>
          <w:p w14:paraId="0C83AD63" w14:textId="77777777" w:rsidR="005D0C51" w:rsidRDefault="005D0C51" w:rsidP="00E22C97">
            <w:r>
              <w:t>blocking:ReasonText</w:t>
            </w:r>
          </w:p>
        </w:tc>
        <w:tc>
          <w:tcPr>
            <w:tcW w:w="4000" w:type="dxa"/>
          </w:tcPr>
          <w:p w14:paraId="329F6836" w14:textId="77777777" w:rsidR="005D0C51" w:rsidRDefault="005D0C51" w:rsidP="00E22C97">
            <w:r>
              <w:t>Obligatorisk, kompletterande text för orsak till tillfällig hävning.</w:t>
            </w:r>
          </w:p>
        </w:tc>
        <w:tc>
          <w:tcPr>
            <w:tcW w:w="1300" w:type="dxa"/>
          </w:tcPr>
          <w:p w14:paraId="286DB0C4" w14:textId="77777777" w:rsidR="005D0C51" w:rsidRDefault="005D0C51" w:rsidP="00E22C97">
            <w:r>
              <w:t>0..1</w:t>
            </w:r>
          </w:p>
        </w:tc>
      </w:tr>
      <w:tr w:rsidR="005D0C51" w14:paraId="6EFDB3BB" w14:textId="77777777" w:rsidTr="00E22C97">
        <w:tc>
          <w:tcPr>
            <w:tcW w:w="2800" w:type="dxa"/>
          </w:tcPr>
          <w:p w14:paraId="45498F6C" w14:textId="77777777" w:rsidR="005D0C51" w:rsidRDefault="005D0C51" w:rsidP="00E22C97">
            <w:r>
              <w:t>replicationTimeout</w:t>
            </w:r>
          </w:p>
        </w:tc>
        <w:tc>
          <w:tcPr>
            <w:tcW w:w="2000" w:type="dxa"/>
          </w:tcPr>
          <w:p w14:paraId="320FEB5E" w14:textId="77777777" w:rsidR="005D0C51" w:rsidRDefault="005D0C51" w:rsidP="00E22C97">
            <w:r>
              <w:t>xs:int</w:t>
            </w:r>
          </w:p>
        </w:tc>
        <w:tc>
          <w:tcPr>
            <w:tcW w:w="4000" w:type="dxa"/>
          </w:tcPr>
          <w:p w14:paraId="27C5336A" w14:textId="77777777" w:rsidR="005D0C51" w:rsidRDefault="005D0C51" w:rsidP="00E22C97">
            <w:r>
              <w:t xml:space="preserve">Anger hur replikering till nationell spärrtjänst ska ske. </w:t>
            </w:r>
          </w:p>
          <w:p w14:paraId="5352412C" w14:textId="77777777" w:rsidR="005D0C51" w:rsidRDefault="005D0C51" w:rsidP="00E22C97">
            <w:r>
              <w:t>-   Om -1 anges kommer anropet att vänta på att replikering är utförd innan det avslutas eller om ws anropet gör timeout. Anropet kommer då att misslyckas.</w:t>
            </w:r>
          </w:p>
          <w:p w14:paraId="159B22C2" w14:textId="77777777" w:rsidR="005D0C51" w:rsidRDefault="005D0C51" w:rsidP="00E22C97">
            <w:r>
              <w:t>-   Om 0 anges kommer anropet att avslutas direkt och replikering sker asynkront så snabbt som möjligt.</w:t>
            </w:r>
          </w:p>
          <w:p w14:paraId="7B9123EC" w14:textId="77777777" w:rsidR="005D0C51" w:rsidRDefault="005D0C51" w:rsidP="00E22C97">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22C97">
            <w:r>
              <w:t>1..1</w:t>
            </w:r>
          </w:p>
        </w:tc>
      </w:tr>
      <w:tr w:rsidR="005D0C51" w14:paraId="26592842" w14:textId="77777777" w:rsidTr="00E22C97">
        <w:tc>
          <w:tcPr>
            <w:tcW w:w="2800" w:type="dxa"/>
            <w:shd w:val="clear" w:color="auto" w:fill="F9F9F9" w:themeFill="background1" w:themeFillShade="F9"/>
            <w:vAlign w:val="bottom"/>
          </w:tcPr>
          <w:p w14:paraId="15E4F5FC" w14:textId="77777777" w:rsidR="005D0C51" w:rsidRDefault="005D0C51" w:rsidP="00E22C97">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22C97">
            <w:pPr>
              <w:rPr>
                <w:b/>
              </w:rPr>
            </w:pPr>
          </w:p>
        </w:tc>
        <w:tc>
          <w:tcPr>
            <w:tcW w:w="4000" w:type="dxa"/>
            <w:shd w:val="clear" w:color="auto" w:fill="F9F9F9" w:themeFill="background1" w:themeFillShade="F9"/>
            <w:vAlign w:val="bottom"/>
          </w:tcPr>
          <w:p w14:paraId="027DE425" w14:textId="77777777" w:rsidR="005D0C51" w:rsidRDefault="005D0C51" w:rsidP="00E22C97">
            <w:pPr>
              <w:rPr>
                <w:b/>
              </w:rPr>
            </w:pPr>
          </w:p>
        </w:tc>
        <w:tc>
          <w:tcPr>
            <w:tcW w:w="1300" w:type="dxa"/>
            <w:shd w:val="clear" w:color="auto" w:fill="F9F9F9" w:themeFill="background1" w:themeFillShade="F9"/>
            <w:vAlign w:val="bottom"/>
          </w:tcPr>
          <w:p w14:paraId="32A606A1" w14:textId="77777777" w:rsidR="005D0C51" w:rsidRDefault="005D0C51" w:rsidP="00E22C97">
            <w:pPr>
              <w:rPr>
                <w:b/>
              </w:rPr>
            </w:pPr>
          </w:p>
        </w:tc>
      </w:tr>
      <w:tr w:rsidR="005D0C51" w14:paraId="3F17FE25" w14:textId="77777777" w:rsidTr="00E22C97">
        <w:tc>
          <w:tcPr>
            <w:tcW w:w="2800" w:type="dxa"/>
          </w:tcPr>
          <w:p w14:paraId="456A2752" w14:textId="77777777" w:rsidR="005D0C51" w:rsidRDefault="005D0C51" w:rsidP="00E22C97">
            <w:r>
              <w:t>registerTemporaryExtendedRevoke</w:t>
            </w:r>
          </w:p>
        </w:tc>
        <w:tc>
          <w:tcPr>
            <w:tcW w:w="2000" w:type="dxa"/>
          </w:tcPr>
          <w:p w14:paraId="1473493C" w14:textId="77777777" w:rsidR="005D0C51" w:rsidRDefault="005D0C51" w:rsidP="00E22C97">
            <w:r>
              <w:t>blocking:Result</w:t>
            </w:r>
          </w:p>
        </w:tc>
        <w:tc>
          <w:tcPr>
            <w:tcW w:w="4000" w:type="dxa"/>
          </w:tcPr>
          <w:p w14:paraId="25CD5179" w14:textId="77777777" w:rsidR="005D0C51" w:rsidRDefault="005D0C51" w:rsidP="00E22C97">
            <w:r>
              <w:t>Status för om operationen lyckades eller inte.</w:t>
            </w:r>
          </w:p>
        </w:tc>
        <w:tc>
          <w:tcPr>
            <w:tcW w:w="1300" w:type="dxa"/>
          </w:tcPr>
          <w:p w14:paraId="50BB5E28" w14:textId="77777777" w:rsidR="005D0C51" w:rsidRDefault="005D0C51" w:rsidP="00E22C97">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281B45DC"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ins w:id="41" w:author="Stefan Eriksson" w:date="2012-11-20T12:49:00Z">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ins>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:RegisterTemporaryExtendedRevokeRequest</w:t>
      </w:r>
      <w:proofErr w:type="gramEnd"/>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:RegisterTemporaryExtendedRevokeResponse</w:t>
      </w:r>
      <w:proofErr w:type="gramEnd"/>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42" w:name="_Toc338683520"/>
      <w:proofErr w:type="spellStart"/>
      <w:r>
        <w:lastRenderedPageBreak/>
        <w:t>CancelTemporaryExtendedRevoke</w:t>
      </w:r>
      <w:bookmarkEnd w:id="42"/>
      <w:proofErr w:type="spellEnd"/>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3F4203">
        <w:trPr>
          <w:trHeight w:val="384"/>
        </w:trPr>
        <w:tc>
          <w:tcPr>
            <w:tcW w:w="2400" w:type="dxa"/>
            <w:shd w:val="clear" w:color="auto" w:fill="D9D9D9" w:themeFill="background1" w:themeFillShade="D9"/>
            <w:vAlign w:val="bottom"/>
          </w:tcPr>
          <w:p w14:paraId="1A090249" w14:textId="77777777" w:rsidR="00A812C1" w:rsidRDefault="00A812C1" w:rsidP="003F4203">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3F4203">
            <w:pPr>
              <w:rPr>
                <w:b/>
              </w:rPr>
            </w:pPr>
            <w:r>
              <w:rPr>
                <w:b/>
              </w:rPr>
              <w:t>Värde</w:t>
            </w:r>
          </w:p>
        </w:tc>
        <w:tc>
          <w:tcPr>
            <w:tcW w:w="3700" w:type="dxa"/>
            <w:shd w:val="clear" w:color="auto" w:fill="D9D9D9" w:themeFill="background1" w:themeFillShade="D9"/>
            <w:vAlign w:val="bottom"/>
          </w:tcPr>
          <w:p w14:paraId="0E9B425E" w14:textId="77777777" w:rsidR="00A812C1" w:rsidRDefault="00A812C1" w:rsidP="003F4203">
            <w:pPr>
              <w:rPr>
                <w:b/>
              </w:rPr>
            </w:pPr>
            <w:r>
              <w:rPr>
                <w:b/>
              </w:rPr>
              <w:t>Kommentar</w:t>
            </w:r>
          </w:p>
        </w:tc>
      </w:tr>
      <w:tr w:rsidR="00A812C1" w14:paraId="4CEA481B" w14:textId="77777777" w:rsidTr="003F4203">
        <w:tc>
          <w:tcPr>
            <w:tcW w:w="2400" w:type="dxa"/>
          </w:tcPr>
          <w:p w14:paraId="434E032F" w14:textId="77777777" w:rsidR="00A812C1" w:rsidRDefault="00A812C1" w:rsidP="003F4203">
            <w:r>
              <w:t>Svarstid</w:t>
            </w:r>
          </w:p>
        </w:tc>
        <w:tc>
          <w:tcPr>
            <w:tcW w:w="4000" w:type="dxa"/>
          </w:tcPr>
          <w:p w14:paraId="22DD07E7" w14:textId="77777777" w:rsidR="00A812C1" w:rsidRDefault="00A812C1" w:rsidP="003F4203"/>
        </w:tc>
        <w:tc>
          <w:tcPr>
            <w:tcW w:w="3700" w:type="dxa"/>
          </w:tcPr>
          <w:p w14:paraId="1484FCFE" w14:textId="77777777" w:rsidR="00A812C1" w:rsidRDefault="00A812C1" w:rsidP="003F4203"/>
        </w:tc>
      </w:tr>
      <w:tr w:rsidR="00A812C1" w14:paraId="659FDACF" w14:textId="77777777" w:rsidTr="003F4203">
        <w:tc>
          <w:tcPr>
            <w:tcW w:w="2400" w:type="dxa"/>
          </w:tcPr>
          <w:p w14:paraId="52DD179D" w14:textId="77777777" w:rsidR="00A812C1" w:rsidRDefault="00A812C1" w:rsidP="003F4203">
            <w:r>
              <w:t>Tillgänglighet</w:t>
            </w:r>
          </w:p>
        </w:tc>
        <w:tc>
          <w:tcPr>
            <w:tcW w:w="4000" w:type="dxa"/>
          </w:tcPr>
          <w:p w14:paraId="06DFB9C8" w14:textId="77777777" w:rsidR="00A812C1" w:rsidRDefault="00A812C1" w:rsidP="003F4203"/>
        </w:tc>
        <w:tc>
          <w:tcPr>
            <w:tcW w:w="3700" w:type="dxa"/>
          </w:tcPr>
          <w:p w14:paraId="4FE6D5AB" w14:textId="77777777" w:rsidR="00A812C1" w:rsidRDefault="00A812C1" w:rsidP="003F4203"/>
        </w:tc>
      </w:tr>
      <w:tr w:rsidR="00A812C1" w14:paraId="456D5CCC" w14:textId="77777777" w:rsidTr="003F4203">
        <w:tc>
          <w:tcPr>
            <w:tcW w:w="2400" w:type="dxa"/>
          </w:tcPr>
          <w:p w14:paraId="409A214C" w14:textId="77777777" w:rsidR="00A812C1" w:rsidRDefault="00A812C1" w:rsidP="003F4203">
            <w:r>
              <w:t>Last</w:t>
            </w:r>
          </w:p>
        </w:tc>
        <w:tc>
          <w:tcPr>
            <w:tcW w:w="4000" w:type="dxa"/>
          </w:tcPr>
          <w:p w14:paraId="73FC423D" w14:textId="77777777" w:rsidR="00A812C1" w:rsidRDefault="00A812C1" w:rsidP="003F4203"/>
        </w:tc>
        <w:tc>
          <w:tcPr>
            <w:tcW w:w="3700" w:type="dxa"/>
          </w:tcPr>
          <w:p w14:paraId="2F861200" w14:textId="77777777" w:rsidR="00A812C1" w:rsidRDefault="00A812C1" w:rsidP="003F4203"/>
        </w:tc>
      </w:tr>
      <w:tr w:rsidR="00A812C1" w14:paraId="18773846" w14:textId="77777777" w:rsidTr="003F4203">
        <w:tc>
          <w:tcPr>
            <w:tcW w:w="2400" w:type="dxa"/>
          </w:tcPr>
          <w:p w14:paraId="0F8DCCF0" w14:textId="77777777" w:rsidR="00A812C1" w:rsidRDefault="00A812C1" w:rsidP="003F4203">
            <w:r>
              <w:t>Aktualitet</w:t>
            </w:r>
          </w:p>
        </w:tc>
        <w:tc>
          <w:tcPr>
            <w:tcW w:w="4000" w:type="dxa"/>
          </w:tcPr>
          <w:p w14:paraId="4DFBC9F6" w14:textId="77777777" w:rsidR="00A812C1" w:rsidRDefault="00A812C1" w:rsidP="003F4203">
            <w:r>
              <w:t>Tjänsten garanterar att registrering av återkallan skett då anropet genomförts utan fel.</w:t>
            </w:r>
          </w:p>
          <w:p w14:paraId="4F7FB3BD" w14:textId="77777777" w:rsidR="00A812C1" w:rsidRDefault="00A812C1" w:rsidP="003F4203">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3F4203"/>
          <w:p w14:paraId="5688B5D7" w14:textId="77777777" w:rsidR="00A812C1" w:rsidRDefault="00A812C1" w:rsidP="003F4203">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3F4203"/>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3F4203">
        <w:trPr>
          <w:trHeight w:val="384"/>
        </w:trPr>
        <w:tc>
          <w:tcPr>
            <w:tcW w:w="2800" w:type="dxa"/>
            <w:shd w:val="clear" w:color="auto" w:fill="D9D9D9" w:themeFill="background1" w:themeFillShade="D9"/>
            <w:vAlign w:val="bottom"/>
          </w:tcPr>
          <w:p w14:paraId="4013A471" w14:textId="77777777" w:rsidR="00A812C1" w:rsidRDefault="00A812C1" w:rsidP="003F4203">
            <w:pPr>
              <w:rPr>
                <w:b/>
              </w:rPr>
            </w:pPr>
            <w:r>
              <w:rPr>
                <w:b/>
              </w:rPr>
              <w:t>Namn</w:t>
            </w:r>
          </w:p>
        </w:tc>
        <w:tc>
          <w:tcPr>
            <w:tcW w:w="2000" w:type="dxa"/>
            <w:shd w:val="clear" w:color="auto" w:fill="D9D9D9" w:themeFill="background1" w:themeFillShade="D9"/>
            <w:vAlign w:val="bottom"/>
          </w:tcPr>
          <w:p w14:paraId="4C986A9A" w14:textId="77777777" w:rsidR="00A812C1" w:rsidRDefault="00A812C1" w:rsidP="003F4203">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3F4203">
            <w:pPr>
              <w:rPr>
                <w:b/>
              </w:rPr>
            </w:pPr>
            <w:r>
              <w:rPr>
                <w:b/>
              </w:rPr>
              <w:t>Kardinalitet</w:t>
            </w:r>
          </w:p>
        </w:tc>
      </w:tr>
      <w:tr w:rsidR="00A812C1" w14:paraId="79E9D4D0" w14:textId="77777777" w:rsidTr="003F4203">
        <w:tc>
          <w:tcPr>
            <w:tcW w:w="2800" w:type="dxa"/>
            <w:shd w:val="clear" w:color="auto" w:fill="F9F9F9" w:themeFill="background1" w:themeFillShade="F9"/>
            <w:vAlign w:val="bottom"/>
          </w:tcPr>
          <w:p w14:paraId="2191D55E" w14:textId="77777777" w:rsidR="00A812C1" w:rsidRDefault="00A812C1" w:rsidP="003F4203">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3F4203">
            <w:pPr>
              <w:rPr>
                <w:b/>
              </w:rPr>
            </w:pPr>
          </w:p>
        </w:tc>
        <w:tc>
          <w:tcPr>
            <w:tcW w:w="4000" w:type="dxa"/>
            <w:shd w:val="clear" w:color="auto" w:fill="F9F9F9" w:themeFill="background1" w:themeFillShade="F9"/>
            <w:vAlign w:val="bottom"/>
          </w:tcPr>
          <w:p w14:paraId="6076B6C6" w14:textId="77777777" w:rsidR="00A812C1" w:rsidRDefault="00A812C1" w:rsidP="003F4203">
            <w:pPr>
              <w:rPr>
                <w:b/>
              </w:rPr>
            </w:pPr>
          </w:p>
        </w:tc>
        <w:tc>
          <w:tcPr>
            <w:tcW w:w="1300" w:type="dxa"/>
            <w:shd w:val="clear" w:color="auto" w:fill="F9F9F9" w:themeFill="background1" w:themeFillShade="F9"/>
            <w:vAlign w:val="bottom"/>
          </w:tcPr>
          <w:p w14:paraId="454EC509" w14:textId="77777777" w:rsidR="00A812C1" w:rsidRDefault="00A812C1" w:rsidP="003F4203">
            <w:pPr>
              <w:rPr>
                <w:b/>
              </w:rPr>
            </w:pPr>
          </w:p>
        </w:tc>
      </w:tr>
      <w:tr w:rsidR="00A812C1" w14:paraId="6233AB44" w14:textId="77777777" w:rsidTr="003F4203">
        <w:tc>
          <w:tcPr>
            <w:tcW w:w="2800" w:type="dxa"/>
          </w:tcPr>
          <w:p w14:paraId="1A963B02" w14:textId="77777777" w:rsidR="00A812C1" w:rsidRDefault="00A812C1" w:rsidP="003F4203">
            <w:r>
              <w:t>temporaryRevokeId</w:t>
            </w:r>
          </w:p>
        </w:tc>
        <w:tc>
          <w:tcPr>
            <w:tcW w:w="2000" w:type="dxa"/>
          </w:tcPr>
          <w:p w14:paraId="1062708E" w14:textId="77777777" w:rsidR="00A812C1" w:rsidRDefault="00A812C1" w:rsidP="003F4203">
            <w:r>
              <w:t>blocking:Id</w:t>
            </w:r>
          </w:p>
        </w:tc>
        <w:tc>
          <w:tcPr>
            <w:tcW w:w="4000" w:type="dxa"/>
          </w:tcPr>
          <w:p w14:paraId="2B84AD3C" w14:textId="77777777" w:rsidR="00A812C1" w:rsidRDefault="00A812C1" w:rsidP="003F4203">
            <w:r>
              <w:t>Identifierare för den tillfälliga hävning som skall återkallas.</w:t>
            </w:r>
          </w:p>
        </w:tc>
        <w:tc>
          <w:tcPr>
            <w:tcW w:w="1300" w:type="dxa"/>
          </w:tcPr>
          <w:p w14:paraId="1BF6B2BD" w14:textId="77777777" w:rsidR="00A812C1" w:rsidRDefault="00A812C1" w:rsidP="003F4203">
            <w:r>
              <w:t>1..1</w:t>
            </w:r>
          </w:p>
        </w:tc>
      </w:tr>
      <w:tr w:rsidR="00A812C1" w14:paraId="7562BC7C" w14:textId="77777777" w:rsidTr="003F4203">
        <w:tc>
          <w:tcPr>
            <w:tcW w:w="2800" w:type="dxa"/>
          </w:tcPr>
          <w:p w14:paraId="733E28CA" w14:textId="77777777" w:rsidR="00A812C1" w:rsidRDefault="00A812C1" w:rsidP="003F4203">
            <w:r>
              <w:t>cancellationInfo</w:t>
            </w:r>
          </w:p>
        </w:tc>
        <w:tc>
          <w:tcPr>
            <w:tcW w:w="2000" w:type="dxa"/>
          </w:tcPr>
          <w:p w14:paraId="32AFCC76" w14:textId="77777777" w:rsidR="00A812C1" w:rsidRDefault="00A812C1" w:rsidP="003F4203">
            <w:r>
              <w:t>blocking:Action</w:t>
            </w:r>
          </w:p>
        </w:tc>
        <w:tc>
          <w:tcPr>
            <w:tcW w:w="4000" w:type="dxa"/>
          </w:tcPr>
          <w:p w14:paraId="1D43A71B" w14:textId="77777777" w:rsidR="00A812C1" w:rsidRDefault="00A812C1" w:rsidP="003F4203">
            <w:r>
              <w:t>Identifierar de personer som begärt och hävt den tillfälliga hävningen samt tidpunkter för dessa.</w:t>
            </w:r>
          </w:p>
        </w:tc>
        <w:tc>
          <w:tcPr>
            <w:tcW w:w="1300" w:type="dxa"/>
          </w:tcPr>
          <w:p w14:paraId="476E814A" w14:textId="77777777" w:rsidR="00A812C1" w:rsidRDefault="00A812C1" w:rsidP="003F4203">
            <w:r>
              <w:t>1..1</w:t>
            </w:r>
          </w:p>
        </w:tc>
      </w:tr>
      <w:tr w:rsidR="00A812C1" w14:paraId="59C628CB" w14:textId="77777777" w:rsidTr="003F4203">
        <w:tc>
          <w:tcPr>
            <w:tcW w:w="2800" w:type="dxa"/>
          </w:tcPr>
          <w:p w14:paraId="67E5E19F" w14:textId="77777777" w:rsidR="00A812C1" w:rsidRDefault="00A812C1" w:rsidP="003F4203">
            <w:r>
              <w:t>cancelReasonText</w:t>
            </w:r>
          </w:p>
        </w:tc>
        <w:tc>
          <w:tcPr>
            <w:tcW w:w="2000" w:type="dxa"/>
          </w:tcPr>
          <w:p w14:paraId="790D8546" w14:textId="77777777" w:rsidR="00A812C1" w:rsidRDefault="00A812C1" w:rsidP="003F4203">
            <w:r>
              <w:t>blocking:ReasonText</w:t>
            </w:r>
          </w:p>
        </w:tc>
        <w:tc>
          <w:tcPr>
            <w:tcW w:w="4000" w:type="dxa"/>
          </w:tcPr>
          <w:p w14:paraId="16BEB994" w14:textId="77777777" w:rsidR="00A812C1" w:rsidRDefault="00A812C1" w:rsidP="003F4203">
            <w:r>
              <w:t>Ej obligatorisk, kompletterande text för orsak till makuleringen.</w:t>
            </w:r>
          </w:p>
        </w:tc>
        <w:tc>
          <w:tcPr>
            <w:tcW w:w="1300" w:type="dxa"/>
          </w:tcPr>
          <w:p w14:paraId="2DE232DE" w14:textId="77777777" w:rsidR="00A812C1" w:rsidRDefault="00A812C1" w:rsidP="003F4203">
            <w:r>
              <w:t>0..1</w:t>
            </w:r>
          </w:p>
        </w:tc>
      </w:tr>
      <w:tr w:rsidR="00A812C1" w14:paraId="45DD1EA2" w14:textId="77777777" w:rsidTr="003F4203">
        <w:tc>
          <w:tcPr>
            <w:tcW w:w="2800" w:type="dxa"/>
          </w:tcPr>
          <w:p w14:paraId="2217CBCA" w14:textId="77777777" w:rsidR="00A812C1" w:rsidRDefault="00A812C1" w:rsidP="003F4203">
            <w:r>
              <w:t>replicationTimeout</w:t>
            </w:r>
          </w:p>
        </w:tc>
        <w:tc>
          <w:tcPr>
            <w:tcW w:w="2000" w:type="dxa"/>
          </w:tcPr>
          <w:p w14:paraId="05F1C846" w14:textId="77777777" w:rsidR="00A812C1" w:rsidRDefault="00A812C1" w:rsidP="003F4203">
            <w:r>
              <w:t>xs:int</w:t>
            </w:r>
          </w:p>
        </w:tc>
        <w:tc>
          <w:tcPr>
            <w:tcW w:w="4000" w:type="dxa"/>
          </w:tcPr>
          <w:p w14:paraId="279CC846" w14:textId="77777777" w:rsidR="00A812C1" w:rsidRDefault="00A812C1" w:rsidP="003F4203">
            <w:r>
              <w:t xml:space="preserve">Anger hur replikering till nationell spärrtjänst ska ske. </w:t>
            </w:r>
          </w:p>
          <w:p w14:paraId="44BBEAAA" w14:textId="77777777" w:rsidR="00A812C1" w:rsidRDefault="00A812C1" w:rsidP="003F4203">
            <w:r>
              <w:lastRenderedPageBreak/>
              <w:t>-   Om -1 anges kommer anropet att vänta på att replikering är utförd innan det avslutas eller om ws anropet gör timeout. Anropet kommer då att misslyckas.</w:t>
            </w:r>
          </w:p>
          <w:p w14:paraId="78264F4D" w14:textId="77777777" w:rsidR="00A812C1" w:rsidRDefault="00A812C1" w:rsidP="003F4203">
            <w:r>
              <w:t>-   Om 0 anges kommer anropet att avslutas direkt och replikering sker asynkront så snabbt som möjligt.</w:t>
            </w:r>
          </w:p>
          <w:p w14:paraId="70BD2B1D" w14:textId="77777777" w:rsidR="00A812C1" w:rsidRDefault="00A812C1" w:rsidP="003F4203">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3F4203">
            <w:r>
              <w:lastRenderedPageBreak/>
              <w:t>1..1</w:t>
            </w:r>
          </w:p>
        </w:tc>
      </w:tr>
      <w:tr w:rsidR="00A812C1" w14:paraId="697B8D89" w14:textId="77777777" w:rsidTr="003F4203">
        <w:tc>
          <w:tcPr>
            <w:tcW w:w="2800" w:type="dxa"/>
            <w:shd w:val="clear" w:color="auto" w:fill="F9F9F9" w:themeFill="background1" w:themeFillShade="F9"/>
            <w:vAlign w:val="bottom"/>
          </w:tcPr>
          <w:p w14:paraId="4EECF47C" w14:textId="77777777" w:rsidR="00A812C1" w:rsidRDefault="00A812C1" w:rsidP="003F4203">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3F4203">
            <w:pPr>
              <w:rPr>
                <w:b/>
              </w:rPr>
            </w:pPr>
          </w:p>
        </w:tc>
        <w:tc>
          <w:tcPr>
            <w:tcW w:w="4000" w:type="dxa"/>
            <w:shd w:val="clear" w:color="auto" w:fill="F9F9F9" w:themeFill="background1" w:themeFillShade="F9"/>
            <w:vAlign w:val="bottom"/>
          </w:tcPr>
          <w:p w14:paraId="1217F76B" w14:textId="77777777" w:rsidR="00A812C1" w:rsidRDefault="00A812C1" w:rsidP="003F4203">
            <w:pPr>
              <w:rPr>
                <w:b/>
              </w:rPr>
            </w:pPr>
          </w:p>
        </w:tc>
        <w:tc>
          <w:tcPr>
            <w:tcW w:w="1300" w:type="dxa"/>
            <w:shd w:val="clear" w:color="auto" w:fill="F9F9F9" w:themeFill="background1" w:themeFillShade="F9"/>
            <w:vAlign w:val="bottom"/>
          </w:tcPr>
          <w:p w14:paraId="3C7B83C9" w14:textId="77777777" w:rsidR="00A812C1" w:rsidRDefault="00A812C1" w:rsidP="003F4203">
            <w:pPr>
              <w:rPr>
                <w:b/>
              </w:rPr>
            </w:pPr>
          </w:p>
        </w:tc>
      </w:tr>
      <w:tr w:rsidR="00A812C1" w14:paraId="218B9994" w14:textId="77777777" w:rsidTr="003F4203">
        <w:tc>
          <w:tcPr>
            <w:tcW w:w="2800" w:type="dxa"/>
          </w:tcPr>
          <w:p w14:paraId="43F1A09A" w14:textId="77777777" w:rsidR="00A812C1" w:rsidRDefault="00A812C1" w:rsidP="003F4203">
            <w:r>
              <w:t>cancelTemporaryExtendedRevoke</w:t>
            </w:r>
          </w:p>
        </w:tc>
        <w:tc>
          <w:tcPr>
            <w:tcW w:w="2000" w:type="dxa"/>
          </w:tcPr>
          <w:p w14:paraId="27AB1A00" w14:textId="77777777" w:rsidR="00A812C1" w:rsidRDefault="00A812C1" w:rsidP="003F4203">
            <w:r>
              <w:t>blocking:Result</w:t>
            </w:r>
          </w:p>
        </w:tc>
        <w:tc>
          <w:tcPr>
            <w:tcW w:w="4000" w:type="dxa"/>
          </w:tcPr>
          <w:p w14:paraId="6A11349C" w14:textId="77777777" w:rsidR="00A812C1" w:rsidRDefault="00A812C1" w:rsidP="003F4203">
            <w:r>
              <w:t>Status för om operationen lyckades eller inte.</w:t>
            </w:r>
          </w:p>
        </w:tc>
        <w:tc>
          <w:tcPr>
            <w:tcW w:w="1300" w:type="dxa"/>
          </w:tcPr>
          <w:p w14:paraId="311C30DF" w14:textId="77777777" w:rsidR="00A812C1" w:rsidRDefault="00A812C1" w:rsidP="003F4203">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:CancelTemporaryExtendedRevokeRequest</w:t>
      </w:r>
      <w:proofErr w:type="gramEnd"/>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ns0:CancelTemporaryExtendedRevokeResponse</w:t>
      </w:r>
      <w:proofErr w:type="gramEnd"/>
      <w:r>
        <w:rPr>
          <w:rFonts w:ascii="Consolas" w:eastAsia="Times New Roman" w:hAnsi="Consolas" w:cs="Consolas"/>
          <w:noProof w:val="0"/>
          <w:color w:val="0000FF"/>
          <w:sz w:val="16"/>
          <w:szCs w:val="16"/>
          <w:lang w:eastAsia="sv-SE"/>
        </w:rPr>
        <w:t>&gt;</w:t>
      </w:r>
    </w:p>
    <w:p w14:paraId="10AF3B2B" w14:textId="77777777" w:rsidR="00A812C1" w:rsidRDefault="00A812C1" w:rsidP="00A812C1">
      <w:pPr>
        <w:pStyle w:val="Heading1"/>
      </w:pPr>
      <w:bookmarkStart w:id="43" w:name="_Toc338683521"/>
      <w:r>
        <w:lastRenderedPageBreak/>
        <w:t>Datatyper</w:t>
      </w:r>
      <w:bookmarkEnd w:id="43"/>
    </w:p>
    <w:p w14:paraId="2D7D8E54" w14:textId="77777777" w:rsidR="00A812C1" w:rsidRDefault="00A812C1" w:rsidP="00A812C1">
      <w:r>
        <w:t>Kaptitlet beskriver alla datatyper som används av tjänsterna, version 2.0.</w:t>
      </w:r>
    </w:p>
    <w:p w14:paraId="44C9FEB6" w14:textId="77777777" w:rsidR="00A812C1" w:rsidRDefault="00A812C1" w:rsidP="00EF6211">
      <w:pPr>
        <w:pStyle w:val="Heading2"/>
      </w:pPr>
      <w:r>
        <w:t xml:space="preserve">Datatyper från namnrymd </w:t>
      </w:r>
      <w:proofErr w:type="gramStart"/>
      <w:r>
        <w:t>urn:riv</w:t>
      </w:r>
      <w:proofErr w:type="gramEnd"/>
      <w:r>
        <w:t>:ehr:blocking:2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13FB887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blocking:AccessingActor</w:t>
      </w:r>
      <w:proofErr w:type="spellEnd"/>
      <w:proofErr w:type="gramEnd"/>
    </w:p>
    <w:p w14:paraId="33AF7EB2" w14:textId="77777777" w:rsidR="00A812C1" w:rsidRDefault="00A812C1" w:rsidP="00A812C1">
      <w:r>
        <w:t>Datatyp som identifierar en medarbetare/person som vill ha åtkomst till specifik information.</w:t>
      </w:r>
    </w:p>
    <w:p w14:paraId="6E9C4C5A" w14:textId="77777777" w:rsidR="00A812C1" w:rsidRDefault="00A812C1" w:rsidP="00A812C1"/>
    <w:p w14:paraId="7D2A02CA"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F6720BE" w14:textId="77777777" w:rsidTr="003F4203">
        <w:trPr>
          <w:trHeight w:val="384"/>
        </w:trPr>
        <w:tc>
          <w:tcPr>
            <w:tcW w:w="2800" w:type="dxa"/>
            <w:shd w:val="clear" w:color="auto" w:fill="D9D9D9" w:themeFill="background1" w:themeFillShade="D9"/>
            <w:vAlign w:val="bottom"/>
          </w:tcPr>
          <w:p w14:paraId="4FBA0761" w14:textId="77777777" w:rsidR="00A812C1" w:rsidRDefault="00A812C1" w:rsidP="003F4203">
            <w:pPr>
              <w:rPr>
                <w:b/>
              </w:rPr>
            </w:pPr>
            <w:r>
              <w:rPr>
                <w:b/>
              </w:rPr>
              <w:t>Namn</w:t>
            </w:r>
          </w:p>
        </w:tc>
        <w:tc>
          <w:tcPr>
            <w:tcW w:w="2000" w:type="dxa"/>
            <w:shd w:val="clear" w:color="auto" w:fill="D9D9D9" w:themeFill="background1" w:themeFillShade="D9"/>
            <w:vAlign w:val="bottom"/>
          </w:tcPr>
          <w:p w14:paraId="2EB9E1CA" w14:textId="77777777" w:rsidR="00A812C1" w:rsidRDefault="00A812C1" w:rsidP="003F4203">
            <w:pPr>
              <w:rPr>
                <w:b/>
              </w:rPr>
            </w:pPr>
            <w:r>
              <w:rPr>
                <w:b/>
              </w:rPr>
              <w:t>Datatyp</w:t>
            </w:r>
          </w:p>
        </w:tc>
        <w:tc>
          <w:tcPr>
            <w:tcW w:w="4000" w:type="dxa"/>
            <w:shd w:val="clear" w:color="auto" w:fill="D9D9D9" w:themeFill="background1" w:themeFillShade="D9"/>
            <w:vAlign w:val="bottom"/>
          </w:tcPr>
          <w:p w14:paraId="2C17DC26"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2A656883" w14:textId="77777777" w:rsidR="00A812C1" w:rsidRDefault="00A812C1" w:rsidP="003F4203">
            <w:pPr>
              <w:rPr>
                <w:b/>
              </w:rPr>
            </w:pPr>
            <w:r>
              <w:rPr>
                <w:b/>
              </w:rPr>
              <w:t>Kardinalitet</w:t>
            </w:r>
          </w:p>
        </w:tc>
      </w:tr>
      <w:tr w:rsidR="00A812C1" w14:paraId="4ABDA075" w14:textId="77777777" w:rsidTr="003F4203">
        <w:tc>
          <w:tcPr>
            <w:tcW w:w="2800" w:type="dxa"/>
          </w:tcPr>
          <w:p w14:paraId="025FC084" w14:textId="77777777" w:rsidR="00A812C1" w:rsidRDefault="00A812C1" w:rsidP="003F4203">
            <w:r>
              <w:t>employeeId</w:t>
            </w:r>
          </w:p>
        </w:tc>
        <w:tc>
          <w:tcPr>
            <w:tcW w:w="2000" w:type="dxa"/>
          </w:tcPr>
          <w:p w14:paraId="2E6930DE" w14:textId="77777777" w:rsidR="00A812C1" w:rsidRDefault="00A812C1" w:rsidP="003F4203">
            <w:r>
              <w:t>blocking:HsaId</w:t>
            </w:r>
          </w:p>
        </w:tc>
        <w:tc>
          <w:tcPr>
            <w:tcW w:w="4000" w:type="dxa"/>
          </w:tcPr>
          <w:p w14:paraId="14846EDF" w14:textId="77777777" w:rsidR="00A812C1" w:rsidRDefault="00A812C1" w:rsidP="003F4203">
            <w:r>
              <w:t>Id för medarbetaren/personen.</w:t>
            </w:r>
          </w:p>
        </w:tc>
        <w:tc>
          <w:tcPr>
            <w:tcW w:w="1300" w:type="dxa"/>
          </w:tcPr>
          <w:p w14:paraId="379E30A9" w14:textId="77777777" w:rsidR="00A812C1" w:rsidRDefault="00A812C1" w:rsidP="003F4203">
            <w:r>
              <w:t>1</w:t>
            </w:r>
          </w:p>
        </w:tc>
      </w:tr>
      <w:tr w:rsidR="00A812C1" w14:paraId="1253D288" w14:textId="77777777" w:rsidTr="003F4203">
        <w:tc>
          <w:tcPr>
            <w:tcW w:w="2800" w:type="dxa"/>
          </w:tcPr>
          <w:p w14:paraId="67C172E8" w14:textId="77777777" w:rsidR="00A812C1" w:rsidRDefault="00A812C1" w:rsidP="003F4203">
            <w:r>
              <w:t>careProviderId</w:t>
            </w:r>
          </w:p>
        </w:tc>
        <w:tc>
          <w:tcPr>
            <w:tcW w:w="2000" w:type="dxa"/>
          </w:tcPr>
          <w:p w14:paraId="03621649" w14:textId="77777777" w:rsidR="00A812C1" w:rsidRDefault="00A812C1" w:rsidP="003F4203">
            <w:r>
              <w:t>blocking:HsaId</w:t>
            </w:r>
          </w:p>
        </w:tc>
        <w:tc>
          <w:tcPr>
            <w:tcW w:w="4000" w:type="dxa"/>
          </w:tcPr>
          <w:p w14:paraId="64FDA67D" w14:textId="77777777" w:rsidR="00A812C1" w:rsidRDefault="00A812C1" w:rsidP="003F4203">
            <w:r>
              <w:t>Id på medarbetarens vårdgivare enligt aktuellt medarbetaruppdrag.</w:t>
            </w:r>
          </w:p>
        </w:tc>
        <w:tc>
          <w:tcPr>
            <w:tcW w:w="1300" w:type="dxa"/>
          </w:tcPr>
          <w:p w14:paraId="71E8FD8C" w14:textId="77777777" w:rsidR="00A812C1" w:rsidRDefault="00A812C1" w:rsidP="003F4203">
            <w:r>
              <w:t>1</w:t>
            </w:r>
          </w:p>
        </w:tc>
      </w:tr>
      <w:tr w:rsidR="00A812C1" w14:paraId="5C898714" w14:textId="77777777" w:rsidTr="003F4203">
        <w:tc>
          <w:tcPr>
            <w:tcW w:w="2800" w:type="dxa"/>
          </w:tcPr>
          <w:p w14:paraId="34C069D3" w14:textId="77777777" w:rsidR="00A812C1" w:rsidRDefault="00A812C1" w:rsidP="003F4203">
            <w:r>
              <w:t>careUnitId</w:t>
            </w:r>
          </w:p>
        </w:tc>
        <w:tc>
          <w:tcPr>
            <w:tcW w:w="2000" w:type="dxa"/>
          </w:tcPr>
          <w:p w14:paraId="54A882E4" w14:textId="77777777" w:rsidR="00A812C1" w:rsidRDefault="00A812C1" w:rsidP="003F4203">
            <w:r>
              <w:t>blocking:HsaId</w:t>
            </w:r>
          </w:p>
        </w:tc>
        <w:tc>
          <w:tcPr>
            <w:tcW w:w="4000" w:type="dxa"/>
          </w:tcPr>
          <w:p w14:paraId="5FB24A5B" w14:textId="77777777" w:rsidR="00A812C1" w:rsidRDefault="00A812C1" w:rsidP="003F4203">
            <w:r>
              <w:t>Id på medarbetarens vårdenhet enligt aktuellt medarbetaruppdrag.</w:t>
            </w:r>
          </w:p>
        </w:tc>
        <w:tc>
          <w:tcPr>
            <w:tcW w:w="1300" w:type="dxa"/>
          </w:tcPr>
          <w:p w14:paraId="55DB639E" w14:textId="77777777" w:rsidR="00A812C1" w:rsidRDefault="00A812C1" w:rsidP="003F4203">
            <w:r>
              <w:t>1</w:t>
            </w:r>
          </w:p>
        </w:tc>
      </w:tr>
    </w:tbl>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blocking:Action</w:t>
      </w:r>
      <w:proofErr w:type="spellEnd"/>
      <w:proofErr w:type="gramEnd"/>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3F4203">
        <w:trPr>
          <w:trHeight w:val="384"/>
        </w:trPr>
        <w:tc>
          <w:tcPr>
            <w:tcW w:w="2800" w:type="dxa"/>
            <w:shd w:val="clear" w:color="auto" w:fill="D9D9D9" w:themeFill="background1" w:themeFillShade="D9"/>
            <w:vAlign w:val="bottom"/>
          </w:tcPr>
          <w:p w14:paraId="59165E4C" w14:textId="77777777" w:rsidR="00A812C1" w:rsidRDefault="00A812C1" w:rsidP="003F4203">
            <w:pPr>
              <w:rPr>
                <w:b/>
              </w:rPr>
            </w:pPr>
            <w:r>
              <w:rPr>
                <w:b/>
              </w:rPr>
              <w:t>Namn</w:t>
            </w:r>
          </w:p>
        </w:tc>
        <w:tc>
          <w:tcPr>
            <w:tcW w:w="2000" w:type="dxa"/>
            <w:shd w:val="clear" w:color="auto" w:fill="D9D9D9" w:themeFill="background1" w:themeFillShade="D9"/>
            <w:vAlign w:val="bottom"/>
          </w:tcPr>
          <w:p w14:paraId="4A2C7A3A" w14:textId="77777777" w:rsidR="00A812C1" w:rsidRDefault="00A812C1" w:rsidP="003F4203">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3F4203">
            <w:pPr>
              <w:rPr>
                <w:b/>
              </w:rPr>
            </w:pPr>
            <w:r>
              <w:rPr>
                <w:b/>
              </w:rPr>
              <w:t>Kardinalitet</w:t>
            </w:r>
          </w:p>
        </w:tc>
      </w:tr>
      <w:tr w:rsidR="00A812C1" w14:paraId="762A3A49" w14:textId="77777777" w:rsidTr="003F4203">
        <w:tc>
          <w:tcPr>
            <w:tcW w:w="2800" w:type="dxa"/>
          </w:tcPr>
          <w:p w14:paraId="597484C2" w14:textId="77777777" w:rsidR="00A812C1" w:rsidRDefault="00A812C1" w:rsidP="003F4203">
            <w:r>
              <w:t>requestDate</w:t>
            </w:r>
          </w:p>
        </w:tc>
        <w:tc>
          <w:tcPr>
            <w:tcW w:w="2000" w:type="dxa"/>
          </w:tcPr>
          <w:p w14:paraId="6615EE07" w14:textId="77777777" w:rsidR="00A812C1" w:rsidRDefault="00A812C1" w:rsidP="003F4203">
            <w:r>
              <w:t>xs:dateTime</w:t>
            </w:r>
          </w:p>
        </w:tc>
        <w:tc>
          <w:tcPr>
            <w:tcW w:w="4000" w:type="dxa"/>
          </w:tcPr>
          <w:p w14:paraId="72595D6E" w14:textId="77777777" w:rsidR="00A812C1" w:rsidRDefault="00A812C1" w:rsidP="003F4203">
            <w:r>
              <w:t>Tidpunkt då åtgärden begärdes.</w:t>
            </w:r>
          </w:p>
        </w:tc>
        <w:tc>
          <w:tcPr>
            <w:tcW w:w="1300" w:type="dxa"/>
          </w:tcPr>
          <w:p w14:paraId="69622B76" w14:textId="77777777" w:rsidR="00A812C1" w:rsidRDefault="00A812C1" w:rsidP="003F4203">
            <w:r>
              <w:t>1</w:t>
            </w:r>
          </w:p>
        </w:tc>
      </w:tr>
      <w:tr w:rsidR="00A812C1" w14:paraId="4CA27471" w14:textId="77777777" w:rsidTr="003F4203">
        <w:tc>
          <w:tcPr>
            <w:tcW w:w="2800" w:type="dxa"/>
          </w:tcPr>
          <w:p w14:paraId="4D0AFC5A" w14:textId="77777777" w:rsidR="00A812C1" w:rsidRDefault="00A812C1" w:rsidP="003F4203">
            <w:r>
              <w:t>requestedBy</w:t>
            </w:r>
          </w:p>
        </w:tc>
        <w:tc>
          <w:tcPr>
            <w:tcW w:w="2000" w:type="dxa"/>
          </w:tcPr>
          <w:p w14:paraId="397FEFDF" w14:textId="77777777" w:rsidR="00A812C1" w:rsidRDefault="00A812C1" w:rsidP="003F4203">
            <w:r>
              <w:t>blocking:Actor</w:t>
            </w:r>
          </w:p>
        </w:tc>
        <w:tc>
          <w:tcPr>
            <w:tcW w:w="4000" w:type="dxa"/>
          </w:tcPr>
          <w:p w14:paraId="7C221C6B" w14:textId="77777777" w:rsidR="00A812C1" w:rsidRDefault="00A812C1" w:rsidP="003F4203">
            <w:r>
              <w:t>Anger vem som begärt åtgärden.</w:t>
            </w:r>
          </w:p>
        </w:tc>
        <w:tc>
          <w:tcPr>
            <w:tcW w:w="1300" w:type="dxa"/>
          </w:tcPr>
          <w:p w14:paraId="43A92FFA" w14:textId="77777777" w:rsidR="00A812C1" w:rsidRDefault="00A812C1" w:rsidP="003F4203">
            <w:r>
              <w:t>1</w:t>
            </w:r>
          </w:p>
        </w:tc>
      </w:tr>
      <w:tr w:rsidR="00A812C1" w14:paraId="103ADF82" w14:textId="77777777" w:rsidTr="003F4203">
        <w:tc>
          <w:tcPr>
            <w:tcW w:w="2800" w:type="dxa"/>
          </w:tcPr>
          <w:p w14:paraId="0F59FF1A" w14:textId="77777777" w:rsidR="00A812C1" w:rsidRDefault="00A812C1" w:rsidP="003F4203">
            <w:r>
              <w:t>registrationDate</w:t>
            </w:r>
          </w:p>
        </w:tc>
        <w:tc>
          <w:tcPr>
            <w:tcW w:w="2000" w:type="dxa"/>
          </w:tcPr>
          <w:p w14:paraId="0A9C3914" w14:textId="77777777" w:rsidR="00A812C1" w:rsidRDefault="00A812C1" w:rsidP="003F4203">
            <w:r>
              <w:t>xs:dateTime</w:t>
            </w:r>
          </w:p>
        </w:tc>
        <w:tc>
          <w:tcPr>
            <w:tcW w:w="4000" w:type="dxa"/>
          </w:tcPr>
          <w:p w14:paraId="26466353" w14:textId="77777777" w:rsidR="00A812C1" w:rsidRDefault="00A812C1" w:rsidP="003F4203">
            <w:r>
              <w:t>Tidpunkt då händelsen registrerades. Kan vara samma tidpunkt som när åtgärden begärdes.</w:t>
            </w:r>
          </w:p>
        </w:tc>
        <w:tc>
          <w:tcPr>
            <w:tcW w:w="1300" w:type="dxa"/>
          </w:tcPr>
          <w:p w14:paraId="755D1D53" w14:textId="77777777" w:rsidR="00A812C1" w:rsidRDefault="00A812C1" w:rsidP="003F4203">
            <w:r>
              <w:t>1</w:t>
            </w:r>
          </w:p>
        </w:tc>
      </w:tr>
      <w:tr w:rsidR="00A812C1" w14:paraId="381D7788" w14:textId="77777777" w:rsidTr="003F4203">
        <w:tc>
          <w:tcPr>
            <w:tcW w:w="2800" w:type="dxa"/>
          </w:tcPr>
          <w:p w14:paraId="3D9D3659" w14:textId="77777777" w:rsidR="00A812C1" w:rsidRDefault="00A812C1" w:rsidP="003F4203">
            <w:r>
              <w:t>registeredBy</w:t>
            </w:r>
          </w:p>
        </w:tc>
        <w:tc>
          <w:tcPr>
            <w:tcW w:w="2000" w:type="dxa"/>
          </w:tcPr>
          <w:p w14:paraId="533AD00B" w14:textId="77777777" w:rsidR="00A812C1" w:rsidRDefault="00A812C1" w:rsidP="003F4203">
            <w:r>
              <w:t>blocking:Actor</w:t>
            </w:r>
          </w:p>
        </w:tc>
        <w:tc>
          <w:tcPr>
            <w:tcW w:w="4000" w:type="dxa"/>
          </w:tcPr>
          <w:p w14:paraId="124C1C6D" w14:textId="77777777" w:rsidR="00A812C1" w:rsidRDefault="00A812C1" w:rsidP="003F4203">
            <w:r>
              <w:t>Anger vem som registrerat åtgärden. Detta värde kan vara samma som den som begärt åtgärden.</w:t>
            </w:r>
          </w:p>
        </w:tc>
        <w:tc>
          <w:tcPr>
            <w:tcW w:w="1300" w:type="dxa"/>
          </w:tcPr>
          <w:p w14:paraId="0CEB40B1" w14:textId="77777777" w:rsidR="00A812C1" w:rsidRDefault="00A812C1" w:rsidP="003F4203">
            <w:r>
              <w:t>1</w:t>
            </w:r>
          </w:p>
        </w:tc>
      </w:tr>
      <w:tr w:rsidR="00A812C1" w14:paraId="4659FF0B" w14:textId="77777777" w:rsidTr="003F4203">
        <w:tc>
          <w:tcPr>
            <w:tcW w:w="2800" w:type="dxa"/>
          </w:tcPr>
          <w:p w14:paraId="5D7F5CD8" w14:textId="77777777" w:rsidR="00A812C1" w:rsidRDefault="00A812C1" w:rsidP="003F4203">
            <w:r>
              <w:t>reasonText</w:t>
            </w:r>
          </w:p>
        </w:tc>
        <w:tc>
          <w:tcPr>
            <w:tcW w:w="2000" w:type="dxa"/>
          </w:tcPr>
          <w:p w14:paraId="7A19AC66" w14:textId="77777777" w:rsidR="00A812C1" w:rsidRDefault="00A812C1" w:rsidP="003F4203">
            <w:r>
              <w:t>blocking:ReasonText</w:t>
            </w:r>
          </w:p>
        </w:tc>
        <w:tc>
          <w:tcPr>
            <w:tcW w:w="4000" w:type="dxa"/>
          </w:tcPr>
          <w:p w14:paraId="45F7AE67" w14:textId="77777777" w:rsidR="00A812C1" w:rsidRDefault="00A812C1" w:rsidP="003F4203">
            <w:r>
              <w:t>Optionellt fritext fält som anger orsaken/anledningen till åtgärden.</w:t>
            </w:r>
          </w:p>
        </w:tc>
        <w:tc>
          <w:tcPr>
            <w:tcW w:w="1300" w:type="dxa"/>
          </w:tcPr>
          <w:p w14:paraId="49EA8E18" w14:textId="77777777" w:rsidR="00A812C1" w:rsidRDefault="00A812C1" w:rsidP="003F4203">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blocking:Actor</w:t>
      </w:r>
      <w:proofErr w:type="spellEnd"/>
      <w:proofErr w:type="gramEnd"/>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3F4203">
        <w:trPr>
          <w:trHeight w:val="384"/>
        </w:trPr>
        <w:tc>
          <w:tcPr>
            <w:tcW w:w="2800" w:type="dxa"/>
            <w:shd w:val="clear" w:color="auto" w:fill="D9D9D9" w:themeFill="background1" w:themeFillShade="D9"/>
            <w:vAlign w:val="bottom"/>
          </w:tcPr>
          <w:p w14:paraId="5275B446" w14:textId="77777777" w:rsidR="00A812C1" w:rsidRDefault="00A812C1" w:rsidP="003F4203">
            <w:pPr>
              <w:rPr>
                <w:b/>
              </w:rPr>
            </w:pPr>
            <w:r>
              <w:rPr>
                <w:b/>
              </w:rPr>
              <w:t>Namn</w:t>
            </w:r>
          </w:p>
        </w:tc>
        <w:tc>
          <w:tcPr>
            <w:tcW w:w="2000" w:type="dxa"/>
            <w:shd w:val="clear" w:color="auto" w:fill="D9D9D9" w:themeFill="background1" w:themeFillShade="D9"/>
            <w:vAlign w:val="bottom"/>
          </w:tcPr>
          <w:p w14:paraId="0891BA99" w14:textId="77777777" w:rsidR="00A812C1" w:rsidRDefault="00A812C1" w:rsidP="003F4203">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3F4203">
            <w:pPr>
              <w:rPr>
                <w:b/>
              </w:rPr>
            </w:pPr>
            <w:r>
              <w:rPr>
                <w:b/>
              </w:rPr>
              <w:t>Kardinalitet</w:t>
            </w:r>
          </w:p>
        </w:tc>
      </w:tr>
      <w:tr w:rsidR="00A812C1" w14:paraId="626CAEA3" w14:textId="77777777" w:rsidTr="003F4203">
        <w:tc>
          <w:tcPr>
            <w:tcW w:w="2800" w:type="dxa"/>
          </w:tcPr>
          <w:p w14:paraId="091F62B6" w14:textId="77777777" w:rsidR="00A812C1" w:rsidRDefault="00A812C1" w:rsidP="003F4203">
            <w:r>
              <w:t>employeeId</w:t>
            </w:r>
          </w:p>
        </w:tc>
        <w:tc>
          <w:tcPr>
            <w:tcW w:w="2000" w:type="dxa"/>
          </w:tcPr>
          <w:p w14:paraId="141AA5BB" w14:textId="77777777" w:rsidR="00A812C1" w:rsidRDefault="00A812C1" w:rsidP="003F4203">
            <w:r>
              <w:t>blocking:HsaId</w:t>
            </w:r>
          </w:p>
        </w:tc>
        <w:tc>
          <w:tcPr>
            <w:tcW w:w="4000" w:type="dxa"/>
          </w:tcPr>
          <w:p w14:paraId="5D54A098" w14:textId="77777777" w:rsidR="00A812C1" w:rsidRDefault="00A812C1" w:rsidP="003F4203">
            <w:r>
              <w:t>Id för medarbetaren/personen.</w:t>
            </w:r>
          </w:p>
        </w:tc>
        <w:tc>
          <w:tcPr>
            <w:tcW w:w="1300" w:type="dxa"/>
          </w:tcPr>
          <w:p w14:paraId="12A1C0C3" w14:textId="77777777" w:rsidR="00A812C1" w:rsidRDefault="00A812C1" w:rsidP="003F4203">
            <w:r>
              <w:t>1</w:t>
            </w:r>
          </w:p>
        </w:tc>
      </w:tr>
      <w:tr w:rsidR="00A812C1" w14:paraId="3EF31218" w14:textId="77777777" w:rsidTr="003F4203">
        <w:tc>
          <w:tcPr>
            <w:tcW w:w="2800" w:type="dxa"/>
          </w:tcPr>
          <w:p w14:paraId="7E748D16" w14:textId="77777777" w:rsidR="00A812C1" w:rsidRDefault="00A812C1" w:rsidP="003F4203">
            <w:r>
              <w:t>assignmentId</w:t>
            </w:r>
          </w:p>
        </w:tc>
        <w:tc>
          <w:tcPr>
            <w:tcW w:w="2000" w:type="dxa"/>
          </w:tcPr>
          <w:p w14:paraId="58557815" w14:textId="77777777" w:rsidR="00A812C1" w:rsidRDefault="00A812C1" w:rsidP="003F4203">
            <w:r>
              <w:t>blocking:HsaId</w:t>
            </w:r>
          </w:p>
        </w:tc>
        <w:tc>
          <w:tcPr>
            <w:tcW w:w="4000" w:type="dxa"/>
          </w:tcPr>
          <w:p w14:paraId="61EC9777" w14:textId="77777777" w:rsidR="00A812C1" w:rsidRDefault="00A812C1" w:rsidP="003F4203">
            <w:r>
              <w:t>Optionellt id för medarbetarens aktuella uppdrag.</w:t>
            </w:r>
          </w:p>
        </w:tc>
        <w:tc>
          <w:tcPr>
            <w:tcW w:w="1300" w:type="dxa"/>
          </w:tcPr>
          <w:p w14:paraId="4C7BA844" w14:textId="77777777" w:rsidR="00A812C1" w:rsidRDefault="00A812C1" w:rsidP="003F4203">
            <w:r>
              <w:t>0..1</w:t>
            </w:r>
          </w:p>
        </w:tc>
      </w:tr>
      <w:tr w:rsidR="00A812C1" w14:paraId="5916A240" w14:textId="77777777" w:rsidTr="003F4203">
        <w:tc>
          <w:tcPr>
            <w:tcW w:w="2800" w:type="dxa"/>
          </w:tcPr>
          <w:p w14:paraId="0E09F0F2" w14:textId="77777777" w:rsidR="00A812C1" w:rsidRDefault="00A812C1" w:rsidP="003F4203">
            <w:r>
              <w:t>assignmentName</w:t>
            </w:r>
          </w:p>
        </w:tc>
        <w:tc>
          <w:tcPr>
            <w:tcW w:w="2000" w:type="dxa"/>
          </w:tcPr>
          <w:p w14:paraId="2E6D3FAB" w14:textId="77777777" w:rsidR="00A812C1" w:rsidRDefault="00A812C1" w:rsidP="003F4203">
            <w:r>
              <w:t>blocking:AssignmentNameType</w:t>
            </w:r>
          </w:p>
        </w:tc>
        <w:tc>
          <w:tcPr>
            <w:tcW w:w="4000" w:type="dxa"/>
          </w:tcPr>
          <w:p w14:paraId="30304F1A" w14:textId="77777777" w:rsidR="00A812C1" w:rsidRDefault="00A812C1" w:rsidP="003F4203">
            <w:r>
              <w:t>Optionellt namn på medarbetarens aktuella uppdrag.</w:t>
            </w:r>
          </w:p>
        </w:tc>
        <w:tc>
          <w:tcPr>
            <w:tcW w:w="1300" w:type="dxa"/>
          </w:tcPr>
          <w:p w14:paraId="485752F7" w14:textId="77777777" w:rsidR="00A812C1" w:rsidRDefault="00A812C1" w:rsidP="003F4203">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blocking:AssignmentNameType</w:t>
      </w:r>
      <w:proofErr w:type="spellEnd"/>
      <w:proofErr w:type="gramEnd"/>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w:t>
      </w:r>
      <w:proofErr w:type="spellEnd"/>
      <w:proofErr w:type="gramEnd"/>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3F4203">
        <w:trPr>
          <w:trHeight w:val="384"/>
        </w:trPr>
        <w:tc>
          <w:tcPr>
            <w:tcW w:w="2800" w:type="dxa"/>
            <w:shd w:val="clear" w:color="auto" w:fill="D9D9D9" w:themeFill="background1" w:themeFillShade="D9"/>
            <w:vAlign w:val="bottom"/>
          </w:tcPr>
          <w:p w14:paraId="656FFAAB" w14:textId="77777777" w:rsidR="00A812C1" w:rsidRDefault="00A812C1" w:rsidP="003F4203">
            <w:pPr>
              <w:rPr>
                <w:b/>
              </w:rPr>
            </w:pPr>
            <w:r>
              <w:rPr>
                <w:b/>
              </w:rPr>
              <w:t>Namn</w:t>
            </w:r>
          </w:p>
        </w:tc>
        <w:tc>
          <w:tcPr>
            <w:tcW w:w="2000" w:type="dxa"/>
            <w:shd w:val="clear" w:color="auto" w:fill="D9D9D9" w:themeFill="background1" w:themeFillShade="D9"/>
            <w:vAlign w:val="bottom"/>
          </w:tcPr>
          <w:p w14:paraId="13F05B19" w14:textId="77777777" w:rsidR="00A812C1" w:rsidRDefault="00A812C1" w:rsidP="003F4203">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3F4203">
            <w:pPr>
              <w:rPr>
                <w:b/>
              </w:rPr>
            </w:pPr>
            <w:r>
              <w:rPr>
                <w:b/>
              </w:rPr>
              <w:t>Kardinalitet</w:t>
            </w:r>
          </w:p>
        </w:tc>
      </w:tr>
      <w:tr w:rsidR="00A812C1" w14:paraId="2415843A" w14:textId="77777777" w:rsidTr="003F4203">
        <w:tc>
          <w:tcPr>
            <w:tcW w:w="2800" w:type="dxa"/>
          </w:tcPr>
          <w:p w14:paraId="5ABC3D12" w14:textId="77777777" w:rsidR="00A812C1" w:rsidRDefault="00A812C1" w:rsidP="003F4203">
            <w:r>
              <w:t>blockId</w:t>
            </w:r>
          </w:p>
        </w:tc>
        <w:tc>
          <w:tcPr>
            <w:tcW w:w="2000" w:type="dxa"/>
          </w:tcPr>
          <w:p w14:paraId="027FBADA" w14:textId="77777777" w:rsidR="00A812C1" w:rsidRDefault="00A812C1" w:rsidP="003F4203">
            <w:r>
              <w:t>blocking:Id</w:t>
            </w:r>
          </w:p>
        </w:tc>
        <w:tc>
          <w:tcPr>
            <w:tcW w:w="4000" w:type="dxa"/>
          </w:tcPr>
          <w:p w14:paraId="792FF277" w14:textId="77777777" w:rsidR="00A812C1" w:rsidRDefault="00A812C1" w:rsidP="003F4203">
            <w:r>
              <w:t>Unik, global identifierare för spärren.</w:t>
            </w:r>
          </w:p>
        </w:tc>
        <w:tc>
          <w:tcPr>
            <w:tcW w:w="1300" w:type="dxa"/>
          </w:tcPr>
          <w:p w14:paraId="3F75C50E" w14:textId="77777777" w:rsidR="00A812C1" w:rsidRDefault="00A812C1" w:rsidP="003F4203">
            <w:r>
              <w:t>1</w:t>
            </w:r>
          </w:p>
        </w:tc>
      </w:tr>
      <w:tr w:rsidR="00A812C1" w14:paraId="0BD82F0B" w14:textId="77777777" w:rsidTr="003F4203">
        <w:tc>
          <w:tcPr>
            <w:tcW w:w="2800" w:type="dxa"/>
          </w:tcPr>
          <w:p w14:paraId="687E6C40" w14:textId="77777777" w:rsidR="00A812C1" w:rsidRDefault="00A812C1" w:rsidP="003F4203">
            <w:r>
              <w:t>blockType</w:t>
            </w:r>
          </w:p>
        </w:tc>
        <w:tc>
          <w:tcPr>
            <w:tcW w:w="2000" w:type="dxa"/>
          </w:tcPr>
          <w:p w14:paraId="550BC284" w14:textId="77777777" w:rsidR="00A812C1" w:rsidRDefault="00A812C1" w:rsidP="003F4203">
            <w:r>
              <w:t>blocking:BlockType</w:t>
            </w:r>
          </w:p>
        </w:tc>
        <w:tc>
          <w:tcPr>
            <w:tcW w:w="4000" w:type="dxa"/>
          </w:tcPr>
          <w:p w14:paraId="3F32380A" w14:textId="77777777" w:rsidR="00A812C1" w:rsidRDefault="00A812C1" w:rsidP="003F4203">
            <w:r>
              <w:t>Enumerationsvärde som anger om spärren är en inre (inom vårdenhet) eller yttre (inom vårdgivare) spärr.</w:t>
            </w:r>
          </w:p>
        </w:tc>
        <w:tc>
          <w:tcPr>
            <w:tcW w:w="1300" w:type="dxa"/>
          </w:tcPr>
          <w:p w14:paraId="049CBBAB" w14:textId="77777777" w:rsidR="00A812C1" w:rsidRDefault="00A812C1" w:rsidP="003F4203">
            <w:r>
              <w:t>1</w:t>
            </w:r>
          </w:p>
        </w:tc>
      </w:tr>
      <w:tr w:rsidR="00A812C1" w14:paraId="7235C211" w14:textId="77777777" w:rsidTr="003F4203">
        <w:tc>
          <w:tcPr>
            <w:tcW w:w="2800" w:type="dxa"/>
          </w:tcPr>
          <w:p w14:paraId="7F917B01" w14:textId="77777777" w:rsidR="00A812C1" w:rsidRDefault="00A812C1" w:rsidP="003F4203">
            <w:r>
              <w:t>patientId</w:t>
            </w:r>
          </w:p>
        </w:tc>
        <w:tc>
          <w:tcPr>
            <w:tcW w:w="2000" w:type="dxa"/>
          </w:tcPr>
          <w:p w14:paraId="0B28D68B" w14:textId="77777777" w:rsidR="00A812C1" w:rsidRDefault="00A812C1" w:rsidP="003F4203">
            <w:r>
              <w:t>blocking:PersonIdValue</w:t>
            </w:r>
          </w:p>
        </w:tc>
        <w:tc>
          <w:tcPr>
            <w:tcW w:w="4000" w:type="dxa"/>
          </w:tcPr>
          <w:p w14:paraId="38BB4BAB" w14:textId="77777777" w:rsidR="00A812C1" w:rsidRDefault="00A812C1" w:rsidP="003F4203">
            <w:r>
              <w:t>Identifierar den patient spärren avser.</w:t>
            </w:r>
          </w:p>
        </w:tc>
        <w:tc>
          <w:tcPr>
            <w:tcW w:w="1300" w:type="dxa"/>
          </w:tcPr>
          <w:p w14:paraId="0452A94E" w14:textId="77777777" w:rsidR="00A812C1" w:rsidRDefault="00A812C1" w:rsidP="003F4203">
            <w:r>
              <w:t>1</w:t>
            </w:r>
          </w:p>
        </w:tc>
      </w:tr>
      <w:tr w:rsidR="00A812C1" w14:paraId="720C17FC" w14:textId="77777777" w:rsidTr="003F4203">
        <w:tc>
          <w:tcPr>
            <w:tcW w:w="2800" w:type="dxa"/>
          </w:tcPr>
          <w:p w14:paraId="1362F0E0" w14:textId="77777777" w:rsidR="00A812C1" w:rsidRDefault="00A812C1" w:rsidP="003F4203">
            <w:r>
              <w:t>informationStartDate</w:t>
            </w:r>
          </w:p>
        </w:tc>
        <w:tc>
          <w:tcPr>
            <w:tcW w:w="2000" w:type="dxa"/>
          </w:tcPr>
          <w:p w14:paraId="55BF8E07" w14:textId="77777777" w:rsidR="00A812C1" w:rsidRDefault="00A812C1" w:rsidP="003F4203">
            <w:r>
              <w:t>xs:dateTime</w:t>
            </w:r>
          </w:p>
        </w:tc>
        <w:tc>
          <w:tcPr>
            <w:tcW w:w="4000" w:type="dxa"/>
          </w:tcPr>
          <w:p w14:paraId="30B8756A" w14:textId="77777777" w:rsidR="00A812C1" w:rsidRDefault="00A812C1" w:rsidP="003F4203">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3F4203">
            <w:r>
              <w:t>0..1</w:t>
            </w:r>
          </w:p>
        </w:tc>
      </w:tr>
      <w:tr w:rsidR="00A812C1" w14:paraId="690F1DCC" w14:textId="77777777" w:rsidTr="003F4203">
        <w:tc>
          <w:tcPr>
            <w:tcW w:w="2800" w:type="dxa"/>
          </w:tcPr>
          <w:p w14:paraId="550116A8" w14:textId="77777777" w:rsidR="00A812C1" w:rsidRDefault="00A812C1" w:rsidP="003F4203">
            <w:r>
              <w:t>informationEndDate</w:t>
            </w:r>
          </w:p>
        </w:tc>
        <w:tc>
          <w:tcPr>
            <w:tcW w:w="2000" w:type="dxa"/>
          </w:tcPr>
          <w:p w14:paraId="25CF0B77" w14:textId="77777777" w:rsidR="00A812C1" w:rsidRDefault="00A812C1" w:rsidP="003F4203">
            <w:r>
              <w:t>xs:dateTime</w:t>
            </w:r>
          </w:p>
        </w:tc>
        <w:tc>
          <w:tcPr>
            <w:tcW w:w="4000" w:type="dxa"/>
          </w:tcPr>
          <w:p w14:paraId="12F7A54E" w14:textId="77777777" w:rsidR="00A812C1" w:rsidRDefault="00A812C1" w:rsidP="003F4203">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3F4203">
            <w:r>
              <w:t>0..1</w:t>
            </w:r>
          </w:p>
        </w:tc>
      </w:tr>
      <w:tr w:rsidR="00A812C1" w14:paraId="73CEFAE0" w14:textId="77777777" w:rsidTr="003F4203">
        <w:tc>
          <w:tcPr>
            <w:tcW w:w="2800" w:type="dxa"/>
          </w:tcPr>
          <w:p w14:paraId="03F70A3B" w14:textId="77777777" w:rsidR="00A812C1" w:rsidRDefault="00A812C1" w:rsidP="003F4203">
            <w:r>
              <w:t>informationCareUnitId</w:t>
            </w:r>
          </w:p>
        </w:tc>
        <w:tc>
          <w:tcPr>
            <w:tcW w:w="2000" w:type="dxa"/>
          </w:tcPr>
          <w:p w14:paraId="37503B39" w14:textId="77777777" w:rsidR="00A812C1" w:rsidRDefault="00A812C1" w:rsidP="003F4203">
            <w:r>
              <w:t>blocking:HsaId</w:t>
            </w:r>
          </w:p>
        </w:tc>
        <w:tc>
          <w:tcPr>
            <w:tcW w:w="4000" w:type="dxa"/>
          </w:tcPr>
          <w:p w14:paraId="1BFCBF9E" w14:textId="77777777" w:rsidR="00A812C1" w:rsidRDefault="00A812C1" w:rsidP="003F4203">
            <w:r>
              <w:t>Anger HSA-id för den vårdenhet som informationen tillhör. Anges enbart för inre spärrar.</w:t>
            </w:r>
          </w:p>
        </w:tc>
        <w:tc>
          <w:tcPr>
            <w:tcW w:w="1300" w:type="dxa"/>
          </w:tcPr>
          <w:p w14:paraId="4A4FD5EE" w14:textId="77777777" w:rsidR="00A812C1" w:rsidRDefault="00A812C1" w:rsidP="003F4203">
            <w:r>
              <w:t>0..1</w:t>
            </w:r>
          </w:p>
        </w:tc>
      </w:tr>
      <w:tr w:rsidR="00A812C1" w14:paraId="5EAC0E58" w14:textId="77777777" w:rsidTr="003F4203">
        <w:tc>
          <w:tcPr>
            <w:tcW w:w="2800" w:type="dxa"/>
          </w:tcPr>
          <w:p w14:paraId="667B6766" w14:textId="77777777" w:rsidR="00A812C1" w:rsidRDefault="00A812C1" w:rsidP="003F4203">
            <w:r>
              <w:t>informationCareProviderId</w:t>
            </w:r>
          </w:p>
        </w:tc>
        <w:tc>
          <w:tcPr>
            <w:tcW w:w="2000" w:type="dxa"/>
          </w:tcPr>
          <w:p w14:paraId="273A8FD8" w14:textId="77777777" w:rsidR="00A812C1" w:rsidRDefault="00A812C1" w:rsidP="003F4203">
            <w:r>
              <w:t>blocking:HsaId</w:t>
            </w:r>
          </w:p>
        </w:tc>
        <w:tc>
          <w:tcPr>
            <w:tcW w:w="4000" w:type="dxa"/>
          </w:tcPr>
          <w:p w14:paraId="0CAD1881" w14:textId="77777777" w:rsidR="00A812C1" w:rsidRDefault="00A812C1" w:rsidP="003F4203">
            <w:r>
              <w:t>Anger HSA-id för den vårdgivare som informationen tillhör.</w:t>
            </w:r>
          </w:p>
        </w:tc>
        <w:tc>
          <w:tcPr>
            <w:tcW w:w="1300" w:type="dxa"/>
          </w:tcPr>
          <w:p w14:paraId="6791C7D4" w14:textId="77777777" w:rsidR="00A812C1" w:rsidRDefault="00A812C1" w:rsidP="003F4203">
            <w:r>
              <w:t>1</w:t>
            </w:r>
          </w:p>
        </w:tc>
      </w:tr>
      <w:tr w:rsidR="00A812C1" w14:paraId="0AA39031" w14:textId="77777777" w:rsidTr="003F4203">
        <w:tc>
          <w:tcPr>
            <w:tcW w:w="2800" w:type="dxa"/>
          </w:tcPr>
          <w:p w14:paraId="09AF2941" w14:textId="77777777" w:rsidR="00A812C1" w:rsidRDefault="00A812C1" w:rsidP="003F4203">
            <w:r>
              <w:t>excludedInformationTypes</w:t>
            </w:r>
          </w:p>
        </w:tc>
        <w:tc>
          <w:tcPr>
            <w:tcW w:w="2000" w:type="dxa"/>
          </w:tcPr>
          <w:p w14:paraId="1FCE4994" w14:textId="77777777" w:rsidR="00A812C1" w:rsidRDefault="00A812C1" w:rsidP="003F4203">
            <w:r>
              <w:t>blocking:InformationType</w:t>
            </w:r>
          </w:p>
        </w:tc>
        <w:tc>
          <w:tcPr>
            <w:tcW w:w="4000" w:type="dxa"/>
          </w:tcPr>
          <w:p w14:paraId="47E977A0" w14:textId="77777777" w:rsidR="00A812C1" w:rsidRDefault="00A812C1" w:rsidP="003F4203">
            <w:r>
              <w:t>Lista med de informationstyper som är undantagna från spärren. Spärren gäller för all sorts information om inget anges.</w:t>
            </w:r>
          </w:p>
        </w:tc>
        <w:tc>
          <w:tcPr>
            <w:tcW w:w="1300" w:type="dxa"/>
          </w:tcPr>
          <w:p w14:paraId="629F0C31" w14:textId="77777777" w:rsidR="00A812C1" w:rsidRDefault="00A812C1" w:rsidP="003F4203">
            <w:r>
              <w:t>0..*</w:t>
            </w:r>
          </w:p>
        </w:tc>
      </w:tr>
      <w:tr w:rsidR="00A812C1" w14:paraId="59D768A7" w14:textId="77777777" w:rsidTr="003F4203">
        <w:tc>
          <w:tcPr>
            <w:tcW w:w="2800" w:type="dxa"/>
          </w:tcPr>
          <w:p w14:paraId="3FDF59DA" w14:textId="77777777" w:rsidR="00A812C1" w:rsidRDefault="00A812C1" w:rsidP="003F4203">
            <w:r>
              <w:t>temporaryRevokes</w:t>
            </w:r>
          </w:p>
        </w:tc>
        <w:tc>
          <w:tcPr>
            <w:tcW w:w="2000" w:type="dxa"/>
          </w:tcPr>
          <w:p w14:paraId="7686E6EB" w14:textId="77777777" w:rsidR="00A812C1" w:rsidRDefault="00A812C1" w:rsidP="003F4203">
            <w:r>
              <w:t>blocking:TemporaryRevoke</w:t>
            </w:r>
          </w:p>
        </w:tc>
        <w:tc>
          <w:tcPr>
            <w:tcW w:w="4000" w:type="dxa"/>
          </w:tcPr>
          <w:p w14:paraId="3055C6B3" w14:textId="77777777" w:rsidR="00A812C1" w:rsidRDefault="00A812C1" w:rsidP="003F4203">
            <w:r>
              <w:t>Lista med tillfälliga hävningar för denna spärr.</w:t>
            </w:r>
          </w:p>
        </w:tc>
        <w:tc>
          <w:tcPr>
            <w:tcW w:w="1300" w:type="dxa"/>
          </w:tcPr>
          <w:p w14:paraId="65B48822" w14:textId="77777777" w:rsidR="00A812C1" w:rsidRDefault="00A812C1" w:rsidP="003F4203">
            <w:r>
              <w:t>0..*</w:t>
            </w:r>
          </w:p>
        </w:tc>
      </w:tr>
      <w:tr w:rsidR="00A812C1" w14:paraId="035CE151" w14:textId="77777777" w:rsidTr="003F4203">
        <w:tc>
          <w:tcPr>
            <w:tcW w:w="2800" w:type="dxa"/>
          </w:tcPr>
          <w:p w14:paraId="37D6A283" w14:textId="77777777" w:rsidR="00A812C1" w:rsidRDefault="00A812C1" w:rsidP="003F4203">
            <w:r>
              <w:t>ownerId</w:t>
            </w:r>
          </w:p>
        </w:tc>
        <w:tc>
          <w:tcPr>
            <w:tcW w:w="2000" w:type="dxa"/>
          </w:tcPr>
          <w:p w14:paraId="40255F3F" w14:textId="77777777" w:rsidR="00A812C1" w:rsidRDefault="00A812C1" w:rsidP="003F4203">
            <w:r>
              <w:t>blocking:OwnerId</w:t>
            </w:r>
          </w:p>
        </w:tc>
        <w:tc>
          <w:tcPr>
            <w:tcW w:w="4000" w:type="dxa"/>
          </w:tcPr>
          <w:p w14:paraId="74C3BDB0" w14:textId="77777777" w:rsidR="00A812C1" w:rsidRDefault="00A812C1" w:rsidP="003F4203">
            <w:r>
              <w:t>Optionell identifierare för det system som skapade spärren. Används endast för tekniskt bruk för t.ex. uppföljning och spårning.</w:t>
            </w:r>
          </w:p>
        </w:tc>
        <w:tc>
          <w:tcPr>
            <w:tcW w:w="1300" w:type="dxa"/>
          </w:tcPr>
          <w:p w14:paraId="145105EC" w14:textId="77777777" w:rsidR="00A812C1" w:rsidRDefault="00A812C1" w:rsidP="003F4203">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blocking:BlockHeader</w:t>
      </w:r>
      <w:proofErr w:type="spellEnd"/>
      <w:proofErr w:type="gramEnd"/>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3F4203">
        <w:trPr>
          <w:trHeight w:val="384"/>
        </w:trPr>
        <w:tc>
          <w:tcPr>
            <w:tcW w:w="2800" w:type="dxa"/>
            <w:shd w:val="clear" w:color="auto" w:fill="D9D9D9" w:themeFill="background1" w:themeFillShade="D9"/>
            <w:vAlign w:val="bottom"/>
          </w:tcPr>
          <w:p w14:paraId="40C5FDAA" w14:textId="77777777" w:rsidR="00A812C1" w:rsidRDefault="00A812C1" w:rsidP="003F4203">
            <w:pPr>
              <w:rPr>
                <w:b/>
              </w:rPr>
            </w:pPr>
            <w:r>
              <w:rPr>
                <w:b/>
              </w:rPr>
              <w:t>Namn</w:t>
            </w:r>
          </w:p>
        </w:tc>
        <w:tc>
          <w:tcPr>
            <w:tcW w:w="2000" w:type="dxa"/>
            <w:shd w:val="clear" w:color="auto" w:fill="D9D9D9" w:themeFill="background1" w:themeFillShade="D9"/>
            <w:vAlign w:val="bottom"/>
          </w:tcPr>
          <w:p w14:paraId="06A14AC3" w14:textId="77777777" w:rsidR="00A812C1" w:rsidRDefault="00A812C1" w:rsidP="003F4203">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3F4203">
            <w:pPr>
              <w:rPr>
                <w:b/>
              </w:rPr>
            </w:pPr>
            <w:r>
              <w:rPr>
                <w:b/>
              </w:rPr>
              <w:t>Kardinalitet</w:t>
            </w:r>
          </w:p>
        </w:tc>
      </w:tr>
      <w:tr w:rsidR="00A812C1" w14:paraId="3959A070" w14:textId="77777777" w:rsidTr="003F4203">
        <w:tc>
          <w:tcPr>
            <w:tcW w:w="2800" w:type="dxa"/>
          </w:tcPr>
          <w:p w14:paraId="05B7575A" w14:textId="77777777" w:rsidR="00A812C1" w:rsidRDefault="00A812C1" w:rsidP="003F4203">
            <w:r>
              <w:t>blocks</w:t>
            </w:r>
          </w:p>
        </w:tc>
        <w:tc>
          <w:tcPr>
            <w:tcW w:w="2000" w:type="dxa"/>
          </w:tcPr>
          <w:p w14:paraId="659ECFF7" w14:textId="77777777" w:rsidR="00A812C1" w:rsidRDefault="00A812C1" w:rsidP="003F4203">
            <w:r>
              <w:t>blocking:Block</w:t>
            </w:r>
          </w:p>
        </w:tc>
        <w:tc>
          <w:tcPr>
            <w:tcW w:w="4000" w:type="dxa"/>
          </w:tcPr>
          <w:p w14:paraId="189D2062" w14:textId="77777777" w:rsidR="00A812C1" w:rsidRDefault="00A812C1" w:rsidP="003F4203">
            <w:r>
              <w:t>Lista av spärrdata.</w:t>
            </w:r>
          </w:p>
        </w:tc>
        <w:tc>
          <w:tcPr>
            <w:tcW w:w="1300" w:type="dxa"/>
          </w:tcPr>
          <w:p w14:paraId="5EF0076C" w14:textId="77777777" w:rsidR="00A812C1" w:rsidRDefault="00A812C1" w:rsidP="003F4203">
            <w:r>
              <w:t>0..*</w:t>
            </w:r>
          </w:p>
        </w:tc>
      </w:tr>
      <w:tr w:rsidR="00A812C1" w14:paraId="62673CFA" w14:textId="77777777" w:rsidTr="003F4203">
        <w:tc>
          <w:tcPr>
            <w:tcW w:w="2800" w:type="dxa"/>
          </w:tcPr>
          <w:p w14:paraId="3E6CB93C" w14:textId="77777777" w:rsidR="00A812C1" w:rsidRDefault="00A812C1" w:rsidP="003F4203">
            <w:r>
              <w:t>nextCreatedOnOrAfter</w:t>
            </w:r>
          </w:p>
        </w:tc>
        <w:tc>
          <w:tcPr>
            <w:tcW w:w="2000" w:type="dxa"/>
          </w:tcPr>
          <w:p w14:paraId="6C0B16C0" w14:textId="77777777" w:rsidR="00A812C1" w:rsidRDefault="00A812C1" w:rsidP="003F4203">
            <w:r>
              <w:t>xs:dateTime</w:t>
            </w:r>
          </w:p>
        </w:tc>
        <w:tc>
          <w:tcPr>
            <w:tcW w:w="4000" w:type="dxa"/>
          </w:tcPr>
          <w:p w14:paraId="0074A96F" w14:textId="77777777" w:rsidR="00A812C1" w:rsidRDefault="00A812C1" w:rsidP="003F4203">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3F4203">
            <w:r>
              <w:t xml:space="preserve">Tidpunkt representerar den aktuella </w:t>
            </w:r>
            <w:r>
              <w:lastRenderedPageBreak/>
              <w:t>tidpunkten i tjänsten då anropet gjordes.</w:t>
            </w:r>
          </w:p>
        </w:tc>
        <w:tc>
          <w:tcPr>
            <w:tcW w:w="1300" w:type="dxa"/>
          </w:tcPr>
          <w:p w14:paraId="5FDDFE07" w14:textId="77777777" w:rsidR="00A812C1" w:rsidRDefault="00A812C1" w:rsidP="003F4203">
            <w:r>
              <w:lastRenderedPageBreak/>
              <w:t>1</w:t>
            </w:r>
          </w:p>
        </w:tc>
      </w:tr>
      <w:tr w:rsidR="00A812C1" w14:paraId="245DE89C" w14:textId="77777777" w:rsidTr="003F4203">
        <w:tc>
          <w:tcPr>
            <w:tcW w:w="2800" w:type="dxa"/>
          </w:tcPr>
          <w:p w14:paraId="2D9B30AB" w14:textId="77777777" w:rsidR="00A812C1" w:rsidRDefault="00A812C1" w:rsidP="003F4203">
            <w:r>
              <w:lastRenderedPageBreak/>
              <w:t>latestCancellation</w:t>
            </w:r>
          </w:p>
        </w:tc>
        <w:tc>
          <w:tcPr>
            <w:tcW w:w="2000" w:type="dxa"/>
          </w:tcPr>
          <w:p w14:paraId="35A6CE8A" w14:textId="77777777" w:rsidR="00A812C1" w:rsidRDefault="00A812C1" w:rsidP="003F4203">
            <w:r>
              <w:t>xs:dateTime</w:t>
            </w:r>
          </w:p>
        </w:tc>
        <w:tc>
          <w:tcPr>
            <w:tcW w:w="4000" w:type="dxa"/>
          </w:tcPr>
          <w:p w14:paraId="5B4E435F" w14:textId="77777777" w:rsidR="00A812C1" w:rsidRDefault="00A812C1" w:rsidP="003F4203">
            <w:r>
              <w:t>Tidpunkt som anger när en spärr blev återkallad eller makulerad.</w:t>
            </w:r>
          </w:p>
          <w:p w14:paraId="647B790A" w14:textId="77777777" w:rsidR="00A812C1" w:rsidRDefault="00A812C1" w:rsidP="003F4203">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3F4203">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3F4203">
            <w:r>
              <w:t>På nationell nivå avses den senaste utförda avregistreringen av en spärr.</w:t>
            </w:r>
          </w:p>
        </w:tc>
        <w:tc>
          <w:tcPr>
            <w:tcW w:w="1300" w:type="dxa"/>
          </w:tcPr>
          <w:p w14:paraId="15B38E11" w14:textId="77777777" w:rsidR="00A812C1" w:rsidRDefault="00A812C1" w:rsidP="003F4203">
            <w:r>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blocking:BlockType</w:t>
      </w:r>
      <w:proofErr w:type="spellEnd"/>
      <w:proofErr w:type="gramEnd"/>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3F4203">
        <w:trPr>
          <w:trHeight w:val="384"/>
        </w:trPr>
        <w:tc>
          <w:tcPr>
            <w:tcW w:w="2800" w:type="dxa"/>
            <w:shd w:val="clear" w:color="auto" w:fill="D9D9D9" w:themeFill="background1" w:themeFillShade="D9"/>
            <w:vAlign w:val="bottom"/>
          </w:tcPr>
          <w:p w14:paraId="1CB383F1" w14:textId="77777777" w:rsidR="00A812C1" w:rsidRDefault="00A812C1" w:rsidP="003F4203">
            <w:pPr>
              <w:rPr>
                <w:b/>
              </w:rPr>
            </w:pPr>
            <w:r>
              <w:rPr>
                <w:b/>
              </w:rPr>
              <w:t>Värde</w:t>
            </w:r>
          </w:p>
        </w:tc>
        <w:tc>
          <w:tcPr>
            <w:tcW w:w="7300" w:type="dxa"/>
            <w:shd w:val="clear" w:color="auto" w:fill="D9D9D9" w:themeFill="background1" w:themeFillShade="D9"/>
            <w:vAlign w:val="bottom"/>
          </w:tcPr>
          <w:p w14:paraId="2DD97CA2" w14:textId="77777777" w:rsidR="00A812C1" w:rsidRDefault="00A812C1" w:rsidP="003F4203">
            <w:pPr>
              <w:rPr>
                <w:b/>
              </w:rPr>
            </w:pPr>
            <w:r>
              <w:rPr>
                <w:b/>
              </w:rPr>
              <w:t>Beskrivning</w:t>
            </w:r>
          </w:p>
        </w:tc>
      </w:tr>
      <w:tr w:rsidR="00A812C1" w14:paraId="52D467E3" w14:textId="77777777" w:rsidTr="003F4203">
        <w:tc>
          <w:tcPr>
            <w:tcW w:w="2800" w:type="dxa"/>
          </w:tcPr>
          <w:p w14:paraId="0D31254E" w14:textId="77777777" w:rsidR="00A812C1" w:rsidRDefault="00A812C1" w:rsidP="003F4203">
            <w:r>
              <w:t>"Inner"</w:t>
            </w:r>
          </w:p>
        </w:tc>
        <w:tc>
          <w:tcPr>
            <w:tcW w:w="7300" w:type="dxa"/>
          </w:tcPr>
          <w:p w14:paraId="3170E380" w14:textId="77777777" w:rsidR="00A812C1" w:rsidRDefault="00A812C1" w:rsidP="003F4203">
            <w:r>
              <w:t>Representerar en inre spärr (inom vårdenhet).</w:t>
            </w:r>
          </w:p>
        </w:tc>
      </w:tr>
      <w:tr w:rsidR="00A812C1" w14:paraId="7836A0D5" w14:textId="77777777" w:rsidTr="003F4203">
        <w:tc>
          <w:tcPr>
            <w:tcW w:w="2800" w:type="dxa"/>
          </w:tcPr>
          <w:p w14:paraId="39A246C2" w14:textId="77777777" w:rsidR="00A812C1" w:rsidRDefault="00A812C1" w:rsidP="003F4203">
            <w:r>
              <w:t>"Outer"</w:t>
            </w:r>
          </w:p>
        </w:tc>
        <w:tc>
          <w:tcPr>
            <w:tcW w:w="7300" w:type="dxa"/>
          </w:tcPr>
          <w:p w14:paraId="21814B68" w14:textId="77777777" w:rsidR="00A812C1" w:rsidRDefault="00A812C1" w:rsidP="003F4203">
            <w:r>
              <w:t>Representerar en yttre spärr (inom vårdgivare).</w:t>
            </w:r>
          </w:p>
        </w:tc>
      </w:tr>
    </w:tbl>
    <w:p w14:paraId="62C4F33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blocking:CheckBlocksResult</w:t>
      </w:r>
      <w:proofErr w:type="spellEnd"/>
      <w:proofErr w:type="gramEnd"/>
    </w:p>
    <w:p w14:paraId="38B3EED5" w14:textId="77777777" w:rsidR="00A812C1" w:rsidRDefault="00A812C1" w:rsidP="00A812C1">
      <w:r>
        <w:t>Datatyp som innehåller resultatet från tjänsten CheckBlocks.</w:t>
      </w:r>
    </w:p>
    <w:p w14:paraId="69DE3765" w14:textId="77777777" w:rsidR="00A812C1" w:rsidRDefault="00A812C1" w:rsidP="00A812C1">
      <w:r>
        <w:t>Datatypen utökar datatypen Result.</w:t>
      </w:r>
    </w:p>
    <w:p w14:paraId="0D000B9D" w14:textId="77777777" w:rsidR="00A812C1" w:rsidRDefault="00A812C1" w:rsidP="00A812C1"/>
    <w:p w14:paraId="55CA4B6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51DDEC" w14:textId="77777777" w:rsidTr="003F4203">
        <w:trPr>
          <w:trHeight w:val="384"/>
        </w:trPr>
        <w:tc>
          <w:tcPr>
            <w:tcW w:w="2800" w:type="dxa"/>
            <w:shd w:val="clear" w:color="auto" w:fill="D9D9D9" w:themeFill="background1" w:themeFillShade="D9"/>
            <w:vAlign w:val="bottom"/>
          </w:tcPr>
          <w:p w14:paraId="4CBC295A" w14:textId="77777777" w:rsidR="00A812C1" w:rsidRDefault="00A812C1" w:rsidP="003F4203">
            <w:pPr>
              <w:rPr>
                <w:b/>
              </w:rPr>
            </w:pPr>
            <w:r>
              <w:rPr>
                <w:b/>
              </w:rPr>
              <w:t>Namn</w:t>
            </w:r>
          </w:p>
        </w:tc>
        <w:tc>
          <w:tcPr>
            <w:tcW w:w="2000" w:type="dxa"/>
            <w:shd w:val="clear" w:color="auto" w:fill="D9D9D9" w:themeFill="background1" w:themeFillShade="D9"/>
            <w:vAlign w:val="bottom"/>
          </w:tcPr>
          <w:p w14:paraId="698B4798" w14:textId="77777777" w:rsidR="00A812C1" w:rsidRDefault="00A812C1" w:rsidP="003F4203">
            <w:pPr>
              <w:rPr>
                <w:b/>
              </w:rPr>
            </w:pPr>
            <w:r>
              <w:rPr>
                <w:b/>
              </w:rPr>
              <w:t>Datatyp</w:t>
            </w:r>
          </w:p>
        </w:tc>
        <w:tc>
          <w:tcPr>
            <w:tcW w:w="4000" w:type="dxa"/>
            <w:shd w:val="clear" w:color="auto" w:fill="D9D9D9" w:themeFill="background1" w:themeFillShade="D9"/>
            <w:vAlign w:val="bottom"/>
          </w:tcPr>
          <w:p w14:paraId="1F46939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719A08D6" w14:textId="77777777" w:rsidR="00A812C1" w:rsidRDefault="00A812C1" w:rsidP="003F4203">
            <w:pPr>
              <w:rPr>
                <w:b/>
              </w:rPr>
            </w:pPr>
            <w:r>
              <w:rPr>
                <w:b/>
              </w:rPr>
              <w:t>Kardinalitet</w:t>
            </w:r>
          </w:p>
        </w:tc>
      </w:tr>
      <w:tr w:rsidR="00A812C1" w14:paraId="6B852A67" w14:textId="77777777" w:rsidTr="003F4203">
        <w:tc>
          <w:tcPr>
            <w:tcW w:w="2800" w:type="dxa"/>
          </w:tcPr>
          <w:p w14:paraId="08BB7B08" w14:textId="77777777" w:rsidR="00A812C1" w:rsidRDefault="00A812C1" w:rsidP="003F4203">
            <w:r>
              <w:t>checkResults</w:t>
            </w:r>
          </w:p>
        </w:tc>
        <w:tc>
          <w:tcPr>
            <w:tcW w:w="2000" w:type="dxa"/>
          </w:tcPr>
          <w:p w14:paraId="1B6BA2A6" w14:textId="77777777" w:rsidR="00A812C1" w:rsidRDefault="00A812C1" w:rsidP="003F4203">
            <w:r>
              <w:t>blocking:CheckResult</w:t>
            </w:r>
          </w:p>
        </w:tc>
        <w:tc>
          <w:tcPr>
            <w:tcW w:w="4000" w:type="dxa"/>
          </w:tcPr>
          <w:p w14:paraId="0B4B6B63" w14:textId="77777777" w:rsidR="00A812C1" w:rsidRDefault="00A812C1" w:rsidP="003F4203">
            <w:r>
              <w:t>Information om information är spärrad</w:t>
            </w:r>
          </w:p>
        </w:tc>
        <w:tc>
          <w:tcPr>
            <w:tcW w:w="1300" w:type="dxa"/>
          </w:tcPr>
          <w:p w14:paraId="67636777" w14:textId="77777777" w:rsidR="00A812C1" w:rsidRDefault="00A812C1" w:rsidP="003F4203">
            <w:r>
              <w:t>0..*</w:t>
            </w:r>
          </w:p>
        </w:tc>
      </w:tr>
    </w:tbl>
    <w:p w14:paraId="6EB89A0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blocking:CheckResult</w:t>
      </w:r>
      <w:proofErr w:type="spellEnd"/>
      <w:proofErr w:type="gramEnd"/>
    </w:p>
    <w:p w14:paraId="3AF97B2C" w14:textId="77777777" w:rsidR="00A812C1" w:rsidRDefault="00A812C1" w:rsidP="00A812C1">
      <w:r>
        <w:t>Datatyp som representerar ett svar från kontrollen av åtkomst till information.</w:t>
      </w:r>
    </w:p>
    <w:p w14:paraId="0FF71A3C" w14:textId="77777777" w:rsidR="00A812C1" w:rsidRDefault="00A812C1" w:rsidP="00A812C1"/>
    <w:p w14:paraId="15B61BB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681D9F42" w14:textId="77777777" w:rsidTr="003F4203">
        <w:trPr>
          <w:trHeight w:val="384"/>
        </w:trPr>
        <w:tc>
          <w:tcPr>
            <w:tcW w:w="2800" w:type="dxa"/>
            <w:shd w:val="clear" w:color="auto" w:fill="D9D9D9" w:themeFill="background1" w:themeFillShade="D9"/>
            <w:vAlign w:val="bottom"/>
          </w:tcPr>
          <w:p w14:paraId="0651B32B" w14:textId="77777777" w:rsidR="00A812C1" w:rsidRDefault="00A812C1" w:rsidP="003F4203">
            <w:pPr>
              <w:rPr>
                <w:b/>
              </w:rPr>
            </w:pPr>
            <w:r>
              <w:rPr>
                <w:b/>
              </w:rPr>
              <w:t>Namn</w:t>
            </w:r>
          </w:p>
        </w:tc>
        <w:tc>
          <w:tcPr>
            <w:tcW w:w="2000" w:type="dxa"/>
            <w:shd w:val="clear" w:color="auto" w:fill="D9D9D9" w:themeFill="background1" w:themeFillShade="D9"/>
            <w:vAlign w:val="bottom"/>
          </w:tcPr>
          <w:p w14:paraId="075325E2" w14:textId="77777777" w:rsidR="00A812C1" w:rsidRDefault="00A812C1" w:rsidP="003F4203">
            <w:pPr>
              <w:rPr>
                <w:b/>
              </w:rPr>
            </w:pPr>
            <w:r>
              <w:rPr>
                <w:b/>
              </w:rPr>
              <w:t>Datatyp</w:t>
            </w:r>
          </w:p>
        </w:tc>
        <w:tc>
          <w:tcPr>
            <w:tcW w:w="4000" w:type="dxa"/>
            <w:shd w:val="clear" w:color="auto" w:fill="D9D9D9" w:themeFill="background1" w:themeFillShade="D9"/>
            <w:vAlign w:val="bottom"/>
          </w:tcPr>
          <w:p w14:paraId="1BE0F77E"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20834C94" w14:textId="77777777" w:rsidR="00A812C1" w:rsidRDefault="00A812C1" w:rsidP="003F4203">
            <w:pPr>
              <w:rPr>
                <w:b/>
              </w:rPr>
            </w:pPr>
            <w:r>
              <w:rPr>
                <w:b/>
              </w:rPr>
              <w:t>Kardinalitet</w:t>
            </w:r>
          </w:p>
        </w:tc>
      </w:tr>
      <w:tr w:rsidR="00A812C1" w14:paraId="2C2116EE" w14:textId="77777777" w:rsidTr="003F4203">
        <w:tc>
          <w:tcPr>
            <w:tcW w:w="2800" w:type="dxa"/>
          </w:tcPr>
          <w:p w14:paraId="53738A7B" w14:textId="77777777" w:rsidR="00A812C1" w:rsidRDefault="00A812C1" w:rsidP="003F4203">
            <w:r>
              <w:t>blocked</w:t>
            </w:r>
          </w:p>
        </w:tc>
        <w:tc>
          <w:tcPr>
            <w:tcW w:w="2000" w:type="dxa"/>
          </w:tcPr>
          <w:p w14:paraId="129472EB" w14:textId="77777777" w:rsidR="00A812C1" w:rsidRDefault="00A812C1" w:rsidP="003F4203">
            <w:r>
              <w:t>xs:boolean</w:t>
            </w:r>
          </w:p>
        </w:tc>
        <w:tc>
          <w:tcPr>
            <w:tcW w:w="4000" w:type="dxa"/>
          </w:tcPr>
          <w:p w14:paraId="640959DD" w14:textId="77777777" w:rsidR="00A812C1" w:rsidRDefault="00A812C1" w:rsidP="003F4203">
            <w:r>
              <w:t>Status för om informationen är spärrad.</w:t>
            </w:r>
          </w:p>
        </w:tc>
        <w:tc>
          <w:tcPr>
            <w:tcW w:w="1300" w:type="dxa"/>
          </w:tcPr>
          <w:p w14:paraId="55C971D7" w14:textId="77777777" w:rsidR="00A812C1" w:rsidRDefault="00A812C1" w:rsidP="003F4203">
            <w:r>
              <w:t>1</w:t>
            </w:r>
          </w:p>
        </w:tc>
      </w:tr>
      <w:tr w:rsidR="00A812C1" w14:paraId="427D5C0E" w14:textId="77777777" w:rsidTr="003F4203">
        <w:tc>
          <w:tcPr>
            <w:tcW w:w="2800" w:type="dxa"/>
          </w:tcPr>
          <w:p w14:paraId="0C79696D" w14:textId="77777777" w:rsidR="00A812C1" w:rsidRDefault="00A812C1" w:rsidP="003F4203">
            <w:r>
              <w:t>rowNumber</w:t>
            </w:r>
          </w:p>
        </w:tc>
        <w:tc>
          <w:tcPr>
            <w:tcW w:w="2000" w:type="dxa"/>
          </w:tcPr>
          <w:p w14:paraId="28CE4095" w14:textId="77777777" w:rsidR="00A812C1" w:rsidRDefault="00A812C1" w:rsidP="003F4203">
            <w:r>
              <w:t>xs:int</w:t>
            </w:r>
          </w:p>
        </w:tc>
        <w:tc>
          <w:tcPr>
            <w:tcW w:w="4000" w:type="dxa"/>
          </w:tcPr>
          <w:p w14:paraId="0B9060A2" w14:textId="77777777" w:rsidR="00A812C1" w:rsidRDefault="00A812C1" w:rsidP="003F4203">
            <w:r>
              <w:t>Detta nummer motsvarar ett element i den inskickade listan av informationsentiteter. Används för att klienten skall kunna mappa svarslistan med den inskickade informationslistan.</w:t>
            </w:r>
          </w:p>
        </w:tc>
        <w:tc>
          <w:tcPr>
            <w:tcW w:w="1300" w:type="dxa"/>
          </w:tcPr>
          <w:p w14:paraId="3CD7EBC9" w14:textId="77777777" w:rsidR="00A812C1" w:rsidRDefault="00A812C1" w:rsidP="003F4203">
            <w:r>
              <w:t>1</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blocking:HsaId</w:t>
      </w:r>
      <w:proofErr w:type="spellEnd"/>
      <w:proofErr w:type="gramEnd"/>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blocking:Id</w:t>
      </w:r>
      <w:proofErr w:type="spellEnd"/>
      <w:proofErr w:type="gramEnd"/>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4D89D65C"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blocking:InformationEntity</w:t>
      </w:r>
      <w:proofErr w:type="spellEnd"/>
      <w:proofErr w:type="gramEnd"/>
    </w:p>
    <w:p w14:paraId="3BF16A1A" w14:textId="77777777" w:rsidR="00A812C1" w:rsidRDefault="00A812C1" w:rsidP="00A812C1">
      <w:r>
        <w:t>Datatyp som representerar den information som behövs vid en kontroll om spärr föreligger.</w:t>
      </w:r>
    </w:p>
    <w:p w14:paraId="378049C1" w14:textId="77777777" w:rsidR="00A812C1" w:rsidRDefault="00A812C1" w:rsidP="00A812C1"/>
    <w:p w14:paraId="4F9A309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77A89D4" w14:textId="77777777" w:rsidTr="003F4203">
        <w:trPr>
          <w:trHeight w:val="384"/>
        </w:trPr>
        <w:tc>
          <w:tcPr>
            <w:tcW w:w="2800" w:type="dxa"/>
            <w:shd w:val="clear" w:color="auto" w:fill="D9D9D9" w:themeFill="background1" w:themeFillShade="D9"/>
            <w:vAlign w:val="bottom"/>
          </w:tcPr>
          <w:p w14:paraId="694671D5" w14:textId="77777777" w:rsidR="00A812C1" w:rsidRDefault="00A812C1" w:rsidP="003F4203">
            <w:pPr>
              <w:rPr>
                <w:b/>
              </w:rPr>
            </w:pPr>
            <w:r>
              <w:rPr>
                <w:b/>
              </w:rPr>
              <w:t>Namn</w:t>
            </w:r>
          </w:p>
        </w:tc>
        <w:tc>
          <w:tcPr>
            <w:tcW w:w="2000" w:type="dxa"/>
            <w:shd w:val="clear" w:color="auto" w:fill="D9D9D9" w:themeFill="background1" w:themeFillShade="D9"/>
            <w:vAlign w:val="bottom"/>
          </w:tcPr>
          <w:p w14:paraId="4E89F0F0" w14:textId="77777777" w:rsidR="00A812C1" w:rsidRDefault="00A812C1" w:rsidP="003F4203">
            <w:pPr>
              <w:rPr>
                <w:b/>
              </w:rPr>
            </w:pPr>
            <w:r>
              <w:rPr>
                <w:b/>
              </w:rPr>
              <w:t>Datatyp</w:t>
            </w:r>
          </w:p>
        </w:tc>
        <w:tc>
          <w:tcPr>
            <w:tcW w:w="4000" w:type="dxa"/>
            <w:shd w:val="clear" w:color="auto" w:fill="D9D9D9" w:themeFill="background1" w:themeFillShade="D9"/>
            <w:vAlign w:val="bottom"/>
          </w:tcPr>
          <w:p w14:paraId="1CED0AF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CCB8A04" w14:textId="77777777" w:rsidR="00A812C1" w:rsidRDefault="00A812C1" w:rsidP="003F4203">
            <w:pPr>
              <w:rPr>
                <w:b/>
              </w:rPr>
            </w:pPr>
            <w:r>
              <w:rPr>
                <w:b/>
              </w:rPr>
              <w:t>Kardinalitet</w:t>
            </w:r>
          </w:p>
        </w:tc>
      </w:tr>
      <w:tr w:rsidR="00A812C1" w14:paraId="7E5742C0" w14:textId="77777777" w:rsidTr="003F4203">
        <w:tc>
          <w:tcPr>
            <w:tcW w:w="2800" w:type="dxa"/>
          </w:tcPr>
          <w:p w14:paraId="730663B4" w14:textId="77777777" w:rsidR="00A812C1" w:rsidRDefault="00A812C1" w:rsidP="003F4203">
            <w:r>
              <w:t>informationStartDate</w:t>
            </w:r>
          </w:p>
        </w:tc>
        <w:tc>
          <w:tcPr>
            <w:tcW w:w="2000" w:type="dxa"/>
          </w:tcPr>
          <w:p w14:paraId="572BDA7D" w14:textId="77777777" w:rsidR="00A812C1" w:rsidRDefault="00A812C1" w:rsidP="003F4203">
            <w:r>
              <w:t>xs:dateTime</w:t>
            </w:r>
          </w:p>
        </w:tc>
        <w:tc>
          <w:tcPr>
            <w:tcW w:w="4000" w:type="dxa"/>
          </w:tcPr>
          <w:p w14:paraId="4869CF0B" w14:textId="77777777" w:rsidR="00A812C1" w:rsidRDefault="00A812C1" w:rsidP="003F4203">
            <w:r>
              <w:t>Startdatum för vilken information i tiden som avses, dvs. när information som skall kontrolleras har registrerats.</w:t>
            </w:r>
          </w:p>
        </w:tc>
        <w:tc>
          <w:tcPr>
            <w:tcW w:w="1300" w:type="dxa"/>
          </w:tcPr>
          <w:p w14:paraId="1E38A679" w14:textId="77777777" w:rsidR="00A812C1" w:rsidRDefault="00A812C1" w:rsidP="003F4203">
            <w:r>
              <w:t>1</w:t>
            </w:r>
          </w:p>
        </w:tc>
      </w:tr>
      <w:tr w:rsidR="00A812C1" w14:paraId="3BBEEF8D" w14:textId="77777777" w:rsidTr="003F4203">
        <w:tc>
          <w:tcPr>
            <w:tcW w:w="2800" w:type="dxa"/>
          </w:tcPr>
          <w:p w14:paraId="74A8B4EF" w14:textId="77777777" w:rsidR="00A812C1" w:rsidRDefault="00A812C1" w:rsidP="003F4203">
            <w:r>
              <w:t>informationEndDate</w:t>
            </w:r>
          </w:p>
        </w:tc>
        <w:tc>
          <w:tcPr>
            <w:tcW w:w="2000" w:type="dxa"/>
          </w:tcPr>
          <w:p w14:paraId="07323854" w14:textId="77777777" w:rsidR="00A812C1" w:rsidRDefault="00A812C1" w:rsidP="003F4203">
            <w:r>
              <w:t>xs:dateTime</w:t>
            </w:r>
          </w:p>
        </w:tc>
        <w:tc>
          <w:tcPr>
            <w:tcW w:w="4000" w:type="dxa"/>
          </w:tcPr>
          <w:p w14:paraId="2CA7999A" w14:textId="77777777" w:rsidR="00A812C1" w:rsidRDefault="00A812C1" w:rsidP="003F4203">
            <w:r>
              <w:t>Slutdatum för vilken information i tiden som avses, dvs. när information som skall kontrolleras har registrerats.</w:t>
            </w:r>
          </w:p>
        </w:tc>
        <w:tc>
          <w:tcPr>
            <w:tcW w:w="1300" w:type="dxa"/>
          </w:tcPr>
          <w:p w14:paraId="34BC6D6E" w14:textId="77777777" w:rsidR="00A812C1" w:rsidRDefault="00A812C1" w:rsidP="003F4203">
            <w:r>
              <w:t>1</w:t>
            </w:r>
          </w:p>
        </w:tc>
      </w:tr>
      <w:tr w:rsidR="00A812C1" w14:paraId="14D231DB" w14:textId="77777777" w:rsidTr="003F4203">
        <w:tc>
          <w:tcPr>
            <w:tcW w:w="2800" w:type="dxa"/>
          </w:tcPr>
          <w:p w14:paraId="26F8BEDA" w14:textId="77777777" w:rsidR="00A812C1" w:rsidRDefault="00A812C1" w:rsidP="003F4203">
            <w:r>
              <w:t>informationCareUnitId</w:t>
            </w:r>
          </w:p>
        </w:tc>
        <w:tc>
          <w:tcPr>
            <w:tcW w:w="2000" w:type="dxa"/>
          </w:tcPr>
          <w:p w14:paraId="2FBE87BD" w14:textId="77777777" w:rsidR="00A812C1" w:rsidRDefault="00A812C1" w:rsidP="003F4203">
            <w:r>
              <w:t>blocking:HsaId</w:t>
            </w:r>
          </w:p>
        </w:tc>
        <w:tc>
          <w:tcPr>
            <w:tcW w:w="4000" w:type="dxa"/>
          </w:tcPr>
          <w:p w14:paraId="3B6A2FA2" w14:textId="77777777" w:rsidR="00A812C1" w:rsidRDefault="00A812C1" w:rsidP="003F4203">
            <w:r>
              <w:t>Anger HSA-id för den vårdenhet som informationen tillhör.</w:t>
            </w:r>
          </w:p>
        </w:tc>
        <w:tc>
          <w:tcPr>
            <w:tcW w:w="1300" w:type="dxa"/>
          </w:tcPr>
          <w:p w14:paraId="73B228C0" w14:textId="77777777" w:rsidR="00A812C1" w:rsidRDefault="00A812C1" w:rsidP="003F4203">
            <w:r>
              <w:t>1</w:t>
            </w:r>
          </w:p>
        </w:tc>
      </w:tr>
      <w:tr w:rsidR="00A812C1" w14:paraId="77594DFA" w14:textId="77777777" w:rsidTr="003F4203">
        <w:tc>
          <w:tcPr>
            <w:tcW w:w="2800" w:type="dxa"/>
          </w:tcPr>
          <w:p w14:paraId="5ECF6BCF" w14:textId="77777777" w:rsidR="00A812C1" w:rsidRDefault="00A812C1" w:rsidP="003F4203">
            <w:r>
              <w:t>informationCareProviderId</w:t>
            </w:r>
          </w:p>
        </w:tc>
        <w:tc>
          <w:tcPr>
            <w:tcW w:w="2000" w:type="dxa"/>
          </w:tcPr>
          <w:p w14:paraId="5667C874" w14:textId="77777777" w:rsidR="00A812C1" w:rsidRDefault="00A812C1" w:rsidP="003F4203">
            <w:r>
              <w:t>blocking:HsaId</w:t>
            </w:r>
          </w:p>
        </w:tc>
        <w:tc>
          <w:tcPr>
            <w:tcW w:w="4000" w:type="dxa"/>
          </w:tcPr>
          <w:p w14:paraId="6681E554" w14:textId="77777777" w:rsidR="00A812C1" w:rsidRDefault="00A812C1" w:rsidP="003F4203">
            <w:r>
              <w:t>Anger HSA-id för den vårdgivare som informationen tillhör.</w:t>
            </w:r>
          </w:p>
        </w:tc>
        <w:tc>
          <w:tcPr>
            <w:tcW w:w="1300" w:type="dxa"/>
          </w:tcPr>
          <w:p w14:paraId="2047A388" w14:textId="77777777" w:rsidR="00A812C1" w:rsidRDefault="00A812C1" w:rsidP="003F4203">
            <w:r>
              <w:t>1</w:t>
            </w:r>
          </w:p>
        </w:tc>
      </w:tr>
      <w:tr w:rsidR="00A812C1" w14:paraId="79AB78AE" w14:textId="77777777" w:rsidTr="003F4203">
        <w:tc>
          <w:tcPr>
            <w:tcW w:w="2800" w:type="dxa"/>
          </w:tcPr>
          <w:p w14:paraId="38116B27" w14:textId="77777777" w:rsidR="00A812C1" w:rsidRDefault="00A812C1" w:rsidP="003F4203">
            <w:r>
              <w:t>informationType</w:t>
            </w:r>
          </w:p>
        </w:tc>
        <w:tc>
          <w:tcPr>
            <w:tcW w:w="2000" w:type="dxa"/>
          </w:tcPr>
          <w:p w14:paraId="0F489043" w14:textId="77777777" w:rsidR="00A812C1" w:rsidRDefault="00A812C1" w:rsidP="003F4203">
            <w:r>
              <w:t>blocking:InformationTypeIdValue</w:t>
            </w:r>
          </w:p>
        </w:tc>
        <w:tc>
          <w:tcPr>
            <w:tcW w:w="4000" w:type="dxa"/>
          </w:tcPr>
          <w:p w14:paraId="6DD30CB0" w14:textId="77777777" w:rsidR="00A812C1" w:rsidRDefault="00A812C1" w:rsidP="003F4203">
            <w:r>
              <w:t xml:space="preserve">Anger informationtypen för den entitet som skall kontrolleras. </w:t>
            </w:r>
          </w:p>
          <w:p w14:paraId="549ABE89" w14:textId="77777777" w:rsidR="00A812C1" w:rsidRDefault="00A812C1" w:rsidP="003F4203">
            <w:r>
              <w:t>Giltiga värden är endast 'lak' och 'upp'. Övriga informationtyper anges med att inte ange något värde.</w:t>
            </w:r>
          </w:p>
          <w:p w14:paraId="4F8C7EB0" w14:textId="77777777" w:rsidR="00A812C1" w:rsidRDefault="00A812C1" w:rsidP="003F4203">
            <w:r>
              <w:t>Se även InformationTypeIdValue.</w:t>
            </w:r>
          </w:p>
        </w:tc>
        <w:tc>
          <w:tcPr>
            <w:tcW w:w="1300" w:type="dxa"/>
          </w:tcPr>
          <w:p w14:paraId="5BE4F583" w14:textId="77777777" w:rsidR="00A812C1" w:rsidRDefault="00A812C1" w:rsidP="003F4203">
            <w:r>
              <w:t>0..1</w:t>
            </w:r>
          </w:p>
        </w:tc>
      </w:tr>
      <w:tr w:rsidR="00A812C1" w14:paraId="4D49DD85" w14:textId="77777777" w:rsidTr="003F4203">
        <w:tc>
          <w:tcPr>
            <w:tcW w:w="2800" w:type="dxa"/>
          </w:tcPr>
          <w:p w14:paraId="4241A019" w14:textId="77777777" w:rsidR="00A812C1" w:rsidRDefault="00A812C1" w:rsidP="003F4203">
            <w:r>
              <w:t>rowNumber</w:t>
            </w:r>
          </w:p>
        </w:tc>
        <w:tc>
          <w:tcPr>
            <w:tcW w:w="2000" w:type="dxa"/>
          </w:tcPr>
          <w:p w14:paraId="6AA7C6B5" w14:textId="77777777" w:rsidR="00A812C1" w:rsidRDefault="00A812C1" w:rsidP="003F4203">
            <w:r>
              <w:t>xs:int</w:t>
            </w:r>
          </w:p>
        </w:tc>
        <w:tc>
          <w:tcPr>
            <w:tcW w:w="4000" w:type="dxa"/>
          </w:tcPr>
          <w:p w14:paraId="417EEF9C" w14:textId="77777777" w:rsidR="00A812C1" w:rsidRDefault="00A812C1" w:rsidP="003F4203">
            <w:r>
              <w:t>Detta nummer motsvarar ett element i den inskickade listan av informationsentiteter. Används för att klienten skall kunna mappa svarslistan med den inskickade informationslistan.</w:t>
            </w:r>
          </w:p>
        </w:tc>
        <w:tc>
          <w:tcPr>
            <w:tcW w:w="1300" w:type="dxa"/>
          </w:tcPr>
          <w:p w14:paraId="3DBB160E" w14:textId="77777777" w:rsidR="00A812C1" w:rsidRDefault="00A812C1" w:rsidP="003F4203">
            <w:r>
              <w:t>1</w:t>
            </w:r>
          </w:p>
        </w:tc>
      </w:tr>
    </w:tbl>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w:t>
      </w:r>
      <w:proofErr w:type="spellEnd"/>
      <w:proofErr w:type="gramEnd"/>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3F4203">
        <w:trPr>
          <w:trHeight w:val="384"/>
        </w:trPr>
        <w:tc>
          <w:tcPr>
            <w:tcW w:w="2800" w:type="dxa"/>
            <w:shd w:val="clear" w:color="auto" w:fill="D9D9D9" w:themeFill="background1" w:themeFillShade="D9"/>
            <w:vAlign w:val="bottom"/>
          </w:tcPr>
          <w:p w14:paraId="4DC1D482" w14:textId="77777777" w:rsidR="00A812C1" w:rsidRDefault="00A812C1" w:rsidP="003F4203">
            <w:pPr>
              <w:rPr>
                <w:b/>
              </w:rPr>
            </w:pPr>
            <w:r>
              <w:rPr>
                <w:b/>
              </w:rPr>
              <w:t>Namn</w:t>
            </w:r>
          </w:p>
        </w:tc>
        <w:tc>
          <w:tcPr>
            <w:tcW w:w="2000" w:type="dxa"/>
            <w:shd w:val="clear" w:color="auto" w:fill="D9D9D9" w:themeFill="background1" w:themeFillShade="D9"/>
            <w:vAlign w:val="bottom"/>
          </w:tcPr>
          <w:p w14:paraId="20026AFA" w14:textId="77777777" w:rsidR="00A812C1" w:rsidRDefault="00A812C1" w:rsidP="003F4203">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3F4203">
            <w:pPr>
              <w:rPr>
                <w:b/>
              </w:rPr>
            </w:pPr>
            <w:r>
              <w:rPr>
                <w:b/>
              </w:rPr>
              <w:t>Kardinalitet</w:t>
            </w:r>
          </w:p>
        </w:tc>
      </w:tr>
      <w:tr w:rsidR="00A812C1" w14:paraId="55EF812A" w14:textId="77777777" w:rsidTr="003F4203">
        <w:tc>
          <w:tcPr>
            <w:tcW w:w="2800" w:type="dxa"/>
          </w:tcPr>
          <w:p w14:paraId="26DDEDD8" w14:textId="77777777" w:rsidR="00A812C1" w:rsidRDefault="00A812C1" w:rsidP="003F4203">
            <w:r>
              <w:t>infoTypeId</w:t>
            </w:r>
          </w:p>
        </w:tc>
        <w:tc>
          <w:tcPr>
            <w:tcW w:w="2000" w:type="dxa"/>
          </w:tcPr>
          <w:p w14:paraId="2AFA3C41" w14:textId="77777777" w:rsidR="00A812C1" w:rsidRDefault="00A812C1" w:rsidP="003F4203">
            <w:r>
              <w:t>blocking:InformationTypeIdValue</w:t>
            </w:r>
          </w:p>
        </w:tc>
        <w:tc>
          <w:tcPr>
            <w:tcW w:w="4000" w:type="dxa"/>
          </w:tcPr>
          <w:p w14:paraId="5CE659B6" w14:textId="77777777" w:rsidR="00A812C1" w:rsidRDefault="00A812C1" w:rsidP="003F4203">
            <w:r>
              <w:t>Förkortning av informationstyp enligt ovan tabell.</w:t>
            </w:r>
          </w:p>
        </w:tc>
        <w:tc>
          <w:tcPr>
            <w:tcW w:w="1300" w:type="dxa"/>
          </w:tcPr>
          <w:p w14:paraId="0C0C7BA1" w14:textId="77777777" w:rsidR="00A812C1" w:rsidRDefault="00A812C1" w:rsidP="003F4203">
            <w:r>
              <w:t>1</w:t>
            </w:r>
          </w:p>
        </w:tc>
      </w:tr>
      <w:tr w:rsidR="00A812C1" w14:paraId="419151EB" w14:textId="77777777" w:rsidTr="003F4203">
        <w:tc>
          <w:tcPr>
            <w:tcW w:w="2800" w:type="dxa"/>
          </w:tcPr>
          <w:p w14:paraId="603B1281" w14:textId="77777777" w:rsidR="00A812C1" w:rsidRDefault="00A812C1" w:rsidP="003F4203">
            <w:r>
              <w:t>infoTypeDescription</w:t>
            </w:r>
          </w:p>
        </w:tc>
        <w:tc>
          <w:tcPr>
            <w:tcW w:w="2000" w:type="dxa"/>
          </w:tcPr>
          <w:p w14:paraId="5541CE6E" w14:textId="77777777" w:rsidR="00A812C1" w:rsidRDefault="00A812C1" w:rsidP="003F4203">
            <w:r>
              <w:t>blocking:InformationTypeDescription</w:t>
            </w:r>
          </w:p>
        </w:tc>
        <w:tc>
          <w:tcPr>
            <w:tcW w:w="4000" w:type="dxa"/>
          </w:tcPr>
          <w:p w14:paraId="58993D8F" w14:textId="77777777" w:rsidR="00A812C1" w:rsidRDefault="00A812C1" w:rsidP="003F4203">
            <w:r>
              <w:t>Beskrivning av informationstyp enligt ovan tabell.</w:t>
            </w:r>
          </w:p>
        </w:tc>
        <w:tc>
          <w:tcPr>
            <w:tcW w:w="1300" w:type="dxa"/>
          </w:tcPr>
          <w:p w14:paraId="09DB6A7F" w14:textId="77777777" w:rsidR="00A812C1" w:rsidRDefault="00A812C1" w:rsidP="003F4203">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blocking:InformationTypeDescription</w:t>
      </w:r>
      <w:proofErr w:type="spellEnd"/>
      <w:proofErr w:type="gramEnd"/>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lastRenderedPageBreak/>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blocking:InformationTypeIdValue</w:t>
      </w:r>
      <w:proofErr w:type="spellEnd"/>
      <w:proofErr w:type="gramEnd"/>
    </w:p>
    <w:p w14:paraId="75F5BC71" w14:textId="77777777" w:rsidR="00A812C1" w:rsidRDefault="00A812C1" w:rsidP="00A812C1">
      <w:r>
        <w:t>Datatyp som används för att ange informationstyper.</w:t>
      </w:r>
    </w:p>
    <w:p w14:paraId="6F4B3F72" w14:textId="77777777" w:rsidR="00A812C1" w:rsidRDefault="00A812C1" w:rsidP="00A812C1">
      <w:r>
        <w:t>Giltiga värden är endast:</w:t>
      </w:r>
    </w:p>
    <w:p w14:paraId="34CDF71E" w14:textId="77777777" w:rsidR="00A812C1" w:rsidRDefault="00A812C1" w:rsidP="00A812C1"/>
    <w:p w14:paraId="5C8E19BB" w14:textId="77777777" w:rsidR="00A812C1" w:rsidRDefault="00A812C1" w:rsidP="00A812C1">
      <w:r>
        <w:t>Typ     Beskrivning</w:t>
      </w:r>
    </w:p>
    <w:p w14:paraId="527E00FC" w14:textId="77777777" w:rsidR="00A812C1" w:rsidRDefault="00A812C1" w:rsidP="00A812C1">
      <w:r>
        <w:t>lak     Läkemedel - Ordination/förskrivning</w:t>
      </w:r>
    </w:p>
    <w:p w14:paraId="46F8AC85" w14:textId="77777777" w:rsidR="00A812C1" w:rsidRDefault="00A812C1" w:rsidP="00A812C1">
      <w:r>
        <w:t>upp     Uppmärksamhetsinformation</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blocking:OwnerId</w:t>
      </w:r>
      <w:proofErr w:type="spellEnd"/>
      <w:proofErr w:type="gramEnd"/>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blocking:PersonIdValue</w:t>
      </w:r>
      <w:proofErr w:type="spellEnd"/>
      <w:proofErr w:type="gramEnd"/>
    </w:p>
    <w:p w14:paraId="6B5426F5" w14:textId="77777777" w:rsidR="00A812C1" w:rsidRDefault="00A812C1" w:rsidP="00A812C1">
      <w:r>
        <w:t>Datatyp som representerar ett personnummer, samordningsnummer eller ett reservnummer.</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blocking:ReasonText</w:t>
      </w:r>
      <w:proofErr w:type="spellEnd"/>
      <w:proofErr w:type="gramEnd"/>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w:t>
      </w:r>
      <w:proofErr w:type="spellEnd"/>
      <w:proofErr w:type="gramEnd"/>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3F4203">
        <w:trPr>
          <w:trHeight w:val="384"/>
        </w:trPr>
        <w:tc>
          <w:tcPr>
            <w:tcW w:w="2800" w:type="dxa"/>
            <w:shd w:val="clear" w:color="auto" w:fill="D9D9D9" w:themeFill="background1" w:themeFillShade="D9"/>
            <w:vAlign w:val="bottom"/>
          </w:tcPr>
          <w:p w14:paraId="761AA47E" w14:textId="77777777" w:rsidR="00A812C1" w:rsidRDefault="00A812C1" w:rsidP="003F4203">
            <w:pPr>
              <w:rPr>
                <w:b/>
              </w:rPr>
            </w:pPr>
            <w:r>
              <w:rPr>
                <w:b/>
              </w:rPr>
              <w:t>Namn</w:t>
            </w:r>
          </w:p>
        </w:tc>
        <w:tc>
          <w:tcPr>
            <w:tcW w:w="2000" w:type="dxa"/>
            <w:shd w:val="clear" w:color="auto" w:fill="D9D9D9" w:themeFill="background1" w:themeFillShade="D9"/>
            <w:vAlign w:val="bottom"/>
          </w:tcPr>
          <w:p w14:paraId="77257A78" w14:textId="77777777" w:rsidR="00A812C1" w:rsidRDefault="00A812C1" w:rsidP="003F4203">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3F4203">
            <w:pPr>
              <w:rPr>
                <w:b/>
              </w:rPr>
            </w:pPr>
            <w:r>
              <w:rPr>
                <w:b/>
              </w:rPr>
              <w:t>Kardinalitet</w:t>
            </w:r>
          </w:p>
        </w:tc>
      </w:tr>
      <w:tr w:rsidR="00A812C1" w14:paraId="065F7295" w14:textId="77777777" w:rsidTr="003F4203">
        <w:tc>
          <w:tcPr>
            <w:tcW w:w="2800" w:type="dxa"/>
          </w:tcPr>
          <w:p w14:paraId="23E949E8" w14:textId="77777777" w:rsidR="00A812C1" w:rsidRDefault="00A812C1" w:rsidP="003F4203">
            <w:r>
              <w:t>resultCode</w:t>
            </w:r>
          </w:p>
        </w:tc>
        <w:tc>
          <w:tcPr>
            <w:tcW w:w="2000" w:type="dxa"/>
          </w:tcPr>
          <w:p w14:paraId="47C5054C" w14:textId="77777777" w:rsidR="00A812C1" w:rsidRDefault="00A812C1" w:rsidP="003F4203">
            <w:r>
              <w:t>blocking:ResultCode</w:t>
            </w:r>
          </w:p>
        </w:tc>
        <w:tc>
          <w:tcPr>
            <w:tcW w:w="4000" w:type="dxa"/>
          </w:tcPr>
          <w:p w14:paraId="6C692167" w14:textId="77777777" w:rsidR="00A812C1" w:rsidRDefault="00A812C1" w:rsidP="003F4203">
            <w:r>
              <w:t>Anger svarskod för åtgärden.</w:t>
            </w:r>
          </w:p>
        </w:tc>
        <w:tc>
          <w:tcPr>
            <w:tcW w:w="1300" w:type="dxa"/>
          </w:tcPr>
          <w:p w14:paraId="183362BC" w14:textId="77777777" w:rsidR="00A812C1" w:rsidRDefault="00A812C1" w:rsidP="003F4203">
            <w:r>
              <w:t>1</w:t>
            </w:r>
          </w:p>
        </w:tc>
      </w:tr>
      <w:tr w:rsidR="00A812C1" w14:paraId="4568025E" w14:textId="77777777" w:rsidTr="003F4203">
        <w:tc>
          <w:tcPr>
            <w:tcW w:w="2800" w:type="dxa"/>
          </w:tcPr>
          <w:p w14:paraId="16BB7F05" w14:textId="77777777" w:rsidR="00A812C1" w:rsidRDefault="00A812C1" w:rsidP="003F4203">
            <w:r>
              <w:t>resultText</w:t>
            </w:r>
          </w:p>
        </w:tc>
        <w:tc>
          <w:tcPr>
            <w:tcW w:w="2000" w:type="dxa"/>
          </w:tcPr>
          <w:p w14:paraId="3204A1D5" w14:textId="77777777" w:rsidR="00A812C1" w:rsidRDefault="00A812C1" w:rsidP="003F4203">
            <w:r>
              <w:t>xs:string</w:t>
            </w:r>
          </w:p>
        </w:tc>
        <w:tc>
          <w:tcPr>
            <w:tcW w:w="4000" w:type="dxa"/>
          </w:tcPr>
          <w:p w14:paraId="76C13900" w14:textId="77777777" w:rsidR="00A812C1" w:rsidRDefault="00A812C1" w:rsidP="003F4203">
            <w:r>
              <w:t>Optionellt felmeddelande som innehåller information om felet som uppstod. Fältet är tomt om resultatkoden är "OK".</w:t>
            </w:r>
          </w:p>
        </w:tc>
        <w:tc>
          <w:tcPr>
            <w:tcW w:w="1300" w:type="dxa"/>
          </w:tcPr>
          <w:p w14:paraId="6DB49FEC" w14:textId="77777777" w:rsidR="00A812C1" w:rsidRDefault="00A812C1" w:rsidP="003F4203">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blocking:ResultCode</w:t>
      </w:r>
      <w:proofErr w:type="spellEnd"/>
      <w:proofErr w:type="gramEnd"/>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3F4203">
        <w:trPr>
          <w:trHeight w:val="384"/>
        </w:trPr>
        <w:tc>
          <w:tcPr>
            <w:tcW w:w="2800" w:type="dxa"/>
            <w:shd w:val="clear" w:color="auto" w:fill="D9D9D9" w:themeFill="background1" w:themeFillShade="D9"/>
            <w:vAlign w:val="bottom"/>
          </w:tcPr>
          <w:p w14:paraId="0DB8E8BD" w14:textId="77777777" w:rsidR="00A812C1" w:rsidRDefault="00A812C1" w:rsidP="003F4203">
            <w:pPr>
              <w:rPr>
                <w:b/>
              </w:rPr>
            </w:pPr>
            <w:r>
              <w:rPr>
                <w:b/>
              </w:rPr>
              <w:t>Värde</w:t>
            </w:r>
          </w:p>
        </w:tc>
        <w:tc>
          <w:tcPr>
            <w:tcW w:w="7300" w:type="dxa"/>
            <w:shd w:val="clear" w:color="auto" w:fill="D9D9D9" w:themeFill="background1" w:themeFillShade="D9"/>
            <w:vAlign w:val="bottom"/>
          </w:tcPr>
          <w:p w14:paraId="09C54393" w14:textId="77777777" w:rsidR="00A812C1" w:rsidRDefault="00A812C1" w:rsidP="003F4203">
            <w:pPr>
              <w:rPr>
                <w:b/>
              </w:rPr>
            </w:pPr>
            <w:r>
              <w:rPr>
                <w:b/>
              </w:rPr>
              <w:t>Beskrivning</w:t>
            </w:r>
          </w:p>
        </w:tc>
      </w:tr>
      <w:tr w:rsidR="00A812C1" w14:paraId="74228F3E" w14:textId="77777777" w:rsidTr="003F4203">
        <w:tc>
          <w:tcPr>
            <w:tcW w:w="2800" w:type="dxa"/>
          </w:tcPr>
          <w:p w14:paraId="6AC36AC5" w14:textId="77777777" w:rsidR="00A812C1" w:rsidRDefault="00A812C1" w:rsidP="003F4203">
            <w:r>
              <w:t>"OK"</w:t>
            </w:r>
          </w:p>
        </w:tc>
        <w:tc>
          <w:tcPr>
            <w:tcW w:w="7300" w:type="dxa"/>
          </w:tcPr>
          <w:p w14:paraId="65E3EDB1" w14:textId="77777777" w:rsidR="00A812C1" w:rsidRDefault="00A812C1" w:rsidP="003F4203">
            <w:r>
              <w:t>Transaktionen har utförts enligt uppdraget.</w:t>
            </w:r>
          </w:p>
        </w:tc>
      </w:tr>
      <w:tr w:rsidR="00A812C1" w14:paraId="5F1D0510" w14:textId="77777777" w:rsidTr="003F4203">
        <w:tc>
          <w:tcPr>
            <w:tcW w:w="2800" w:type="dxa"/>
          </w:tcPr>
          <w:p w14:paraId="6CDE2599" w14:textId="77777777" w:rsidR="00A812C1" w:rsidRDefault="00A812C1" w:rsidP="003F4203">
            <w:r>
              <w:lastRenderedPageBreak/>
              <w:t>"INFO"</w:t>
            </w:r>
          </w:p>
        </w:tc>
        <w:tc>
          <w:tcPr>
            <w:tcW w:w="7300" w:type="dxa"/>
          </w:tcPr>
          <w:p w14:paraId="215543F6" w14:textId="77777777" w:rsidR="00A812C1" w:rsidRDefault="00A812C1" w:rsidP="003F4203">
            <w:r>
              <w:t>Transaktionen har utförts enligt begäran, men det finns ett meddelande som konsumenten måste visa upp för användaren (om tillämpbart). Exempel på detta kan vara "kom fastande".</w:t>
            </w:r>
          </w:p>
        </w:tc>
      </w:tr>
      <w:tr w:rsidR="00A812C1" w14:paraId="0428B1FA" w14:textId="77777777" w:rsidTr="003F4203">
        <w:tc>
          <w:tcPr>
            <w:tcW w:w="2800" w:type="dxa"/>
          </w:tcPr>
          <w:p w14:paraId="775828B3" w14:textId="77777777" w:rsidR="00A812C1" w:rsidRDefault="00A812C1" w:rsidP="003F4203">
            <w:r>
              <w:t>"ERROR"</w:t>
            </w:r>
          </w:p>
        </w:tc>
        <w:tc>
          <w:tcPr>
            <w:tcW w:w="7300" w:type="dxa"/>
          </w:tcPr>
          <w:p w14:paraId="0C1E5ED4" w14:textId="77777777" w:rsidR="00A812C1" w:rsidRDefault="00A812C1" w:rsidP="003F4203">
            <w:r>
              <w:t>Transaktionen har INTE kunnat utföras p.g.a ett logiskt fel. Det finns ett meddelande som konsumenten måste visa upp. Exempel på detta kan vara "tiden har bokats av annan patient".</w:t>
            </w:r>
          </w:p>
        </w:tc>
      </w:tr>
      <w:tr w:rsidR="00A812C1" w14:paraId="0A2638C9" w14:textId="77777777" w:rsidTr="003F4203">
        <w:tc>
          <w:tcPr>
            <w:tcW w:w="2800" w:type="dxa"/>
          </w:tcPr>
          <w:p w14:paraId="284077D3" w14:textId="77777777" w:rsidR="00A812C1" w:rsidRDefault="00A812C1" w:rsidP="003F4203">
            <w:r>
              <w:t>"VALIDATIONERROR"</w:t>
            </w:r>
          </w:p>
        </w:tc>
        <w:tc>
          <w:tcPr>
            <w:tcW w:w="7300" w:type="dxa"/>
          </w:tcPr>
          <w:p w14:paraId="4C418F60" w14:textId="77777777" w:rsidR="00A812C1" w:rsidRDefault="00A812C1" w:rsidP="003F4203">
            <w:r>
              <w:t>En eller flera inparametrar innehåller felaktiga värden. Angiven tjänst utfördes ej.</w:t>
            </w:r>
          </w:p>
        </w:tc>
      </w:tr>
      <w:tr w:rsidR="00A812C1" w14:paraId="551A0AB5" w14:textId="77777777" w:rsidTr="003F4203">
        <w:tc>
          <w:tcPr>
            <w:tcW w:w="2800" w:type="dxa"/>
          </w:tcPr>
          <w:p w14:paraId="775D2180" w14:textId="77777777" w:rsidR="00A812C1" w:rsidRDefault="00A812C1" w:rsidP="003F4203">
            <w:r>
              <w:t>"ACCESSDENIED"</w:t>
            </w:r>
          </w:p>
        </w:tc>
        <w:tc>
          <w:tcPr>
            <w:tcW w:w="7300" w:type="dxa"/>
          </w:tcPr>
          <w:p w14:paraId="4ADB2B54" w14:textId="77777777" w:rsidR="00A812C1" w:rsidRDefault="00A812C1" w:rsidP="003F4203">
            <w:r>
              <w:t>Behörighet saknas för att utföra begärd tjänst. Angiven tjänst utfördes ej.</w:t>
            </w:r>
          </w:p>
        </w:tc>
      </w:tr>
      <w:tr w:rsidR="00A812C1" w14:paraId="7B3433CD" w14:textId="77777777" w:rsidTr="003F4203">
        <w:tc>
          <w:tcPr>
            <w:tcW w:w="2800" w:type="dxa"/>
          </w:tcPr>
          <w:p w14:paraId="6319AFBF" w14:textId="77777777" w:rsidR="00A812C1" w:rsidRDefault="00A812C1" w:rsidP="003F4203">
            <w:r>
              <w:t>"NOTFOUND"</w:t>
            </w:r>
          </w:p>
        </w:tc>
        <w:tc>
          <w:tcPr>
            <w:tcW w:w="7300" w:type="dxa"/>
          </w:tcPr>
          <w:p w14:paraId="6B782519" w14:textId="77777777" w:rsidR="00A812C1" w:rsidRDefault="00A812C1" w:rsidP="003F4203">
            <w:r>
              <w:t>Angiven artifakt finns ej. Angiven tjänst utfördes ej.</w:t>
            </w:r>
          </w:p>
        </w:tc>
      </w:tr>
      <w:tr w:rsidR="00A812C1" w14:paraId="571BCE6D" w14:textId="77777777" w:rsidTr="003F4203">
        <w:tc>
          <w:tcPr>
            <w:tcW w:w="2800" w:type="dxa"/>
          </w:tcPr>
          <w:p w14:paraId="1CB44C1E" w14:textId="77777777" w:rsidR="00A812C1" w:rsidRDefault="00A812C1" w:rsidP="003F4203">
            <w:r>
              <w:t>"ALREADYEXISTS"</w:t>
            </w:r>
          </w:p>
        </w:tc>
        <w:tc>
          <w:tcPr>
            <w:tcW w:w="7300" w:type="dxa"/>
          </w:tcPr>
          <w:p w14:paraId="4BD8CC20" w14:textId="77777777" w:rsidR="00A812C1" w:rsidRDefault="00A812C1" w:rsidP="003F4203">
            <w:r>
              <w:t>Angiven artifakt finns redan. Angiven tjänst utfördes ej.</w:t>
            </w:r>
          </w:p>
        </w:tc>
      </w:tr>
      <w:tr w:rsidR="00A812C1" w14:paraId="7C842E00" w14:textId="77777777" w:rsidTr="003F4203">
        <w:tc>
          <w:tcPr>
            <w:tcW w:w="2800" w:type="dxa"/>
          </w:tcPr>
          <w:p w14:paraId="60CB0D87" w14:textId="77777777" w:rsidR="00A812C1" w:rsidRDefault="00A812C1" w:rsidP="003F4203">
            <w:r>
              <w:t>"INVALIDSTATE"</w:t>
            </w:r>
          </w:p>
        </w:tc>
        <w:tc>
          <w:tcPr>
            <w:tcW w:w="7300" w:type="dxa"/>
          </w:tcPr>
          <w:p w14:paraId="68D2DD64" w14:textId="77777777" w:rsidR="00A812C1" w:rsidRDefault="00A812C1" w:rsidP="003F4203">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w:t>
      </w:r>
      <w:proofErr w:type="spellEnd"/>
      <w:proofErr w:type="gramEnd"/>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3F4203">
        <w:trPr>
          <w:trHeight w:val="384"/>
        </w:trPr>
        <w:tc>
          <w:tcPr>
            <w:tcW w:w="2800" w:type="dxa"/>
            <w:shd w:val="clear" w:color="auto" w:fill="D9D9D9" w:themeFill="background1" w:themeFillShade="D9"/>
            <w:vAlign w:val="bottom"/>
          </w:tcPr>
          <w:p w14:paraId="58BCF23B" w14:textId="77777777" w:rsidR="00A812C1" w:rsidRDefault="00A812C1" w:rsidP="003F4203">
            <w:pPr>
              <w:rPr>
                <w:b/>
              </w:rPr>
            </w:pPr>
            <w:r>
              <w:rPr>
                <w:b/>
              </w:rPr>
              <w:t>Namn</w:t>
            </w:r>
          </w:p>
        </w:tc>
        <w:tc>
          <w:tcPr>
            <w:tcW w:w="2000" w:type="dxa"/>
            <w:shd w:val="clear" w:color="auto" w:fill="D9D9D9" w:themeFill="background1" w:themeFillShade="D9"/>
            <w:vAlign w:val="bottom"/>
          </w:tcPr>
          <w:p w14:paraId="63A59713" w14:textId="77777777" w:rsidR="00A812C1" w:rsidRDefault="00A812C1" w:rsidP="003F4203">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3F4203">
            <w:pPr>
              <w:rPr>
                <w:b/>
              </w:rPr>
            </w:pPr>
            <w:r>
              <w:rPr>
                <w:b/>
              </w:rPr>
              <w:t>Kardinalitet</w:t>
            </w:r>
          </w:p>
        </w:tc>
      </w:tr>
      <w:tr w:rsidR="00A812C1" w14:paraId="753836C4" w14:textId="77777777" w:rsidTr="003F4203">
        <w:tc>
          <w:tcPr>
            <w:tcW w:w="2800" w:type="dxa"/>
          </w:tcPr>
          <w:p w14:paraId="4492202F" w14:textId="77777777" w:rsidR="00A812C1" w:rsidRDefault="00A812C1" w:rsidP="003F4203">
            <w:r>
              <w:t>temporaryRevokeId</w:t>
            </w:r>
          </w:p>
        </w:tc>
        <w:tc>
          <w:tcPr>
            <w:tcW w:w="2000" w:type="dxa"/>
          </w:tcPr>
          <w:p w14:paraId="34E97A0D" w14:textId="77777777" w:rsidR="00A812C1" w:rsidRDefault="00A812C1" w:rsidP="003F4203">
            <w:r>
              <w:t>blocking:Id</w:t>
            </w:r>
          </w:p>
        </w:tc>
        <w:tc>
          <w:tcPr>
            <w:tcW w:w="4000" w:type="dxa"/>
          </w:tcPr>
          <w:p w14:paraId="7BFC096E" w14:textId="77777777" w:rsidR="00A812C1" w:rsidRDefault="00A812C1" w:rsidP="003F4203">
            <w:r>
              <w:t>Unik, global identifierare för den tillfälliga hävningen. Följer formatet för UUID.</w:t>
            </w:r>
          </w:p>
        </w:tc>
        <w:tc>
          <w:tcPr>
            <w:tcW w:w="1300" w:type="dxa"/>
          </w:tcPr>
          <w:p w14:paraId="0F02B075" w14:textId="77777777" w:rsidR="00A812C1" w:rsidRDefault="00A812C1" w:rsidP="003F4203">
            <w:r>
              <w:t>1</w:t>
            </w:r>
          </w:p>
        </w:tc>
      </w:tr>
      <w:tr w:rsidR="00A812C1" w14:paraId="7BC8A2E6" w14:textId="77777777" w:rsidTr="003F4203">
        <w:tc>
          <w:tcPr>
            <w:tcW w:w="2800" w:type="dxa"/>
          </w:tcPr>
          <w:p w14:paraId="0899FB3C" w14:textId="77777777" w:rsidR="00A812C1" w:rsidRDefault="00A812C1" w:rsidP="003F4203">
            <w:r>
              <w:t>endDate</w:t>
            </w:r>
          </w:p>
        </w:tc>
        <w:tc>
          <w:tcPr>
            <w:tcW w:w="2000" w:type="dxa"/>
          </w:tcPr>
          <w:p w14:paraId="1647F435" w14:textId="77777777" w:rsidR="00A812C1" w:rsidRDefault="00A812C1" w:rsidP="003F4203">
            <w:r>
              <w:t>xs:dateTime</w:t>
            </w:r>
          </w:p>
        </w:tc>
        <w:tc>
          <w:tcPr>
            <w:tcW w:w="4000" w:type="dxa"/>
          </w:tcPr>
          <w:p w14:paraId="61704CB3" w14:textId="77777777" w:rsidR="00A812C1" w:rsidRDefault="00A812C1" w:rsidP="003F4203">
            <w:r>
              <w:t>Den tillfälliga hävningens giltighetsdatum. Hävningen upphör att gälla då denna tidpunkt inträffat.</w:t>
            </w:r>
          </w:p>
        </w:tc>
        <w:tc>
          <w:tcPr>
            <w:tcW w:w="1300" w:type="dxa"/>
          </w:tcPr>
          <w:p w14:paraId="2C3B58C1" w14:textId="77777777" w:rsidR="00A812C1" w:rsidRDefault="00A812C1" w:rsidP="003F4203">
            <w:r>
              <w:t>1</w:t>
            </w:r>
          </w:p>
        </w:tc>
      </w:tr>
      <w:tr w:rsidR="00A812C1" w14:paraId="5CA2F6F2" w14:textId="77777777" w:rsidTr="003F4203">
        <w:tc>
          <w:tcPr>
            <w:tcW w:w="2800" w:type="dxa"/>
          </w:tcPr>
          <w:p w14:paraId="5B1E59FF" w14:textId="77777777" w:rsidR="00A812C1" w:rsidRDefault="00A812C1" w:rsidP="003F4203">
            <w:r>
              <w:t>revokedForCareUnitId</w:t>
            </w:r>
          </w:p>
        </w:tc>
        <w:tc>
          <w:tcPr>
            <w:tcW w:w="2000" w:type="dxa"/>
          </w:tcPr>
          <w:p w14:paraId="366F8300" w14:textId="77777777" w:rsidR="00A812C1" w:rsidRDefault="00A812C1" w:rsidP="003F4203">
            <w:r>
              <w:t>blocking:HsaId</w:t>
            </w:r>
          </w:p>
        </w:tc>
        <w:tc>
          <w:tcPr>
            <w:tcW w:w="4000" w:type="dxa"/>
          </w:tcPr>
          <w:p w14:paraId="6F015809" w14:textId="77777777" w:rsidR="00A812C1" w:rsidRDefault="00A812C1" w:rsidP="003F4203">
            <w:r>
              <w:t>Anger HSA-id för den vårdenhet hävningen gäller för.</w:t>
            </w:r>
          </w:p>
        </w:tc>
        <w:tc>
          <w:tcPr>
            <w:tcW w:w="1300" w:type="dxa"/>
          </w:tcPr>
          <w:p w14:paraId="219B4496" w14:textId="77777777" w:rsidR="00A812C1" w:rsidRDefault="00A812C1" w:rsidP="003F4203">
            <w:r>
              <w:t>1</w:t>
            </w:r>
          </w:p>
        </w:tc>
      </w:tr>
      <w:tr w:rsidR="00A812C1" w14:paraId="6AC8DF4A" w14:textId="77777777" w:rsidTr="003F4203">
        <w:tc>
          <w:tcPr>
            <w:tcW w:w="2800" w:type="dxa"/>
          </w:tcPr>
          <w:p w14:paraId="72E8948D" w14:textId="77777777" w:rsidR="00A812C1" w:rsidRDefault="00A812C1" w:rsidP="003F4203">
            <w:r>
              <w:t>revokedForEmployeeId</w:t>
            </w:r>
          </w:p>
        </w:tc>
        <w:tc>
          <w:tcPr>
            <w:tcW w:w="2000" w:type="dxa"/>
          </w:tcPr>
          <w:p w14:paraId="5F97E1FA" w14:textId="77777777" w:rsidR="00A812C1" w:rsidRDefault="00A812C1" w:rsidP="003F4203">
            <w:r>
              <w:t>blocking:HsaId</w:t>
            </w:r>
          </w:p>
        </w:tc>
        <w:tc>
          <w:tcPr>
            <w:tcW w:w="4000" w:type="dxa"/>
          </w:tcPr>
          <w:p w14:paraId="60C51E4B" w14:textId="77777777" w:rsidR="00A812C1" w:rsidRDefault="00A812C1" w:rsidP="003F4203">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3F4203">
            <w:r>
              <w:t>0..1</w:t>
            </w:r>
          </w:p>
        </w:tc>
      </w:tr>
      <w:tr w:rsidR="00A812C1" w14:paraId="16696833" w14:textId="77777777" w:rsidTr="003F4203">
        <w:tc>
          <w:tcPr>
            <w:tcW w:w="2800" w:type="dxa"/>
          </w:tcPr>
          <w:p w14:paraId="372B14EA" w14:textId="77777777" w:rsidR="00A812C1" w:rsidRDefault="00A812C1" w:rsidP="003F4203">
            <w:r>
              <w:t>ownerId</w:t>
            </w:r>
          </w:p>
        </w:tc>
        <w:tc>
          <w:tcPr>
            <w:tcW w:w="2000" w:type="dxa"/>
          </w:tcPr>
          <w:p w14:paraId="0ACE3897" w14:textId="77777777" w:rsidR="00A812C1" w:rsidRDefault="00A812C1" w:rsidP="003F4203">
            <w:r>
              <w:t>blocking:OwnerId</w:t>
            </w:r>
          </w:p>
        </w:tc>
        <w:tc>
          <w:tcPr>
            <w:tcW w:w="4000" w:type="dxa"/>
          </w:tcPr>
          <w:p w14:paraId="245DBBB2" w14:textId="77777777" w:rsidR="00A812C1" w:rsidRDefault="00A812C1" w:rsidP="003F4203">
            <w:r>
              <w:t>Optionell identifierare för det system som skapade hävningen. Används endast för tekniskt bruk för t.ex. uppföljning och spårning.</w:t>
            </w:r>
          </w:p>
        </w:tc>
        <w:tc>
          <w:tcPr>
            <w:tcW w:w="1300" w:type="dxa"/>
          </w:tcPr>
          <w:p w14:paraId="3AF6500A" w14:textId="77777777" w:rsidR="00A812C1" w:rsidRDefault="00A812C1" w:rsidP="003F4203">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blocking:TemporaryRevokeReason</w:t>
      </w:r>
      <w:proofErr w:type="spellEnd"/>
      <w:proofErr w:type="gramEnd"/>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3F4203">
        <w:trPr>
          <w:trHeight w:val="384"/>
        </w:trPr>
        <w:tc>
          <w:tcPr>
            <w:tcW w:w="2800" w:type="dxa"/>
            <w:shd w:val="clear" w:color="auto" w:fill="D9D9D9" w:themeFill="background1" w:themeFillShade="D9"/>
            <w:vAlign w:val="bottom"/>
          </w:tcPr>
          <w:p w14:paraId="20DDE47D" w14:textId="77777777" w:rsidR="00A812C1" w:rsidRDefault="00A812C1" w:rsidP="003F4203">
            <w:pPr>
              <w:rPr>
                <w:b/>
              </w:rPr>
            </w:pPr>
            <w:r>
              <w:rPr>
                <w:b/>
              </w:rPr>
              <w:t>Värde</w:t>
            </w:r>
          </w:p>
        </w:tc>
        <w:tc>
          <w:tcPr>
            <w:tcW w:w="7300" w:type="dxa"/>
            <w:shd w:val="clear" w:color="auto" w:fill="D9D9D9" w:themeFill="background1" w:themeFillShade="D9"/>
            <w:vAlign w:val="bottom"/>
          </w:tcPr>
          <w:p w14:paraId="7B936354" w14:textId="77777777" w:rsidR="00A812C1" w:rsidRDefault="00A812C1" w:rsidP="003F4203">
            <w:pPr>
              <w:rPr>
                <w:b/>
              </w:rPr>
            </w:pPr>
            <w:r>
              <w:rPr>
                <w:b/>
              </w:rPr>
              <w:t>Beskrivning</w:t>
            </w:r>
          </w:p>
        </w:tc>
      </w:tr>
      <w:tr w:rsidR="00A812C1" w14:paraId="7DA9EFAF" w14:textId="77777777" w:rsidTr="003F4203">
        <w:tc>
          <w:tcPr>
            <w:tcW w:w="2800" w:type="dxa"/>
          </w:tcPr>
          <w:p w14:paraId="704BC2D5" w14:textId="77777777" w:rsidR="00A812C1" w:rsidRDefault="00A812C1" w:rsidP="003F4203">
            <w:r>
              <w:t>"PatientsConsent"</w:t>
            </w:r>
          </w:p>
        </w:tc>
        <w:tc>
          <w:tcPr>
            <w:tcW w:w="7300" w:type="dxa"/>
          </w:tcPr>
          <w:p w14:paraId="257E69B4" w14:textId="77777777" w:rsidR="00A812C1" w:rsidRDefault="00A812C1" w:rsidP="003F4203">
            <w:r>
              <w:t>Patienten har givit sitt samtycke till en tillfällig hävning.</w:t>
            </w:r>
          </w:p>
        </w:tc>
      </w:tr>
      <w:tr w:rsidR="00A812C1" w14:paraId="791275B5" w14:textId="77777777" w:rsidTr="003F4203">
        <w:tc>
          <w:tcPr>
            <w:tcW w:w="2800" w:type="dxa"/>
          </w:tcPr>
          <w:p w14:paraId="7B5D0FD8" w14:textId="77777777" w:rsidR="00A812C1" w:rsidRDefault="00A812C1" w:rsidP="003F4203">
            <w:r>
              <w:t>"Emergency"</w:t>
            </w:r>
          </w:p>
        </w:tc>
        <w:tc>
          <w:tcPr>
            <w:tcW w:w="7300" w:type="dxa"/>
          </w:tcPr>
          <w:p w14:paraId="3C35DAAA" w14:textId="77777777" w:rsidR="00A812C1" w:rsidRDefault="00A812C1" w:rsidP="003F4203">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 xml:space="preserve">Datatyper från namnrymd </w:t>
      </w:r>
      <w:proofErr w:type="gramStart"/>
      <w:r>
        <w:t>urn:riv</w:t>
      </w:r>
      <w:proofErr w:type="gramEnd"/>
      <w:r>
        <w:t>:ehr:blocking.administration:2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lastRenderedPageBreak/>
        <w:t>blocking.</w:t>
      </w:r>
      <w:proofErr w:type="gramStart"/>
      <w:r>
        <w:t>administration:ExtendedBlock</w:t>
      </w:r>
      <w:proofErr w:type="spellEnd"/>
      <w:proofErr w:type="gramEnd"/>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Startdatum för vilken information i tiden 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administration:ExtendedTemporaryRevoke</w:t>
      </w:r>
      <w:proofErr w:type="spellEnd"/>
      <w:proofErr w:type="gramEnd"/>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lastRenderedPageBreak/>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t>Optionellt fritext fält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administration:GetExtendedBlocksResult</w:t>
      </w:r>
      <w:proofErr w:type="spellEnd"/>
      <w:proofErr w:type="gramEnd"/>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administration:GetPatientIdResult</w:t>
      </w:r>
      <w:proofErr w:type="spellEnd"/>
      <w:proofErr w:type="gramEnd"/>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1E71E574" w14:textId="77777777" w:rsidR="006A4951" w:rsidRDefault="006A4951" w:rsidP="006A4951">
      <w:pPr>
        <w:pStyle w:val="Heading1"/>
        <w:pageBreakBefore w:val="0"/>
        <w:numPr>
          <w:ilvl w:val="0"/>
          <w:numId w:val="0"/>
        </w:numPr>
        <w:ind w:left="432" w:hanging="432"/>
      </w:pPr>
    </w:p>
    <w:p w14:paraId="34EFEF14" w14:textId="464A9316" w:rsidR="00F16878" w:rsidRPr="00607003" w:rsidRDefault="00F16878" w:rsidP="00B96F5B">
      <w:pPr>
        <w:pStyle w:val="Heading1"/>
        <w:pageBreakBefore w:val="0"/>
        <w:numPr>
          <w:ilvl w:val="0"/>
          <w:numId w:val="0"/>
        </w:numPr>
        <w:ind w:left="432" w:hanging="432"/>
      </w:pPr>
    </w:p>
    <w:sectPr w:rsidR="00F16878" w:rsidRPr="00607003"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9A6DB" w14:textId="77777777" w:rsidR="00625CE1" w:rsidRDefault="00625CE1" w:rsidP="00594D12">
      <w:r>
        <w:separator/>
      </w:r>
    </w:p>
  </w:endnote>
  <w:endnote w:type="continuationSeparator" w:id="0">
    <w:p w14:paraId="68AB3159" w14:textId="77777777" w:rsidR="00625CE1" w:rsidRDefault="00625CE1"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Lucida Grande">
    <w:altName w:val="Times New Roman"/>
    <w:charset w:val="00"/>
    <w:family w:val="roman"/>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8C053B" w:rsidRDefault="008C053B"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BD5907">
      <w:rPr>
        <w:rStyle w:val="PageNumber"/>
        <w:sz w:val="24"/>
      </w:rPr>
      <w:t>61</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8C053B" w:rsidRDefault="008C053B"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BD5907">
      <w:rPr>
        <w:rStyle w:val="PageNumber"/>
        <w:noProof/>
        <w:sz w:val="24"/>
      </w:rPr>
      <w:t>61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BD5907">
      <w:rPr>
        <w:rStyle w:val="PageNumber"/>
        <w:noProof/>
        <w:sz w:val="24"/>
      </w:rPr>
      <w:t>61</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10E14" w14:textId="77777777" w:rsidR="00625CE1" w:rsidRDefault="00625CE1" w:rsidP="00594D12">
      <w:r>
        <w:separator/>
      </w:r>
    </w:p>
  </w:footnote>
  <w:footnote w:type="continuationSeparator" w:id="0">
    <w:p w14:paraId="01B3015A" w14:textId="77777777" w:rsidR="00625CE1" w:rsidRDefault="00625CE1"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8C053B"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8C053B" w:rsidRDefault="00625CE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8C053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8C053B"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C053B"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BD5907">
              <w:rPr>
                <w:noProof/>
              </w:rPr>
              <w:t>61</w:t>
            </w:r>
          </w:fldSimple>
          <w:r>
            <w:t>)</w:t>
          </w:r>
        </w:p>
      </w:tc>
    </w:tr>
    <w:tr w:rsidR="008C053B"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7B5E8FA4" w:rsidR="008C053B" w:rsidRDefault="008C053B" w:rsidP="00594D12">
          <w:r>
            <w:fldChar w:fldCharType="begin"/>
          </w:r>
          <w:r>
            <w:instrText xml:space="preserve"> DATE \@ "yyyy-MM-dd" </w:instrText>
          </w:r>
          <w:r>
            <w:fldChar w:fldCharType="separate"/>
          </w:r>
          <w:r w:rsidR="00BD5907">
            <w:t>2012-11-20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8C053B" w:rsidRDefault="008C053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8C053B" w:rsidRDefault="008C053B" w:rsidP="00594D12"/>
      </w:tc>
    </w:tr>
  </w:tbl>
  <w:p w14:paraId="1841E112" w14:textId="77777777" w:rsidR="008C053B" w:rsidRDefault="008C053B"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8C053B"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8C053B" w:rsidRDefault="008C053B"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C053B"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8C053B" w:rsidRDefault="00606197"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BD5907">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8C053B" w:rsidRDefault="008C053B"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C053B"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8C053B" w:rsidRDefault="008C053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D5907">
            <w:rPr>
              <w:noProof/>
            </w:rPr>
            <w:t>61</w:t>
          </w:r>
          <w:r>
            <w:rPr>
              <w:noProof/>
            </w:rPr>
            <w:fldChar w:fldCharType="end"/>
          </w:r>
          <w:r>
            <w:t xml:space="preserve"> (</w:t>
          </w:r>
          <w:fldSimple w:instr=" NUMPAGES ">
            <w:r w:rsidR="00BD5907">
              <w:rPr>
                <w:noProof/>
              </w:rPr>
              <w:t>61</w:t>
            </w:r>
          </w:fldSimple>
          <w:r>
            <w:t>)</w:t>
          </w:r>
        </w:p>
      </w:tc>
    </w:tr>
    <w:tr w:rsidR="008C053B"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75B96EF3" w:rsidR="008C053B" w:rsidRPr="00647B65" w:rsidRDefault="008C053B" w:rsidP="00614CDB">
          <w:r w:rsidRPr="00647B65">
            <w:t xml:space="preserve">Utskriftsdatum: </w:t>
          </w:r>
          <w:r w:rsidRPr="00647B65">
            <w:fldChar w:fldCharType="begin"/>
          </w:r>
          <w:r w:rsidRPr="00647B65">
            <w:instrText xml:space="preserve"> DATE \@ "yyyy-MM-dd" </w:instrText>
          </w:r>
          <w:r w:rsidRPr="00647B65">
            <w:fldChar w:fldCharType="separate"/>
          </w:r>
          <w:r w:rsidR="00BD5907">
            <w:t>2012-11-20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8C053B" w:rsidRPr="00647B65" w:rsidRDefault="008C053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8C053B" w:rsidRPr="00647B65" w:rsidRDefault="008C053B" w:rsidP="00594D12"/>
      </w:tc>
    </w:tr>
  </w:tbl>
  <w:p w14:paraId="24B5173C" w14:textId="77777777" w:rsidR="008C053B" w:rsidRPr="00647B65" w:rsidRDefault="008C053B"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8C053B" w:rsidRDefault="00625CE1"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9300A96"/>
    <w:multiLevelType w:val="hybridMultilevel"/>
    <w:tmpl w:val="C52E2F90"/>
    <w:lvl w:ilvl="0" w:tplc="09E28D2C">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DD0A51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3"/>
  </w:num>
  <w:num w:numId="21">
    <w:abstractNumId w:val="10"/>
  </w:num>
  <w:num w:numId="22">
    <w:abstractNumId w:val="15"/>
  </w:num>
  <w:num w:numId="2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23CB"/>
    <w:rsid w:val="001A241B"/>
    <w:rsid w:val="001A2765"/>
    <w:rsid w:val="001A2A99"/>
    <w:rsid w:val="001A40DD"/>
    <w:rsid w:val="001A655C"/>
    <w:rsid w:val="001A7174"/>
    <w:rsid w:val="001A7BAF"/>
    <w:rsid w:val="001B345D"/>
    <w:rsid w:val="001B5367"/>
    <w:rsid w:val="001B6A57"/>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7FC9"/>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80BDC"/>
    <w:rsid w:val="00A80E8D"/>
    <w:rsid w:val="00A81221"/>
    <w:rsid w:val="00A812C1"/>
    <w:rsid w:val="00A8194B"/>
    <w:rsid w:val="00A81DB5"/>
    <w:rsid w:val="00A81EC2"/>
    <w:rsid w:val="00A83E4D"/>
    <w:rsid w:val="00A8472B"/>
    <w:rsid w:val="00A84ED4"/>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4641"/>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googlecode.com/svn/wiki/specs/RIV_Tekniska_Anvisningar_Basic_profile_2.1.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D889C-E6E4-44E9-97FE-068D59B9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61</Pages>
  <Words>14491</Words>
  <Characters>76803</Characters>
  <Application>Microsoft Office Word</Application>
  <DocSecurity>0</DocSecurity>
  <Lines>640</Lines>
  <Paragraphs>182</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91112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Stefan Eriksson</cp:lastModifiedBy>
  <cp:revision>58</cp:revision>
  <cp:lastPrinted>2012-11-20T11:52:00Z</cp:lastPrinted>
  <dcterms:created xsi:type="dcterms:W3CDTF">2012-03-27T07:14:00Z</dcterms:created>
  <dcterms:modified xsi:type="dcterms:W3CDTF">2012-11-20T11:53:00Z</dcterms:modified>
</cp:coreProperties>
</file>