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6D16D7" w14:textId="77777777" w:rsidR="00933E2C" w:rsidRDefault="00933E2C" w:rsidP="00933E2C"/>
    <w:p w14:paraId="60121B1B" w14:textId="77777777" w:rsidR="00933E2C" w:rsidRDefault="00933E2C" w:rsidP="00933E2C"/>
    <w:p w14:paraId="31A6D551" w14:textId="77777777" w:rsidR="00933E2C" w:rsidRDefault="00933E2C" w:rsidP="00933E2C"/>
    <w:p w14:paraId="68525D97" w14:textId="77777777" w:rsidR="00933E2C" w:rsidRDefault="00933E2C" w:rsidP="00933E2C"/>
    <w:p w14:paraId="3ADD498A" w14:textId="77777777" w:rsidR="00933E2C" w:rsidRPr="003D5078" w:rsidRDefault="00933E2C" w:rsidP="00933E2C"/>
    <w:p w14:paraId="59C5FABF" w14:textId="77777777" w:rsidR="00DE0C17" w:rsidRDefault="00DE0C17" w:rsidP="00DE0C17">
      <w:pPr>
        <w:spacing w:before="120" w:after="120"/>
        <w:jc w:val="center"/>
        <w:rPr>
          <w:rFonts w:ascii="Arial" w:hAnsi="Arial" w:cs="Arial"/>
          <w:sz w:val="56"/>
          <w:szCs w:val="56"/>
        </w:rPr>
      </w:pPr>
      <w:bookmarkStart w:id="0" w:name="Start"/>
      <w:bookmarkEnd w:id="0"/>
      <w:r w:rsidRPr="00DE0C17">
        <w:rPr>
          <w:rFonts w:ascii="Arial" w:hAnsi="Arial" w:cs="Arial"/>
          <w:sz w:val="56"/>
          <w:szCs w:val="56"/>
        </w:rPr>
        <w:t>Hantera hälsorelaterade tillstånd, basuppgifter</w:t>
      </w:r>
    </w:p>
    <w:p w14:paraId="7B688759" w14:textId="77777777" w:rsidR="00DE0C17" w:rsidRDefault="00DE0C17" w:rsidP="00DE0C17">
      <w:pPr>
        <w:spacing w:before="120" w:after="120"/>
        <w:jc w:val="center"/>
        <w:rPr>
          <w:rFonts w:ascii="Arial" w:hAnsi="Arial" w:cs="Arial"/>
          <w:sz w:val="56"/>
          <w:szCs w:val="56"/>
        </w:rPr>
      </w:pPr>
    </w:p>
    <w:p w14:paraId="7DCB611A" w14:textId="655155B5" w:rsidR="00933E2C" w:rsidRDefault="00DE0C17" w:rsidP="00DE0C17">
      <w:pPr>
        <w:spacing w:before="120" w:after="120"/>
        <w:jc w:val="center"/>
        <w:rPr>
          <w:rFonts w:ascii="Arial" w:hAnsi="Arial" w:cs="Arial"/>
          <w:sz w:val="56"/>
          <w:szCs w:val="56"/>
        </w:rPr>
      </w:pPr>
      <w:r>
        <w:rPr>
          <w:rFonts w:ascii="Arial" w:hAnsi="Arial" w:cs="Arial"/>
          <w:sz w:val="56"/>
          <w:szCs w:val="56"/>
        </w:rPr>
        <w:t>A</w:t>
      </w:r>
      <w:r w:rsidR="00933E2C" w:rsidRPr="001E472A">
        <w:rPr>
          <w:rFonts w:ascii="Arial" w:hAnsi="Arial" w:cs="Arial"/>
          <w:sz w:val="56"/>
          <w:szCs w:val="56"/>
        </w:rPr>
        <w:t>rkitekturella beslut</w:t>
      </w:r>
    </w:p>
    <w:p w14:paraId="7E590DE4" w14:textId="77777777" w:rsidR="00933E2C" w:rsidRPr="003C6923" w:rsidRDefault="003C2350" w:rsidP="00933E2C">
      <w:pPr>
        <w:spacing w:before="120" w:after="120"/>
        <w:jc w:val="center"/>
        <w:rPr>
          <w:rFonts w:ascii="Arial" w:hAnsi="Arial" w:cs="Arial"/>
          <w:i/>
          <w:iCs/>
          <w:sz w:val="32"/>
          <w:szCs w:val="32"/>
        </w:rPr>
      </w:pPr>
      <w:r w:rsidRPr="003C6923">
        <w:rPr>
          <w:rFonts w:ascii="Arial" w:hAnsi="Arial" w:cs="Arial"/>
          <w:i/>
          <w:iCs/>
          <w:sz w:val="32"/>
          <w:szCs w:val="32"/>
        </w:rPr>
        <w:t xml:space="preserve"> </w:t>
      </w:r>
      <w:r w:rsidR="00933E2C" w:rsidRPr="003C6923">
        <w:rPr>
          <w:rFonts w:ascii="Arial" w:hAnsi="Arial" w:cs="Arial"/>
          <w:i/>
          <w:iCs/>
          <w:sz w:val="32"/>
          <w:szCs w:val="32"/>
        </w:rPr>
        <w:t>(Beslut som påverkar arkitekturens utformning)</w:t>
      </w:r>
    </w:p>
    <w:p w14:paraId="3976CFF3" w14:textId="77777777" w:rsidR="00933E2C" w:rsidRDefault="00933E2C" w:rsidP="00933E2C">
      <w:r>
        <w:t xml:space="preserve"> </w:t>
      </w:r>
    </w:p>
    <w:p w14:paraId="1E147B51" w14:textId="19352238" w:rsidR="00933E2C" w:rsidRPr="00D133DF" w:rsidRDefault="00933E2C" w:rsidP="00933E2C">
      <w:pPr>
        <w:jc w:val="center"/>
        <w:rPr>
          <w:color w:val="92D050"/>
          <w:sz w:val="36"/>
          <w:szCs w:val="36"/>
        </w:rPr>
      </w:pPr>
      <w:r w:rsidRPr="003D5078">
        <w:rPr>
          <w:sz w:val="36"/>
          <w:szCs w:val="36"/>
        </w:rPr>
        <w:t xml:space="preserve">Version </w:t>
      </w:r>
      <w:r w:rsidR="003926BB">
        <w:rPr>
          <w:color w:val="92D050"/>
          <w:sz w:val="36"/>
          <w:szCs w:val="36"/>
        </w:rPr>
        <w:t>1.0.0</w:t>
      </w:r>
    </w:p>
    <w:p w14:paraId="12CB8455" w14:textId="77777777" w:rsidR="00933E2C" w:rsidRDefault="00933E2C" w:rsidP="00933E2C">
      <w:pPr>
        <w:jc w:val="center"/>
        <w:rPr>
          <w:sz w:val="36"/>
          <w:szCs w:val="36"/>
        </w:rPr>
      </w:pPr>
    </w:p>
    <w:p w14:paraId="24A0634F" w14:textId="48F75781" w:rsidR="00933E2C" w:rsidRPr="00D133DF" w:rsidRDefault="00D133DF" w:rsidP="00933E2C">
      <w:pPr>
        <w:jc w:val="center"/>
        <w:rPr>
          <w:color w:val="92D050"/>
          <w:sz w:val="36"/>
          <w:szCs w:val="36"/>
        </w:rPr>
      </w:pPr>
      <w:r w:rsidRPr="00D133DF">
        <w:rPr>
          <w:color w:val="92D050"/>
          <w:sz w:val="36"/>
          <w:szCs w:val="36"/>
        </w:rPr>
        <w:fldChar w:fldCharType="begin"/>
      </w:r>
      <w:r w:rsidRPr="00D133DF">
        <w:rPr>
          <w:color w:val="92D050"/>
          <w:sz w:val="36"/>
          <w:szCs w:val="36"/>
        </w:rPr>
        <w:instrText xml:space="preserve"> DOCPROPERTY  Slutdatum  \* MERGEFORMAT </w:instrText>
      </w:r>
      <w:r w:rsidRPr="00D133DF">
        <w:rPr>
          <w:color w:val="92D050"/>
          <w:sz w:val="36"/>
          <w:szCs w:val="36"/>
        </w:rPr>
        <w:fldChar w:fldCharType="separate"/>
      </w:r>
      <w:r w:rsidRPr="00D133DF">
        <w:rPr>
          <w:color w:val="92D050"/>
          <w:sz w:val="36"/>
          <w:szCs w:val="36"/>
        </w:rPr>
        <w:t>2013-</w:t>
      </w:r>
      <w:r w:rsidR="003926BB">
        <w:rPr>
          <w:color w:val="92D050"/>
          <w:sz w:val="36"/>
          <w:szCs w:val="36"/>
        </w:rPr>
        <w:t>12</w:t>
      </w:r>
      <w:r w:rsidRPr="00D133DF">
        <w:rPr>
          <w:color w:val="92D050"/>
          <w:sz w:val="36"/>
          <w:szCs w:val="36"/>
        </w:rPr>
        <w:t>-</w:t>
      </w:r>
      <w:r w:rsidR="003926BB">
        <w:rPr>
          <w:color w:val="92D050"/>
          <w:sz w:val="36"/>
          <w:szCs w:val="36"/>
        </w:rPr>
        <w:t>16</w:t>
      </w:r>
      <w:r w:rsidRPr="00D133DF">
        <w:rPr>
          <w:color w:val="92D050"/>
          <w:sz w:val="36"/>
          <w:szCs w:val="36"/>
        </w:rPr>
        <w:fldChar w:fldCharType="end"/>
      </w:r>
    </w:p>
    <w:p w14:paraId="380E8A8B" w14:textId="77777777" w:rsidR="00933E2C" w:rsidRDefault="00933E2C" w:rsidP="00933E2C">
      <w:pPr>
        <w:jc w:val="center"/>
        <w:rPr>
          <w:sz w:val="36"/>
          <w:szCs w:val="36"/>
        </w:rPr>
      </w:pPr>
    </w:p>
    <w:p w14:paraId="20E5BCDB" w14:textId="77777777" w:rsidR="00933E2C" w:rsidRPr="003D5078" w:rsidRDefault="00933E2C" w:rsidP="00933E2C">
      <w:pPr>
        <w:jc w:val="center"/>
        <w:rPr>
          <w:sz w:val="36"/>
          <w:szCs w:val="36"/>
        </w:rPr>
      </w:pPr>
    </w:p>
    <w:p w14:paraId="288AE68A" w14:textId="77777777" w:rsidR="00933E2C" w:rsidRDefault="00933E2C" w:rsidP="00933E2C"/>
    <w:p w14:paraId="73BB12D2" w14:textId="77777777" w:rsidR="00933E2C" w:rsidRDefault="00933E2C" w:rsidP="00933E2C">
      <w:pPr>
        <w:jc w:val="center"/>
      </w:pPr>
    </w:p>
    <w:p w14:paraId="6ACE088F" w14:textId="77777777" w:rsidR="00933E2C" w:rsidRDefault="00933E2C" w:rsidP="00933E2C"/>
    <w:p w14:paraId="7D2B42F7" w14:textId="77777777" w:rsidR="00933E2C" w:rsidRDefault="00933E2C" w:rsidP="00933E2C"/>
    <w:p w14:paraId="7FB50905" w14:textId="77777777" w:rsidR="00933E2C" w:rsidRDefault="00933E2C" w:rsidP="00933E2C">
      <w:pPr>
        <w:tabs>
          <w:tab w:val="left" w:pos="3871"/>
        </w:tabs>
      </w:pPr>
    </w:p>
    <w:p w14:paraId="5F27F86E" w14:textId="77777777" w:rsidR="00933E2C" w:rsidRDefault="00933E2C">
      <w:pPr>
        <w:spacing w:line="240" w:lineRule="auto"/>
      </w:pPr>
      <w:r>
        <w:br w:type="page"/>
      </w:r>
    </w:p>
    <w:p w14:paraId="09CC6BCF" w14:textId="77777777" w:rsidR="00933E2C" w:rsidRPr="00931830" w:rsidRDefault="00933E2C" w:rsidP="00933E2C">
      <w:pPr>
        <w:rPr>
          <w:b/>
          <w:sz w:val="36"/>
          <w:szCs w:val="36"/>
        </w:rPr>
      </w:pPr>
      <w:r w:rsidRPr="00931830">
        <w:rPr>
          <w:b/>
          <w:sz w:val="36"/>
          <w:szCs w:val="36"/>
        </w:rPr>
        <w:lastRenderedPageBreak/>
        <w:t>Innehållsförteckning</w:t>
      </w:r>
    </w:p>
    <w:p w14:paraId="0250938F" w14:textId="77777777" w:rsidR="00933E2C" w:rsidRPr="00931830" w:rsidRDefault="00933E2C" w:rsidP="00933E2C"/>
    <w:p w14:paraId="456B2E21" w14:textId="77777777" w:rsidR="00F35BE1" w:rsidRDefault="00933E2C">
      <w:pPr>
        <w:pStyle w:val="Innehll1"/>
        <w:tabs>
          <w:tab w:val="left" w:pos="440"/>
        </w:tabs>
        <w:rPr>
          <w:rFonts w:asciiTheme="minorHAnsi" w:eastAsiaTheme="minorEastAsia" w:hAnsiTheme="minorHAnsi" w:cstheme="minorBidi"/>
          <w:sz w:val="22"/>
          <w:szCs w:val="22"/>
          <w:lang w:eastAsia="sv-SE"/>
        </w:rPr>
      </w:pPr>
      <w:r>
        <w:fldChar w:fldCharType="begin"/>
      </w:r>
      <w:r>
        <w:instrText xml:space="preserve"> TOC \o "1-2" \h \z \u </w:instrText>
      </w:r>
      <w:r>
        <w:fldChar w:fldCharType="separate"/>
      </w:r>
      <w:hyperlink w:anchor="_Toc374971753" w:history="1">
        <w:r w:rsidR="00F35BE1" w:rsidRPr="002C481E">
          <w:rPr>
            <w:rStyle w:val="Hyperlnk"/>
          </w:rPr>
          <w:t>1.</w:t>
        </w:r>
        <w:r w:rsidR="00F35BE1">
          <w:rPr>
            <w:rFonts w:asciiTheme="minorHAnsi" w:eastAsiaTheme="minorEastAsia" w:hAnsiTheme="minorHAnsi" w:cstheme="minorBidi"/>
            <w:sz w:val="22"/>
            <w:szCs w:val="22"/>
            <w:lang w:eastAsia="sv-SE"/>
          </w:rPr>
          <w:tab/>
        </w:r>
        <w:r w:rsidR="00F35BE1" w:rsidRPr="002C481E">
          <w:rPr>
            <w:rStyle w:val="Hyperlnk"/>
          </w:rPr>
          <w:t>Inledning</w:t>
        </w:r>
        <w:r w:rsidR="00F35BE1">
          <w:rPr>
            <w:webHidden/>
          </w:rPr>
          <w:tab/>
        </w:r>
        <w:r w:rsidR="00F35BE1">
          <w:rPr>
            <w:webHidden/>
          </w:rPr>
          <w:fldChar w:fldCharType="begin"/>
        </w:r>
        <w:r w:rsidR="00F35BE1">
          <w:rPr>
            <w:webHidden/>
          </w:rPr>
          <w:instrText xml:space="preserve"> PAGEREF _Toc374971753 \h </w:instrText>
        </w:r>
        <w:r w:rsidR="00F35BE1">
          <w:rPr>
            <w:webHidden/>
          </w:rPr>
        </w:r>
        <w:r w:rsidR="00F35BE1">
          <w:rPr>
            <w:webHidden/>
          </w:rPr>
          <w:fldChar w:fldCharType="separate"/>
        </w:r>
        <w:r w:rsidR="00F35BE1">
          <w:rPr>
            <w:webHidden/>
          </w:rPr>
          <w:t>4</w:t>
        </w:r>
        <w:r w:rsidR="00F35BE1">
          <w:rPr>
            <w:webHidden/>
          </w:rPr>
          <w:fldChar w:fldCharType="end"/>
        </w:r>
      </w:hyperlink>
    </w:p>
    <w:p w14:paraId="3BD58653" w14:textId="77777777" w:rsidR="00F35BE1" w:rsidRDefault="007C24CF">
      <w:pPr>
        <w:pStyle w:val="Innehll2"/>
        <w:tabs>
          <w:tab w:val="left" w:pos="880"/>
          <w:tab w:val="right" w:leader="dot" w:pos="8664"/>
        </w:tabs>
        <w:rPr>
          <w:rFonts w:asciiTheme="minorHAnsi" w:eastAsiaTheme="minorEastAsia" w:hAnsiTheme="minorHAnsi" w:cstheme="minorBidi"/>
          <w:noProof/>
          <w:sz w:val="22"/>
          <w:lang w:eastAsia="sv-SE"/>
        </w:rPr>
      </w:pPr>
      <w:hyperlink w:anchor="_Toc374971754" w:history="1">
        <w:r w:rsidR="00F35BE1" w:rsidRPr="002C481E">
          <w:rPr>
            <w:rStyle w:val="Hyperlnk"/>
            <w:noProof/>
          </w:rPr>
          <w:t>1.1.</w:t>
        </w:r>
        <w:r w:rsidR="00F35BE1">
          <w:rPr>
            <w:rFonts w:asciiTheme="minorHAnsi" w:eastAsiaTheme="minorEastAsia" w:hAnsiTheme="minorHAnsi" w:cstheme="minorBidi"/>
            <w:noProof/>
            <w:sz w:val="22"/>
            <w:lang w:eastAsia="sv-SE"/>
          </w:rPr>
          <w:tab/>
        </w:r>
        <w:r w:rsidR="00F35BE1" w:rsidRPr="002C481E">
          <w:rPr>
            <w:rStyle w:val="Hyperlnk"/>
            <w:noProof/>
          </w:rPr>
          <w:t>Syfte</w:t>
        </w:r>
        <w:r w:rsidR="00F35BE1">
          <w:rPr>
            <w:noProof/>
            <w:webHidden/>
          </w:rPr>
          <w:tab/>
        </w:r>
        <w:r w:rsidR="00F35BE1">
          <w:rPr>
            <w:noProof/>
            <w:webHidden/>
          </w:rPr>
          <w:fldChar w:fldCharType="begin"/>
        </w:r>
        <w:r w:rsidR="00F35BE1">
          <w:rPr>
            <w:noProof/>
            <w:webHidden/>
          </w:rPr>
          <w:instrText xml:space="preserve"> PAGEREF _Toc374971754 \h </w:instrText>
        </w:r>
        <w:r w:rsidR="00F35BE1">
          <w:rPr>
            <w:noProof/>
            <w:webHidden/>
          </w:rPr>
        </w:r>
        <w:r w:rsidR="00F35BE1">
          <w:rPr>
            <w:noProof/>
            <w:webHidden/>
          </w:rPr>
          <w:fldChar w:fldCharType="separate"/>
        </w:r>
        <w:r w:rsidR="00F35BE1">
          <w:rPr>
            <w:noProof/>
            <w:webHidden/>
          </w:rPr>
          <w:t>4</w:t>
        </w:r>
        <w:r w:rsidR="00F35BE1">
          <w:rPr>
            <w:noProof/>
            <w:webHidden/>
          </w:rPr>
          <w:fldChar w:fldCharType="end"/>
        </w:r>
      </w:hyperlink>
    </w:p>
    <w:p w14:paraId="098EEBEE" w14:textId="77777777" w:rsidR="00F35BE1" w:rsidRDefault="007C24CF">
      <w:pPr>
        <w:pStyle w:val="Innehll2"/>
        <w:tabs>
          <w:tab w:val="left" w:pos="880"/>
          <w:tab w:val="right" w:leader="dot" w:pos="8664"/>
        </w:tabs>
        <w:rPr>
          <w:rFonts w:asciiTheme="minorHAnsi" w:eastAsiaTheme="minorEastAsia" w:hAnsiTheme="minorHAnsi" w:cstheme="minorBidi"/>
          <w:noProof/>
          <w:sz w:val="22"/>
          <w:lang w:eastAsia="sv-SE"/>
        </w:rPr>
      </w:pPr>
      <w:hyperlink w:anchor="_Toc374971755" w:history="1">
        <w:r w:rsidR="00F35BE1" w:rsidRPr="002C481E">
          <w:rPr>
            <w:rStyle w:val="Hyperlnk"/>
            <w:noProof/>
          </w:rPr>
          <w:t>1.2.</w:t>
        </w:r>
        <w:r w:rsidR="00F35BE1">
          <w:rPr>
            <w:rFonts w:asciiTheme="minorHAnsi" w:eastAsiaTheme="minorEastAsia" w:hAnsiTheme="minorHAnsi" w:cstheme="minorBidi"/>
            <w:noProof/>
            <w:sz w:val="22"/>
            <w:lang w:eastAsia="sv-SE"/>
          </w:rPr>
          <w:tab/>
        </w:r>
        <w:r w:rsidR="00F35BE1" w:rsidRPr="002C481E">
          <w:rPr>
            <w:rStyle w:val="Hyperlnk"/>
            <w:noProof/>
          </w:rPr>
          <w:t>Begrepp</w:t>
        </w:r>
        <w:r w:rsidR="00F35BE1">
          <w:rPr>
            <w:noProof/>
            <w:webHidden/>
          </w:rPr>
          <w:tab/>
        </w:r>
        <w:r w:rsidR="00F35BE1">
          <w:rPr>
            <w:noProof/>
            <w:webHidden/>
          </w:rPr>
          <w:fldChar w:fldCharType="begin"/>
        </w:r>
        <w:r w:rsidR="00F35BE1">
          <w:rPr>
            <w:noProof/>
            <w:webHidden/>
          </w:rPr>
          <w:instrText xml:space="preserve"> PAGEREF _Toc374971755 \h </w:instrText>
        </w:r>
        <w:r w:rsidR="00F35BE1">
          <w:rPr>
            <w:noProof/>
            <w:webHidden/>
          </w:rPr>
        </w:r>
        <w:r w:rsidR="00F35BE1">
          <w:rPr>
            <w:noProof/>
            <w:webHidden/>
          </w:rPr>
          <w:fldChar w:fldCharType="separate"/>
        </w:r>
        <w:r w:rsidR="00F35BE1">
          <w:rPr>
            <w:noProof/>
            <w:webHidden/>
          </w:rPr>
          <w:t>4</w:t>
        </w:r>
        <w:r w:rsidR="00F35BE1">
          <w:rPr>
            <w:noProof/>
            <w:webHidden/>
          </w:rPr>
          <w:fldChar w:fldCharType="end"/>
        </w:r>
      </w:hyperlink>
    </w:p>
    <w:p w14:paraId="4AFDD1C4" w14:textId="77777777" w:rsidR="00F35BE1" w:rsidRDefault="007C24CF">
      <w:pPr>
        <w:pStyle w:val="Innehll1"/>
        <w:tabs>
          <w:tab w:val="left" w:pos="660"/>
        </w:tabs>
        <w:rPr>
          <w:rFonts w:asciiTheme="minorHAnsi" w:eastAsiaTheme="minorEastAsia" w:hAnsiTheme="minorHAnsi" w:cstheme="minorBidi"/>
          <w:sz w:val="22"/>
          <w:szCs w:val="22"/>
          <w:lang w:eastAsia="sv-SE"/>
        </w:rPr>
      </w:pPr>
      <w:hyperlink w:anchor="_Toc374971756" w:history="1">
        <w:r w:rsidR="00F35BE1" w:rsidRPr="002C481E">
          <w:rPr>
            <w:rStyle w:val="Hyperlnk"/>
          </w:rPr>
          <w:t>2.</w:t>
        </w:r>
        <w:r w:rsidR="00F35BE1">
          <w:rPr>
            <w:rFonts w:asciiTheme="minorHAnsi" w:eastAsiaTheme="minorEastAsia" w:hAnsiTheme="minorHAnsi" w:cstheme="minorBidi"/>
            <w:sz w:val="22"/>
            <w:szCs w:val="22"/>
            <w:lang w:eastAsia="sv-SE"/>
          </w:rPr>
          <w:tab/>
        </w:r>
        <w:r w:rsidR="00F35BE1" w:rsidRPr="002C481E">
          <w:rPr>
            <w:rStyle w:val="Hyperlnk"/>
          </w:rPr>
          <w:t>Arkitekturella beslut</w:t>
        </w:r>
        <w:r w:rsidR="00F35BE1">
          <w:rPr>
            <w:webHidden/>
          </w:rPr>
          <w:tab/>
        </w:r>
        <w:r w:rsidR="00F35BE1">
          <w:rPr>
            <w:webHidden/>
          </w:rPr>
          <w:fldChar w:fldCharType="begin"/>
        </w:r>
        <w:r w:rsidR="00F35BE1">
          <w:rPr>
            <w:webHidden/>
          </w:rPr>
          <w:instrText xml:space="preserve"> PAGEREF _Toc374971756 \h </w:instrText>
        </w:r>
        <w:r w:rsidR="00F35BE1">
          <w:rPr>
            <w:webHidden/>
          </w:rPr>
        </w:r>
        <w:r w:rsidR="00F35BE1">
          <w:rPr>
            <w:webHidden/>
          </w:rPr>
          <w:fldChar w:fldCharType="separate"/>
        </w:r>
        <w:r w:rsidR="00F35BE1">
          <w:rPr>
            <w:webHidden/>
          </w:rPr>
          <w:t>5</w:t>
        </w:r>
        <w:r w:rsidR="00F35BE1">
          <w:rPr>
            <w:webHidden/>
          </w:rPr>
          <w:fldChar w:fldCharType="end"/>
        </w:r>
      </w:hyperlink>
    </w:p>
    <w:p w14:paraId="066530E9" w14:textId="77777777" w:rsidR="00F35BE1" w:rsidRDefault="007C24CF">
      <w:pPr>
        <w:pStyle w:val="Innehll2"/>
        <w:tabs>
          <w:tab w:val="left" w:pos="880"/>
          <w:tab w:val="right" w:leader="dot" w:pos="8664"/>
        </w:tabs>
        <w:rPr>
          <w:rFonts w:asciiTheme="minorHAnsi" w:eastAsiaTheme="minorEastAsia" w:hAnsiTheme="minorHAnsi" w:cstheme="minorBidi"/>
          <w:noProof/>
          <w:sz w:val="22"/>
          <w:lang w:eastAsia="sv-SE"/>
        </w:rPr>
      </w:pPr>
      <w:hyperlink w:anchor="_Toc374971757" w:history="1">
        <w:r w:rsidR="00F35BE1" w:rsidRPr="002C481E">
          <w:rPr>
            <w:rStyle w:val="Hyperlnk"/>
            <w:noProof/>
          </w:rPr>
          <w:t>2.1.</w:t>
        </w:r>
        <w:r w:rsidR="00F35BE1">
          <w:rPr>
            <w:rFonts w:asciiTheme="minorHAnsi" w:eastAsiaTheme="minorEastAsia" w:hAnsiTheme="minorHAnsi" w:cstheme="minorBidi"/>
            <w:noProof/>
            <w:sz w:val="22"/>
            <w:lang w:eastAsia="sv-SE"/>
          </w:rPr>
          <w:tab/>
        </w:r>
        <w:r w:rsidR="00F35BE1" w:rsidRPr="002C481E">
          <w:rPr>
            <w:rStyle w:val="Hyperlnk"/>
            <w:noProof/>
          </w:rPr>
          <w:t>AB: Beslut om att inte avvika från gemensam arkitektur</w:t>
        </w:r>
        <w:r w:rsidR="00F35BE1">
          <w:rPr>
            <w:noProof/>
            <w:webHidden/>
          </w:rPr>
          <w:tab/>
        </w:r>
        <w:r w:rsidR="00F35BE1">
          <w:rPr>
            <w:noProof/>
            <w:webHidden/>
          </w:rPr>
          <w:fldChar w:fldCharType="begin"/>
        </w:r>
        <w:r w:rsidR="00F35BE1">
          <w:rPr>
            <w:noProof/>
            <w:webHidden/>
          </w:rPr>
          <w:instrText xml:space="preserve"> PAGEREF _Toc374971757 \h </w:instrText>
        </w:r>
        <w:r w:rsidR="00F35BE1">
          <w:rPr>
            <w:noProof/>
            <w:webHidden/>
          </w:rPr>
        </w:r>
        <w:r w:rsidR="00F35BE1">
          <w:rPr>
            <w:noProof/>
            <w:webHidden/>
          </w:rPr>
          <w:fldChar w:fldCharType="separate"/>
        </w:r>
        <w:r w:rsidR="00F35BE1">
          <w:rPr>
            <w:noProof/>
            <w:webHidden/>
          </w:rPr>
          <w:t>5</w:t>
        </w:r>
        <w:r w:rsidR="00F35BE1">
          <w:rPr>
            <w:noProof/>
            <w:webHidden/>
          </w:rPr>
          <w:fldChar w:fldCharType="end"/>
        </w:r>
      </w:hyperlink>
    </w:p>
    <w:p w14:paraId="2021ECA6" w14:textId="77777777" w:rsidR="00933E2C" w:rsidRDefault="00933E2C" w:rsidP="00933E2C">
      <w:r>
        <w:fldChar w:fldCharType="end"/>
      </w:r>
    </w:p>
    <w:p w14:paraId="508054E0" w14:textId="77777777" w:rsidR="00933E2C" w:rsidRDefault="00933E2C" w:rsidP="00933E2C">
      <w:pPr>
        <w:spacing w:line="240" w:lineRule="auto"/>
      </w:pPr>
      <w:r>
        <w:br w:type="page"/>
      </w:r>
    </w:p>
    <w:p w14:paraId="6644F488" w14:textId="77777777" w:rsidR="00933E2C" w:rsidRPr="001E472A" w:rsidRDefault="00933E2C" w:rsidP="00933E2C">
      <w:pPr>
        <w:rPr>
          <w:b/>
        </w:rPr>
      </w:pPr>
      <w:r w:rsidRPr="001E472A">
        <w:rPr>
          <w:b/>
        </w:rPr>
        <w:lastRenderedPageBreak/>
        <w:t>Revisions historik</w:t>
      </w:r>
    </w:p>
    <w:p w14:paraId="7E65F977" w14:textId="77777777" w:rsidR="00933E2C" w:rsidRDefault="00933E2C" w:rsidP="00933E2C">
      <w:pPr>
        <w:rPr>
          <w:b/>
        </w:rPr>
      </w:pPr>
    </w:p>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933E2C" w14:paraId="3F42BB75" w14:textId="77777777" w:rsidTr="00933E2C">
        <w:tc>
          <w:tcPr>
            <w:tcW w:w="964" w:type="dxa"/>
            <w:shd w:val="clear" w:color="auto" w:fill="CCCCCC"/>
          </w:tcPr>
          <w:p w14:paraId="2920584C" w14:textId="77777777" w:rsidR="00933E2C" w:rsidRPr="000B116B" w:rsidRDefault="00933E2C" w:rsidP="00933E2C">
            <w:pPr>
              <w:pStyle w:val="TableText"/>
              <w:ind w:right="0"/>
              <w:rPr>
                <w:b/>
                <w:sz w:val="20"/>
              </w:rPr>
            </w:pPr>
            <w:r w:rsidRPr="000B116B">
              <w:rPr>
                <w:b/>
                <w:sz w:val="20"/>
              </w:rPr>
              <w:t>Revision Nr</w:t>
            </w:r>
          </w:p>
        </w:tc>
        <w:tc>
          <w:tcPr>
            <w:tcW w:w="1224" w:type="dxa"/>
            <w:shd w:val="clear" w:color="auto" w:fill="CCCCCC"/>
          </w:tcPr>
          <w:p w14:paraId="58E81E12" w14:textId="77777777" w:rsidR="00933E2C" w:rsidRPr="000B116B" w:rsidRDefault="00933E2C" w:rsidP="00933E2C">
            <w:pPr>
              <w:pStyle w:val="TableText"/>
              <w:ind w:right="0"/>
              <w:rPr>
                <w:b/>
                <w:sz w:val="20"/>
              </w:rPr>
            </w:pPr>
            <w:r w:rsidRPr="000B116B">
              <w:rPr>
                <w:b/>
                <w:sz w:val="20"/>
              </w:rPr>
              <w:t>Revision Datum</w:t>
            </w:r>
          </w:p>
        </w:tc>
        <w:tc>
          <w:tcPr>
            <w:tcW w:w="4140" w:type="dxa"/>
            <w:shd w:val="clear" w:color="auto" w:fill="CCCCCC"/>
          </w:tcPr>
          <w:p w14:paraId="5BD676CC" w14:textId="77777777" w:rsidR="00933E2C" w:rsidRPr="000B116B" w:rsidRDefault="00933E2C" w:rsidP="00933E2C">
            <w:pPr>
              <w:rPr>
                <w:b/>
              </w:rPr>
            </w:pPr>
            <w:r w:rsidRPr="000B116B">
              <w:rPr>
                <w:b/>
              </w:rPr>
              <w:t>Beskrivning av ändringar</w:t>
            </w:r>
          </w:p>
        </w:tc>
        <w:tc>
          <w:tcPr>
            <w:tcW w:w="1980" w:type="dxa"/>
            <w:shd w:val="clear" w:color="auto" w:fill="CCCCCC"/>
          </w:tcPr>
          <w:p w14:paraId="4D985D48" w14:textId="77777777" w:rsidR="00933E2C" w:rsidRPr="000B116B" w:rsidRDefault="00933E2C" w:rsidP="00933E2C">
            <w:pPr>
              <w:pStyle w:val="TableText"/>
              <w:ind w:right="0"/>
              <w:rPr>
                <w:b/>
                <w:sz w:val="20"/>
              </w:rPr>
            </w:pPr>
            <w:r w:rsidRPr="000B116B">
              <w:rPr>
                <w:b/>
                <w:sz w:val="20"/>
              </w:rPr>
              <w:t>Ändringar gjorda av</w:t>
            </w:r>
          </w:p>
        </w:tc>
        <w:tc>
          <w:tcPr>
            <w:tcW w:w="1440" w:type="dxa"/>
            <w:shd w:val="clear" w:color="auto" w:fill="CCCCCC"/>
          </w:tcPr>
          <w:p w14:paraId="693F5F95" w14:textId="77777777" w:rsidR="00933E2C" w:rsidRPr="000B116B" w:rsidRDefault="00933E2C" w:rsidP="00933E2C">
            <w:pPr>
              <w:pStyle w:val="TableText"/>
              <w:ind w:right="0"/>
              <w:rPr>
                <w:b/>
                <w:sz w:val="20"/>
              </w:rPr>
            </w:pPr>
            <w:r w:rsidRPr="000B116B">
              <w:rPr>
                <w:b/>
                <w:sz w:val="20"/>
              </w:rPr>
              <w:t>Granskad av</w:t>
            </w:r>
          </w:p>
        </w:tc>
      </w:tr>
      <w:tr w:rsidR="00933E2C" w:rsidRPr="003926BB" w14:paraId="5AE6800D" w14:textId="77777777" w:rsidTr="00933E2C">
        <w:tc>
          <w:tcPr>
            <w:tcW w:w="964" w:type="dxa"/>
          </w:tcPr>
          <w:p w14:paraId="7E1E59A8" w14:textId="77777777" w:rsidR="00933E2C" w:rsidRPr="003926BB" w:rsidRDefault="00933E2C" w:rsidP="00933E2C">
            <w:pPr>
              <w:pStyle w:val="TableText"/>
              <w:ind w:right="0"/>
              <w:jc w:val="center"/>
            </w:pPr>
            <w:r w:rsidRPr="003926BB">
              <w:t>PA1</w:t>
            </w:r>
          </w:p>
        </w:tc>
        <w:tc>
          <w:tcPr>
            <w:tcW w:w="1224" w:type="dxa"/>
          </w:tcPr>
          <w:p w14:paraId="6D628048" w14:textId="41D38F4D" w:rsidR="00933E2C" w:rsidRPr="003926BB" w:rsidRDefault="003926BB" w:rsidP="00933E2C">
            <w:pPr>
              <w:pStyle w:val="TableText"/>
              <w:ind w:right="0"/>
              <w:jc w:val="center"/>
            </w:pPr>
            <w:r w:rsidRPr="003926BB">
              <w:t>2013-12-16</w:t>
            </w:r>
          </w:p>
        </w:tc>
        <w:tc>
          <w:tcPr>
            <w:tcW w:w="4140" w:type="dxa"/>
          </w:tcPr>
          <w:p w14:paraId="76E04CE7" w14:textId="77777777" w:rsidR="00933E2C" w:rsidRPr="003926BB" w:rsidRDefault="00933E2C" w:rsidP="00933E2C">
            <w:pPr>
              <w:pStyle w:val="TableText"/>
              <w:ind w:right="0"/>
            </w:pPr>
            <w:r w:rsidRPr="003926BB">
              <w:t>Första version</w:t>
            </w:r>
          </w:p>
        </w:tc>
        <w:tc>
          <w:tcPr>
            <w:tcW w:w="1980" w:type="dxa"/>
          </w:tcPr>
          <w:p w14:paraId="15F338C6" w14:textId="50F2F6DD" w:rsidR="00933E2C" w:rsidRPr="003926BB" w:rsidRDefault="003926BB" w:rsidP="00933E2C">
            <w:pPr>
              <w:pStyle w:val="TableText"/>
              <w:ind w:right="0"/>
            </w:pPr>
            <w:r w:rsidRPr="003926BB">
              <w:t>Nadeem Hossain, Mawell</w:t>
            </w:r>
          </w:p>
        </w:tc>
        <w:tc>
          <w:tcPr>
            <w:tcW w:w="1440" w:type="dxa"/>
          </w:tcPr>
          <w:p w14:paraId="2ED5CB56" w14:textId="77777777" w:rsidR="00933E2C" w:rsidRPr="003926BB" w:rsidRDefault="00933E2C" w:rsidP="00933E2C">
            <w:pPr>
              <w:pStyle w:val="TableText"/>
              <w:ind w:right="0"/>
              <w:jc w:val="center"/>
            </w:pPr>
          </w:p>
        </w:tc>
      </w:tr>
    </w:tbl>
    <w:p w14:paraId="57CB5C72" w14:textId="77777777" w:rsidR="00933E2C" w:rsidRPr="003926BB" w:rsidRDefault="00933E2C" w:rsidP="00933E2C"/>
    <w:p w14:paraId="2FA66692" w14:textId="77777777" w:rsidR="00933E2C" w:rsidRPr="003926BB" w:rsidRDefault="00933E2C" w:rsidP="00933E2C">
      <w:pPr>
        <w:rPr>
          <w:sz w:val="36"/>
        </w:rPr>
      </w:pPr>
      <w:bookmarkStart w:id="1" w:name="_Toc185913451"/>
    </w:p>
    <w:p w14:paraId="1DB9AAC2" w14:textId="77777777" w:rsidR="00933E2C" w:rsidRPr="003926BB" w:rsidRDefault="00933E2C" w:rsidP="00933E2C">
      <w:pPr>
        <w:rPr>
          <w:b/>
        </w:rPr>
      </w:pPr>
      <w:r w:rsidRPr="003926BB">
        <w:rPr>
          <w:b/>
        </w:rPr>
        <w:t>Referenser</w:t>
      </w:r>
    </w:p>
    <w:p w14:paraId="76D8A565" w14:textId="77777777" w:rsidR="00933E2C" w:rsidRPr="003926BB" w:rsidRDefault="00933E2C" w:rsidP="00933E2C">
      <w:pPr>
        <w:rPr>
          <w:b/>
        </w:rPr>
      </w:pPr>
    </w:p>
    <w:tbl>
      <w:tblPr>
        <w:tblW w:w="96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892"/>
        <w:gridCol w:w="2472"/>
        <w:gridCol w:w="3339"/>
      </w:tblGrid>
      <w:tr w:rsidR="00933E2C" w:rsidRPr="003926BB" w14:paraId="5A135217" w14:textId="77777777" w:rsidTr="00933E2C">
        <w:tc>
          <w:tcPr>
            <w:tcW w:w="964" w:type="dxa"/>
            <w:shd w:val="clear" w:color="auto" w:fill="C0C0C0"/>
          </w:tcPr>
          <w:p w14:paraId="704E1A7C" w14:textId="77777777" w:rsidR="00933E2C" w:rsidRPr="003926BB" w:rsidRDefault="00933E2C" w:rsidP="00933E2C">
            <w:pPr>
              <w:rPr>
                <w:b/>
              </w:rPr>
            </w:pPr>
            <w:r w:rsidRPr="003926BB">
              <w:rPr>
                <w:b/>
              </w:rPr>
              <w:t>Namn</w:t>
            </w:r>
          </w:p>
        </w:tc>
        <w:tc>
          <w:tcPr>
            <w:tcW w:w="2892" w:type="dxa"/>
            <w:shd w:val="clear" w:color="auto" w:fill="C0C0C0"/>
          </w:tcPr>
          <w:p w14:paraId="7F5AFE8E" w14:textId="77777777" w:rsidR="00933E2C" w:rsidRPr="003926BB" w:rsidRDefault="00933E2C" w:rsidP="00933E2C">
            <w:pPr>
              <w:rPr>
                <w:b/>
              </w:rPr>
            </w:pPr>
            <w:r w:rsidRPr="003926BB">
              <w:rPr>
                <w:b/>
              </w:rPr>
              <w:t>Dokument</w:t>
            </w:r>
          </w:p>
        </w:tc>
        <w:tc>
          <w:tcPr>
            <w:tcW w:w="2472" w:type="dxa"/>
            <w:shd w:val="clear" w:color="auto" w:fill="C0C0C0"/>
          </w:tcPr>
          <w:p w14:paraId="60E482FF" w14:textId="77777777" w:rsidR="00933E2C" w:rsidRPr="003926BB" w:rsidRDefault="00933E2C" w:rsidP="00933E2C">
            <w:pPr>
              <w:rPr>
                <w:b/>
              </w:rPr>
            </w:pPr>
            <w:r w:rsidRPr="003926BB">
              <w:rPr>
                <w:b/>
              </w:rPr>
              <w:t>Kommentar</w:t>
            </w:r>
          </w:p>
        </w:tc>
        <w:tc>
          <w:tcPr>
            <w:tcW w:w="3339" w:type="dxa"/>
            <w:shd w:val="clear" w:color="auto" w:fill="C0C0C0"/>
          </w:tcPr>
          <w:p w14:paraId="398262C1" w14:textId="77777777" w:rsidR="00933E2C" w:rsidRPr="003926BB" w:rsidRDefault="00933E2C" w:rsidP="00933E2C">
            <w:pPr>
              <w:rPr>
                <w:b/>
              </w:rPr>
            </w:pPr>
            <w:r w:rsidRPr="003926BB">
              <w:rPr>
                <w:b/>
              </w:rPr>
              <w:t>Länk</w:t>
            </w:r>
          </w:p>
        </w:tc>
      </w:tr>
      <w:tr w:rsidR="00933E2C" w14:paraId="55B4A034" w14:textId="77777777" w:rsidTr="00933E2C">
        <w:tc>
          <w:tcPr>
            <w:tcW w:w="964" w:type="dxa"/>
          </w:tcPr>
          <w:p w14:paraId="32411D3D" w14:textId="77777777" w:rsidR="00933E2C" w:rsidRPr="003926BB" w:rsidRDefault="00933E2C" w:rsidP="00933E2C">
            <w:pPr>
              <w:pStyle w:val="TableText"/>
              <w:ind w:right="0"/>
              <w:jc w:val="center"/>
            </w:pPr>
            <w:r w:rsidRPr="003926BB">
              <w:t>R1</w:t>
            </w:r>
          </w:p>
        </w:tc>
        <w:tc>
          <w:tcPr>
            <w:tcW w:w="2892" w:type="dxa"/>
          </w:tcPr>
          <w:p w14:paraId="070B81AF" w14:textId="50CD4C4C" w:rsidR="00933E2C" w:rsidRPr="003926BB" w:rsidRDefault="003926BB" w:rsidP="00933E2C">
            <w:pPr>
              <w:pStyle w:val="TableText"/>
              <w:ind w:right="0"/>
              <w:jc w:val="center"/>
              <w:rPr>
                <w:lang w:val="sv-SE"/>
              </w:rPr>
            </w:pPr>
            <w:r w:rsidRPr="003926BB">
              <w:rPr>
                <w:lang w:val="sv-SE"/>
              </w:rPr>
              <w:t>Tjänstekontraktsbeskrivning – clinicalprocess_healthcond_basic.docx</w:t>
            </w:r>
            <w:r w:rsidR="00933E2C" w:rsidRPr="003926BB">
              <w:rPr>
                <w:lang w:val="sv-SE"/>
              </w:rPr>
              <w:t xml:space="preserve"> </w:t>
            </w:r>
          </w:p>
        </w:tc>
        <w:tc>
          <w:tcPr>
            <w:tcW w:w="2472" w:type="dxa"/>
          </w:tcPr>
          <w:p w14:paraId="5F7AC5DA" w14:textId="77777777" w:rsidR="00933E2C" w:rsidRPr="003926BB" w:rsidRDefault="00933E2C" w:rsidP="00933E2C">
            <w:pPr>
              <w:pStyle w:val="TableText"/>
              <w:ind w:right="0"/>
              <w:rPr>
                <w:lang w:val="sv-SE"/>
              </w:rPr>
            </w:pPr>
          </w:p>
        </w:tc>
        <w:tc>
          <w:tcPr>
            <w:tcW w:w="3339" w:type="dxa"/>
          </w:tcPr>
          <w:p w14:paraId="04052DA4" w14:textId="43953BFA" w:rsidR="00933E2C" w:rsidRPr="003926BB" w:rsidRDefault="00933E2C" w:rsidP="00933E2C">
            <w:pPr>
              <w:pStyle w:val="TableText"/>
              <w:ind w:right="0"/>
              <w:rPr>
                <w:color w:val="4F81BD" w:themeColor="accent1"/>
                <w:lang w:val="sv-SE"/>
              </w:rPr>
            </w:pPr>
          </w:p>
        </w:tc>
      </w:tr>
    </w:tbl>
    <w:p w14:paraId="0D72CA81" w14:textId="77777777" w:rsidR="00933E2C" w:rsidRPr="00340B65" w:rsidRDefault="00933E2C" w:rsidP="00933E2C">
      <w:pPr>
        <w:rPr>
          <w:b/>
        </w:rPr>
      </w:pPr>
    </w:p>
    <w:p w14:paraId="07CF61A7" w14:textId="77777777" w:rsidR="00933E2C" w:rsidRPr="003926BB" w:rsidRDefault="00933E2C" w:rsidP="00933E2C">
      <w:pPr>
        <w:rPr>
          <w:rStyle w:val="BrdtextChar"/>
          <w:rFonts w:eastAsia="Calibri"/>
          <w:szCs w:val="20"/>
          <w:lang w:val="sv-SE"/>
        </w:rPr>
      </w:pPr>
    </w:p>
    <w:p w14:paraId="39E1EC48" w14:textId="77777777" w:rsidR="00933E2C" w:rsidRDefault="00933E2C" w:rsidP="00933E2C">
      <w:pPr>
        <w:spacing w:line="240" w:lineRule="auto"/>
        <w:rPr>
          <w:rFonts w:eastAsia="Times New Roman"/>
          <w:bCs/>
          <w:sz w:val="30"/>
          <w:szCs w:val="28"/>
        </w:rPr>
      </w:pPr>
      <w:r>
        <w:br w:type="page"/>
      </w:r>
    </w:p>
    <w:p w14:paraId="2B324ADE" w14:textId="77777777" w:rsidR="00933E2C" w:rsidRPr="00C62266" w:rsidRDefault="00933E2C" w:rsidP="00933E2C">
      <w:pPr>
        <w:pStyle w:val="Rubrik1"/>
        <w:ind w:left="720"/>
      </w:pPr>
      <w:bookmarkStart w:id="2" w:name="_Toc374971753"/>
      <w:r w:rsidRPr="00C62266">
        <w:lastRenderedPageBreak/>
        <w:t>Inledning</w:t>
      </w:r>
      <w:bookmarkEnd w:id="1"/>
      <w:bookmarkEnd w:id="2"/>
    </w:p>
    <w:p w14:paraId="436EEFC7" w14:textId="77777777" w:rsidR="00933E2C" w:rsidRDefault="00933E2C" w:rsidP="00933E2C">
      <w:r>
        <w:t>Detta dokument beskriver de viktiga arkitekturella beslut (AB) som fattats under projektet. Ett arkitekturellt beslut kan innefatta alla aspekter av arkitekturen såsom systemstruktur, funktionalitet, standarduppfyllnad samt operationella aspekter.</w:t>
      </w:r>
    </w:p>
    <w:p w14:paraId="11F189ED" w14:textId="77777777" w:rsidR="00933E2C" w:rsidRDefault="00933E2C" w:rsidP="00933E2C">
      <w:pPr>
        <w:pStyle w:val="Brdtext"/>
        <w:rPr>
          <w:lang w:val="sv-SE"/>
        </w:rPr>
      </w:pPr>
      <w:r>
        <w:rPr>
          <w:lang w:val="sv-SE"/>
        </w:rPr>
        <w:t>En arkitektur kan delvis förstås genom de beslut som fattats för att komma fram till den, därför är det viktigt att dessa beslut dokumenteras. Varje beslut som beskrivs i detta dokument motiveras och dess påverkan på resten av arkitekturen eller andra faktorer beskrivs.</w:t>
      </w:r>
    </w:p>
    <w:p w14:paraId="7A44FA66" w14:textId="77777777" w:rsidR="00933E2C" w:rsidRDefault="00933E2C" w:rsidP="00933E2C">
      <w:pPr>
        <w:rPr>
          <w:b/>
        </w:rPr>
      </w:pPr>
    </w:p>
    <w:p w14:paraId="434708D3" w14:textId="77777777" w:rsidR="00933E2C" w:rsidRPr="00CC0C21" w:rsidRDefault="00933E2C" w:rsidP="00370908">
      <w:pPr>
        <w:pStyle w:val="Rubrik2"/>
      </w:pPr>
      <w:bookmarkStart w:id="3" w:name="_Toc264866304"/>
      <w:bookmarkStart w:id="4" w:name="_Toc185913452"/>
      <w:bookmarkStart w:id="5" w:name="_Toc374971754"/>
      <w:r w:rsidRPr="00C929AE">
        <w:t>Syfte</w:t>
      </w:r>
      <w:bookmarkEnd w:id="3"/>
      <w:bookmarkEnd w:id="4"/>
      <w:bookmarkEnd w:id="5"/>
    </w:p>
    <w:p w14:paraId="172A648A" w14:textId="77777777" w:rsidR="00933E2C" w:rsidRDefault="00933E2C" w:rsidP="00933E2C">
      <w:pPr>
        <w:pStyle w:val="Brdtext"/>
        <w:rPr>
          <w:lang w:val="sv-SE"/>
        </w:rPr>
      </w:pPr>
      <w:r>
        <w:rPr>
          <w:lang w:val="sv-SE"/>
        </w:rPr>
        <w:t>Syftet med detta dokument:</w:t>
      </w:r>
    </w:p>
    <w:p w14:paraId="505FCC76" w14:textId="77777777" w:rsidR="00933E2C" w:rsidRDefault="00933E2C" w:rsidP="00933E2C">
      <w:pPr>
        <w:pStyle w:val="Brdtext"/>
        <w:keepLines/>
        <w:widowControl w:val="0"/>
        <w:numPr>
          <w:ilvl w:val="0"/>
          <w:numId w:val="25"/>
        </w:numPr>
        <w:suppressAutoHyphens/>
        <w:spacing w:before="0" w:after="120" w:line="240" w:lineRule="atLeast"/>
        <w:rPr>
          <w:lang w:val="sv-SE"/>
        </w:rPr>
      </w:pPr>
      <w:r>
        <w:rPr>
          <w:lang w:val="sv-SE"/>
        </w:rPr>
        <w:t>Etablera en enda plats där alla viktiga arkitekturella beslut samlas</w:t>
      </w:r>
    </w:p>
    <w:p w14:paraId="0633ABE7" w14:textId="77777777" w:rsidR="00933E2C" w:rsidRDefault="00933E2C" w:rsidP="00933E2C">
      <w:pPr>
        <w:pStyle w:val="Brdtext"/>
        <w:keepLines/>
        <w:widowControl w:val="0"/>
        <w:numPr>
          <w:ilvl w:val="0"/>
          <w:numId w:val="25"/>
        </w:numPr>
        <w:suppressAutoHyphens/>
        <w:spacing w:before="0" w:after="120" w:line="240" w:lineRule="atLeast"/>
        <w:rPr>
          <w:lang w:val="sv-SE"/>
        </w:rPr>
      </w:pPr>
      <w:r>
        <w:rPr>
          <w:lang w:val="sv-SE"/>
        </w:rPr>
        <w:t>Explicit uttrycka skälen till och resultatet av att beslut har fattats</w:t>
      </w:r>
    </w:p>
    <w:p w14:paraId="07567904" w14:textId="77777777" w:rsidR="00933E2C" w:rsidRDefault="00933E2C" w:rsidP="00933E2C">
      <w:pPr>
        <w:pStyle w:val="Brdtext"/>
        <w:keepLines/>
        <w:widowControl w:val="0"/>
        <w:numPr>
          <w:ilvl w:val="0"/>
          <w:numId w:val="25"/>
        </w:numPr>
        <w:suppressAutoHyphens/>
        <w:spacing w:before="0" w:after="120" w:line="240" w:lineRule="atLeast"/>
        <w:rPr>
          <w:lang w:val="sv-SE"/>
        </w:rPr>
      </w:pPr>
      <w:r>
        <w:rPr>
          <w:lang w:val="sv-SE"/>
        </w:rPr>
        <w:t>Säkerställa att arkitekturen är utbyggbar och att den stödjer ett system i utveckling</w:t>
      </w:r>
    </w:p>
    <w:p w14:paraId="1B6D357E" w14:textId="77777777" w:rsidR="00933E2C" w:rsidRDefault="00933E2C" w:rsidP="00933E2C">
      <w:pPr>
        <w:pStyle w:val="Brdtext"/>
        <w:keepLines/>
        <w:widowControl w:val="0"/>
        <w:numPr>
          <w:ilvl w:val="0"/>
          <w:numId w:val="25"/>
        </w:numPr>
        <w:suppressAutoHyphens/>
        <w:spacing w:before="0" w:after="120" w:line="240" w:lineRule="atLeast"/>
        <w:rPr>
          <w:lang w:val="sv-SE"/>
        </w:rPr>
      </w:pPr>
      <w:r>
        <w:rPr>
          <w:lang w:val="sv-SE"/>
        </w:rPr>
        <w:t>Säkerställa att nya personer som startar i projektet snabbt kan sätta sig in i arkitekturen och skälen till att den ser ut som den gör.</w:t>
      </w:r>
      <w:r>
        <w:rPr>
          <w:lang w:val="sv-SE"/>
        </w:rPr>
        <w:br/>
      </w:r>
    </w:p>
    <w:p w14:paraId="167F7398" w14:textId="77777777" w:rsidR="00933E2C" w:rsidRPr="00CC0C21" w:rsidRDefault="00933E2C" w:rsidP="00370908">
      <w:pPr>
        <w:pStyle w:val="Rubrik2"/>
      </w:pPr>
      <w:bookmarkStart w:id="6" w:name="_Toc374971755"/>
      <w:r w:rsidRPr="00C929AE">
        <w:t>Begrepp</w:t>
      </w:r>
      <w:bookmarkEnd w:id="6"/>
    </w:p>
    <w:p w14:paraId="32823CC0" w14:textId="77777777" w:rsidR="00933E2C" w:rsidRDefault="00933E2C" w:rsidP="00933E2C">
      <w:pPr>
        <w:pStyle w:val="Brdtext"/>
        <w:rPr>
          <w:lang w:val="sv-SE"/>
        </w:rPr>
      </w:pPr>
      <w:r>
        <w:rPr>
          <w:lang w:val="sv-SE"/>
        </w:rPr>
        <w:t xml:space="preserve">I texten relateras till följande begrepp, vilka man läsa mer om enligt hänvisningarna. </w:t>
      </w:r>
    </w:p>
    <w:p w14:paraId="496163DF" w14:textId="77777777" w:rsidR="00933E2C" w:rsidRDefault="00933E2C" w:rsidP="00933E2C">
      <w:pPr>
        <w:pStyle w:val="Brdtext"/>
        <w:rPr>
          <w:lang w:val="sv-SE"/>
        </w:rPr>
      </w:pPr>
    </w:p>
    <w:tbl>
      <w:tblPr>
        <w:tblW w:w="89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2"/>
        <w:gridCol w:w="3878"/>
        <w:gridCol w:w="3516"/>
      </w:tblGrid>
      <w:tr w:rsidR="00933E2C" w14:paraId="76D03EF7" w14:textId="77777777" w:rsidTr="00933E2C">
        <w:trPr>
          <w:trHeight w:val="338"/>
        </w:trPr>
        <w:tc>
          <w:tcPr>
            <w:tcW w:w="1572" w:type="dxa"/>
          </w:tcPr>
          <w:p w14:paraId="38413ED9" w14:textId="77777777" w:rsidR="00933E2C" w:rsidRPr="00CC0C21" w:rsidRDefault="00933E2C" w:rsidP="00933E2C">
            <w:pPr>
              <w:pStyle w:val="Brdtext"/>
              <w:snapToGrid w:val="0"/>
              <w:rPr>
                <w:b/>
                <w:lang w:val="sv-SE"/>
              </w:rPr>
            </w:pPr>
            <w:r w:rsidRPr="00CC0C21">
              <w:rPr>
                <w:b/>
                <w:lang w:val="sv-SE"/>
              </w:rPr>
              <w:t>Begrepp</w:t>
            </w:r>
          </w:p>
        </w:tc>
        <w:tc>
          <w:tcPr>
            <w:tcW w:w="3878" w:type="dxa"/>
          </w:tcPr>
          <w:p w14:paraId="3A14E6B2" w14:textId="77777777" w:rsidR="00933E2C" w:rsidRPr="00CC0C21" w:rsidRDefault="00933E2C" w:rsidP="00933E2C">
            <w:pPr>
              <w:pStyle w:val="Brdtext"/>
              <w:snapToGrid w:val="0"/>
              <w:rPr>
                <w:b/>
                <w:bCs/>
                <w:lang w:val="sv-SE"/>
              </w:rPr>
            </w:pPr>
            <w:r w:rsidRPr="00CC0C21">
              <w:rPr>
                <w:b/>
                <w:bCs/>
                <w:lang w:val="sv-SE"/>
              </w:rPr>
              <w:t>Hänvisning</w:t>
            </w:r>
          </w:p>
        </w:tc>
        <w:tc>
          <w:tcPr>
            <w:tcW w:w="3516" w:type="dxa"/>
          </w:tcPr>
          <w:p w14:paraId="4EE308AA" w14:textId="77777777" w:rsidR="00933E2C" w:rsidRPr="00CC0C21" w:rsidRDefault="00933E2C" w:rsidP="00933E2C">
            <w:pPr>
              <w:pStyle w:val="Brdtext"/>
              <w:snapToGrid w:val="0"/>
              <w:rPr>
                <w:b/>
                <w:bCs/>
                <w:lang w:val="sv-SE"/>
              </w:rPr>
            </w:pPr>
            <w:r w:rsidRPr="00CC0C21">
              <w:rPr>
                <w:b/>
                <w:bCs/>
                <w:lang w:val="sv-SE"/>
              </w:rPr>
              <w:t>Kommentar</w:t>
            </w:r>
          </w:p>
        </w:tc>
      </w:tr>
      <w:tr w:rsidR="00933E2C" w14:paraId="187BCB1B" w14:textId="77777777" w:rsidTr="00933E2C">
        <w:trPr>
          <w:trHeight w:val="351"/>
        </w:trPr>
        <w:tc>
          <w:tcPr>
            <w:tcW w:w="1572" w:type="dxa"/>
          </w:tcPr>
          <w:p w14:paraId="2E0C8870" w14:textId="77777777" w:rsidR="00933E2C" w:rsidRDefault="00933E2C" w:rsidP="00933E2C">
            <w:pPr>
              <w:pStyle w:val="Brdtext"/>
              <w:snapToGrid w:val="0"/>
              <w:rPr>
                <w:lang w:val="sv-SE"/>
              </w:rPr>
            </w:pPr>
          </w:p>
        </w:tc>
        <w:tc>
          <w:tcPr>
            <w:tcW w:w="3878" w:type="dxa"/>
          </w:tcPr>
          <w:p w14:paraId="31DAEA29" w14:textId="77777777" w:rsidR="00933E2C" w:rsidRDefault="00933E2C" w:rsidP="00933E2C">
            <w:pPr>
              <w:pStyle w:val="Brdtext"/>
              <w:snapToGrid w:val="0"/>
              <w:rPr>
                <w:b/>
                <w:bCs/>
                <w:lang w:val="sv-SE"/>
              </w:rPr>
            </w:pPr>
          </w:p>
        </w:tc>
        <w:tc>
          <w:tcPr>
            <w:tcW w:w="3516" w:type="dxa"/>
          </w:tcPr>
          <w:p w14:paraId="3655E696" w14:textId="77777777" w:rsidR="00933E2C" w:rsidRPr="006478D5" w:rsidRDefault="00933E2C" w:rsidP="00933E2C">
            <w:pPr>
              <w:pStyle w:val="Brdtext"/>
              <w:snapToGrid w:val="0"/>
              <w:rPr>
                <w:lang w:val="sv-SE"/>
              </w:rPr>
            </w:pPr>
          </w:p>
        </w:tc>
      </w:tr>
      <w:tr w:rsidR="00933E2C" w14:paraId="5BE37CB4" w14:textId="77777777" w:rsidTr="00933E2C">
        <w:trPr>
          <w:trHeight w:val="338"/>
        </w:trPr>
        <w:tc>
          <w:tcPr>
            <w:tcW w:w="1572" w:type="dxa"/>
          </w:tcPr>
          <w:p w14:paraId="602B90A4" w14:textId="77777777" w:rsidR="00933E2C" w:rsidRDefault="00933E2C" w:rsidP="00933E2C">
            <w:pPr>
              <w:pStyle w:val="Brdtext"/>
              <w:snapToGrid w:val="0"/>
              <w:rPr>
                <w:lang w:val="sv-SE"/>
              </w:rPr>
            </w:pPr>
          </w:p>
        </w:tc>
        <w:tc>
          <w:tcPr>
            <w:tcW w:w="3878" w:type="dxa"/>
          </w:tcPr>
          <w:p w14:paraId="0258C883" w14:textId="77777777" w:rsidR="00933E2C" w:rsidRDefault="00933E2C" w:rsidP="00933E2C">
            <w:pPr>
              <w:pStyle w:val="Brdtext"/>
              <w:snapToGrid w:val="0"/>
              <w:rPr>
                <w:b/>
                <w:bCs/>
                <w:lang w:val="sv-SE"/>
              </w:rPr>
            </w:pPr>
          </w:p>
        </w:tc>
        <w:tc>
          <w:tcPr>
            <w:tcW w:w="3516" w:type="dxa"/>
          </w:tcPr>
          <w:p w14:paraId="2310F068" w14:textId="77777777" w:rsidR="00933E2C" w:rsidRDefault="00933E2C" w:rsidP="00933E2C">
            <w:pPr>
              <w:pStyle w:val="Brdtext"/>
              <w:snapToGrid w:val="0"/>
              <w:rPr>
                <w:b/>
                <w:bCs/>
                <w:lang w:val="sv-SE"/>
              </w:rPr>
            </w:pPr>
          </w:p>
        </w:tc>
      </w:tr>
      <w:tr w:rsidR="00933E2C" w14:paraId="497EBCCE" w14:textId="77777777" w:rsidTr="00933E2C">
        <w:trPr>
          <w:trHeight w:val="351"/>
        </w:trPr>
        <w:tc>
          <w:tcPr>
            <w:tcW w:w="1572" w:type="dxa"/>
          </w:tcPr>
          <w:p w14:paraId="4133FBB4" w14:textId="77777777" w:rsidR="00933E2C" w:rsidRDefault="00933E2C" w:rsidP="00933E2C">
            <w:pPr>
              <w:pStyle w:val="Brdtext"/>
              <w:snapToGrid w:val="0"/>
              <w:rPr>
                <w:lang w:val="sv-SE"/>
              </w:rPr>
            </w:pPr>
          </w:p>
        </w:tc>
        <w:tc>
          <w:tcPr>
            <w:tcW w:w="3878" w:type="dxa"/>
          </w:tcPr>
          <w:p w14:paraId="024BFAF7" w14:textId="77777777" w:rsidR="00933E2C" w:rsidRDefault="00933E2C" w:rsidP="00933E2C">
            <w:pPr>
              <w:pStyle w:val="Brdtext"/>
              <w:snapToGrid w:val="0"/>
              <w:rPr>
                <w:b/>
                <w:bCs/>
                <w:lang w:val="sv-SE"/>
              </w:rPr>
            </w:pPr>
          </w:p>
        </w:tc>
        <w:tc>
          <w:tcPr>
            <w:tcW w:w="3516" w:type="dxa"/>
          </w:tcPr>
          <w:p w14:paraId="37E78FA7" w14:textId="77777777" w:rsidR="00933E2C" w:rsidRDefault="00933E2C" w:rsidP="00933E2C">
            <w:pPr>
              <w:pStyle w:val="Brdtext"/>
              <w:snapToGrid w:val="0"/>
              <w:rPr>
                <w:b/>
                <w:bCs/>
                <w:lang w:val="sv-SE"/>
              </w:rPr>
            </w:pPr>
          </w:p>
        </w:tc>
      </w:tr>
      <w:tr w:rsidR="00933E2C" w14:paraId="255D8F47" w14:textId="77777777" w:rsidTr="00933E2C">
        <w:trPr>
          <w:trHeight w:val="338"/>
        </w:trPr>
        <w:tc>
          <w:tcPr>
            <w:tcW w:w="1572" w:type="dxa"/>
          </w:tcPr>
          <w:p w14:paraId="1E1E1217" w14:textId="77777777" w:rsidR="00933E2C" w:rsidRDefault="00933E2C" w:rsidP="00933E2C">
            <w:pPr>
              <w:pStyle w:val="Brdtext"/>
              <w:snapToGrid w:val="0"/>
              <w:rPr>
                <w:lang w:val="sv-SE"/>
              </w:rPr>
            </w:pPr>
          </w:p>
        </w:tc>
        <w:tc>
          <w:tcPr>
            <w:tcW w:w="3878" w:type="dxa"/>
          </w:tcPr>
          <w:p w14:paraId="02A8BB60" w14:textId="77777777" w:rsidR="00933E2C" w:rsidRDefault="00933E2C" w:rsidP="00933E2C">
            <w:pPr>
              <w:pStyle w:val="Brdtext"/>
              <w:snapToGrid w:val="0"/>
              <w:rPr>
                <w:b/>
                <w:bCs/>
                <w:lang w:val="sv-SE"/>
              </w:rPr>
            </w:pPr>
          </w:p>
        </w:tc>
        <w:tc>
          <w:tcPr>
            <w:tcW w:w="3516" w:type="dxa"/>
          </w:tcPr>
          <w:p w14:paraId="1E28FC23" w14:textId="77777777" w:rsidR="00933E2C" w:rsidRDefault="00933E2C" w:rsidP="00933E2C">
            <w:pPr>
              <w:pStyle w:val="Brdtext"/>
              <w:snapToGrid w:val="0"/>
              <w:rPr>
                <w:b/>
                <w:bCs/>
                <w:lang w:val="sv-SE"/>
              </w:rPr>
            </w:pPr>
          </w:p>
        </w:tc>
      </w:tr>
      <w:tr w:rsidR="00933E2C" w14:paraId="11D20A16" w14:textId="77777777" w:rsidTr="00933E2C">
        <w:trPr>
          <w:trHeight w:val="338"/>
        </w:trPr>
        <w:tc>
          <w:tcPr>
            <w:tcW w:w="1572" w:type="dxa"/>
          </w:tcPr>
          <w:p w14:paraId="114E68FE" w14:textId="77777777" w:rsidR="00933E2C" w:rsidRDefault="00933E2C" w:rsidP="00933E2C">
            <w:pPr>
              <w:pStyle w:val="Brdtext"/>
              <w:snapToGrid w:val="0"/>
              <w:rPr>
                <w:lang w:val="sv-SE"/>
              </w:rPr>
            </w:pPr>
          </w:p>
        </w:tc>
        <w:tc>
          <w:tcPr>
            <w:tcW w:w="3878" w:type="dxa"/>
          </w:tcPr>
          <w:p w14:paraId="081E95B8" w14:textId="77777777" w:rsidR="00933E2C" w:rsidRDefault="00933E2C" w:rsidP="00933E2C">
            <w:pPr>
              <w:pStyle w:val="Brdtext"/>
              <w:snapToGrid w:val="0"/>
              <w:rPr>
                <w:b/>
                <w:bCs/>
                <w:lang w:val="sv-SE"/>
              </w:rPr>
            </w:pPr>
          </w:p>
        </w:tc>
        <w:tc>
          <w:tcPr>
            <w:tcW w:w="3516" w:type="dxa"/>
          </w:tcPr>
          <w:p w14:paraId="18626539" w14:textId="77777777" w:rsidR="00933E2C" w:rsidRDefault="00933E2C" w:rsidP="00933E2C">
            <w:pPr>
              <w:pStyle w:val="Brdtext"/>
              <w:snapToGrid w:val="0"/>
              <w:rPr>
                <w:b/>
                <w:bCs/>
                <w:lang w:val="sv-SE"/>
              </w:rPr>
            </w:pPr>
          </w:p>
        </w:tc>
      </w:tr>
    </w:tbl>
    <w:p w14:paraId="41D9A151" w14:textId="77777777" w:rsidR="00933E2C" w:rsidRDefault="00933E2C" w:rsidP="00933E2C">
      <w:pPr>
        <w:pStyle w:val="Brdtext"/>
        <w:rPr>
          <w:lang w:val="sv-SE"/>
        </w:rPr>
      </w:pPr>
    </w:p>
    <w:p w14:paraId="550E8A86" w14:textId="77777777" w:rsidR="00933E2C" w:rsidRDefault="00933E2C" w:rsidP="00933E2C">
      <w:pPr>
        <w:rPr>
          <w:rFonts w:ascii="Times New Roman" w:eastAsia="Times New Roman" w:hAnsi="Times New Roman"/>
          <w:sz w:val="22"/>
          <w:szCs w:val="24"/>
          <w:lang w:eastAsia="en-GB"/>
        </w:rPr>
      </w:pPr>
      <w:r>
        <w:br w:type="page"/>
      </w:r>
    </w:p>
    <w:p w14:paraId="29E51850" w14:textId="77777777" w:rsidR="00933E2C" w:rsidRPr="008007C3" w:rsidRDefault="00933E2C" w:rsidP="00933E2C">
      <w:pPr>
        <w:pStyle w:val="Rubrik1"/>
        <w:ind w:left="720"/>
      </w:pPr>
      <w:bookmarkStart w:id="7" w:name="_Toc264866307"/>
      <w:bookmarkStart w:id="8" w:name="_Toc185913455"/>
      <w:bookmarkStart w:id="9" w:name="_Toc374971756"/>
      <w:r w:rsidRPr="008007C3">
        <w:lastRenderedPageBreak/>
        <w:t>Arkitekturella beslut</w:t>
      </w:r>
      <w:bookmarkEnd w:id="7"/>
      <w:bookmarkEnd w:id="8"/>
      <w:bookmarkEnd w:id="9"/>
    </w:p>
    <w:p w14:paraId="28F7CF0E" w14:textId="77777777" w:rsidR="003926BB" w:rsidRPr="00DE35C6" w:rsidRDefault="003926BB" w:rsidP="00370908">
      <w:pPr>
        <w:pStyle w:val="Rubrik2"/>
      </w:pPr>
      <w:bookmarkStart w:id="10" w:name="_Toc374971757"/>
      <w:r>
        <w:t>AB</w:t>
      </w:r>
      <w:r w:rsidRPr="00DE35C6">
        <w:t xml:space="preserve">: </w:t>
      </w:r>
      <w:r w:rsidRPr="00967068">
        <w:t>Beslut om att inte avvika från gemensam arkitektur</w:t>
      </w:r>
      <w:bookmarkEnd w:id="10"/>
      <w:r w:rsidRPr="00967068">
        <w:t xml:space="preserve"> </w:t>
      </w:r>
    </w:p>
    <w:tbl>
      <w:tblPr>
        <w:tblW w:w="9316" w:type="dxa"/>
        <w:tblInd w:w="108" w:type="dxa"/>
        <w:tblLayout w:type="fixed"/>
        <w:tblLook w:val="0000" w:firstRow="0" w:lastRow="0" w:firstColumn="0" w:lastColumn="0" w:noHBand="0" w:noVBand="0"/>
      </w:tblPr>
      <w:tblGrid>
        <w:gridCol w:w="2388"/>
        <w:gridCol w:w="395"/>
        <w:gridCol w:w="6533"/>
      </w:tblGrid>
      <w:tr w:rsidR="003926BB" w14:paraId="2AD17CB0" w14:textId="77777777" w:rsidTr="009D0F75">
        <w:tc>
          <w:tcPr>
            <w:tcW w:w="2388" w:type="dxa"/>
            <w:tcBorders>
              <w:top w:val="single" w:sz="4" w:space="0" w:color="000000"/>
              <w:left w:val="single" w:sz="4" w:space="0" w:color="000000"/>
              <w:bottom w:val="single" w:sz="4" w:space="0" w:color="000000"/>
            </w:tcBorders>
          </w:tcPr>
          <w:p w14:paraId="45CF1F42" w14:textId="77777777" w:rsidR="003926BB" w:rsidRDefault="003926BB" w:rsidP="009D0F75">
            <w:pPr>
              <w:pStyle w:val="TableHeader"/>
              <w:snapToGrid w:val="0"/>
              <w:jc w:val="left"/>
              <w:rPr>
                <w:lang w:val="sv-SE"/>
              </w:rPr>
            </w:pPr>
            <w:r>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14:paraId="35EEF248" w14:textId="77777777" w:rsidR="003926BB" w:rsidRDefault="003926BB" w:rsidP="009D0F75">
            <w:pPr>
              <w:pStyle w:val="TableText"/>
              <w:snapToGrid w:val="0"/>
              <w:rPr>
                <w:lang w:val="sv-SE"/>
              </w:rPr>
            </w:pPr>
            <w:r>
              <w:rPr>
                <w:lang w:val="sv-SE"/>
              </w:rPr>
              <w:t>AB-2.1</w:t>
            </w:r>
          </w:p>
        </w:tc>
      </w:tr>
      <w:tr w:rsidR="003926BB" w14:paraId="6684DABD" w14:textId="77777777" w:rsidTr="009D0F75">
        <w:trPr>
          <w:cantSplit/>
        </w:trPr>
        <w:tc>
          <w:tcPr>
            <w:tcW w:w="2388" w:type="dxa"/>
            <w:tcBorders>
              <w:top w:val="single" w:sz="4" w:space="0" w:color="000000"/>
              <w:left w:val="single" w:sz="4" w:space="0" w:color="000000"/>
              <w:bottom w:val="single" w:sz="4" w:space="0" w:color="000000"/>
            </w:tcBorders>
          </w:tcPr>
          <w:p w14:paraId="41A93F2F" w14:textId="77777777" w:rsidR="003926BB" w:rsidRDefault="003926BB" w:rsidP="009D0F75">
            <w:pPr>
              <w:pStyle w:val="TableHeader"/>
              <w:snapToGrid w:val="0"/>
              <w:jc w:val="left"/>
              <w:rPr>
                <w:lang w:val="sv-SE"/>
              </w:rPr>
            </w:pPr>
            <w:r>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14:paraId="14E9C059" w14:textId="77777777" w:rsidR="003926BB" w:rsidRPr="001E472A" w:rsidRDefault="003926BB" w:rsidP="009D0F75">
            <w:pPr>
              <w:pStyle w:val="PontusSvar"/>
              <w:tabs>
                <w:tab w:val="clear" w:pos="643"/>
              </w:tabs>
              <w:snapToGrid w:val="0"/>
              <w:ind w:left="0" w:firstLine="0"/>
              <w:rPr>
                <w:color w:val="4F81BD" w:themeColor="accent1"/>
              </w:rPr>
            </w:pPr>
            <w:r>
              <w:t>Avvikelser är icke önskvärda</w:t>
            </w:r>
          </w:p>
        </w:tc>
      </w:tr>
      <w:tr w:rsidR="003926BB" w14:paraId="076AB279" w14:textId="77777777" w:rsidTr="009D0F75">
        <w:trPr>
          <w:cantSplit/>
        </w:trPr>
        <w:tc>
          <w:tcPr>
            <w:tcW w:w="2388" w:type="dxa"/>
            <w:tcBorders>
              <w:top w:val="single" w:sz="4" w:space="0" w:color="000000"/>
              <w:left w:val="single" w:sz="4" w:space="0" w:color="000000"/>
              <w:bottom w:val="single" w:sz="4" w:space="0" w:color="000000"/>
            </w:tcBorders>
          </w:tcPr>
          <w:p w14:paraId="11C87EA6" w14:textId="77777777" w:rsidR="003926BB" w:rsidRDefault="003926BB" w:rsidP="009D0F75">
            <w:pPr>
              <w:pStyle w:val="TableHeader"/>
              <w:snapToGrid w:val="0"/>
              <w:jc w:val="left"/>
              <w:rPr>
                <w:lang w:val="sv-SE"/>
              </w:rPr>
            </w:pPr>
            <w:r>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14:paraId="53AF4EB1" w14:textId="77777777" w:rsidR="003926BB" w:rsidRPr="001E472A" w:rsidRDefault="003926BB" w:rsidP="009D0F75">
            <w:pPr>
              <w:pStyle w:val="PontusSvar"/>
              <w:tabs>
                <w:tab w:val="clear" w:pos="643"/>
              </w:tabs>
              <w:snapToGrid w:val="0"/>
              <w:ind w:left="0" w:firstLine="0"/>
              <w:rPr>
                <w:color w:val="4F81BD" w:themeColor="accent1"/>
              </w:rPr>
            </w:pPr>
            <w:r w:rsidRPr="00487FA5">
              <w:t>Det finns inget behov att avvika från den gemensamma arkitekturen</w:t>
            </w:r>
          </w:p>
        </w:tc>
      </w:tr>
      <w:tr w:rsidR="003926BB" w:rsidRPr="00736758" w14:paraId="0F724516" w14:textId="77777777" w:rsidTr="009D0F75">
        <w:trPr>
          <w:cantSplit/>
        </w:trPr>
        <w:tc>
          <w:tcPr>
            <w:tcW w:w="2388" w:type="dxa"/>
            <w:tcBorders>
              <w:top w:val="single" w:sz="4" w:space="0" w:color="000000"/>
              <w:left w:val="single" w:sz="4" w:space="0" w:color="000000"/>
              <w:bottom w:val="single" w:sz="4" w:space="0" w:color="000000"/>
            </w:tcBorders>
          </w:tcPr>
          <w:p w14:paraId="234D7B17" w14:textId="77777777" w:rsidR="003926BB" w:rsidRDefault="003926BB" w:rsidP="009D0F75">
            <w:pPr>
              <w:pStyle w:val="TableHeader"/>
              <w:snapToGrid w:val="0"/>
              <w:jc w:val="left"/>
              <w:rPr>
                <w:lang w:val="sv-SE"/>
              </w:rPr>
            </w:pPr>
            <w:r>
              <w:rPr>
                <w:lang w:val="sv-SE"/>
              </w:rPr>
              <w:t xml:space="preserve">Motivation </w:t>
            </w:r>
          </w:p>
          <w:p w14:paraId="6E77DE7F" w14:textId="77777777" w:rsidR="003926BB" w:rsidRDefault="003926BB" w:rsidP="009D0F75">
            <w:pPr>
              <w:pStyle w:val="TableHeader"/>
              <w:jc w:val="left"/>
              <w:rPr>
                <w:b w:val="0"/>
                <w:bCs w:val="0"/>
                <w:sz w:val="16"/>
                <w:szCs w:val="16"/>
                <w:lang w:val="sv-SE"/>
              </w:rPr>
            </w:pPr>
            <w:r>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14:paraId="079F905F" w14:textId="77777777" w:rsidR="003926BB" w:rsidRPr="001E472A" w:rsidRDefault="003926BB" w:rsidP="009D0F75">
            <w:pPr>
              <w:pStyle w:val="PontusSvar"/>
              <w:tabs>
                <w:tab w:val="clear" w:pos="643"/>
              </w:tabs>
              <w:snapToGrid w:val="0"/>
              <w:ind w:left="0" w:firstLine="0"/>
              <w:rPr>
                <w:color w:val="4F81BD" w:themeColor="accent1"/>
              </w:rPr>
            </w:pPr>
          </w:p>
        </w:tc>
      </w:tr>
      <w:tr w:rsidR="003926BB" w14:paraId="073EC3DE" w14:textId="77777777" w:rsidTr="009D0F75">
        <w:trPr>
          <w:cantSplit/>
          <w:trHeight w:val="75"/>
        </w:trPr>
        <w:tc>
          <w:tcPr>
            <w:tcW w:w="2388" w:type="dxa"/>
            <w:vMerge w:val="restart"/>
            <w:tcBorders>
              <w:top w:val="single" w:sz="4" w:space="0" w:color="000000"/>
              <w:left w:val="single" w:sz="4" w:space="0" w:color="000000"/>
              <w:bottom w:val="single" w:sz="4" w:space="0" w:color="000000"/>
            </w:tcBorders>
          </w:tcPr>
          <w:p w14:paraId="2DD115CA" w14:textId="77777777" w:rsidR="003926BB" w:rsidRDefault="003926BB" w:rsidP="009D0F75">
            <w:pPr>
              <w:pStyle w:val="TableHeader"/>
              <w:snapToGrid w:val="0"/>
              <w:jc w:val="left"/>
              <w:rPr>
                <w:lang w:val="sv-SE"/>
              </w:rPr>
            </w:pPr>
            <w:r>
              <w:rPr>
                <w:lang w:val="sv-SE"/>
              </w:rPr>
              <w:t>Alternativ</w:t>
            </w:r>
          </w:p>
        </w:tc>
        <w:tc>
          <w:tcPr>
            <w:tcW w:w="395" w:type="dxa"/>
            <w:tcBorders>
              <w:top w:val="single" w:sz="4" w:space="0" w:color="000000"/>
              <w:left w:val="single" w:sz="4" w:space="0" w:color="000000"/>
              <w:bottom w:val="single" w:sz="4" w:space="0" w:color="000000"/>
            </w:tcBorders>
          </w:tcPr>
          <w:p w14:paraId="493DB415" w14:textId="77777777" w:rsidR="003926BB" w:rsidRPr="00472837" w:rsidRDefault="003926BB" w:rsidP="009D0F75">
            <w:pPr>
              <w:pStyle w:val="TableText"/>
              <w:snapToGrid w:val="0"/>
              <w:rPr>
                <w:lang w:val="sv-SE"/>
              </w:rPr>
            </w:pPr>
            <w:r w:rsidRPr="00472837">
              <w:rPr>
                <w:lang w:val="sv-SE"/>
              </w:rPr>
              <w:t>1</w:t>
            </w:r>
          </w:p>
        </w:tc>
        <w:tc>
          <w:tcPr>
            <w:tcW w:w="6533" w:type="dxa"/>
            <w:tcBorders>
              <w:top w:val="single" w:sz="4" w:space="0" w:color="000000"/>
              <w:left w:val="single" w:sz="4" w:space="0" w:color="000000"/>
              <w:bottom w:val="single" w:sz="4" w:space="0" w:color="000000"/>
              <w:right w:val="single" w:sz="4" w:space="0" w:color="000000"/>
            </w:tcBorders>
          </w:tcPr>
          <w:p w14:paraId="5F327154" w14:textId="77777777" w:rsidR="003926BB" w:rsidRPr="00824A98" w:rsidRDefault="003926BB" w:rsidP="009D0F75">
            <w:pPr>
              <w:pStyle w:val="TableText"/>
              <w:snapToGrid w:val="0"/>
              <w:ind w:left="0"/>
              <w:rPr>
                <w:b/>
                <w:bCs/>
                <w:smallCaps/>
                <w:lang w:val="sv-SE"/>
              </w:rPr>
            </w:pPr>
            <w:r>
              <w:rPr>
                <w:b/>
                <w:bCs/>
                <w:smallCaps/>
                <w:lang w:val="sv-SE"/>
              </w:rPr>
              <w:t>Undvika avvikelser</w:t>
            </w:r>
          </w:p>
          <w:p w14:paraId="2D328C57" w14:textId="77777777" w:rsidR="003926BB" w:rsidRPr="001E472A" w:rsidRDefault="003926BB" w:rsidP="009D0F75">
            <w:pPr>
              <w:pStyle w:val="TableText"/>
              <w:ind w:left="0"/>
              <w:rPr>
                <w:color w:val="4F81BD" w:themeColor="accent1"/>
                <w:sz w:val="20"/>
                <w:lang w:val="sv-SE"/>
              </w:rPr>
            </w:pPr>
            <w:r>
              <w:rPr>
                <w:sz w:val="20"/>
                <w:lang w:val="sv-SE"/>
              </w:rPr>
              <w:br/>
            </w:r>
          </w:p>
        </w:tc>
      </w:tr>
      <w:tr w:rsidR="003926BB" w14:paraId="68185506" w14:textId="77777777" w:rsidTr="009D0F75">
        <w:trPr>
          <w:cantSplit/>
          <w:trHeight w:val="761"/>
        </w:trPr>
        <w:tc>
          <w:tcPr>
            <w:tcW w:w="2388" w:type="dxa"/>
            <w:vMerge/>
            <w:tcBorders>
              <w:top w:val="single" w:sz="4" w:space="0" w:color="000000"/>
              <w:left w:val="single" w:sz="4" w:space="0" w:color="000000"/>
              <w:bottom w:val="single" w:sz="4" w:space="0" w:color="000000"/>
            </w:tcBorders>
          </w:tcPr>
          <w:p w14:paraId="0DECE276" w14:textId="77777777" w:rsidR="003926BB" w:rsidRDefault="003926BB" w:rsidP="009D0F75">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14:paraId="53B86EEE" w14:textId="77777777" w:rsidR="003926BB" w:rsidRPr="00472837" w:rsidRDefault="003926BB" w:rsidP="009D0F75">
            <w:pPr>
              <w:pStyle w:val="TableText"/>
              <w:snapToGrid w:val="0"/>
              <w:rPr>
                <w:lang w:val="sv-SE"/>
              </w:rPr>
            </w:pPr>
            <w:r w:rsidRPr="00472837">
              <w:rPr>
                <w:lang w:val="sv-SE"/>
              </w:rPr>
              <w:t>2</w:t>
            </w:r>
          </w:p>
        </w:tc>
        <w:tc>
          <w:tcPr>
            <w:tcW w:w="6533" w:type="dxa"/>
            <w:tcBorders>
              <w:top w:val="single" w:sz="4" w:space="0" w:color="000000"/>
              <w:left w:val="single" w:sz="4" w:space="0" w:color="000000"/>
              <w:bottom w:val="single" w:sz="4" w:space="0" w:color="000000"/>
              <w:right w:val="single" w:sz="4" w:space="0" w:color="000000"/>
            </w:tcBorders>
          </w:tcPr>
          <w:p w14:paraId="658484CA" w14:textId="77777777" w:rsidR="003926BB" w:rsidRPr="00824A98" w:rsidRDefault="003926BB" w:rsidP="009D0F75">
            <w:pPr>
              <w:pStyle w:val="TableText"/>
              <w:snapToGrid w:val="0"/>
              <w:ind w:left="0"/>
              <w:rPr>
                <w:b/>
                <w:bCs/>
                <w:smallCaps/>
                <w:lang w:val="sv-SE"/>
              </w:rPr>
            </w:pPr>
            <w:r>
              <w:rPr>
                <w:b/>
                <w:bCs/>
                <w:smallCaps/>
                <w:lang w:val="sv-SE"/>
              </w:rPr>
              <w:t>Tillåta avvikelser</w:t>
            </w:r>
          </w:p>
          <w:p w14:paraId="27E71B8A" w14:textId="77777777" w:rsidR="003926BB" w:rsidRPr="001E472A" w:rsidRDefault="003926BB" w:rsidP="009D0F75">
            <w:pPr>
              <w:pStyle w:val="TableText"/>
              <w:ind w:left="0"/>
              <w:rPr>
                <w:color w:val="4F81BD" w:themeColor="accent1"/>
                <w:sz w:val="20"/>
                <w:lang w:val="sv-SE"/>
              </w:rPr>
            </w:pPr>
            <w:r>
              <w:rPr>
                <w:sz w:val="20"/>
                <w:lang w:val="sv-SE"/>
              </w:rPr>
              <w:br/>
            </w:r>
          </w:p>
        </w:tc>
      </w:tr>
      <w:tr w:rsidR="003926BB" w14:paraId="6E7B9F63" w14:textId="77777777" w:rsidTr="009D0F75">
        <w:trPr>
          <w:cantSplit/>
        </w:trPr>
        <w:tc>
          <w:tcPr>
            <w:tcW w:w="2388" w:type="dxa"/>
            <w:tcBorders>
              <w:top w:val="single" w:sz="4" w:space="0" w:color="000000"/>
              <w:left w:val="single" w:sz="4" w:space="0" w:color="000000"/>
              <w:bottom w:val="single" w:sz="4" w:space="0" w:color="000000"/>
            </w:tcBorders>
          </w:tcPr>
          <w:p w14:paraId="0882A37F" w14:textId="77777777" w:rsidR="003926BB" w:rsidRDefault="003926BB" w:rsidP="009D0F75">
            <w:pPr>
              <w:pStyle w:val="TableHeader"/>
              <w:snapToGrid w:val="0"/>
              <w:jc w:val="left"/>
              <w:rPr>
                <w:lang w:val="sv-SE"/>
              </w:rPr>
            </w:pPr>
            <w:r>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14:paraId="16C6EA39" w14:textId="5555CEDC" w:rsidR="003926BB" w:rsidRPr="003D0EEC" w:rsidRDefault="003926BB" w:rsidP="009D0F75">
            <w:pPr>
              <w:pStyle w:val="TableText"/>
              <w:snapToGrid w:val="0"/>
              <w:rPr>
                <w:lang w:val="sv-SE"/>
              </w:rPr>
            </w:pPr>
            <w:r w:rsidRPr="00487FA5">
              <w:rPr>
                <w:b/>
                <w:bCs/>
                <w:lang w:val="sv-SE"/>
              </w:rPr>
              <w:t>Alternativ 1</w:t>
            </w:r>
            <w:r w:rsidRPr="00487FA5">
              <w:rPr>
                <w:lang w:val="sv-SE"/>
              </w:rPr>
              <w:t xml:space="preserve"> (</w:t>
            </w:r>
            <w:r w:rsidRPr="00487FA5">
              <w:rPr>
                <w:i/>
                <w:iCs/>
                <w:lang w:val="sv-SE"/>
              </w:rPr>
              <w:t>2013-</w:t>
            </w:r>
            <w:r>
              <w:rPr>
                <w:i/>
                <w:iCs/>
                <w:lang w:val="sv-SE"/>
              </w:rPr>
              <w:t>12</w:t>
            </w:r>
            <w:r w:rsidRPr="00487FA5">
              <w:rPr>
                <w:i/>
                <w:iCs/>
                <w:lang w:val="sv-SE"/>
              </w:rPr>
              <w:t>-</w:t>
            </w:r>
            <w:r>
              <w:rPr>
                <w:i/>
                <w:iCs/>
                <w:lang w:val="sv-SE"/>
              </w:rPr>
              <w:t>16</w:t>
            </w:r>
            <w:r w:rsidRPr="00487FA5">
              <w:rPr>
                <w:lang w:val="sv-SE"/>
              </w:rPr>
              <w:t>)</w:t>
            </w:r>
          </w:p>
          <w:p w14:paraId="68145130" w14:textId="77777777" w:rsidR="003926BB" w:rsidRPr="001E472A" w:rsidRDefault="003926BB" w:rsidP="009D0F75">
            <w:pPr>
              <w:pStyle w:val="Brdtext"/>
              <w:rPr>
                <w:rFonts w:ascii="Arial" w:hAnsi="Arial" w:cs="Arial"/>
                <w:color w:val="4F81BD" w:themeColor="accent1"/>
                <w:lang w:val="sv-SE"/>
              </w:rPr>
            </w:pPr>
          </w:p>
        </w:tc>
      </w:tr>
      <w:tr w:rsidR="003926BB" w:rsidRPr="00736758" w14:paraId="24AE96D5" w14:textId="77777777" w:rsidTr="009D0F75">
        <w:trPr>
          <w:cantSplit/>
        </w:trPr>
        <w:tc>
          <w:tcPr>
            <w:tcW w:w="2388" w:type="dxa"/>
            <w:tcBorders>
              <w:top w:val="single" w:sz="4" w:space="0" w:color="000000"/>
              <w:left w:val="single" w:sz="4" w:space="0" w:color="000000"/>
              <w:bottom w:val="single" w:sz="4" w:space="0" w:color="000000"/>
            </w:tcBorders>
          </w:tcPr>
          <w:p w14:paraId="179E89F6" w14:textId="77777777" w:rsidR="003926BB" w:rsidRDefault="003926BB" w:rsidP="009D0F75">
            <w:pPr>
              <w:pStyle w:val="TableHeader"/>
              <w:snapToGrid w:val="0"/>
              <w:jc w:val="left"/>
              <w:rPr>
                <w:lang w:val="sv-SE"/>
              </w:rPr>
            </w:pPr>
            <w:r>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14:paraId="381F528C" w14:textId="77777777" w:rsidR="003926BB" w:rsidRPr="00FA3C42" w:rsidRDefault="003926BB" w:rsidP="009D0F75">
            <w:pPr>
              <w:pStyle w:val="Brdtext"/>
              <w:rPr>
                <w:color w:val="4F81BD" w:themeColor="accent1"/>
                <w:lang w:val="sv-SE"/>
              </w:rPr>
            </w:pPr>
            <w:r w:rsidRPr="00FA3C42">
              <w:rPr>
                <w:lang w:val="sv-SE"/>
              </w:rPr>
              <w:t>Vi har för avsikt att följa den gemensamma arkitekturen utan avvikelser</w:t>
            </w:r>
          </w:p>
        </w:tc>
      </w:tr>
      <w:tr w:rsidR="003926BB" w:rsidRPr="00736758" w14:paraId="50CE47CE" w14:textId="77777777" w:rsidTr="009D0F75">
        <w:trPr>
          <w:cantSplit/>
        </w:trPr>
        <w:tc>
          <w:tcPr>
            <w:tcW w:w="2388" w:type="dxa"/>
            <w:tcBorders>
              <w:top w:val="single" w:sz="4" w:space="0" w:color="000000"/>
              <w:left w:val="single" w:sz="4" w:space="0" w:color="000000"/>
              <w:bottom w:val="single" w:sz="4" w:space="0" w:color="000000"/>
            </w:tcBorders>
          </w:tcPr>
          <w:p w14:paraId="58DD3847" w14:textId="77777777" w:rsidR="003926BB" w:rsidRDefault="003926BB" w:rsidP="009D0F75">
            <w:pPr>
              <w:pStyle w:val="TableHeader"/>
              <w:snapToGrid w:val="0"/>
              <w:jc w:val="left"/>
              <w:rPr>
                <w:lang w:val="sv-SE"/>
              </w:rPr>
            </w:pPr>
            <w:r>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14:paraId="39C4DFE6" w14:textId="77777777" w:rsidR="003926BB" w:rsidRPr="001E472A" w:rsidRDefault="003926BB" w:rsidP="009D0F75">
            <w:pPr>
              <w:pStyle w:val="Brdtext"/>
              <w:rPr>
                <w:color w:val="4F81BD" w:themeColor="accent1"/>
                <w:sz w:val="20"/>
                <w:szCs w:val="20"/>
              </w:rPr>
            </w:pPr>
          </w:p>
        </w:tc>
      </w:tr>
      <w:tr w:rsidR="003926BB" w:rsidRPr="00FC1187" w14:paraId="3D4E2782" w14:textId="77777777" w:rsidTr="009D0F75">
        <w:trPr>
          <w:cantSplit/>
        </w:trPr>
        <w:tc>
          <w:tcPr>
            <w:tcW w:w="2388" w:type="dxa"/>
            <w:tcBorders>
              <w:top w:val="single" w:sz="4" w:space="0" w:color="000000"/>
              <w:left w:val="single" w:sz="4" w:space="0" w:color="000000"/>
              <w:bottom w:val="single" w:sz="4" w:space="0" w:color="000000"/>
            </w:tcBorders>
          </w:tcPr>
          <w:p w14:paraId="14A58E18" w14:textId="77777777" w:rsidR="003926BB" w:rsidRDefault="003926BB" w:rsidP="009D0F75">
            <w:pPr>
              <w:pStyle w:val="TableHeader"/>
              <w:snapToGrid w:val="0"/>
              <w:jc w:val="left"/>
              <w:rPr>
                <w:lang w:val="sv-SE"/>
              </w:rPr>
            </w:pPr>
            <w:r>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14:paraId="2E48E38B" w14:textId="77777777" w:rsidR="003926BB" w:rsidRPr="001E472A" w:rsidRDefault="003926BB" w:rsidP="009D0F75">
            <w:pPr>
              <w:pStyle w:val="TableText"/>
              <w:snapToGrid w:val="0"/>
              <w:rPr>
                <w:color w:val="4F81BD" w:themeColor="accent1"/>
                <w:sz w:val="20"/>
                <w:lang w:val="sv-SE"/>
              </w:rPr>
            </w:pPr>
          </w:p>
        </w:tc>
      </w:tr>
    </w:tbl>
    <w:p w14:paraId="7A4E8229" w14:textId="77777777" w:rsidR="003926BB" w:rsidRDefault="003926BB" w:rsidP="00F35BE1">
      <w:pPr>
        <w:pStyle w:val="Brdtext"/>
        <w:rPr>
          <w:lang w:val="sv-SE"/>
        </w:rPr>
      </w:pPr>
    </w:p>
    <w:p w14:paraId="4FBB2D79" w14:textId="7C9C67A6" w:rsidR="00FC52A0" w:rsidRDefault="00FC52A0">
      <w:pPr>
        <w:spacing w:line="240" w:lineRule="auto"/>
        <w:rPr>
          <w:rFonts w:ascii="Times New Roman" w:eastAsia="Times New Roman" w:hAnsi="Times New Roman"/>
          <w:sz w:val="22"/>
          <w:szCs w:val="24"/>
          <w:lang w:eastAsia="en-GB"/>
        </w:rPr>
      </w:pPr>
      <w:r>
        <w:br w:type="page"/>
      </w:r>
    </w:p>
    <w:p w14:paraId="17413568" w14:textId="77777777" w:rsidR="00FC52A0" w:rsidRDefault="00FC52A0" w:rsidP="00F35BE1">
      <w:pPr>
        <w:pStyle w:val="Brdtext"/>
        <w:rPr>
          <w:lang w:val="sv-SE"/>
        </w:rPr>
      </w:pPr>
    </w:p>
    <w:p w14:paraId="6D1FD94B" w14:textId="1F970E07" w:rsidR="00FC52A0" w:rsidRPr="00DE35C6" w:rsidRDefault="00FC52A0" w:rsidP="00370908">
      <w:pPr>
        <w:pStyle w:val="Rubrik2"/>
      </w:pPr>
      <w:r>
        <w:t>AB</w:t>
      </w:r>
      <w:r w:rsidRPr="00DE35C6">
        <w:t xml:space="preserve">: </w:t>
      </w:r>
      <w:r w:rsidRPr="00967068">
        <w:t xml:space="preserve">Beslut om att </w:t>
      </w:r>
      <w:r>
        <w:t>använda NI 2015:1 som referensmodell</w:t>
      </w:r>
      <w:r>
        <w:tab/>
      </w:r>
      <w:r w:rsidRPr="00967068">
        <w:t xml:space="preserve"> </w:t>
      </w:r>
    </w:p>
    <w:tbl>
      <w:tblPr>
        <w:tblW w:w="9316" w:type="dxa"/>
        <w:tblInd w:w="108" w:type="dxa"/>
        <w:tblLayout w:type="fixed"/>
        <w:tblLook w:val="0000" w:firstRow="0" w:lastRow="0" w:firstColumn="0" w:lastColumn="0" w:noHBand="0" w:noVBand="0"/>
      </w:tblPr>
      <w:tblGrid>
        <w:gridCol w:w="2388"/>
        <w:gridCol w:w="395"/>
        <w:gridCol w:w="6533"/>
      </w:tblGrid>
      <w:tr w:rsidR="00FC52A0" w14:paraId="7D24B684" w14:textId="77777777" w:rsidTr="00906A62">
        <w:tc>
          <w:tcPr>
            <w:tcW w:w="2388" w:type="dxa"/>
            <w:tcBorders>
              <w:top w:val="single" w:sz="4" w:space="0" w:color="000000"/>
              <w:left w:val="single" w:sz="4" w:space="0" w:color="000000"/>
              <w:bottom w:val="single" w:sz="4" w:space="0" w:color="000000"/>
            </w:tcBorders>
          </w:tcPr>
          <w:p w14:paraId="79E010CC" w14:textId="77777777" w:rsidR="00FC52A0" w:rsidRDefault="00FC52A0" w:rsidP="00906A62">
            <w:pPr>
              <w:pStyle w:val="TableHeader"/>
              <w:snapToGrid w:val="0"/>
              <w:jc w:val="left"/>
              <w:rPr>
                <w:lang w:val="sv-SE"/>
              </w:rPr>
            </w:pPr>
            <w:r>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14:paraId="23F15A5F" w14:textId="4D49979D" w:rsidR="00FC52A0" w:rsidRDefault="00FC52A0" w:rsidP="00FC52A0">
            <w:pPr>
              <w:pStyle w:val="TableText"/>
              <w:snapToGrid w:val="0"/>
              <w:rPr>
                <w:lang w:val="sv-SE"/>
              </w:rPr>
            </w:pPr>
            <w:r>
              <w:rPr>
                <w:lang w:val="sv-SE"/>
              </w:rPr>
              <w:t>AB-2.2</w:t>
            </w:r>
          </w:p>
        </w:tc>
      </w:tr>
      <w:tr w:rsidR="00FC52A0" w14:paraId="4DA6E519" w14:textId="77777777" w:rsidTr="00906A62">
        <w:trPr>
          <w:cantSplit/>
        </w:trPr>
        <w:tc>
          <w:tcPr>
            <w:tcW w:w="2388" w:type="dxa"/>
            <w:tcBorders>
              <w:top w:val="single" w:sz="4" w:space="0" w:color="000000"/>
              <w:left w:val="single" w:sz="4" w:space="0" w:color="000000"/>
              <w:bottom w:val="single" w:sz="4" w:space="0" w:color="000000"/>
            </w:tcBorders>
          </w:tcPr>
          <w:p w14:paraId="047AD527" w14:textId="77777777" w:rsidR="00FC52A0" w:rsidRDefault="00FC52A0" w:rsidP="00906A62">
            <w:pPr>
              <w:pStyle w:val="TableHeader"/>
              <w:snapToGrid w:val="0"/>
              <w:jc w:val="left"/>
              <w:rPr>
                <w:lang w:val="sv-SE"/>
              </w:rPr>
            </w:pPr>
            <w:r>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14:paraId="774FDB8F" w14:textId="21185494" w:rsidR="00FC52A0" w:rsidRPr="001E472A" w:rsidRDefault="00FC52A0" w:rsidP="00906A62">
            <w:pPr>
              <w:pStyle w:val="PontusSvar"/>
              <w:tabs>
                <w:tab w:val="clear" w:pos="643"/>
              </w:tabs>
              <w:snapToGrid w:val="0"/>
              <w:ind w:left="0" w:firstLine="0"/>
              <w:rPr>
                <w:color w:val="4F81BD" w:themeColor="accent1"/>
              </w:rPr>
            </w:pPr>
            <w:r>
              <w:t>Vid framtagandet av denna specifikation finns två tänkbara nationella referensmodeller, VTIM 2.2 samt Nationell Informationsstruktur 2015:1. Inera I-godkänner i dag endast VTIM 2.2, men denna domän är baserad på NI 2015:1 och mappningen mot denna modell är därför naturlig</w:t>
            </w:r>
          </w:p>
        </w:tc>
      </w:tr>
      <w:tr w:rsidR="00FC52A0" w14:paraId="0537E80F" w14:textId="77777777" w:rsidTr="00906A62">
        <w:trPr>
          <w:cantSplit/>
        </w:trPr>
        <w:tc>
          <w:tcPr>
            <w:tcW w:w="2388" w:type="dxa"/>
            <w:tcBorders>
              <w:top w:val="single" w:sz="4" w:space="0" w:color="000000"/>
              <w:left w:val="single" w:sz="4" w:space="0" w:color="000000"/>
              <w:bottom w:val="single" w:sz="4" w:space="0" w:color="000000"/>
            </w:tcBorders>
          </w:tcPr>
          <w:p w14:paraId="16AFDC82" w14:textId="77777777" w:rsidR="00FC52A0" w:rsidRDefault="00FC52A0" w:rsidP="00906A62">
            <w:pPr>
              <w:pStyle w:val="TableHeader"/>
              <w:snapToGrid w:val="0"/>
              <w:jc w:val="left"/>
              <w:rPr>
                <w:lang w:val="sv-SE"/>
              </w:rPr>
            </w:pPr>
            <w:r>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14:paraId="73AB1455" w14:textId="3D716B63" w:rsidR="00FC52A0" w:rsidRPr="001E472A" w:rsidRDefault="00FC52A0" w:rsidP="00906A62">
            <w:pPr>
              <w:pStyle w:val="PontusSvar"/>
              <w:tabs>
                <w:tab w:val="clear" w:pos="643"/>
              </w:tabs>
              <w:snapToGrid w:val="0"/>
              <w:ind w:left="0" w:firstLine="0"/>
              <w:rPr>
                <w:color w:val="4F81BD" w:themeColor="accent1"/>
              </w:rPr>
            </w:pPr>
          </w:p>
        </w:tc>
      </w:tr>
      <w:tr w:rsidR="00FC52A0" w:rsidRPr="00736758" w14:paraId="6E0FF6CC" w14:textId="77777777" w:rsidTr="00906A62">
        <w:trPr>
          <w:cantSplit/>
        </w:trPr>
        <w:tc>
          <w:tcPr>
            <w:tcW w:w="2388" w:type="dxa"/>
            <w:tcBorders>
              <w:top w:val="single" w:sz="4" w:space="0" w:color="000000"/>
              <w:left w:val="single" w:sz="4" w:space="0" w:color="000000"/>
              <w:bottom w:val="single" w:sz="4" w:space="0" w:color="000000"/>
            </w:tcBorders>
          </w:tcPr>
          <w:p w14:paraId="4CCE3F92" w14:textId="77777777" w:rsidR="00FC52A0" w:rsidRDefault="00FC52A0" w:rsidP="00906A62">
            <w:pPr>
              <w:pStyle w:val="TableHeader"/>
              <w:snapToGrid w:val="0"/>
              <w:jc w:val="left"/>
              <w:rPr>
                <w:lang w:val="sv-SE"/>
              </w:rPr>
            </w:pPr>
            <w:r>
              <w:rPr>
                <w:lang w:val="sv-SE"/>
              </w:rPr>
              <w:t xml:space="preserve">Motivation </w:t>
            </w:r>
          </w:p>
          <w:p w14:paraId="1F699FC1" w14:textId="77777777" w:rsidR="00FC52A0" w:rsidRDefault="00FC52A0" w:rsidP="00906A62">
            <w:pPr>
              <w:pStyle w:val="TableHeader"/>
              <w:jc w:val="left"/>
              <w:rPr>
                <w:b w:val="0"/>
                <w:bCs w:val="0"/>
                <w:sz w:val="16"/>
                <w:szCs w:val="16"/>
                <w:lang w:val="sv-SE"/>
              </w:rPr>
            </w:pPr>
            <w:r>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14:paraId="32226F2E" w14:textId="1FE8E493" w:rsidR="00FC52A0" w:rsidRPr="001E472A" w:rsidRDefault="00FC52A0" w:rsidP="00906A62">
            <w:pPr>
              <w:pStyle w:val="PontusSvar"/>
              <w:tabs>
                <w:tab w:val="clear" w:pos="643"/>
              </w:tabs>
              <w:snapToGrid w:val="0"/>
              <w:ind w:left="0" w:firstLine="0"/>
              <w:rPr>
                <w:color w:val="4F81BD" w:themeColor="accent1"/>
              </w:rPr>
            </w:pPr>
            <w:r w:rsidRPr="00FC52A0">
              <w:t>NI 2015:1 är den referensmodell som Socialstyrelsen publicerar. VTIM 2.2 kommer enligt beslut från Socialstyrelsens generaldirektör avpubliceras under 2015 och ersättas av Nationell Informationsstruktur.</w:t>
            </w:r>
          </w:p>
        </w:tc>
      </w:tr>
      <w:tr w:rsidR="00FC52A0" w14:paraId="44ED2D09" w14:textId="77777777" w:rsidTr="00906A62">
        <w:trPr>
          <w:cantSplit/>
          <w:trHeight w:val="75"/>
        </w:trPr>
        <w:tc>
          <w:tcPr>
            <w:tcW w:w="2388" w:type="dxa"/>
            <w:vMerge w:val="restart"/>
            <w:tcBorders>
              <w:top w:val="single" w:sz="4" w:space="0" w:color="000000"/>
              <w:left w:val="single" w:sz="4" w:space="0" w:color="000000"/>
              <w:bottom w:val="single" w:sz="4" w:space="0" w:color="000000"/>
            </w:tcBorders>
          </w:tcPr>
          <w:p w14:paraId="757BEE10" w14:textId="77777777" w:rsidR="00FC52A0" w:rsidRDefault="00FC52A0" w:rsidP="00906A62">
            <w:pPr>
              <w:pStyle w:val="TableHeader"/>
              <w:snapToGrid w:val="0"/>
              <w:jc w:val="left"/>
              <w:rPr>
                <w:lang w:val="sv-SE"/>
              </w:rPr>
            </w:pPr>
            <w:r>
              <w:rPr>
                <w:lang w:val="sv-SE"/>
              </w:rPr>
              <w:t>Alternativ</w:t>
            </w:r>
          </w:p>
        </w:tc>
        <w:tc>
          <w:tcPr>
            <w:tcW w:w="395" w:type="dxa"/>
            <w:tcBorders>
              <w:top w:val="single" w:sz="4" w:space="0" w:color="000000"/>
              <w:left w:val="single" w:sz="4" w:space="0" w:color="000000"/>
              <w:bottom w:val="single" w:sz="4" w:space="0" w:color="000000"/>
            </w:tcBorders>
          </w:tcPr>
          <w:p w14:paraId="2E68C2B1" w14:textId="77777777" w:rsidR="00FC52A0" w:rsidRPr="00472837" w:rsidRDefault="00FC52A0" w:rsidP="00906A62">
            <w:pPr>
              <w:pStyle w:val="TableText"/>
              <w:snapToGrid w:val="0"/>
              <w:rPr>
                <w:lang w:val="sv-SE"/>
              </w:rPr>
            </w:pPr>
            <w:r w:rsidRPr="00472837">
              <w:rPr>
                <w:lang w:val="sv-SE"/>
              </w:rPr>
              <w:t>1</w:t>
            </w:r>
          </w:p>
        </w:tc>
        <w:tc>
          <w:tcPr>
            <w:tcW w:w="6533" w:type="dxa"/>
            <w:tcBorders>
              <w:top w:val="single" w:sz="4" w:space="0" w:color="000000"/>
              <w:left w:val="single" w:sz="4" w:space="0" w:color="000000"/>
              <w:bottom w:val="single" w:sz="4" w:space="0" w:color="000000"/>
              <w:right w:val="single" w:sz="4" w:space="0" w:color="000000"/>
            </w:tcBorders>
          </w:tcPr>
          <w:p w14:paraId="0401C2EB" w14:textId="0BC5AA9E" w:rsidR="00FC52A0" w:rsidRPr="00824A98" w:rsidRDefault="00FC52A0" w:rsidP="00906A62">
            <w:pPr>
              <w:pStyle w:val="TableText"/>
              <w:snapToGrid w:val="0"/>
              <w:ind w:left="0"/>
              <w:rPr>
                <w:b/>
                <w:bCs/>
                <w:smallCaps/>
                <w:lang w:val="sv-SE"/>
              </w:rPr>
            </w:pPr>
            <w:r>
              <w:rPr>
                <w:b/>
                <w:bCs/>
                <w:smallCaps/>
                <w:lang w:val="sv-SE"/>
              </w:rPr>
              <w:t>Endast visa mappning mot NI 2015:1</w:t>
            </w:r>
          </w:p>
          <w:p w14:paraId="529F50D7" w14:textId="77777777" w:rsidR="00FC52A0" w:rsidRPr="001E472A" w:rsidRDefault="00FC52A0" w:rsidP="00906A62">
            <w:pPr>
              <w:pStyle w:val="TableText"/>
              <w:ind w:left="0"/>
              <w:rPr>
                <w:color w:val="4F81BD" w:themeColor="accent1"/>
                <w:sz w:val="20"/>
                <w:lang w:val="sv-SE"/>
              </w:rPr>
            </w:pPr>
            <w:r>
              <w:rPr>
                <w:sz w:val="20"/>
                <w:lang w:val="sv-SE"/>
              </w:rPr>
              <w:br/>
            </w:r>
          </w:p>
        </w:tc>
      </w:tr>
      <w:tr w:rsidR="00FC52A0" w14:paraId="316CC833" w14:textId="77777777" w:rsidTr="00906A62">
        <w:trPr>
          <w:cantSplit/>
          <w:trHeight w:val="761"/>
        </w:trPr>
        <w:tc>
          <w:tcPr>
            <w:tcW w:w="2388" w:type="dxa"/>
            <w:vMerge/>
            <w:tcBorders>
              <w:top w:val="single" w:sz="4" w:space="0" w:color="000000"/>
              <w:left w:val="single" w:sz="4" w:space="0" w:color="000000"/>
              <w:bottom w:val="single" w:sz="4" w:space="0" w:color="000000"/>
            </w:tcBorders>
          </w:tcPr>
          <w:p w14:paraId="59E57F72" w14:textId="77777777" w:rsidR="00FC52A0" w:rsidRDefault="00FC52A0" w:rsidP="00906A62">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14:paraId="545715B3" w14:textId="77777777" w:rsidR="00FC52A0" w:rsidRPr="00472837" w:rsidRDefault="00FC52A0" w:rsidP="00906A62">
            <w:pPr>
              <w:pStyle w:val="TableText"/>
              <w:snapToGrid w:val="0"/>
              <w:rPr>
                <w:lang w:val="sv-SE"/>
              </w:rPr>
            </w:pPr>
            <w:r w:rsidRPr="00472837">
              <w:rPr>
                <w:lang w:val="sv-SE"/>
              </w:rPr>
              <w:t>2</w:t>
            </w:r>
          </w:p>
        </w:tc>
        <w:tc>
          <w:tcPr>
            <w:tcW w:w="6533" w:type="dxa"/>
            <w:tcBorders>
              <w:top w:val="single" w:sz="4" w:space="0" w:color="000000"/>
              <w:left w:val="single" w:sz="4" w:space="0" w:color="000000"/>
              <w:bottom w:val="single" w:sz="4" w:space="0" w:color="000000"/>
              <w:right w:val="single" w:sz="4" w:space="0" w:color="000000"/>
            </w:tcBorders>
          </w:tcPr>
          <w:p w14:paraId="5EB0502F" w14:textId="24BD103A" w:rsidR="00FC52A0" w:rsidRPr="00824A98" w:rsidRDefault="00FC52A0" w:rsidP="00FC52A0">
            <w:pPr>
              <w:pStyle w:val="TableText"/>
              <w:snapToGrid w:val="0"/>
              <w:ind w:left="0"/>
              <w:rPr>
                <w:b/>
                <w:bCs/>
                <w:smallCaps/>
                <w:lang w:val="sv-SE"/>
              </w:rPr>
            </w:pPr>
            <w:r>
              <w:rPr>
                <w:b/>
                <w:bCs/>
                <w:smallCaps/>
                <w:lang w:val="sv-SE"/>
              </w:rPr>
              <w:t>Endast visa mappning mot VTIM2.2</w:t>
            </w:r>
          </w:p>
          <w:p w14:paraId="0AD1E5E2" w14:textId="77777777" w:rsidR="00FC52A0" w:rsidRPr="001E472A" w:rsidRDefault="00FC52A0" w:rsidP="00906A62">
            <w:pPr>
              <w:pStyle w:val="TableText"/>
              <w:ind w:left="0"/>
              <w:rPr>
                <w:color w:val="4F81BD" w:themeColor="accent1"/>
                <w:sz w:val="20"/>
                <w:lang w:val="sv-SE"/>
              </w:rPr>
            </w:pPr>
            <w:r>
              <w:rPr>
                <w:sz w:val="20"/>
                <w:lang w:val="sv-SE"/>
              </w:rPr>
              <w:br/>
            </w:r>
          </w:p>
        </w:tc>
      </w:tr>
      <w:tr w:rsidR="00FC52A0" w14:paraId="5896FEDF" w14:textId="77777777" w:rsidTr="00906A62">
        <w:trPr>
          <w:cantSplit/>
          <w:trHeight w:val="761"/>
        </w:trPr>
        <w:tc>
          <w:tcPr>
            <w:tcW w:w="2388" w:type="dxa"/>
            <w:tcBorders>
              <w:top w:val="single" w:sz="4" w:space="0" w:color="000000"/>
              <w:left w:val="single" w:sz="4" w:space="0" w:color="000000"/>
              <w:bottom w:val="single" w:sz="4" w:space="0" w:color="000000"/>
            </w:tcBorders>
          </w:tcPr>
          <w:p w14:paraId="636525B0" w14:textId="77777777" w:rsidR="00FC52A0" w:rsidRDefault="00FC52A0" w:rsidP="00906A62">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14:paraId="3A63CF44" w14:textId="33BC9C3C" w:rsidR="00FC52A0" w:rsidRPr="00472837" w:rsidRDefault="00FC52A0" w:rsidP="00906A62">
            <w:pPr>
              <w:pStyle w:val="TableText"/>
              <w:snapToGrid w:val="0"/>
              <w:rPr>
                <w:lang w:val="sv-SE"/>
              </w:rPr>
            </w:pPr>
            <w:r>
              <w:rPr>
                <w:lang w:val="sv-SE"/>
              </w:rPr>
              <w:t>3</w:t>
            </w:r>
          </w:p>
        </w:tc>
        <w:tc>
          <w:tcPr>
            <w:tcW w:w="6533" w:type="dxa"/>
            <w:tcBorders>
              <w:top w:val="single" w:sz="4" w:space="0" w:color="000000"/>
              <w:left w:val="single" w:sz="4" w:space="0" w:color="000000"/>
              <w:bottom w:val="single" w:sz="4" w:space="0" w:color="000000"/>
              <w:right w:val="single" w:sz="4" w:space="0" w:color="000000"/>
            </w:tcBorders>
          </w:tcPr>
          <w:p w14:paraId="221346FC" w14:textId="65C280DD" w:rsidR="00FC52A0" w:rsidRDefault="00FC52A0" w:rsidP="00FC52A0">
            <w:pPr>
              <w:pStyle w:val="TableText"/>
              <w:snapToGrid w:val="0"/>
              <w:ind w:left="0"/>
              <w:rPr>
                <w:b/>
                <w:bCs/>
                <w:smallCaps/>
                <w:lang w:val="sv-SE"/>
              </w:rPr>
            </w:pPr>
            <w:r>
              <w:rPr>
                <w:b/>
                <w:bCs/>
                <w:smallCaps/>
                <w:lang w:val="sv-SE"/>
              </w:rPr>
              <w:t>Visa mappning mot båda referensmodellerna</w:t>
            </w:r>
          </w:p>
        </w:tc>
      </w:tr>
      <w:tr w:rsidR="00FC52A0" w14:paraId="2A07CE34" w14:textId="77777777" w:rsidTr="00906A62">
        <w:trPr>
          <w:cantSplit/>
        </w:trPr>
        <w:tc>
          <w:tcPr>
            <w:tcW w:w="2388" w:type="dxa"/>
            <w:tcBorders>
              <w:top w:val="single" w:sz="4" w:space="0" w:color="000000"/>
              <w:left w:val="single" w:sz="4" w:space="0" w:color="000000"/>
              <w:bottom w:val="single" w:sz="4" w:space="0" w:color="000000"/>
            </w:tcBorders>
          </w:tcPr>
          <w:p w14:paraId="35490FBD" w14:textId="77777777" w:rsidR="00FC52A0" w:rsidRDefault="00FC52A0" w:rsidP="00906A62">
            <w:pPr>
              <w:pStyle w:val="TableHeader"/>
              <w:snapToGrid w:val="0"/>
              <w:jc w:val="left"/>
              <w:rPr>
                <w:lang w:val="sv-SE"/>
              </w:rPr>
            </w:pPr>
            <w:r>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14:paraId="4EED9CE0" w14:textId="0FB93B1F" w:rsidR="00FC52A0" w:rsidRPr="003D0EEC" w:rsidRDefault="00FC52A0" w:rsidP="00906A62">
            <w:pPr>
              <w:pStyle w:val="TableText"/>
              <w:snapToGrid w:val="0"/>
              <w:rPr>
                <w:lang w:val="sv-SE"/>
              </w:rPr>
            </w:pPr>
            <w:r w:rsidRPr="00487FA5">
              <w:rPr>
                <w:b/>
                <w:bCs/>
                <w:lang w:val="sv-SE"/>
              </w:rPr>
              <w:t xml:space="preserve">Alternativ </w:t>
            </w:r>
            <w:r>
              <w:rPr>
                <w:b/>
                <w:bCs/>
                <w:lang w:val="sv-SE"/>
              </w:rPr>
              <w:t>3</w:t>
            </w:r>
            <w:r w:rsidRPr="00487FA5">
              <w:rPr>
                <w:lang w:val="sv-SE"/>
              </w:rPr>
              <w:t xml:space="preserve"> (</w:t>
            </w:r>
            <w:r w:rsidRPr="00487FA5">
              <w:rPr>
                <w:i/>
                <w:iCs/>
                <w:lang w:val="sv-SE"/>
              </w:rPr>
              <w:t>201</w:t>
            </w:r>
            <w:r>
              <w:rPr>
                <w:i/>
                <w:iCs/>
                <w:lang w:val="sv-SE"/>
              </w:rPr>
              <w:t>4</w:t>
            </w:r>
            <w:r w:rsidRPr="00487FA5">
              <w:rPr>
                <w:i/>
                <w:iCs/>
                <w:lang w:val="sv-SE"/>
              </w:rPr>
              <w:t>-</w:t>
            </w:r>
            <w:r>
              <w:rPr>
                <w:i/>
                <w:iCs/>
                <w:lang w:val="sv-SE"/>
              </w:rPr>
              <w:t>12</w:t>
            </w:r>
            <w:r w:rsidRPr="00487FA5">
              <w:rPr>
                <w:i/>
                <w:iCs/>
                <w:lang w:val="sv-SE"/>
              </w:rPr>
              <w:t>-</w:t>
            </w:r>
            <w:r>
              <w:rPr>
                <w:i/>
                <w:iCs/>
                <w:lang w:val="sv-SE"/>
              </w:rPr>
              <w:t>16</w:t>
            </w:r>
            <w:r w:rsidRPr="00487FA5">
              <w:rPr>
                <w:lang w:val="sv-SE"/>
              </w:rPr>
              <w:t>)</w:t>
            </w:r>
          </w:p>
          <w:p w14:paraId="0CA827B4" w14:textId="77777777" w:rsidR="00FC52A0" w:rsidRPr="001E472A" w:rsidRDefault="00FC52A0" w:rsidP="00906A62">
            <w:pPr>
              <w:pStyle w:val="Brdtext"/>
              <w:rPr>
                <w:rFonts w:ascii="Arial" w:hAnsi="Arial" w:cs="Arial"/>
                <w:color w:val="4F81BD" w:themeColor="accent1"/>
                <w:lang w:val="sv-SE"/>
              </w:rPr>
            </w:pPr>
          </w:p>
        </w:tc>
      </w:tr>
      <w:tr w:rsidR="00FC52A0" w:rsidRPr="00736758" w14:paraId="737F78C7" w14:textId="77777777" w:rsidTr="00906A62">
        <w:trPr>
          <w:cantSplit/>
        </w:trPr>
        <w:tc>
          <w:tcPr>
            <w:tcW w:w="2388" w:type="dxa"/>
            <w:tcBorders>
              <w:top w:val="single" w:sz="4" w:space="0" w:color="000000"/>
              <w:left w:val="single" w:sz="4" w:space="0" w:color="000000"/>
              <w:bottom w:val="single" w:sz="4" w:space="0" w:color="000000"/>
            </w:tcBorders>
          </w:tcPr>
          <w:p w14:paraId="087E6202" w14:textId="77777777" w:rsidR="00FC52A0" w:rsidRDefault="00FC52A0" w:rsidP="00906A62">
            <w:pPr>
              <w:pStyle w:val="TableHeader"/>
              <w:snapToGrid w:val="0"/>
              <w:jc w:val="left"/>
              <w:rPr>
                <w:lang w:val="sv-SE"/>
              </w:rPr>
            </w:pPr>
            <w:r>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14:paraId="73829448" w14:textId="3D630974" w:rsidR="00FC52A0" w:rsidRPr="00FA3C42" w:rsidRDefault="00FC52A0" w:rsidP="00906A62">
            <w:pPr>
              <w:pStyle w:val="Brdtext"/>
              <w:rPr>
                <w:color w:val="4F81BD" w:themeColor="accent1"/>
                <w:lang w:val="sv-SE"/>
              </w:rPr>
            </w:pPr>
            <w:r>
              <w:rPr>
                <w:lang w:val="sv-SE"/>
              </w:rPr>
              <w:t>Detta är en kompromiss i övergången mellan gammal och ny referensmodell.</w:t>
            </w:r>
          </w:p>
        </w:tc>
      </w:tr>
      <w:tr w:rsidR="00FC52A0" w:rsidRPr="00736758" w14:paraId="1D25F2D7" w14:textId="77777777" w:rsidTr="00906A62">
        <w:trPr>
          <w:cantSplit/>
        </w:trPr>
        <w:tc>
          <w:tcPr>
            <w:tcW w:w="2388" w:type="dxa"/>
            <w:tcBorders>
              <w:top w:val="single" w:sz="4" w:space="0" w:color="000000"/>
              <w:left w:val="single" w:sz="4" w:space="0" w:color="000000"/>
              <w:bottom w:val="single" w:sz="4" w:space="0" w:color="000000"/>
            </w:tcBorders>
          </w:tcPr>
          <w:p w14:paraId="7C495669" w14:textId="77777777" w:rsidR="00FC52A0" w:rsidRDefault="00FC52A0" w:rsidP="00FC52A0">
            <w:pPr>
              <w:pStyle w:val="TableHeader"/>
              <w:snapToGrid w:val="0"/>
              <w:jc w:val="left"/>
              <w:rPr>
                <w:lang w:val="sv-SE"/>
              </w:rPr>
            </w:pPr>
            <w:r>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14:paraId="2484FE8B" w14:textId="1B6E6BDA" w:rsidR="00FC52A0" w:rsidRPr="00FC52A0" w:rsidRDefault="00FC52A0" w:rsidP="00FC52A0">
            <w:pPr>
              <w:pStyle w:val="Brdtext"/>
              <w:rPr>
                <w:lang w:val="sv-SE"/>
              </w:rPr>
            </w:pPr>
            <w:r w:rsidRPr="00FC52A0">
              <w:rPr>
                <w:lang w:val="sv-SE"/>
              </w:rPr>
              <w:t>Utökad dokumentation</w:t>
            </w:r>
          </w:p>
        </w:tc>
      </w:tr>
      <w:tr w:rsidR="00FC52A0" w:rsidRPr="00FC1187" w14:paraId="37B9ED3A" w14:textId="77777777" w:rsidTr="00906A62">
        <w:trPr>
          <w:cantSplit/>
        </w:trPr>
        <w:tc>
          <w:tcPr>
            <w:tcW w:w="2388" w:type="dxa"/>
            <w:tcBorders>
              <w:top w:val="single" w:sz="4" w:space="0" w:color="000000"/>
              <w:left w:val="single" w:sz="4" w:space="0" w:color="000000"/>
              <w:bottom w:val="single" w:sz="4" w:space="0" w:color="000000"/>
            </w:tcBorders>
          </w:tcPr>
          <w:p w14:paraId="53E1DB80" w14:textId="77777777" w:rsidR="00FC52A0" w:rsidRDefault="00FC52A0" w:rsidP="00906A62">
            <w:pPr>
              <w:pStyle w:val="TableHeader"/>
              <w:snapToGrid w:val="0"/>
              <w:jc w:val="left"/>
              <w:rPr>
                <w:lang w:val="sv-SE"/>
              </w:rPr>
            </w:pPr>
            <w:r>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14:paraId="1AAE9C96" w14:textId="77777777" w:rsidR="00FC52A0" w:rsidRPr="001E472A" w:rsidRDefault="00FC52A0" w:rsidP="00906A62">
            <w:pPr>
              <w:pStyle w:val="TableText"/>
              <w:snapToGrid w:val="0"/>
              <w:rPr>
                <w:color w:val="4F81BD" w:themeColor="accent1"/>
                <w:sz w:val="20"/>
                <w:lang w:val="sv-SE"/>
              </w:rPr>
            </w:pPr>
          </w:p>
        </w:tc>
      </w:tr>
    </w:tbl>
    <w:p w14:paraId="5ACC5D30" w14:textId="77777777" w:rsidR="00FC52A0" w:rsidRDefault="00FC52A0" w:rsidP="00F35BE1">
      <w:pPr>
        <w:pStyle w:val="Brdtext"/>
        <w:rPr>
          <w:lang w:val="sv-SE"/>
        </w:rPr>
      </w:pPr>
    </w:p>
    <w:p w14:paraId="5238837D" w14:textId="77777777" w:rsidR="00370908" w:rsidRDefault="00370908" w:rsidP="00F35BE1">
      <w:pPr>
        <w:pStyle w:val="Brdtext"/>
        <w:rPr>
          <w:lang w:val="sv-SE"/>
        </w:rPr>
      </w:pPr>
    </w:p>
    <w:p w14:paraId="5D19329E" w14:textId="2AB7B9EE" w:rsidR="00370908" w:rsidRDefault="00370908">
      <w:pPr>
        <w:spacing w:line="240" w:lineRule="auto"/>
        <w:rPr>
          <w:rFonts w:ascii="Times New Roman" w:eastAsia="Times New Roman" w:hAnsi="Times New Roman"/>
          <w:sz w:val="22"/>
          <w:szCs w:val="24"/>
          <w:lang w:eastAsia="en-GB"/>
        </w:rPr>
      </w:pPr>
      <w:r>
        <w:br w:type="page"/>
      </w:r>
    </w:p>
    <w:p w14:paraId="6353BA15" w14:textId="77777777" w:rsidR="00370908" w:rsidRDefault="00370908" w:rsidP="00370908">
      <w:pPr>
        <w:pStyle w:val="Brdtext"/>
        <w:rPr>
          <w:lang w:val="sv-SE"/>
        </w:rPr>
      </w:pPr>
    </w:p>
    <w:p w14:paraId="1E16B151" w14:textId="497ED21D" w:rsidR="00370908" w:rsidRPr="00DE35C6" w:rsidRDefault="00370908" w:rsidP="00370908">
      <w:pPr>
        <w:pStyle w:val="Rubrik2"/>
      </w:pPr>
      <w:r>
        <w:t>AB</w:t>
      </w:r>
      <w:r w:rsidRPr="00DE35C6">
        <w:t xml:space="preserve">: </w:t>
      </w:r>
      <w:r w:rsidRPr="00967068">
        <w:t xml:space="preserve">Beslut om att </w:t>
      </w:r>
      <w:r>
        <w:t>tillåta att krav på tilläggsspecifikationer utöver informationsspecifikation + tjänstekontraktsbeskrivning (modellering i flera nivåer)</w:t>
      </w:r>
      <w:r>
        <w:tab/>
      </w:r>
      <w:r w:rsidRPr="00967068">
        <w:t xml:space="preserve"> </w:t>
      </w:r>
    </w:p>
    <w:tbl>
      <w:tblPr>
        <w:tblW w:w="9316" w:type="dxa"/>
        <w:tblInd w:w="108" w:type="dxa"/>
        <w:tblLayout w:type="fixed"/>
        <w:tblLook w:val="0000" w:firstRow="0" w:lastRow="0" w:firstColumn="0" w:lastColumn="0" w:noHBand="0" w:noVBand="0"/>
      </w:tblPr>
      <w:tblGrid>
        <w:gridCol w:w="2388"/>
        <w:gridCol w:w="395"/>
        <w:gridCol w:w="6533"/>
      </w:tblGrid>
      <w:tr w:rsidR="00370908" w14:paraId="0DDCF91F" w14:textId="77777777" w:rsidTr="00906A62">
        <w:tc>
          <w:tcPr>
            <w:tcW w:w="2388" w:type="dxa"/>
            <w:tcBorders>
              <w:top w:val="single" w:sz="4" w:space="0" w:color="000000"/>
              <w:left w:val="single" w:sz="4" w:space="0" w:color="000000"/>
              <w:bottom w:val="single" w:sz="4" w:space="0" w:color="000000"/>
            </w:tcBorders>
          </w:tcPr>
          <w:p w14:paraId="679D234D" w14:textId="77777777" w:rsidR="00370908" w:rsidRDefault="00370908" w:rsidP="00906A62">
            <w:pPr>
              <w:pStyle w:val="TableHeader"/>
              <w:snapToGrid w:val="0"/>
              <w:jc w:val="left"/>
              <w:rPr>
                <w:lang w:val="sv-SE"/>
              </w:rPr>
            </w:pPr>
            <w:r>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14:paraId="126027A1" w14:textId="5CEDA4FB" w:rsidR="00370908" w:rsidRDefault="00370908" w:rsidP="00906A62">
            <w:pPr>
              <w:pStyle w:val="TableText"/>
              <w:snapToGrid w:val="0"/>
              <w:rPr>
                <w:lang w:val="sv-SE"/>
              </w:rPr>
            </w:pPr>
            <w:r>
              <w:rPr>
                <w:lang w:val="sv-SE"/>
              </w:rPr>
              <w:t>AB-2.3</w:t>
            </w:r>
          </w:p>
        </w:tc>
      </w:tr>
      <w:tr w:rsidR="00370908" w14:paraId="7B03BEAE" w14:textId="77777777" w:rsidTr="00906A62">
        <w:trPr>
          <w:cantSplit/>
        </w:trPr>
        <w:tc>
          <w:tcPr>
            <w:tcW w:w="2388" w:type="dxa"/>
            <w:tcBorders>
              <w:top w:val="single" w:sz="4" w:space="0" w:color="000000"/>
              <w:left w:val="single" w:sz="4" w:space="0" w:color="000000"/>
              <w:bottom w:val="single" w:sz="4" w:space="0" w:color="000000"/>
            </w:tcBorders>
          </w:tcPr>
          <w:p w14:paraId="714DE57D" w14:textId="77777777" w:rsidR="00370908" w:rsidRDefault="00370908" w:rsidP="00906A62">
            <w:pPr>
              <w:pStyle w:val="TableHeader"/>
              <w:snapToGrid w:val="0"/>
              <w:jc w:val="left"/>
              <w:rPr>
                <w:lang w:val="sv-SE"/>
              </w:rPr>
            </w:pPr>
            <w:r>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14:paraId="5469D456" w14:textId="7EA4BD59" w:rsidR="00370908" w:rsidRPr="001E472A" w:rsidRDefault="00370908" w:rsidP="00906A62">
            <w:pPr>
              <w:pStyle w:val="PontusSvar"/>
              <w:tabs>
                <w:tab w:val="clear" w:pos="643"/>
              </w:tabs>
              <w:snapToGrid w:val="0"/>
              <w:ind w:left="0" w:firstLine="0"/>
              <w:rPr>
                <w:color w:val="4F81BD" w:themeColor="accent1"/>
              </w:rPr>
            </w:pPr>
            <w:r>
              <w:t xml:space="preserve">Denna tjänstedomän innehåller tjänster som är så abstrakta att det krävs ytterligare specifikationer för att beskriva hur klinisk information representeras av dem. </w:t>
            </w:r>
          </w:p>
        </w:tc>
      </w:tr>
      <w:tr w:rsidR="00370908" w14:paraId="62E32243" w14:textId="77777777" w:rsidTr="00906A62">
        <w:trPr>
          <w:cantSplit/>
        </w:trPr>
        <w:tc>
          <w:tcPr>
            <w:tcW w:w="2388" w:type="dxa"/>
            <w:tcBorders>
              <w:top w:val="single" w:sz="4" w:space="0" w:color="000000"/>
              <w:left w:val="single" w:sz="4" w:space="0" w:color="000000"/>
              <w:bottom w:val="single" w:sz="4" w:space="0" w:color="000000"/>
            </w:tcBorders>
          </w:tcPr>
          <w:p w14:paraId="59B71870" w14:textId="77777777" w:rsidR="00370908" w:rsidRDefault="00370908" w:rsidP="00906A62">
            <w:pPr>
              <w:pStyle w:val="TableHeader"/>
              <w:snapToGrid w:val="0"/>
              <w:jc w:val="left"/>
              <w:rPr>
                <w:lang w:val="sv-SE"/>
              </w:rPr>
            </w:pPr>
            <w:r>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14:paraId="60316B02" w14:textId="421BB937" w:rsidR="00370908" w:rsidRPr="001E472A" w:rsidRDefault="00370908" w:rsidP="00906A62">
            <w:pPr>
              <w:pStyle w:val="PontusSvar"/>
              <w:tabs>
                <w:tab w:val="clear" w:pos="643"/>
              </w:tabs>
              <w:snapToGrid w:val="0"/>
              <w:ind w:left="0" w:firstLine="0"/>
              <w:rPr>
                <w:color w:val="4F81BD" w:themeColor="accent1"/>
              </w:rPr>
            </w:pPr>
            <w:r>
              <w:t xml:space="preserve">Genom att göra tjänsterna flexibla kan man med ett mindre antal </w:t>
            </w:r>
            <w:commentRangeStart w:id="11"/>
            <w:r>
              <w:t xml:space="preserve">tjänster </w:t>
            </w:r>
            <w:commentRangeEnd w:id="11"/>
            <w:r w:rsidR="00500CB7">
              <w:rPr>
                <w:rStyle w:val="Kommentarsreferens"/>
                <w:rFonts w:ascii="Georgia" w:eastAsia="Calibri" w:hAnsi="Georgia"/>
                <w:lang w:eastAsia="en-US"/>
              </w:rPr>
              <w:commentReference w:id="11"/>
            </w:r>
            <w:r>
              <w:t>representera en mycket större omfattning av informationsmängder. Detta kommer att spara tid, pengar och resurser på utvecklingssidan och för  tjänsteplattformsförvaltning (exempelvis färre tjänster att lägga upp och administrera, mindre arbete med att bygga aggregerade tjänster)</w:t>
            </w:r>
          </w:p>
        </w:tc>
      </w:tr>
      <w:tr w:rsidR="00370908" w:rsidRPr="00736758" w14:paraId="302B6767" w14:textId="77777777" w:rsidTr="00906A62">
        <w:trPr>
          <w:cantSplit/>
        </w:trPr>
        <w:tc>
          <w:tcPr>
            <w:tcW w:w="2388" w:type="dxa"/>
            <w:tcBorders>
              <w:top w:val="single" w:sz="4" w:space="0" w:color="000000"/>
              <w:left w:val="single" w:sz="4" w:space="0" w:color="000000"/>
              <w:bottom w:val="single" w:sz="4" w:space="0" w:color="000000"/>
            </w:tcBorders>
          </w:tcPr>
          <w:p w14:paraId="3EA64BD1" w14:textId="77777777" w:rsidR="00370908" w:rsidRDefault="00370908" w:rsidP="00906A62">
            <w:pPr>
              <w:pStyle w:val="TableHeader"/>
              <w:snapToGrid w:val="0"/>
              <w:jc w:val="left"/>
              <w:rPr>
                <w:lang w:val="sv-SE"/>
              </w:rPr>
            </w:pPr>
            <w:r>
              <w:rPr>
                <w:lang w:val="sv-SE"/>
              </w:rPr>
              <w:t xml:space="preserve">Motivation </w:t>
            </w:r>
          </w:p>
          <w:p w14:paraId="0CB764D9" w14:textId="77777777" w:rsidR="00370908" w:rsidRDefault="00370908" w:rsidP="00906A62">
            <w:pPr>
              <w:pStyle w:val="TableHeader"/>
              <w:jc w:val="left"/>
              <w:rPr>
                <w:b w:val="0"/>
                <w:bCs w:val="0"/>
                <w:sz w:val="16"/>
                <w:szCs w:val="16"/>
                <w:lang w:val="sv-SE"/>
              </w:rPr>
            </w:pPr>
            <w:r>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14:paraId="72A49D17" w14:textId="0E8184A4" w:rsidR="00370908" w:rsidRPr="001E472A" w:rsidRDefault="00370908" w:rsidP="00906A62">
            <w:pPr>
              <w:pStyle w:val="PontusSvar"/>
              <w:tabs>
                <w:tab w:val="clear" w:pos="643"/>
              </w:tabs>
              <w:snapToGrid w:val="0"/>
              <w:ind w:left="0" w:firstLine="0"/>
              <w:rPr>
                <w:color w:val="4F81BD" w:themeColor="accent1"/>
              </w:rPr>
            </w:pPr>
          </w:p>
        </w:tc>
      </w:tr>
      <w:tr w:rsidR="00370908" w14:paraId="2859BD4C" w14:textId="77777777" w:rsidTr="00906A62">
        <w:trPr>
          <w:cantSplit/>
          <w:trHeight w:val="75"/>
        </w:trPr>
        <w:tc>
          <w:tcPr>
            <w:tcW w:w="2388" w:type="dxa"/>
            <w:vMerge w:val="restart"/>
            <w:tcBorders>
              <w:top w:val="single" w:sz="4" w:space="0" w:color="000000"/>
              <w:left w:val="single" w:sz="4" w:space="0" w:color="000000"/>
              <w:bottom w:val="single" w:sz="4" w:space="0" w:color="000000"/>
            </w:tcBorders>
          </w:tcPr>
          <w:p w14:paraId="0C2AB190" w14:textId="77777777" w:rsidR="00370908" w:rsidRDefault="00370908" w:rsidP="00906A62">
            <w:pPr>
              <w:pStyle w:val="TableHeader"/>
              <w:snapToGrid w:val="0"/>
              <w:jc w:val="left"/>
              <w:rPr>
                <w:lang w:val="sv-SE"/>
              </w:rPr>
            </w:pPr>
            <w:r>
              <w:rPr>
                <w:lang w:val="sv-SE"/>
              </w:rPr>
              <w:t>Alternativ</w:t>
            </w:r>
          </w:p>
        </w:tc>
        <w:tc>
          <w:tcPr>
            <w:tcW w:w="395" w:type="dxa"/>
            <w:tcBorders>
              <w:top w:val="single" w:sz="4" w:space="0" w:color="000000"/>
              <w:left w:val="single" w:sz="4" w:space="0" w:color="000000"/>
              <w:bottom w:val="single" w:sz="4" w:space="0" w:color="000000"/>
            </w:tcBorders>
          </w:tcPr>
          <w:p w14:paraId="5CEA9E4D" w14:textId="77777777" w:rsidR="00370908" w:rsidRPr="00472837" w:rsidRDefault="00370908" w:rsidP="00906A62">
            <w:pPr>
              <w:pStyle w:val="TableText"/>
              <w:snapToGrid w:val="0"/>
              <w:rPr>
                <w:lang w:val="sv-SE"/>
              </w:rPr>
            </w:pPr>
            <w:r w:rsidRPr="00472837">
              <w:rPr>
                <w:lang w:val="sv-SE"/>
              </w:rPr>
              <w:t>1</w:t>
            </w:r>
          </w:p>
        </w:tc>
        <w:tc>
          <w:tcPr>
            <w:tcW w:w="6533" w:type="dxa"/>
            <w:tcBorders>
              <w:top w:val="single" w:sz="4" w:space="0" w:color="000000"/>
              <w:left w:val="single" w:sz="4" w:space="0" w:color="000000"/>
              <w:bottom w:val="single" w:sz="4" w:space="0" w:color="000000"/>
              <w:right w:val="single" w:sz="4" w:space="0" w:color="000000"/>
            </w:tcBorders>
          </w:tcPr>
          <w:p w14:paraId="328FC414" w14:textId="5AACEEE6" w:rsidR="00370908" w:rsidRDefault="00370908" w:rsidP="00906A62">
            <w:pPr>
              <w:pStyle w:val="TableText"/>
              <w:snapToGrid w:val="0"/>
              <w:ind w:left="0"/>
              <w:rPr>
                <w:b/>
                <w:bCs/>
                <w:smallCaps/>
                <w:lang w:val="sv-SE"/>
              </w:rPr>
            </w:pPr>
            <w:r>
              <w:rPr>
                <w:b/>
                <w:bCs/>
                <w:smallCaps/>
                <w:lang w:val="sv-SE"/>
              </w:rPr>
              <w:t>Tillåta modellering i ”</w:t>
            </w:r>
            <w:r w:rsidR="004608C6">
              <w:rPr>
                <w:b/>
                <w:bCs/>
                <w:smallCaps/>
                <w:lang w:val="sv-SE"/>
              </w:rPr>
              <w:t xml:space="preserve">Flera </w:t>
            </w:r>
            <w:r>
              <w:rPr>
                <w:b/>
                <w:bCs/>
                <w:smallCaps/>
                <w:lang w:val="sv-SE"/>
              </w:rPr>
              <w:t>nivåer”</w:t>
            </w:r>
          </w:p>
          <w:p w14:paraId="27C4BA09" w14:textId="43F109B4" w:rsidR="00370908" w:rsidRPr="00370908" w:rsidRDefault="00370908" w:rsidP="00370908">
            <w:pPr>
              <w:pStyle w:val="PontusSvar"/>
              <w:tabs>
                <w:tab w:val="clear" w:pos="643"/>
              </w:tabs>
              <w:snapToGrid w:val="0"/>
              <w:ind w:left="0" w:firstLine="0"/>
            </w:pPr>
            <w:r>
              <w:t>D</w:t>
            </w:r>
            <w:commentRangeStart w:id="12"/>
            <w:r w:rsidRPr="00370908">
              <w:t>.v.s. det krävs tilläggsspecifikationer utöver tjänstekontraktsbeskrivning</w:t>
            </w:r>
            <w:r>
              <w:t>en för att beskriva en viss klinisk företeelse</w:t>
            </w:r>
            <w:commentRangeEnd w:id="12"/>
            <w:r w:rsidR="007E0313">
              <w:rPr>
                <w:rStyle w:val="Kommentarsreferens"/>
                <w:rFonts w:ascii="Georgia" w:eastAsia="Calibri" w:hAnsi="Georgia"/>
                <w:lang w:eastAsia="en-US"/>
              </w:rPr>
              <w:commentReference w:id="12"/>
            </w:r>
            <w:r>
              <w:t>.</w:t>
            </w:r>
          </w:p>
          <w:p w14:paraId="23810997" w14:textId="77777777" w:rsidR="00370908" w:rsidRPr="001E472A" w:rsidRDefault="00370908" w:rsidP="00906A62">
            <w:pPr>
              <w:pStyle w:val="TableText"/>
              <w:ind w:left="0"/>
              <w:rPr>
                <w:color w:val="4F81BD" w:themeColor="accent1"/>
                <w:sz w:val="20"/>
                <w:lang w:val="sv-SE"/>
              </w:rPr>
            </w:pPr>
            <w:r>
              <w:rPr>
                <w:sz w:val="20"/>
                <w:lang w:val="sv-SE"/>
              </w:rPr>
              <w:br/>
            </w:r>
          </w:p>
        </w:tc>
      </w:tr>
      <w:tr w:rsidR="00370908" w14:paraId="116CC7CA" w14:textId="77777777" w:rsidTr="00906A62">
        <w:trPr>
          <w:cantSplit/>
          <w:trHeight w:val="761"/>
        </w:trPr>
        <w:tc>
          <w:tcPr>
            <w:tcW w:w="2388" w:type="dxa"/>
            <w:vMerge/>
            <w:tcBorders>
              <w:top w:val="single" w:sz="4" w:space="0" w:color="000000"/>
              <w:left w:val="single" w:sz="4" w:space="0" w:color="000000"/>
              <w:bottom w:val="single" w:sz="4" w:space="0" w:color="000000"/>
            </w:tcBorders>
          </w:tcPr>
          <w:p w14:paraId="15BFE57A" w14:textId="4121A650" w:rsidR="00370908" w:rsidRDefault="00370908" w:rsidP="00906A62">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14:paraId="7DD33D21" w14:textId="77777777" w:rsidR="00370908" w:rsidRPr="00472837" w:rsidRDefault="00370908" w:rsidP="00906A62">
            <w:pPr>
              <w:pStyle w:val="TableText"/>
              <w:snapToGrid w:val="0"/>
              <w:rPr>
                <w:lang w:val="sv-SE"/>
              </w:rPr>
            </w:pPr>
            <w:r w:rsidRPr="00472837">
              <w:rPr>
                <w:lang w:val="sv-SE"/>
              </w:rPr>
              <w:t>2</w:t>
            </w:r>
          </w:p>
        </w:tc>
        <w:tc>
          <w:tcPr>
            <w:tcW w:w="6533" w:type="dxa"/>
            <w:tcBorders>
              <w:top w:val="single" w:sz="4" w:space="0" w:color="000000"/>
              <w:left w:val="single" w:sz="4" w:space="0" w:color="000000"/>
              <w:bottom w:val="single" w:sz="4" w:space="0" w:color="000000"/>
              <w:right w:val="single" w:sz="4" w:space="0" w:color="000000"/>
            </w:tcBorders>
          </w:tcPr>
          <w:p w14:paraId="1D1BB7B4" w14:textId="00D615E8" w:rsidR="00370908" w:rsidRDefault="00370908" w:rsidP="00370908">
            <w:pPr>
              <w:pStyle w:val="TableText"/>
              <w:snapToGrid w:val="0"/>
              <w:ind w:left="0"/>
              <w:rPr>
                <w:b/>
                <w:bCs/>
                <w:smallCaps/>
                <w:lang w:val="sv-SE"/>
              </w:rPr>
            </w:pPr>
            <w:r>
              <w:rPr>
                <w:b/>
                <w:bCs/>
                <w:smallCaps/>
                <w:lang w:val="sv-SE"/>
              </w:rPr>
              <w:t>Endast tillåta konkreta tjänster utan tilläggsspecifikationer</w:t>
            </w:r>
          </w:p>
          <w:p w14:paraId="4B6341CB" w14:textId="1AA0496F" w:rsidR="00370908" w:rsidRPr="00370908" w:rsidRDefault="00370908" w:rsidP="00370908">
            <w:pPr>
              <w:pStyle w:val="PontusSvar"/>
              <w:tabs>
                <w:tab w:val="clear" w:pos="643"/>
              </w:tabs>
              <w:snapToGrid w:val="0"/>
              <w:ind w:left="0" w:firstLine="0"/>
            </w:pPr>
            <w:r>
              <w:t>D</w:t>
            </w:r>
            <w:r w:rsidRPr="00370908">
              <w:t xml:space="preserve">.v.s. det krävs </w:t>
            </w:r>
            <w:r>
              <w:t xml:space="preserve">i storleksordningen lika många tjänster som det finns </w:t>
            </w:r>
            <w:r w:rsidR="001160B2">
              <w:t>kliniska företeelser</w:t>
            </w:r>
            <w:r>
              <w:t xml:space="preserve"> (förutom det som kan representeras med kodade begrepp och klassifikationer).</w:t>
            </w:r>
          </w:p>
          <w:p w14:paraId="58DF8136" w14:textId="77777777" w:rsidR="00370908" w:rsidRPr="001E472A" w:rsidRDefault="00370908" w:rsidP="00906A62">
            <w:pPr>
              <w:pStyle w:val="TableText"/>
              <w:ind w:left="0"/>
              <w:rPr>
                <w:color w:val="4F81BD" w:themeColor="accent1"/>
                <w:sz w:val="20"/>
                <w:lang w:val="sv-SE"/>
              </w:rPr>
            </w:pPr>
            <w:r>
              <w:rPr>
                <w:sz w:val="20"/>
                <w:lang w:val="sv-SE"/>
              </w:rPr>
              <w:br/>
            </w:r>
          </w:p>
        </w:tc>
      </w:tr>
      <w:tr w:rsidR="00370908" w14:paraId="2B0C7013" w14:textId="77777777" w:rsidTr="00906A62">
        <w:trPr>
          <w:cantSplit/>
        </w:trPr>
        <w:tc>
          <w:tcPr>
            <w:tcW w:w="2388" w:type="dxa"/>
            <w:tcBorders>
              <w:top w:val="single" w:sz="4" w:space="0" w:color="000000"/>
              <w:left w:val="single" w:sz="4" w:space="0" w:color="000000"/>
              <w:bottom w:val="single" w:sz="4" w:space="0" w:color="000000"/>
            </w:tcBorders>
          </w:tcPr>
          <w:p w14:paraId="43ADC0A6" w14:textId="77777777" w:rsidR="00370908" w:rsidRDefault="00370908" w:rsidP="00906A62">
            <w:pPr>
              <w:pStyle w:val="TableHeader"/>
              <w:snapToGrid w:val="0"/>
              <w:jc w:val="left"/>
              <w:rPr>
                <w:lang w:val="sv-SE"/>
              </w:rPr>
            </w:pPr>
            <w:r>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14:paraId="7BC473EC" w14:textId="5DCB27A1" w:rsidR="00370908" w:rsidRPr="003D0EEC" w:rsidRDefault="00370908" w:rsidP="00906A62">
            <w:pPr>
              <w:pStyle w:val="TableText"/>
              <w:snapToGrid w:val="0"/>
              <w:rPr>
                <w:lang w:val="sv-SE"/>
              </w:rPr>
            </w:pPr>
            <w:r w:rsidRPr="00487FA5">
              <w:rPr>
                <w:b/>
                <w:bCs/>
                <w:lang w:val="sv-SE"/>
              </w:rPr>
              <w:t xml:space="preserve">Alternativ </w:t>
            </w:r>
            <w:r>
              <w:rPr>
                <w:b/>
                <w:bCs/>
                <w:lang w:val="sv-SE"/>
              </w:rPr>
              <w:t>1</w:t>
            </w:r>
            <w:r w:rsidRPr="00487FA5">
              <w:rPr>
                <w:lang w:val="sv-SE"/>
              </w:rPr>
              <w:t xml:space="preserve"> (</w:t>
            </w:r>
            <w:r w:rsidRPr="00487FA5">
              <w:rPr>
                <w:i/>
                <w:iCs/>
                <w:lang w:val="sv-SE"/>
              </w:rPr>
              <w:t>201</w:t>
            </w:r>
            <w:r>
              <w:rPr>
                <w:i/>
                <w:iCs/>
                <w:lang w:val="sv-SE"/>
              </w:rPr>
              <w:t>4</w:t>
            </w:r>
            <w:r w:rsidRPr="00487FA5">
              <w:rPr>
                <w:i/>
                <w:iCs/>
                <w:lang w:val="sv-SE"/>
              </w:rPr>
              <w:t>-</w:t>
            </w:r>
            <w:r>
              <w:rPr>
                <w:i/>
                <w:iCs/>
                <w:lang w:val="sv-SE"/>
              </w:rPr>
              <w:t>02</w:t>
            </w:r>
            <w:r w:rsidRPr="00487FA5">
              <w:rPr>
                <w:i/>
                <w:iCs/>
                <w:lang w:val="sv-SE"/>
              </w:rPr>
              <w:t>-</w:t>
            </w:r>
            <w:r>
              <w:rPr>
                <w:i/>
                <w:iCs/>
                <w:lang w:val="sv-SE"/>
              </w:rPr>
              <w:t>16</w:t>
            </w:r>
            <w:r w:rsidRPr="00487FA5">
              <w:rPr>
                <w:lang w:val="sv-SE"/>
              </w:rPr>
              <w:t>)</w:t>
            </w:r>
          </w:p>
          <w:p w14:paraId="3AA019D9" w14:textId="77777777" w:rsidR="00370908" w:rsidRPr="001E472A" w:rsidRDefault="00370908" w:rsidP="00906A62">
            <w:pPr>
              <w:pStyle w:val="Brdtext"/>
              <w:rPr>
                <w:rFonts w:ascii="Arial" w:hAnsi="Arial" w:cs="Arial"/>
                <w:color w:val="4F81BD" w:themeColor="accent1"/>
                <w:lang w:val="sv-SE"/>
              </w:rPr>
            </w:pPr>
          </w:p>
        </w:tc>
      </w:tr>
      <w:tr w:rsidR="00370908" w:rsidRPr="00736758" w14:paraId="303ED43A" w14:textId="77777777" w:rsidTr="00906A62">
        <w:trPr>
          <w:cantSplit/>
        </w:trPr>
        <w:tc>
          <w:tcPr>
            <w:tcW w:w="2388" w:type="dxa"/>
            <w:tcBorders>
              <w:top w:val="single" w:sz="4" w:space="0" w:color="000000"/>
              <w:left w:val="single" w:sz="4" w:space="0" w:color="000000"/>
              <w:bottom w:val="single" w:sz="4" w:space="0" w:color="000000"/>
            </w:tcBorders>
          </w:tcPr>
          <w:p w14:paraId="1734655E" w14:textId="77777777" w:rsidR="00370908" w:rsidRDefault="00370908" w:rsidP="00906A62">
            <w:pPr>
              <w:pStyle w:val="TableHeader"/>
              <w:snapToGrid w:val="0"/>
              <w:jc w:val="left"/>
              <w:rPr>
                <w:lang w:val="sv-SE"/>
              </w:rPr>
            </w:pPr>
            <w:r>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14:paraId="5021802B" w14:textId="563AC115" w:rsidR="00370908" w:rsidRPr="00FA3C42" w:rsidRDefault="00370908" w:rsidP="00370908">
            <w:pPr>
              <w:pStyle w:val="PontusSvar"/>
              <w:tabs>
                <w:tab w:val="clear" w:pos="643"/>
              </w:tabs>
              <w:snapToGrid w:val="0"/>
              <w:ind w:left="0" w:firstLine="0"/>
              <w:rPr>
                <w:color w:val="4F81BD" w:themeColor="accent1"/>
              </w:rPr>
            </w:pPr>
            <w:r w:rsidRPr="00370908">
              <w:t>Alternativ 1</w:t>
            </w:r>
            <w:r w:rsidRPr="001160B2">
              <w:t xml:space="preserve"> </w:t>
            </w:r>
            <w:commentRangeStart w:id="13"/>
            <w:r w:rsidRPr="001160B2">
              <w:t>möjliggör ett mer verksamhetsnära arbete med att representera klinisk information.</w:t>
            </w:r>
            <w:r w:rsidR="001160B2" w:rsidRPr="001160B2">
              <w:t xml:space="preserve"> Detta ger möjlighet till kortade ledtider och minskade förvaltningskostnader jämfört med den mycket stora mängd tjänstekontrakt som alternativ 2 leder till.</w:t>
            </w:r>
            <w:commentRangeEnd w:id="13"/>
            <w:r w:rsidR="00BA7EB1">
              <w:rPr>
                <w:rStyle w:val="Kommentarsreferens"/>
                <w:rFonts w:ascii="Georgia" w:eastAsia="Calibri" w:hAnsi="Georgia"/>
                <w:lang w:eastAsia="en-US"/>
              </w:rPr>
              <w:commentReference w:id="13"/>
            </w:r>
          </w:p>
        </w:tc>
      </w:tr>
      <w:tr w:rsidR="00370908" w:rsidRPr="00736758" w14:paraId="127E0CC8" w14:textId="77777777" w:rsidTr="00906A62">
        <w:trPr>
          <w:cantSplit/>
        </w:trPr>
        <w:tc>
          <w:tcPr>
            <w:tcW w:w="2388" w:type="dxa"/>
            <w:tcBorders>
              <w:top w:val="single" w:sz="4" w:space="0" w:color="000000"/>
              <w:left w:val="single" w:sz="4" w:space="0" w:color="000000"/>
              <w:bottom w:val="single" w:sz="4" w:space="0" w:color="000000"/>
            </w:tcBorders>
          </w:tcPr>
          <w:p w14:paraId="75609068" w14:textId="77777777" w:rsidR="00370908" w:rsidRDefault="00370908" w:rsidP="00906A62">
            <w:pPr>
              <w:pStyle w:val="TableHeader"/>
              <w:snapToGrid w:val="0"/>
              <w:jc w:val="left"/>
              <w:rPr>
                <w:lang w:val="sv-SE"/>
              </w:rPr>
            </w:pPr>
            <w:r>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14:paraId="1490CFBC" w14:textId="77777777" w:rsidR="00370908" w:rsidRPr="00FC52A0" w:rsidRDefault="00370908" w:rsidP="00906A62">
            <w:pPr>
              <w:pStyle w:val="Brdtext"/>
              <w:rPr>
                <w:lang w:val="sv-SE"/>
              </w:rPr>
            </w:pPr>
            <w:r w:rsidRPr="00FC52A0">
              <w:rPr>
                <w:lang w:val="sv-SE"/>
              </w:rPr>
              <w:t>Utökad dokumentation</w:t>
            </w:r>
          </w:p>
        </w:tc>
      </w:tr>
      <w:tr w:rsidR="00370908" w:rsidRPr="00FC1187" w14:paraId="6AA7393E" w14:textId="77777777" w:rsidTr="00906A62">
        <w:trPr>
          <w:cantSplit/>
        </w:trPr>
        <w:tc>
          <w:tcPr>
            <w:tcW w:w="2388" w:type="dxa"/>
            <w:tcBorders>
              <w:top w:val="single" w:sz="4" w:space="0" w:color="000000"/>
              <w:left w:val="single" w:sz="4" w:space="0" w:color="000000"/>
              <w:bottom w:val="single" w:sz="4" w:space="0" w:color="000000"/>
            </w:tcBorders>
          </w:tcPr>
          <w:p w14:paraId="08BD11F4" w14:textId="77777777" w:rsidR="00370908" w:rsidRDefault="00370908" w:rsidP="00906A62">
            <w:pPr>
              <w:pStyle w:val="TableHeader"/>
              <w:snapToGrid w:val="0"/>
              <w:jc w:val="left"/>
              <w:rPr>
                <w:lang w:val="sv-SE"/>
              </w:rPr>
            </w:pPr>
            <w:r>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14:paraId="58666115" w14:textId="77777777" w:rsidR="00370908" w:rsidRPr="001E472A" w:rsidRDefault="00370908" w:rsidP="00906A62">
            <w:pPr>
              <w:pStyle w:val="TableText"/>
              <w:snapToGrid w:val="0"/>
              <w:rPr>
                <w:color w:val="4F81BD" w:themeColor="accent1"/>
                <w:sz w:val="20"/>
                <w:lang w:val="sv-SE"/>
              </w:rPr>
            </w:pPr>
          </w:p>
        </w:tc>
      </w:tr>
    </w:tbl>
    <w:p w14:paraId="2C4BFED4" w14:textId="77777777" w:rsidR="00370908" w:rsidRDefault="00370908" w:rsidP="00370908">
      <w:pPr>
        <w:pStyle w:val="Brdtext"/>
        <w:rPr>
          <w:lang w:val="sv-SE"/>
        </w:rPr>
      </w:pPr>
    </w:p>
    <w:p w14:paraId="6564B3D4" w14:textId="77777777" w:rsidR="00370908" w:rsidRDefault="00370908" w:rsidP="00F35BE1">
      <w:pPr>
        <w:pStyle w:val="Brdtext"/>
        <w:rPr>
          <w:lang w:val="sv-SE"/>
        </w:rPr>
      </w:pPr>
    </w:p>
    <w:sectPr w:rsidR="00370908" w:rsidSect="007B025E">
      <w:headerReference w:type="even" r:id="rId10"/>
      <w:headerReference w:type="default" r:id="rId11"/>
      <w:footerReference w:type="even" r:id="rId12"/>
      <w:footerReference w:type="default" r:id="rId13"/>
      <w:headerReference w:type="first" r:id="rId14"/>
      <w:footerReference w:type="first" r:id="rId15"/>
      <w:pgSz w:w="11906" w:h="16838" w:code="9"/>
      <w:pgMar w:top="2495" w:right="1531" w:bottom="1701" w:left="1701" w:header="1304" w:footer="907"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 w:author="Johan Eltes" w:date="2015-03-25T11:11:00Z" w:initials="JE">
    <w:p w14:paraId="669D398D" w14:textId="1ECBB457" w:rsidR="00500CB7" w:rsidRDefault="00500CB7">
      <w:pPr>
        <w:pStyle w:val="Kommentarer"/>
      </w:pPr>
      <w:r>
        <w:rPr>
          <w:rStyle w:val="Kommentarsreferens"/>
        </w:rPr>
        <w:annotationRef/>
      </w:r>
      <w:r>
        <w:t xml:space="preserve">Använd </w:t>
      </w:r>
      <w:r w:rsidR="003A2A8D">
        <w:t xml:space="preserve">genomgående </w:t>
      </w:r>
      <w:r>
        <w:t xml:space="preserve">begreppet Tjänstekontrakt istf Tjänster. </w:t>
      </w:r>
    </w:p>
  </w:comment>
  <w:comment w:id="12" w:author="Johan Eltes" w:date="2015-03-25T11:15:00Z" w:initials="JE">
    <w:p w14:paraId="13008F6A" w14:textId="15A952B3" w:rsidR="007E0313" w:rsidRDefault="007E0313">
      <w:pPr>
        <w:pStyle w:val="Kommentarer"/>
      </w:pPr>
      <w:r>
        <w:rPr>
          <w:rStyle w:val="Kommentarsreferens"/>
        </w:rPr>
        <w:annotationRef/>
      </w:r>
      <w:r>
        <w:t xml:space="preserve">Detta behöver beskrivas tydligare. Det krävs ett pedagogiskt utvecklande stycke om målgruppen ska kunna tillgodogöra sig materialet. Referera gärna till att kontrakten isig inte säkerställer semantisk interoperabilitet och ge några exempel. Använd gärna modellen från CIMI som vi använde under kurser som Erik S höll. </w:t>
      </w:r>
      <w:r w:rsidR="00ED59F7">
        <w:t>Khaled vet vilken bild jag syftar på. Med hjäko av den kan man illustrera att tjänstekontrakten som är semantiskt interoperabla i sig själva (GetLaboratoryOrderOutcome etc) ligger på samma nivå som Interaktionsöverenskommelser (hierarkiskt underordnade NI-kontrakten som ligger på nivån över).</w:t>
      </w:r>
    </w:p>
  </w:comment>
  <w:comment w:id="13" w:author="Johan Eltes" w:date="2015-03-25T11:17:00Z" w:initials="JE">
    <w:p w14:paraId="0DA814F6" w14:textId="16A9A0E7" w:rsidR="00BA7EB1" w:rsidRDefault="00BA7EB1">
      <w:pPr>
        <w:pStyle w:val="Kommentarer"/>
      </w:pPr>
      <w:r>
        <w:rPr>
          <w:rStyle w:val="Kommentarsreferens"/>
        </w:rPr>
        <w:annotationRef/>
      </w:r>
      <w:r>
        <w:t>Ge exempel (t.ex. Tjänstekontrakt flr barnhälsodata, för mödravård, för reuma etc etc)</w:t>
      </w:r>
      <w:r w:rsidR="00346926">
        <w:t>. Men skriv också vad konsekvensen blir (att vi behöver upprätta anvisningar för interaktionsöverenskommelser och deras förvaltning samt stödjande infrastruktur.</w:t>
      </w:r>
      <w:r w:rsidR="007C24CF">
        <w:t xml:space="preserve"> Baserat på en sådan skrivning, som i sin helhet kan förstås av kollegorna inom A&amp;R (även tekniska arkitekter) och av folket i integratörsgruppen) kan vi förankra ansatsen.</w:t>
      </w:r>
      <w:bookmarkStart w:id="14" w:name="_GoBack"/>
      <w:bookmarkEnd w:id="14"/>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B703D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B8DB17" w14:textId="77777777" w:rsidR="00D77C31" w:rsidRDefault="00D77C31" w:rsidP="00C72B17">
      <w:pPr>
        <w:spacing w:line="240" w:lineRule="auto"/>
      </w:pPr>
      <w:r>
        <w:separator/>
      </w:r>
    </w:p>
  </w:endnote>
  <w:endnote w:type="continuationSeparator" w:id="0">
    <w:p w14:paraId="2E38A29B" w14:textId="77777777" w:rsidR="00D77C31" w:rsidRDefault="00D77C31" w:rsidP="00C72B17">
      <w:pPr>
        <w:spacing w:line="240" w:lineRule="auto"/>
      </w:pPr>
      <w:r>
        <w:continuationSeparator/>
      </w:r>
    </w:p>
  </w:endnote>
  <w:endnote w:type="continuationNotice" w:id="1">
    <w:p w14:paraId="460F6954" w14:textId="77777777" w:rsidR="00D77C31" w:rsidRDefault="00D77C3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C537E7" w14:textId="77777777" w:rsidR="00672340" w:rsidRDefault="00672340">
    <w:pPr>
      <w:pStyle w:val="Sidfo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B06C35" w14:textId="77777777" w:rsidR="00672340" w:rsidRDefault="00672340">
    <w:pPr>
      <w:pStyle w:val="Sidfot"/>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F4B549" w14:textId="77777777" w:rsidR="00D133DF" w:rsidRDefault="00D133DF">
    <w:pPr>
      <w:pStyle w:val="Sidfot"/>
    </w:pPr>
  </w:p>
  <w:p w14:paraId="00DB5B55" w14:textId="77777777" w:rsidR="00D133DF" w:rsidRDefault="00D133DF">
    <w:pPr>
      <w:pStyle w:val="Sidfot"/>
    </w:pPr>
  </w:p>
  <w:p w14:paraId="7A4B8CFE" w14:textId="77777777" w:rsidR="00D133DF" w:rsidRDefault="00D133DF">
    <w:pPr>
      <w:pStyle w:val="Sidfot"/>
    </w:pPr>
  </w:p>
  <w:p w14:paraId="3F6CD731" w14:textId="77777777" w:rsidR="00D133DF" w:rsidRDefault="00D133DF">
    <w:pPr>
      <w:pStyle w:val="Sidfot"/>
    </w:pPr>
  </w:p>
  <w:p w14:paraId="4D884140" w14:textId="77777777" w:rsidR="00D133DF" w:rsidRDefault="00D133DF">
    <w:pPr>
      <w:pStyle w:val="Sidfot"/>
    </w:pPr>
  </w:p>
  <w:p w14:paraId="7F3C14E7" w14:textId="77777777" w:rsidR="00D133DF" w:rsidRDefault="00D133DF">
    <w:pPr>
      <w:pStyle w:val="Sidfot"/>
    </w:pPr>
  </w:p>
  <w:p w14:paraId="3EFAEE42" w14:textId="77777777" w:rsidR="00D133DF" w:rsidRDefault="00D133DF" w:rsidP="00956547">
    <w:pPr>
      <w:pStyle w:val="Sidfot"/>
    </w:pPr>
    <w:bookmarkStart w:id="68" w:name="Footer"/>
    <w:r w:rsidRPr="00E127E3">
      <w:rPr>
        <w:i/>
        <w:iCs/>
        <w:color w:val="333333"/>
        <w:szCs w:val="12"/>
      </w:rPr>
      <w:t>Center för eHälsa i samverkan</w:t>
    </w:r>
    <w:r w:rsidRPr="00E127E3">
      <w:rPr>
        <w:color w:val="333333"/>
        <w:szCs w:val="12"/>
      </w:rPr>
      <w:t xml:space="preserve"> koordinerar landstingens och regionernas samarbete för att </w:t>
    </w:r>
    <w:r w:rsidRPr="00E127E3">
      <w:rPr>
        <w:szCs w:val="12"/>
      </w:rPr>
      <w:t>förverkliga strategin för Nationell eHälsa – tillgänglig och säker information inom vård och omsorg</w:t>
    </w:r>
    <w:r w:rsidRPr="00E127E3">
      <w:rPr>
        <w:color w:val="333333"/>
        <w:szCs w:val="12"/>
      </w:rPr>
      <w:t xml:space="preserve">. Centret ska skapa den långsiktighet som krävs för att utveckla och införa gemensamma eHälsostöd, infrastruktur och standarder som förbättrar informationstillgänglighet, kvalitet och patientsäkerhet. </w:t>
    </w:r>
    <w:r w:rsidRPr="00E127E3">
      <w:rPr>
        <w:i/>
        <w:iCs/>
        <w:color w:val="333333"/>
        <w:szCs w:val="12"/>
      </w:rPr>
      <w:t>Center för eHälsa i samverkan</w:t>
    </w:r>
    <w:r w:rsidRPr="00E127E3">
      <w:rPr>
        <w:color w:val="333333"/>
        <w:szCs w:val="12"/>
      </w:rPr>
      <w:t xml:space="preserve"> styrs av representanter från landsting och regioner, Sveriges Kommuner och Landsting (SKL), kommunerna och de privata vårdgivarna.</w:t>
    </w:r>
    <w:bookmarkEnd w:id="68"/>
    <w:r>
      <w:rPr>
        <w:rFonts w:cs="Georgia"/>
        <w:noProof/>
        <w:color w:val="001610"/>
        <w:szCs w:val="12"/>
        <w:lang w:eastAsia="sv-SE"/>
      </w:rPr>
      <w:drawing>
        <wp:anchor distT="0" distB="0" distL="114300" distR="114300" simplePos="0" relativeHeight="251658242" behindDoc="0" locked="1" layoutInCell="0" allowOverlap="1" wp14:anchorId="4007DA08" wp14:editId="084444D1">
          <wp:simplePos x="0" y="0"/>
          <wp:positionH relativeFrom="page">
            <wp:posOffset>1080135</wp:posOffset>
          </wp:positionH>
          <wp:positionV relativeFrom="page">
            <wp:posOffset>9721215</wp:posOffset>
          </wp:positionV>
          <wp:extent cx="311785" cy="481965"/>
          <wp:effectExtent l="19050" t="0" r="0" b="0"/>
          <wp:wrapNone/>
          <wp:docPr id="3" name="Bildobjekt 5" descr="eHälsa boiler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5" descr="eHälsa boilerplate.png"/>
                  <pic:cNvPicPr>
                    <a:picLocks noChangeAspect="1" noChangeArrowheads="1"/>
                  </pic:cNvPicPr>
                </pic:nvPicPr>
                <pic:blipFill>
                  <a:blip r:embed="rId1"/>
                  <a:srcRect/>
                  <a:stretch>
                    <a:fillRect/>
                  </a:stretch>
                </pic:blipFill>
                <pic:spPr bwMode="auto">
                  <a:xfrm>
                    <a:off x="0" y="0"/>
                    <a:ext cx="311785" cy="481965"/>
                  </a:xfrm>
                  <a:prstGeom prst="rect">
                    <a:avLst/>
                  </a:prstGeom>
                  <a:noFill/>
                  <a:ln w="9525">
                    <a:noFill/>
                    <a:miter lim="800000"/>
                    <a:headEnd/>
                    <a:tailEnd/>
                  </a:ln>
                </pic:spPr>
              </pic:pic>
            </a:graphicData>
          </a:graphic>
        </wp:anchor>
      </w:drawing>
    </w:r>
    <w:r>
      <w:rPr>
        <w:noProof/>
        <w:lang w:eastAsia="sv-SE"/>
      </w:rPr>
      <w:drawing>
        <wp:anchor distT="0" distB="0" distL="114300" distR="114300" simplePos="0" relativeHeight="251658243" behindDoc="0" locked="1" layoutInCell="0" allowOverlap="1" wp14:anchorId="3E10CC95" wp14:editId="258554FC">
          <wp:simplePos x="0" y="0"/>
          <wp:positionH relativeFrom="page">
            <wp:posOffset>0</wp:posOffset>
          </wp:positionH>
          <wp:positionV relativeFrom="page">
            <wp:posOffset>9645650</wp:posOffset>
          </wp:positionV>
          <wp:extent cx="1085850" cy="1047750"/>
          <wp:effectExtent l="19050" t="0" r="0" b="0"/>
          <wp:wrapNone/>
          <wp:docPr id="4" name="Bild 3" descr="eHälsa_hör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älsa_hörn_rgb"/>
                  <pic:cNvPicPr>
                    <a:picLocks noChangeAspect="1" noChangeArrowheads="1"/>
                  </pic:cNvPicPr>
                </pic:nvPicPr>
                <pic:blipFill>
                  <a:blip r:embed="rId2"/>
                  <a:srcRect/>
                  <a:stretch>
                    <a:fillRect/>
                  </a:stretch>
                </pic:blipFill>
                <pic:spPr bwMode="auto">
                  <a:xfrm>
                    <a:off x="0" y="0"/>
                    <a:ext cx="1085850" cy="104775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770A0A" w14:textId="77777777" w:rsidR="00D77C31" w:rsidRDefault="00D77C31" w:rsidP="00C72B17">
      <w:pPr>
        <w:spacing w:line="240" w:lineRule="auto"/>
      </w:pPr>
      <w:r>
        <w:separator/>
      </w:r>
    </w:p>
  </w:footnote>
  <w:footnote w:type="continuationSeparator" w:id="0">
    <w:p w14:paraId="16A9CD91" w14:textId="77777777" w:rsidR="00D77C31" w:rsidRDefault="00D77C31" w:rsidP="00C72B17">
      <w:pPr>
        <w:spacing w:line="240" w:lineRule="auto"/>
      </w:pPr>
      <w:r>
        <w:continuationSeparator/>
      </w:r>
    </w:p>
  </w:footnote>
  <w:footnote w:type="continuationNotice" w:id="1">
    <w:p w14:paraId="3153A9A5" w14:textId="77777777" w:rsidR="00D77C31" w:rsidRDefault="00D77C31">
      <w:pPr>
        <w:spacing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3D3AD4" w14:textId="77777777" w:rsidR="00672340" w:rsidRDefault="00672340">
    <w:pPr>
      <w:pStyle w:val="Sidhuvud"/>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F58138" w14:textId="2A893A57" w:rsidR="00D133DF" w:rsidRDefault="00D133DF" w:rsidP="008303EF">
    <w:pPr>
      <w:tabs>
        <w:tab w:val="left" w:pos="6237"/>
      </w:tabs>
    </w:pPr>
    <w:r>
      <w:rPr>
        <w:rFonts w:cs="Georgia"/>
        <w:noProof/>
        <w:sz w:val="14"/>
        <w:szCs w:val="14"/>
        <w:lang w:eastAsia="sv-SE"/>
      </w:rPr>
      <w:drawing>
        <wp:anchor distT="0" distB="0" distL="114300" distR="114300" simplePos="0" relativeHeight="251658241" behindDoc="0" locked="1" layoutInCell="0" allowOverlap="1" wp14:anchorId="69DA08F1" wp14:editId="6C95FCFC">
          <wp:simplePos x="0" y="0"/>
          <wp:positionH relativeFrom="page">
            <wp:posOffset>1080135</wp:posOffset>
          </wp:positionH>
          <wp:positionV relativeFrom="page">
            <wp:posOffset>828040</wp:posOffset>
          </wp:positionV>
          <wp:extent cx="1552575" cy="285750"/>
          <wp:effectExtent l="19050" t="0" r="9525" b="0"/>
          <wp:wrapNone/>
          <wp:docPr id="1"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15" w:name="Date1"/>
    <w:r w:rsidR="003926BB">
      <w:t>16</w:t>
    </w:r>
    <w:r>
      <w:t xml:space="preserve"> </w:t>
    </w:r>
    <w:r w:rsidR="003926BB">
      <w:t>december</w:t>
    </w:r>
    <w:r>
      <w:t xml:space="preserve"> 2013</w:t>
    </w:r>
    <w:bookmarkEnd w:id="15"/>
  </w:p>
  <w:p w14:paraId="5C6B38DA" w14:textId="77777777" w:rsidR="00D133DF" w:rsidRDefault="00D133DF" w:rsidP="008303EF">
    <w:pPr>
      <w:tabs>
        <w:tab w:val="left" w:pos="6237"/>
      </w:tabs>
    </w:pPr>
    <w:r>
      <w:tab/>
    </w:r>
    <w:bookmarkStart w:id="16" w:name="LDnr1"/>
    <w:bookmarkEnd w:id="16"/>
    <w:r>
      <w:t xml:space="preserve"> </w:t>
    </w:r>
    <w:bookmarkStart w:id="17" w:name="Dnr1"/>
    <w:bookmarkEnd w:id="17"/>
    <w:r>
      <w:rPr>
        <w:rFonts w:cs="Georgia"/>
        <w:noProof/>
        <w:sz w:val="14"/>
        <w:szCs w:val="14"/>
        <w:lang w:eastAsia="sv-SE"/>
      </w:rPr>
      <mc:AlternateContent>
        <mc:Choice Requires="wps">
          <w:drawing>
            <wp:anchor distT="0" distB="0" distL="114300" distR="114300" simplePos="0" relativeHeight="251658245" behindDoc="0" locked="0" layoutInCell="1" allowOverlap="1" wp14:anchorId="51173DEA" wp14:editId="03AF2948">
              <wp:simplePos x="0" y="0"/>
              <wp:positionH relativeFrom="page">
                <wp:posOffset>6430645</wp:posOffset>
              </wp:positionH>
              <wp:positionV relativeFrom="page">
                <wp:posOffset>291465</wp:posOffset>
              </wp:positionV>
              <wp:extent cx="536575" cy="404495"/>
              <wp:effectExtent l="127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1A0DC2" w14:textId="77777777" w:rsidR="00D133DF" w:rsidRPr="00C05223" w:rsidRDefault="00D133DF" w:rsidP="00933E2C">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7C24CF">
                            <w:rPr>
                              <w:noProof/>
                              <w:sz w:val="16"/>
                              <w:szCs w:val="16"/>
                            </w:rPr>
                            <w:t>7</w:t>
                          </w:r>
                          <w:r w:rsidRPr="00E12C4A">
                            <w:rPr>
                              <w:sz w:val="16"/>
                              <w:szCs w:val="16"/>
                            </w:rPr>
                            <w:fldChar w:fldCharType="end"/>
                          </w:r>
                          <w:r w:rsidRPr="00E12C4A">
                            <w:rPr>
                              <w:sz w:val="16"/>
                              <w:szCs w:val="16"/>
                            </w:rPr>
                            <w:t xml:space="preserve"> (</w:t>
                          </w:r>
                          <w:fldSimple w:instr=" SECTIONPAGES   \* MERGEFORMAT ">
                            <w:ins w:id="18" w:author="Johan Eltes" w:date="2015-03-25T11:17:00Z">
                              <w:r w:rsidR="007C24CF" w:rsidRPr="007C24CF">
                                <w:rPr>
                                  <w:noProof/>
                                  <w:sz w:val="16"/>
                                  <w:szCs w:val="16"/>
                                  <w:rPrChange w:id="19" w:author="Johan Eltes" w:date="2015-03-25T11:17:00Z">
                                    <w:rPr/>
                                  </w:rPrChange>
                                </w:rPr>
                                <w:t>7</w:t>
                              </w:r>
                            </w:ins>
                            <w:ins w:id="20" w:author="Torbjörn Dahlin" w:date="2015-02-17T09:50:00Z">
                              <w:del w:id="21" w:author="Johan Eltes" w:date="2015-03-25T11:04:00Z">
                                <w:r w:rsidR="00875806" w:rsidRPr="00875806" w:rsidDel="00500CB7">
                                  <w:rPr>
                                    <w:noProof/>
                                    <w:sz w:val="16"/>
                                    <w:szCs w:val="16"/>
                                    <w:rPrChange w:id="22" w:author="Torbjörn Dahlin" w:date="2015-02-17T09:50:00Z">
                                      <w:rPr/>
                                    </w:rPrChange>
                                  </w:rPr>
                                  <w:delText>7</w:delText>
                                </w:r>
                              </w:del>
                            </w:ins>
                            <w:del w:id="23" w:author="Johan Eltes" w:date="2015-03-25T11:04:00Z">
                              <w:r w:rsidR="00875806" w:rsidRPr="00875806" w:rsidDel="00500CB7">
                                <w:rPr>
                                  <w:noProof/>
                                  <w:sz w:val="16"/>
                                  <w:szCs w:val="16"/>
                                  <w:rPrChange w:id="24" w:author="Torbjörn Dahlin" w:date="2015-02-17T09:50:00Z">
                                    <w:rPr/>
                                  </w:rPrChange>
                                </w:rPr>
                                <w:delText>777</w:delText>
                              </w:r>
                            </w:del>
                            <w:ins w:id="25" w:author="Erik Nissen" w:date="2015-02-12T10:18:00Z">
                              <w:del w:id="26" w:author="Johan Eltes" w:date="2015-03-25T11:04:00Z">
                                <w:r w:rsidR="004608C6" w:rsidRPr="004608C6" w:rsidDel="00500CB7">
                                  <w:rPr>
                                    <w:noProof/>
                                    <w:sz w:val="16"/>
                                    <w:szCs w:val="16"/>
                                    <w:rPrChange w:id="27" w:author="Erik Nissen" w:date="2015-02-12T10:18:00Z">
                                      <w:rPr/>
                                    </w:rPrChange>
                                  </w:rPr>
                                  <w:delText>7</w:delText>
                                </w:r>
                              </w:del>
                            </w:ins>
                            <w:del w:id="28" w:author="Johan Eltes" w:date="2015-03-25T11:04:00Z">
                              <w:r w:rsidR="004608C6" w:rsidRPr="004608C6" w:rsidDel="00500CB7">
                                <w:rPr>
                                  <w:noProof/>
                                  <w:sz w:val="16"/>
                                  <w:szCs w:val="16"/>
                                </w:rPr>
                                <w:delText>7</w:delText>
                              </w:r>
                            </w:del>
                          </w:fldSimple>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506.35pt;margin-top:22.95pt;width:42.25pt;height:31.85pt;z-index:25165824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" fillcolor="white [3212]" stroked="f">
              <v:textbox>
                <w:txbxContent>
                  <w:p w14:paraId="071A0DC2" w14:textId="77777777" w:rsidR="00D133DF" w:rsidRPr="00C05223" w:rsidRDefault="00D133DF" w:rsidP="00933E2C">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7C24CF">
                      <w:rPr>
                        <w:noProof/>
                        <w:sz w:val="16"/>
                        <w:szCs w:val="16"/>
                      </w:rPr>
                      <w:t>7</w:t>
                    </w:r>
                    <w:r w:rsidRPr="00E12C4A">
                      <w:rPr>
                        <w:sz w:val="16"/>
                        <w:szCs w:val="16"/>
                      </w:rPr>
                      <w:fldChar w:fldCharType="end"/>
                    </w:r>
                    <w:r w:rsidRPr="00E12C4A">
                      <w:rPr>
                        <w:sz w:val="16"/>
                        <w:szCs w:val="16"/>
                      </w:rPr>
                      <w:t xml:space="preserve"> (</w:t>
                    </w:r>
                    <w:fldSimple w:instr=" SECTIONPAGES   \* MERGEFORMAT ">
                      <w:ins w:id="29" w:author="Johan Eltes" w:date="2015-03-25T11:17:00Z">
                        <w:r w:rsidR="007C24CF" w:rsidRPr="007C24CF">
                          <w:rPr>
                            <w:noProof/>
                            <w:sz w:val="16"/>
                            <w:szCs w:val="16"/>
                            <w:rPrChange w:id="30" w:author="Johan Eltes" w:date="2015-03-25T11:17:00Z">
                              <w:rPr/>
                            </w:rPrChange>
                          </w:rPr>
                          <w:t>7</w:t>
                        </w:r>
                      </w:ins>
                      <w:ins w:id="31" w:author="Torbjörn Dahlin" w:date="2015-02-17T09:50:00Z">
                        <w:del w:id="32" w:author="Johan Eltes" w:date="2015-03-25T11:04:00Z">
                          <w:r w:rsidR="00875806" w:rsidRPr="00875806" w:rsidDel="00500CB7">
                            <w:rPr>
                              <w:noProof/>
                              <w:sz w:val="16"/>
                              <w:szCs w:val="16"/>
                              <w:rPrChange w:id="33" w:author="Torbjörn Dahlin" w:date="2015-02-17T09:50:00Z">
                                <w:rPr/>
                              </w:rPrChange>
                            </w:rPr>
                            <w:delText>7</w:delText>
                          </w:r>
                        </w:del>
                      </w:ins>
                      <w:del w:id="34" w:author="Johan Eltes" w:date="2015-03-25T11:04:00Z">
                        <w:r w:rsidR="00875806" w:rsidRPr="00875806" w:rsidDel="00500CB7">
                          <w:rPr>
                            <w:noProof/>
                            <w:sz w:val="16"/>
                            <w:szCs w:val="16"/>
                            <w:rPrChange w:id="35" w:author="Torbjörn Dahlin" w:date="2015-02-17T09:50:00Z">
                              <w:rPr/>
                            </w:rPrChange>
                          </w:rPr>
                          <w:delText>777</w:delText>
                        </w:r>
                      </w:del>
                      <w:ins w:id="36" w:author="Erik Nissen" w:date="2015-02-12T10:18:00Z">
                        <w:del w:id="37" w:author="Johan Eltes" w:date="2015-03-25T11:04:00Z">
                          <w:r w:rsidR="004608C6" w:rsidRPr="004608C6" w:rsidDel="00500CB7">
                            <w:rPr>
                              <w:noProof/>
                              <w:sz w:val="16"/>
                              <w:szCs w:val="16"/>
                              <w:rPrChange w:id="38" w:author="Erik Nissen" w:date="2015-02-12T10:18:00Z">
                                <w:rPr/>
                              </w:rPrChange>
                            </w:rPr>
                            <w:delText>7</w:delText>
                          </w:r>
                        </w:del>
                      </w:ins>
                      <w:del w:id="39" w:author="Johan Eltes" w:date="2015-03-25T11:04:00Z">
                        <w:r w:rsidR="004608C6" w:rsidRPr="004608C6" w:rsidDel="00500CB7">
                          <w:rPr>
                            <w:noProof/>
                            <w:sz w:val="16"/>
                            <w:szCs w:val="16"/>
                          </w:rPr>
                          <w:delText>7</w:delText>
                        </w:r>
                      </w:del>
                    </w:fldSimple>
                    <w:r w:rsidRPr="00E12C4A">
                      <w:rPr>
                        <w:sz w:val="16"/>
                        <w:szCs w:val="16"/>
                      </w:rPr>
                      <w:t>)</w:t>
                    </w:r>
                  </w:p>
                </w:txbxContent>
              </v:textbox>
              <w10:wrap anchorx="page" anchory="page"/>
            </v:shape>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FB647B" w14:textId="0C20B981" w:rsidR="00D133DF" w:rsidRDefault="00D133DF" w:rsidP="00D774BC">
    <w:pPr>
      <w:tabs>
        <w:tab w:val="left" w:pos="6237"/>
      </w:tabs>
    </w:pPr>
    <w:r>
      <w:rPr>
        <w:rFonts w:cs="Georgia"/>
        <w:noProof/>
        <w:sz w:val="14"/>
        <w:szCs w:val="14"/>
        <w:lang w:eastAsia="sv-SE"/>
      </w:rPr>
      <w:drawing>
        <wp:anchor distT="0" distB="0" distL="114300" distR="114300" simplePos="0" relativeHeight="251658240" behindDoc="0" locked="1" layoutInCell="0" allowOverlap="1" wp14:anchorId="71CF5884" wp14:editId="3A83A3FC">
          <wp:simplePos x="0" y="0"/>
          <wp:positionH relativeFrom="page">
            <wp:posOffset>1080135</wp:posOffset>
          </wp:positionH>
          <wp:positionV relativeFrom="page">
            <wp:posOffset>828040</wp:posOffset>
          </wp:positionV>
          <wp:extent cx="1552575" cy="285750"/>
          <wp:effectExtent l="19050" t="0" r="9525" b="0"/>
          <wp:wrapNone/>
          <wp:docPr id="2"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40" w:name="Date"/>
    <w:r w:rsidR="00672340">
      <w:t>16 december</w:t>
    </w:r>
    <w:r>
      <w:t xml:space="preserve"> 2013</w:t>
    </w:r>
    <w:bookmarkEnd w:id="40"/>
  </w:p>
  <w:p w14:paraId="074A8BD1" w14:textId="77777777" w:rsidR="00D133DF" w:rsidRDefault="00D133DF" w:rsidP="00D774BC">
    <w:pPr>
      <w:tabs>
        <w:tab w:val="left" w:pos="6237"/>
      </w:tabs>
    </w:pPr>
    <w:r>
      <w:tab/>
    </w:r>
    <w:bookmarkStart w:id="41" w:name="LDnr"/>
    <w:bookmarkEnd w:id="41"/>
    <w:r>
      <w:t xml:space="preserve"> </w:t>
    </w:r>
    <w:bookmarkStart w:id="42" w:name="Dnr"/>
    <w:bookmarkEnd w:id="42"/>
  </w:p>
  <w:p w14:paraId="51E28F31" w14:textId="77777777" w:rsidR="00D133DF" w:rsidRDefault="00D133DF"/>
  <w:tbl>
    <w:tblPr>
      <w:tblW w:w="9180" w:type="dxa"/>
      <w:tblLayout w:type="fixed"/>
      <w:tblLook w:val="04A0" w:firstRow="1" w:lastRow="0" w:firstColumn="1" w:lastColumn="0" w:noHBand="0" w:noVBand="1"/>
    </w:tblPr>
    <w:tblGrid>
      <w:gridCol w:w="956"/>
      <w:gridCol w:w="1199"/>
      <w:gridCol w:w="4049"/>
      <w:gridCol w:w="2976"/>
    </w:tblGrid>
    <w:tr w:rsidR="00D133DF" w:rsidRPr="0024387D" w14:paraId="6B61CEB8" w14:textId="77777777" w:rsidTr="00364AE6">
      <w:tc>
        <w:tcPr>
          <w:tcW w:w="2155" w:type="dxa"/>
          <w:gridSpan w:val="2"/>
        </w:tcPr>
        <w:p w14:paraId="7B9C2277" w14:textId="77777777" w:rsidR="00D133DF" w:rsidRPr="0024387D" w:rsidRDefault="00D133DF" w:rsidP="00933E2C">
          <w:pPr>
            <w:pStyle w:val="Sidhuvud"/>
            <w:rPr>
              <w:rFonts w:cs="Georgia"/>
              <w:sz w:val="14"/>
              <w:szCs w:val="14"/>
            </w:rPr>
          </w:pPr>
          <w:r w:rsidRPr="0024387D">
            <w:rPr>
              <w:rFonts w:cs="Georgia"/>
              <w:sz w:val="14"/>
              <w:szCs w:val="14"/>
            </w:rPr>
            <w:t>Center för eHälsa i samverkan</w:t>
          </w:r>
        </w:p>
        <w:p w14:paraId="2FE31D00" w14:textId="77777777" w:rsidR="00D133DF" w:rsidRPr="0024387D" w:rsidRDefault="00D133DF" w:rsidP="00933E2C">
          <w:pPr>
            <w:pStyle w:val="Sidhuvud"/>
            <w:rPr>
              <w:rFonts w:cs="Georgia"/>
              <w:sz w:val="12"/>
              <w:szCs w:val="12"/>
            </w:rPr>
          </w:pPr>
          <w:r w:rsidRPr="0024387D">
            <w:rPr>
              <w:rFonts w:cs="Georgia"/>
              <w:sz w:val="12"/>
              <w:szCs w:val="12"/>
            </w:rPr>
            <w:t>Hornsgatan 20, 118 82 Stockholm</w:t>
          </w:r>
        </w:p>
        <w:p w14:paraId="36DC66E3" w14:textId="77777777" w:rsidR="00D133DF" w:rsidRPr="0024387D" w:rsidRDefault="00D133DF" w:rsidP="00933E2C">
          <w:pPr>
            <w:pStyle w:val="Sidhuvud"/>
            <w:rPr>
              <w:rFonts w:cs="Georgia"/>
              <w:sz w:val="12"/>
              <w:szCs w:val="12"/>
            </w:rPr>
          </w:pPr>
          <w:r>
            <w:rPr>
              <w:rFonts w:cs="Georgia"/>
              <w:sz w:val="12"/>
              <w:szCs w:val="12"/>
            </w:rPr>
            <w:t>Vxl: 08-452 70 00</w:t>
          </w:r>
        </w:p>
        <w:p w14:paraId="4063DCCB" w14:textId="22C1C5E6" w:rsidR="00D133DF" w:rsidRDefault="00D133DF" w:rsidP="00933E2C">
          <w:pPr>
            <w:pStyle w:val="Sidhuvud"/>
            <w:rPr>
              <w:rFonts w:cs="Georgia"/>
              <w:sz w:val="12"/>
              <w:szCs w:val="12"/>
            </w:rPr>
          </w:pPr>
          <w:r>
            <w:rPr>
              <w:rFonts w:cs="Georgia"/>
              <w:sz w:val="12"/>
              <w:szCs w:val="12"/>
            </w:rPr>
            <w:t>Tel:</w:t>
          </w:r>
          <w:r w:rsidRPr="0024387D">
            <w:rPr>
              <w:rFonts w:cs="Georgia"/>
              <w:sz w:val="12"/>
              <w:szCs w:val="12"/>
            </w:rPr>
            <w:t xml:space="preserve"> </w:t>
          </w:r>
          <w:bookmarkStart w:id="43" w:name="PhoneDirect"/>
          <w:bookmarkEnd w:id="43"/>
          <w:r>
            <w:rPr>
              <w:rFonts w:cs="Georgia"/>
              <w:sz w:val="12"/>
              <w:szCs w:val="12"/>
            </w:rPr>
            <w:t xml:space="preserve"> </w:t>
          </w:r>
          <w:r w:rsidR="00160514" w:rsidRPr="00160514">
            <w:rPr>
              <w:rFonts w:cs="Georgia"/>
              <w:sz w:val="12"/>
              <w:szCs w:val="12"/>
              <w:highlight w:val="yellow"/>
            </w:rPr>
            <w:t>08-xx xx xx</w:t>
          </w:r>
        </w:p>
        <w:p w14:paraId="521A38C7" w14:textId="33CB11AD" w:rsidR="00D133DF" w:rsidRPr="00160514" w:rsidRDefault="00D133DF" w:rsidP="00933E2C">
          <w:pPr>
            <w:pStyle w:val="Sidhuvud"/>
            <w:rPr>
              <w:rFonts w:cs="Georgia"/>
              <w:color w:val="31849B" w:themeColor="accent5" w:themeShade="BF"/>
              <w:sz w:val="12"/>
              <w:szCs w:val="12"/>
            </w:rPr>
          </w:pPr>
          <w:bookmarkStart w:id="44" w:name="LMobile"/>
          <w:bookmarkEnd w:id="44"/>
          <w:r w:rsidRPr="0024387D">
            <w:rPr>
              <w:rFonts w:cs="Georgia"/>
              <w:sz w:val="12"/>
              <w:szCs w:val="12"/>
            </w:rPr>
            <w:t xml:space="preserve"> </w:t>
          </w:r>
          <w:bookmarkStart w:id="45" w:name="Mobile"/>
          <w:bookmarkEnd w:id="45"/>
          <w:r w:rsidR="00160514" w:rsidRPr="00160514">
            <w:rPr>
              <w:rFonts w:cs="Georgia"/>
              <w:color w:val="31849B" w:themeColor="accent5" w:themeShade="BF"/>
              <w:sz w:val="12"/>
              <w:szCs w:val="12"/>
            </w:rPr>
            <w:fldChar w:fldCharType="begin"/>
          </w:r>
          <w:r w:rsidR="00160514" w:rsidRPr="00160514">
            <w:rPr>
              <w:rFonts w:cs="Georgia"/>
              <w:color w:val="31849B" w:themeColor="accent5" w:themeShade="BF"/>
              <w:sz w:val="12"/>
              <w:szCs w:val="12"/>
            </w:rPr>
            <w:instrText xml:space="preserve"> DOCPROPERTY  "arknummer" \* MERGEFORMAT </w:instrText>
          </w:r>
          <w:r w:rsidR="00160514" w:rsidRPr="00160514">
            <w:rPr>
              <w:rFonts w:cs="Georgia"/>
              <w:color w:val="31849B" w:themeColor="accent5" w:themeShade="BF"/>
              <w:sz w:val="12"/>
              <w:szCs w:val="12"/>
            </w:rPr>
            <w:fldChar w:fldCharType="separate"/>
          </w:r>
          <w:r w:rsidR="00160514" w:rsidRPr="00160514">
            <w:rPr>
              <w:rFonts w:cs="Georgia"/>
              <w:color w:val="31849B" w:themeColor="accent5" w:themeShade="BF"/>
              <w:sz w:val="12"/>
              <w:szCs w:val="12"/>
            </w:rPr>
            <w:t>ARK_0023</w:t>
          </w:r>
          <w:r w:rsidR="00160514" w:rsidRPr="00160514">
            <w:rPr>
              <w:rFonts w:cs="Georgia"/>
              <w:color w:val="31849B" w:themeColor="accent5" w:themeShade="BF"/>
              <w:sz w:val="12"/>
              <w:szCs w:val="12"/>
            </w:rPr>
            <w:fldChar w:fldCharType="end"/>
          </w:r>
        </w:p>
        <w:p w14:paraId="53010CBF" w14:textId="77777777" w:rsidR="00D133DF" w:rsidRDefault="00D133DF" w:rsidP="00933E2C">
          <w:pPr>
            <w:pStyle w:val="Sidhuvud"/>
            <w:rPr>
              <w:rFonts w:cs="Georgia"/>
              <w:sz w:val="12"/>
              <w:szCs w:val="12"/>
            </w:rPr>
          </w:pPr>
        </w:p>
        <w:p w14:paraId="6A52EF26" w14:textId="0FDF273B" w:rsidR="00D133DF" w:rsidRPr="0024387D" w:rsidRDefault="003972F3" w:rsidP="00933E2C">
          <w:pPr>
            <w:pStyle w:val="Sidhuvud"/>
            <w:rPr>
              <w:rFonts w:cs="Georgia"/>
              <w:sz w:val="12"/>
              <w:szCs w:val="12"/>
            </w:rPr>
          </w:pPr>
          <w:r>
            <w:rPr>
              <w:rFonts w:cs="Georgia"/>
              <w:sz w:val="12"/>
              <w:szCs w:val="12"/>
            </w:rPr>
            <w:t>Nadeem Hossain</w:t>
          </w:r>
        </w:p>
        <w:p w14:paraId="0AAD7700" w14:textId="77777777" w:rsidR="00D133DF" w:rsidRPr="0024387D" w:rsidRDefault="00D133DF" w:rsidP="00933E2C">
          <w:pPr>
            <w:pStyle w:val="Sidhuvud"/>
            <w:rPr>
              <w:rFonts w:cs="Georgia"/>
              <w:sz w:val="12"/>
              <w:szCs w:val="12"/>
            </w:rPr>
          </w:pPr>
          <w:bookmarkStart w:id="46" w:name="Email"/>
          <w:bookmarkEnd w:id="46"/>
        </w:p>
      </w:tc>
      <w:tc>
        <w:tcPr>
          <w:tcW w:w="4049" w:type="dxa"/>
        </w:tcPr>
        <w:p w14:paraId="3BBAE795" w14:textId="77777777" w:rsidR="00D133DF" w:rsidRPr="0024387D" w:rsidRDefault="00D133DF" w:rsidP="00933E2C">
          <w:pPr>
            <w:pStyle w:val="Sidhuvud"/>
            <w:rPr>
              <w:rFonts w:cs="Georgia"/>
              <w:sz w:val="14"/>
              <w:szCs w:val="14"/>
            </w:rPr>
          </w:pPr>
        </w:p>
      </w:tc>
      <w:tc>
        <w:tcPr>
          <w:tcW w:w="2976" w:type="dxa"/>
        </w:tcPr>
        <w:p w14:paraId="0C531BE5" w14:textId="77777777" w:rsidR="00D133DF" w:rsidRDefault="00D133DF" w:rsidP="00933E2C">
          <w:r>
            <w:t xml:space="preserve"> </w:t>
          </w:r>
          <w:bookmarkStart w:id="47" w:name="slask"/>
          <w:bookmarkStart w:id="48" w:name="Addressee"/>
          <w:bookmarkEnd w:id="47"/>
          <w:bookmarkEnd w:id="48"/>
        </w:p>
      </w:tc>
    </w:tr>
    <w:tr w:rsidR="00D133DF" w:rsidRPr="00F456CC" w14:paraId="3D3B3E90" w14:textId="77777777" w:rsidTr="00364AE6">
      <w:tc>
        <w:tcPr>
          <w:tcW w:w="956" w:type="dxa"/>
          <w:tcBorders>
            <w:right w:val="single" w:sz="4" w:space="0" w:color="auto"/>
          </w:tcBorders>
        </w:tcPr>
        <w:p w14:paraId="22446155" w14:textId="77777777" w:rsidR="00D133DF" w:rsidRPr="00F456CC" w:rsidRDefault="00D133DF" w:rsidP="00933E2C">
          <w:pPr>
            <w:pStyle w:val="Sidhuvud"/>
            <w:rPr>
              <w:rFonts w:cs="Georgia"/>
              <w:sz w:val="12"/>
              <w:szCs w:val="12"/>
            </w:rPr>
          </w:pPr>
          <w:r w:rsidRPr="00F456CC">
            <w:rPr>
              <w:rFonts w:cs="Georgia"/>
              <w:sz w:val="12"/>
              <w:szCs w:val="12"/>
            </w:rPr>
            <w:t>www.cehis.se</w:t>
          </w:r>
        </w:p>
      </w:tc>
      <w:tc>
        <w:tcPr>
          <w:tcW w:w="1199" w:type="dxa"/>
          <w:tcBorders>
            <w:left w:val="single" w:sz="4" w:space="0" w:color="auto"/>
          </w:tcBorders>
        </w:tcPr>
        <w:p w14:paraId="3456B05A" w14:textId="77777777" w:rsidR="00D133DF" w:rsidRPr="00F456CC" w:rsidRDefault="00D133DF" w:rsidP="00933E2C">
          <w:pPr>
            <w:pStyle w:val="Sidhuvud"/>
            <w:rPr>
              <w:rFonts w:cs="Georgia"/>
              <w:sz w:val="12"/>
              <w:szCs w:val="12"/>
            </w:rPr>
          </w:pPr>
          <w:r w:rsidRPr="002C11AF">
            <w:rPr>
              <w:rFonts w:cs="Georgia"/>
              <w:sz w:val="12"/>
              <w:szCs w:val="12"/>
            </w:rPr>
            <w:t>info@cehis.se</w:t>
          </w:r>
        </w:p>
      </w:tc>
      <w:tc>
        <w:tcPr>
          <w:tcW w:w="4049" w:type="dxa"/>
        </w:tcPr>
        <w:p w14:paraId="7CB8488E" w14:textId="77777777" w:rsidR="00D133DF" w:rsidRPr="002C11AF" w:rsidRDefault="00D133DF" w:rsidP="00933E2C">
          <w:pPr>
            <w:pStyle w:val="Sidhuvud"/>
            <w:rPr>
              <w:rFonts w:cs="Georgia"/>
              <w:sz w:val="12"/>
              <w:szCs w:val="12"/>
            </w:rPr>
          </w:pPr>
        </w:p>
      </w:tc>
      <w:tc>
        <w:tcPr>
          <w:tcW w:w="2976" w:type="dxa"/>
        </w:tcPr>
        <w:p w14:paraId="44C463F3" w14:textId="77777777" w:rsidR="00D133DF" w:rsidRPr="002C11AF" w:rsidRDefault="00D133DF" w:rsidP="00933E2C">
          <w:pPr>
            <w:pStyle w:val="Sidhuvud"/>
            <w:rPr>
              <w:rFonts w:cs="Georgia"/>
              <w:sz w:val="12"/>
              <w:szCs w:val="12"/>
            </w:rPr>
          </w:pPr>
        </w:p>
      </w:tc>
    </w:tr>
  </w:tbl>
  <w:p w14:paraId="24DBF9A0" w14:textId="77777777" w:rsidR="00D133DF" w:rsidRDefault="00D133DF" w:rsidP="003755FD">
    <w:pPr>
      <w:pStyle w:val="Sidhuvud"/>
    </w:pPr>
    <w:bookmarkStart w:id="49" w:name="Radera2"/>
    <w:bookmarkEnd w:id="49"/>
  </w:p>
  <w:p w14:paraId="26042467" w14:textId="77777777" w:rsidR="00D133DF" w:rsidRDefault="00D133DF" w:rsidP="003755FD">
    <w:pPr>
      <w:pStyle w:val="Sidhuvud"/>
    </w:pPr>
  </w:p>
  <w:p w14:paraId="07F53C84" w14:textId="77777777" w:rsidR="00D133DF" w:rsidRDefault="00D133DF" w:rsidP="003755FD">
    <w:pPr>
      <w:pStyle w:val="Sidhuvud"/>
    </w:pPr>
  </w:p>
  <w:p w14:paraId="661F5729" w14:textId="77777777" w:rsidR="00D133DF" w:rsidRPr="003755FD" w:rsidRDefault="00D133DF" w:rsidP="007306AD">
    <w:r>
      <w:rPr>
        <w:noProof/>
        <w:lang w:eastAsia="sv-SE"/>
      </w:rPr>
      <mc:AlternateContent>
        <mc:Choice Requires="wps">
          <w:drawing>
            <wp:anchor distT="0" distB="0" distL="114300" distR="114300" simplePos="0" relativeHeight="251658244" behindDoc="0" locked="0" layoutInCell="1" allowOverlap="1" wp14:anchorId="6736C0E7" wp14:editId="3A934D43">
              <wp:simplePos x="0" y="0"/>
              <wp:positionH relativeFrom="page">
                <wp:posOffset>6430645</wp:posOffset>
              </wp:positionH>
              <wp:positionV relativeFrom="page">
                <wp:posOffset>291465</wp:posOffset>
              </wp:positionV>
              <wp:extent cx="536575" cy="404495"/>
              <wp:effectExtent l="127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CB7B40" w14:textId="77777777" w:rsidR="00D133DF" w:rsidRPr="00C05223" w:rsidRDefault="00D133DF"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3A2A8D">
                            <w:rPr>
                              <w:noProof/>
                              <w:sz w:val="16"/>
                              <w:szCs w:val="16"/>
                            </w:rPr>
                            <w:t>1</w:t>
                          </w:r>
                          <w:r w:rsidRPr="00E12C4A">
                            <w:rPr>
                              <w:sz w:val="16"/>
                              <w:szCs w:val="16"/>
                            </w:rPr>
                            <w:fldChar w:fldCharType="end"/>
                          </w:r>
                          <w:r w:rsidRPr="00E12C4A">
                            <w:rPr>
                              <w:sz w:val="16"/>
                              <w:szCs w:val="16"/>
                            </w:rPr>
                            <w:t xml:space="preserve"> (</w:t>
                          </w:r>
                          <w:fldSimple w:instr=" SECTIONPAGES   \* MERGEFORMAT ">
                            <w:ins w:id="50" w:author="Johan Eltes" w:date="2015-03-25T11:11:00Z">
                              <w:r w:rsidR="003A2A8D" w:rsidRPr="003A2A8D">
                                <w:rPr>
                                  <w:noProof/>
                                  <w:sz w:val="16"/>
                                  <w:szCs w:val="16"/>
                                  <w:rPrChange w:id="51" w:author="Johan Eltes" w:date="2015-03-25T11:11:00Z">
                                    <w:rPr/>
                                  </w:rPrChange>
                                </w:rPr>
                                <w:t>7</w:t>
                              </w:r>
                            </w:ins>
                            <w:ins w:id="52" w:author="Torbjörn Dahlin" w:date="2015-02-17T09:50:00Z">
                              <w:del w:id="53" w:author="Johan Eltes" w:date="2015-03-25T11:04:00Z">
                                <w:r w:rsidR="00875806" w:rsidRPr="00875806" w:rsidDel="00500CB7">
                                  <w:rPr>
                                    <w:noProof/>
                                    <w:sz w:val="16"/>
                                    <w:szCs w:val="16"/>
                                    <w:rPrChange w:id="54" w:author="Torbjörn Dahlin" w:date="2015-02-17T09:50:00Z">
                                      <w:rPr/>
                                    </w:rPrChange>
                                  </w:rPr>
                                  <w:delText>7</w:delText>
                                </w:r>
                              </w:del>
                            </w:ins>
                            <w:ins w:id="55" w:author="Erik Nissen" w:date="2015-02-12T10:18:00Z">
                              <w:del w:id="56" w:author="Johan Eltes" w:date="2015-03-25T11:04:00Z">
                                <w:r w:rsidR="004608C6" w:rsidRPr="004608C6" w:rsidDel="00500CB7">
                                  <w:rPr>
                                    <w:noProof/>
                                    <w:sz w:val="16"/>
                                    <w:szCs w:val="16"/>
                                    <w:rPrChange w:id="57" w:author="Erik Nissen" w:date="2015-02-12T10:18:00Z">
                                      <w:rPr/>
                                    </w:rPrChange>
                                  </w:rPr>
                                  <w:delText>7</w:delText>
                                </w:r>
                              </w:del>
                            </w:ins>
                            <w:del w:id="58" w:author="Johan Eltes" w:date="2015-03-25T11:04:00Z">
                              <w:r w:rsidR="004608C6" w:rsidRPr="004608C6" w:rsidDel="00500CB7">
                                <w:rPr>
                                  <w:noProof/>
                                  <w:sz w:val="16"/>
                                  <w:szCs w:val="16"/>
                                </w:rPr>
                                <w:delText>7</w:delText>
                              </w:r>
                            </w:del>
                          </w:fldSimple>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margin-left:506.35pt;margin-top:22.95pt;width:42.25pt;height:31.85pt;z-index:2516582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" fillcolor="white [3212]" stroked="f">
              <v:textbox>
                <w:txbxContent>
                  <w:p w14:paraId="2FCB7B40" w14:textId="77777777" w:rsidR="00D133DF" w:rsidRPr="00C05223" w:rsidRDefault="00D133DF"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3A2A8D">
                      <w:rPr>
                        <w:noProof/>
                        <w:sz w:val="16"/>
                        <w:szCs w:val="16"/>
                      </w:rPr>
                      <w:t>1</w:t>
                    </w:r>
                    <w:r w:rsidRPr="00E12C4A">
                      <w:rPr>
                        <w:sz w:val="16"/>
                        <w:szCs w:val="16"/>
                      </w:rPr>
                      <w:fldChar w:fldCharType="end"/>
                    </w:r>
                    <w:r w:rsidRPr="00E12C4A">
                      <w:rPr>
                        <w:sz w:val="16"/>
                        <w:szCs w:val="16"/>
                      </w:rPr>
                      <w:t xml:space="preserve"> (</w:t>
                    </w:r>
                    <w:fldSimple w:instr=" SECTIONPAGES   \* MERGEFORMAT ">
                      <w:ins w:id="59" w:author="Johan Eltes" w:date="2015-03-25T11:11:00Z">
                        <w:r w:rsidR="003A2A8D" w:rsidRPr="003A2A8D">
                          <w:rPr>
                            <w:noProof/>
                            <w:sz w:val="16"/>
                            <w:szCs w:val="16"/>
                            <w:rPrChange w:id="60" w:author="Johan Eltes" w:date="2015-03-25T11:11:00Z">
                              <w:rPr/>
                            </w:rPrChange>
                          </w:rPr>
                          <w:t>7</w:t>
                        </w:r>
                      </w:ins>
                      <w:ins w:id="61" w:author="Torbjörn Dahlin" w:date="2015-02-17T09:50:00Z">
                        <w:del w:id="62" w:author="Johan Eltes" w:date="2015-03-25T11:04:00Z">
                          <w:r w:rsidR="00875806" w:rsidRPr="00875806" w:rsidDel="00500CB7">
                            <w:rPr>
                              <w:noProof/>
                              <w:sz w:val="16"/>
                              <w:szCs w:val="16"/>
                              <w:rPrChange w:id="63" w:author="Torbjörn Dahlin" w:date="2015-02-17T09:50:00Z">
                                <w:rPr/>
                              </w:rPrChange>
                            </w:rPr>
                            <w:delText>7</w:delText>
                          </w:r>
                        </w:del>
                      </w:ins>
                      <w:ins w:id="64" w:author="Erik Nissen" w:date="2015-02-12T10:18:00Z">
                        <w:del w:id="65" w:author="Johan Eltes" w:date="2015-03-25T11:04:00Z">
                          <w:r w:rsidR="004608C6" w:rsidRPr="004608C6" w:rsidDel="00500CB7">
                            <w:rPr>
                              <w:noProof/>
                              <w:sz w:val="16"/>
                              <w:szCs w:val="16"/>
                              <w:rPrChange w:id="66" w:author="Erik Nissen" w:date="2015-02-12T10:18:00Z">
                                <w:rPr/>
                              </w:rPrChange>
                            </w:rPr>
                            <w:delText>7</w:delText>
                          </w:r>
                        </w:del>
                      </w:ins>
                      <w:del w:id="67" w:author="Johan Eltes" w:date="2015-03-25T11:04:00Z">
                        <w:r w:rsidR="004608C6" w:rsidRPr="004608C6" w:rsidDel="00500CB7">
                          <w:rPr>
                            <w:noProof/>
                            <w:sz w:val="16"/>
                            <w:szCs w:val="16"/>
                          </w:rPr>
                          <w:delText>7</w:delText>
                        </w:r>
                      </w:del>
                    </w:fldSimple>
                    <w:r w:rsidRPr="00E12C4A">
                      <w:rPr>
                        <w:sz w:val="16"/>
                        <w:szCs w:val="16"/>
                      </w:rPr>
                      <w:t>)</w:t>
                    </w:r>
                  </w:p>
                </w:txbxContent>
              </v:textbox>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0000003"/>
    <w:multiLevelType w:val="singleLevel"/>
    <w:tmpl w:val="00000003"/>
    <w:name w:val="WW8Num3"/>
    <w:lvl w:ilvl="0">
      <w:start w:val="2"/>
      <w:numFmt w:val="bullet"/>
      <w:lvlText w:val=""/>
      <w:lvlJc w:val="left"/>
      <w:pPr>
        <w:tabs>
          <w:tab w:val="num" w:pos="1080"/>
        </w:tabs>
        <w:ind w:left="1080" w:hanging="360"/>
      </w:pPr>
      <w:rPr>
        <w:rFonts w:ascii="Symbol" w:hAnsi="Symbol"/>
      </w:rPr>
    </w:lvl>
  </w:abstractNum>
  <w:abstractNum w:abstractNumId="3">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0C7527B"/>
    <w:multiLevelType w:val="multilevel"/>
    <w:tmpl w:val="0C4C3D10"/>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C3C737E"/>
    <w:multiLevelType w:val="hybridMultilevel"/>
    <w:tmpl w:val="08F4B5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CD768F7"/>
    <w:multiLevelType w:val="multilevel"/>
    <w:tmpl w:val="E146D1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6">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4C935620"/>
    <w:multiLevelType w:val="multilevel"/>
    <w:tmpl w:val="598A970A"/>
    <w:lvl w:ilvl="0">
      <w:start w:val="1"/>
      <w:numFmt w:val="decimal"/>
      <w:pStyle w:val="Rubrik1"/>
      <w:lvlText w:val="%1."/>
      <w:lvlJc w:val="left"/>
      <w:pPr>
        <w:ind w:left="360" w:hanging="360"/>
      </w:pPr>
    </w:lvl>
    <w:lvl w:ilvl="1">
      <w:start w:val="1"/>
      <w:numFmt w:val="decimal"/>
      <w:pStyle w:val="Rubrik2"/>
      <w:lvlText w:val="%1.%2."/>
      <w:lvlJc w:val="left"/>
      <w:pPr>
        <w:ind w:left="792" w:hanging="432"/>
      </w:pPr>
    </w:lvl>
    <w:lvl w:ilvl="2">
      <w:start w:val="1"/>
      <w:numFmt w:val="decimal"/>
      <w:pStyle w:val="Rubrik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1">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7">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5E4F4507"/>
    <w:multiLevelType w:val="multilevel"/>
    <w:tmpl w:val="F7785D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7EB964F8"/>
    <w:multiLevelType w:val="multilevel"/>
    <w:tmpl w:val="2BFE1C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14"/>
  </w:num>
  <w:num w:numId="4">
    <w:abstractNumId w:val="7"/>
  </w:num>
  <w:num w:numId="5">
    <w:abstractNumId w:val="23"/>
  </w:num>
  <w:num w:numId="6">
    <w:abstractNumId w:val="16"/>
  </w:num>
  <w:num w:numId="7">
    <w:abstractNumId w:val="25"/>
  </w:num>
  <w:num w:numId="8">
    <w:abstractNumId w:val="26"/>
  </w:num>
  <w:num w:numId="9">
    <w:abstractNumId w:val="18"/>
  </w:num>
  <w:num w:numId="10">
    <w:abstractNumId w:val="17"/>
  </w:num>
  <w:num w:numId="11">
    <w:abstractNumId w:val="13"/>
  </w:num>
  <w:num w:numId="12">
    <w:abstractNumId w:val="27"/>
  </w:num>
  <w:num w:numId="13">
    <w:abstractNumId w:val="15"/>
  </w:num>
  <w:num w:numId="14">
    <w:abstractNumId w:val="4"/>
  </w:num>
  <w:num w:numId="15">
    <w:abstractNumId w:val="21"/>
  </w:num>
  <w:num w:numId="16">
    <w:abstractNumId w:val="24"/>
  </w:num>
  <w:num w:numId="17">
    <w:abstractNumId w:val="29"/>
  </w:num>
  <w:num w:numId="18">
    <w:abstractNumId w:val="22"/>
  </w:num>
  <w:num w:numId="19">
    <w:abstractNumId w:val="5"/>
  </w:num>
  <w:num w:numId="20">
    <w:abstractNumId w:val="10"/>
  </w:num>
  <w:num w:numId="21">
    <w:abstractNumId w:val="9"/>
  </w:num>
  <w:num w:numId="22">
    <w:abstractNumId w:val="3"/>
  </w:num>
  <w:num w:numId="23">
    <w:abstractNumId w:val="20"/>
  </w:num>
  <w:num w:numId="24">
    <w:abstractNumId w:val="11"/>
  </w:num>
  <w:num w:numId="25">
    <w:abstractNumId w:val="2"/>
  </w:num>
  <w:num w:numId="26">
    <w:abstractNumId w:val="8"/>
  </w:num>
  <w:num w:numId="27">
    <w:abstractNumId w:val="30"/>
  </w:num>
  <w:num w:numId="28">
    <w:abstractNumId w:val="12"/>
  </w:num>
  <w:num w:numId="29">
    <w:abstractNumId w:val="28"/>
  </w:num>
  <w:num w:numId="30">
    <w:abstractNumId w:val="6"/>
  </w:num>
  <w:num w:numId="31">
    <w:abstractNumId w:val="19"/>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rik Nissen">
    <w15:presenceInfo w15:providerId="AD" w15:userId="S-1-5-21-2409380584-1769741887-2215177708-16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5"/>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13301"/>
    <w:rsid w:val="00036FF1"/>
    <w:rsid w:val="00047E25"/>
    <w:rsid w:val="00053977"/>
    <w:rsid w:val="0008100A"/>
    <w:rsid w:val="000844ED"/>
    <w:rsid w:val="000954B2"/>
    <w:rsid w:val="000A69BD"/>
    <w:rsid w:val="000C1ACF"/>
    <w:rsid w:val="000C776C"/>
    <w:rsid w:val="000D4323"/>
    <w:rsid w:val="000E020A"/>
    <w:rsid w:val="000E190F"/>
    <w:rsid w:val="00100B52"/>
    <w:rsid w:val="001160B2"/>
    <w:rsid w:val="00116504"/>
    <w:rsid w:val="001233FB"/>
    <w:rsid w:val="001502F9"/>
    <w:rsid w:val="00160052"/>
    <w:rsid w:val="00160514"/>
    <w:rsid w:val="001714C5"/>
    <w:rsid w:val="001752B9"/>
    <w:rsid w:val="00183401"/>
    <w:rsid w:val="00184750"/>
    <w:rsid w:val="00191B2C"/>
    <w:rsid w:val="001B2C00"/>
    <w:rsid w:val="001C046C"/>
    <w:rsid w:val="001C1E6E"/>
    <w:rsid w:val="002047F2"/>
    <w:rsid w:val="00212825"/>
    <w:rsid w:val="00224476"/>
    <w:rsid w:val="00226F03"/>
    <w:rsid w:val="0024387D"/>
    <w:rsid w:val="00246426"/>
    <w:rsid w:val="00267208"/>
    <w:rsid w:val="00277ADB"/>
    <w:rsid w:val="0029087A"/>
    <w:rsid w:val="002A59E4"/>
    <w:rsid w:val="002A77D2"/>
    <w:rsid w:val="002C11AF"/>
    <w:rsid w:val="002D5B10"/>
    <w:rsid w:val="002E6348"/>
    <w:rsid w:val="002F7E28"/>
    <w:rsid w:val="0030710D"/>
    <w:rsid w:val="00322A41"/>
    <w:rsid w:val="00325EBF"/>
    <w:rsid w:val="00346926"/>
    <w:rsid w:val="00364AE6"/>
    <w:rsid w:val="00364D31"/>
    <w:rsid w:val="00370908"/>
    <w:rsid w:val="00370C03"/>
    <w:rsid w:val="003755FD"/>
    <w:rsid w:val="00390030"/>
    <w:rsid w:val="003926BB"/>
    <w:rsid w:val="00394F76"/>
    <w:rsid w:val="003972F3"/>
    <w:rsid w:val="003A1F89"/>
    <w:rsid w:val="003A2A8D"/>
    <w:rsid w:val="003C2350"/>
    <w:rsid w:val="003C2D14"/>
    <w:rsid w:val="003D21E1"/>
    <w:rsid w:val="00405057"/>
    <w:rsid w:val="00415214"/>
    <w:rsid w:val="00415791"/>
    <w:rsid w:val="004375C9"/>
    <w:rsid w:val="004433BE"/>
    <w:rsid w:val="00444C74"/>
    <w:rsid w:val="004608C6"/>
    <w:rsid w:val="00460BEE"/>
    <w:rsid w:val="00482B99"/>
    <w:rsid w:val="00491FA2"/>
    <w:rsid w:val="0049416E"/>
    <w:rsid w:val="004B0B17"/>
    <w:rsid w:val="004B347C"/>
    <w:rsid w:val="004C349F"/>
    <w:rsid w:val="004F2686"/>
    <w:rsid w:val="004F39E1"/>
    <w:rsid w:val="00500CB7"/>
    <w:rsid w:val="00525CF4"/>
    <w:rsid w:val="005408F3"/>
    <w:rsid w:val="005477ED"/>
    <w:rsid w:val="005521B0"/>
    <w:rsid w:val="0056497A"/>
    <w:rsid w:val="0057032F"/>
    <w:rsid w:val="0059544B"/>
    <w:rsid w:val="005957FC"/>
    <w:rsid w:val="005A0069"/>
    <w:rsid w:val="005A11F9"/>
    <w:rsid w:val="005A2DFC"/>
    <w:rsid w:val="005A6077"/>
    <w:rsid w:val="005A6380"/>
    <w:rsid w:val="005B6762"/>
    <w:rsid w:val="005C5369"/>
    <w:rsid w:val="005D655F"/>
    <w:rsid w:val="005D6C3E"/>
    <w:rsid w:val="005E710A"/>
    <w:rsid w:val="005F2B18"/>
    <w:rsid w:val="00602874"/>
    <w:rsid w:val="006217E0"/>
    <w:rsid w:val="00633EAD"/>
    <w:rsid w:val="00650709"/>
    <w:rsid w:val="00653081"/>
    <w:rsid w:val="00661F2C"/>
    <w:rsid w:val="006648CB"/>
    <w:rsid w:val="00672340"/>
    <w:rsid w:val="00686189"/>
    <w:rsid w:val="0069359C"/>
    <w:rsid w:val="006A4A7F"/>
    <w:rsid w:val="006A4E14"/>
    <w:rsid w:val="006E6C94"/>
    <w:rsid w:val="006E7C71"/>
    <w:rsid w:val="00702AFD"/>
    <w:rsid w:val="00707704"/>
    <w:rsid w:val="00714301"/>
    <w:rsid w:val="0072035C"/>
    <w:rsid w:val="007231DB"/>
    <w:rsid w:val="00727057"/>
    <w:rsid w:val="007306AD"/>
    <w:rsid w:val="007804CB"/>
    <w:rsid w:val="007871FB"/>
    <w:rsid w:val="007A0162"/>
    <w:rsid w:val="007A2939"/>
    <w:rsid w:val="007B025E"/>
    <w:rsid w:val="007B2DED"/>
    <w:rsid w:val="007C24CF"/>
    <w:rsid w:val="007C2A05"/>
    <w:rsid w:val="007C34B3"/>
    <w:rsid w:val="007C7D7A"/>
    <w:rsid w:val="007E0313"/>
    <w:rsid w:val="007E481B"/>
    <w:rsid w:val="007F0F3A"/>
    <w:rsid w:val="00805333"/>
    <w:rsid w:val="00817886"/>
    <w:rsid w:val="008303EF"/>
    <w:rsid w:val="00832F02"/>
    <w:rsid w:val="008465AF"/>
    <w:rsid w:val="00875806"/>
    <w:rsid w:val="00892362"/>
    <w:rsid w:val="008962E0"/>
    <w:rsid w:val="008977F7"/>
    <w:rsid w:val="008B23F2"/>
    <w:rsid w:val="008B34A4"/>
    <w:rsid w:val="008C400C"/>
    <w:rsid w:val="008C7C3E"/>
    <w:rsid w:val="008D7540"/>
    <w:rsid w:val="008D797D"/>
    <w:rsid w:val="008E73EF"/>
    <w:rsid w:val="008F38AA"/>
    <w:rsid w:val="008F6ADA"/>
    <w:rsid w:val="009036DE"/>
    <w:rsid w:val="00917AF8"/>
    <w:rsid w:val="00933E2C"/>
    <w:rsid w:val="00934DF5"/>
    <w:rsid w:val="00956547"/>
    <w:rsid w:val="00987592"/>
    <w:rsid w:val="009A056B"/>
    <w:rsid w:val="009A24FD"/>
    <w:rsid w:val="009A70FF"/>
    <w:rsid w:val="009A7229"/>
    <w:rsid w:val="009B1690"/>
    <w:rsid w:val="009B473C"/>
    <w:rsid w:val="009B5AA8"/>
    <w:rsid w:val="009C5E05"/>
    <w:rsid w:val="009D07E0"/>
    <w:rsid w:val="009D5269"/>
    <w:rsid w:val="009E057D"/>
    <w:rsid w:val="009E2F3A"/>
    <w:rsid w:val="009F1D5A"/>
    <w:rsid w:val="009F3594"/>
    <w:rsid w:val="00A03D94"/>
    <w:rsid w:val="00A35D2A"/>
    <w:rsid w:val="00A45C1B"/>
    <w:rsid w:val="00A50E40"/>
    <w:rsid w:val="00A7347F"/>
    <w:rsid w:val="00A80E12"/>
    <w:rsid w:val="00A81BE1"/>
    <w:rsid w:val="00A8749F"/>
    <w:rsid w:val="00AA3E23"/>
    <w:rsid w:val="00AB63BF"/>
    <w:rsid w:val="00AD6D79"/>
    <w:rsid w:val="00AF1559"/>
    <w:rsid w:val="00AF3B49"/>
    <w:rsid w:val="00AF7B2A"/>
    <w:rsid w:val="00B10EEB"/>
    <w:rsid w:val="00B1310A"/>
    <w:rsid w:val="00B14DBA"/>
    <w:rsid w:val="00B6227B"/>
    <w:rsid w:val="00B72189"/>
    <w:rsid w:val="00B77363"/>
    <w:rsid w:val="00B77D5E"/>
    <w:rsid w:val="00B86215"/>
    <w:rsid w:val="00B90A42"/>
    <w:rsid w:val="00BA7EB1"/>
    <w:rsid w:val="00BB02BA"/>
    <w:rsid w:val="00BD3476"/>
    <w:rsid w:val="00BD68EB"/>
    <w:rsid w:val="00C00D40"/>
    <w:rsid w:val="00C04B41"/>
    <w:rsid w:val="00C10D6D"/>
    <w:rsid w:val="00C14D25"/>
    <w:rsid w:val="00C20DBF"/>
    <w:rsid w:val="00C26EAC"/>
    <w:rsid w:val="00C375AB"/>
    <w:rsid w:val="00C427B8"/>
    <w:rsid w:val="00C52D77"/>
    <w:rsid w:val="00C5331E"/>
    <w:rsid w:val="00C54788"/>
    <w:rsid w:val="00C66377"/>
    <w:rsid w:val="00C71635"/>
    <w:rsid w:val="00C72B17"/>
    <w:rsid w:val="00C72FDC"/>
    <w:rsid w:val="00C875DE"/>
    <w:rsid w:val="00C929AE"/>
    <w:rsid w:val="00CC270E"/>
    <w:rsid w:val="00CC7016"/>
    <w:rsid w:val="00CC70DA"/>
    <w:rsid w:val="00CE0FA6"/>
    <w:rsid w:val="00CE1031"/>
    <w:rsid w:val="00CE7DFC"/>
    <w:rsid w:val="00CF4460"/>
    <w:rsid w:val="00CF47A0"/>
    <w:rsid w:val="00D037DF"/>
    <w:rsid w:val="00D133DF"/>
    <w:rsid w:val="00D21C11"/>
    <w:rsid w:val="00D53A9A"/>
    <w:rsid w:val="00D774BC"/>
    <w:rsid w:val="00D77C31"/>
    <w:rsid w:val="00D91240"/>
    <w:rsid w:val="00D93512"/>
    <w:rsid w:val="00DA1759"/>
    <w:rsid w:val="00DA5D2D"/>
    <w:rsid w:val="00DB56E2"/>
    <w:rsid w:val="00DC3968"/>
    <w:rsid w:val="00DE0C17"/>
    <w:rsid w:val="00DE35C6"/>
    <w:rsid w:val="00E1012B"/>
    <w:rsid w:val="00E127E3"/>
    <w:rsid w:val="00E12C4A"/>
    <w:rsid w:val="00E2294E"/>
    <w:rsid w:val="00E46C51"/>
    <w:rsid w:val="00E738E4"/>
    <w:rsid w:val="00E809F3"/>
    <w:rsid w:val="00E9789B"/>
    <w:rsid w:val="00EA1166"/>
    <w:rsid w:val="00EA2E73"/>
    <w:rsid w:val="00EB1451"/>
    <w:rsid w:val="00EB1E88"/>
    <w:rsid w:val="00EB63D6"/>
    <w:rsid w:val="00EC3FBC"/>
    <w:rsid w:val="00EC5E28"/>
    <w:rsid w:val="00ED3446"/>
    <w:rsid w:val="00ED59F7"/>
    <w:rsid w:val="00EE04DB"/>
    <w:rsid w:val="00EE0737"/>
    <w:rsid w:val="00EE64E3"/>
    <w:rsid w:val="00EE7FE7"/>
    <w:rsid w:val="00F07598"/>
    <w:rsid w:val="00F34EBF"/>
    <w:rsid w:val="00F35BE1"/>
    <w:rsid w:val="00F456CC"/>
    <w:rsid w:val="00F46893"/>
    <w:rsid w:val="00F85F1F"/>
    <w:rsid w:val="00FB1144"/>
    <w:rsid w:val="00FB20B9"/>
    <w:rsid w:val="00FB3539"/>
    <w:rsid w:val="00FC52A0"/>
    <w:rsid w:val="00FD2E7E"/>
    <w:rsid w:val="00FD4E8C"/>
    <w:rsid w:val="00FE29F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DB31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lsdException w:name="heading 5" w:semiHidden="0" w:uiPriority="9"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DE35C6"/>
    <w:pPr>
      <w:keepNext/>
      <w:keepLines/>
      <w:numPr>
        <w:numId w:val="31"/>
      </w:numPr>
      <w:tabs>
        <w:tab w:val="left" w:pos="5423"/>
      </w:tabs>
      <w:spacing w:before="360" w:after="120" w:line="400" w:lineRule="atLeast"/>
      <w:outlineLvl w:val="0"/>
    </w:pPr>
    <w:rPr>
      <w:rFonts w:eastAsia="Times New Roman"/>
      <w:bCs/>
      <w:sz w:val="30"/>
      <w:szCs w:val="28"/>
    </w:rPr>
  </w:style>
  <w:style w:type="paragraph" w:styleId="Rubrik2">
    <w:name w:val="heading 2"/>
    <w:basedOn w:val="Normal"/>
    <w:next w:val="Normal"/>
    <w:link w:val="Rubrik2Char"/>
    <w:autoRedefine/>
    <w:uiPriority w:val="9"/>
    <w:qFormat/>
    <w:rsid w:val="00370908"/>
    <w:pPr>
      <w:keepNext/>
      <w:keepLines/>
      <w:widowControl w:val="0"/>
      <w:numPr>
        <w:ilvl w:val="1"/>
        <w:numId w:val="31"/>
      </w:numPr>
      <w:suppressAutoHyphens/>
      <w:spacing w:before="360" w:after="60" w:line="240" w:lineRule="atLeast"/>
      <w:outlineLvl w:val="1"/>
    </w:pPr>
    <w:rPr>
      <w:rFonts w:eastAsia="Times New Roman"/>
      <w:bCs/>
      <w:sz w:val="24"/>
      <w:szCs w:val="26"/>
    </w:rPr>
  </w:style>
  <w:style w:type="paragraph" w:styleId="Rubrik3">
    <w:name w:val="heading 3"/>
    <w:basedOn w:val="Normal"/>
    <w:next w:val="Normal"/>
    <w:link w:val="Rubrik3Char"/>
    <w:uiPriority w:val="9"/>
    <w:qFormat/>
    <w:rsid w:val="00DE35C6"/>
    <w:pPr>
      <w:keepNext/>
      <w:keepLines/>
      <w:numPr>
        <w:ilvl w:val="2"/>
        <w:numId w:val="31"/>
      </w:numPr>
      <w:spacing w:after="80" w:line="300" w:lineRule="atLeast"/>
      <w:outlineLvl w:val="2"/>
    </w:pPr>
    <w:rPr>
      <w:rFonts w:eastAsia="Times New Roman"/>
      <w:bCs/>
    </w:rPr>
  </w:style>
  <w:style w:type="paragraph" w:styleId="Rubrik4">
    <w:name w:val="heading 4"/>
    <w:basedOn w:val="Normal"/>
    <w:next w:val="Normal"/>
    <w:link w:val="Rubrik4Char"/>
    <w:uiPriority w:val="9"/>
    <w:rsid w:val="005A0069"/>
    <w:pPr>
      <w:keepNext/>
      <w:keepLines/>
      <w:spacing w:after="80"/>
      <w:outlineLvl w:val="3"/>
    </w:pPr>
    <w:rPr>
      <w:rFonts w:eastAsia="Times New Roman"/>
      <w:bCs/>
      <w:iCs/>
      <w:sz w:val="24"/>
    </w:rPr>
  </w:style>
  <w:style w:type="paragraph" w:styleId="Rubrik5">
    <w:name w:val="heading 5"/>
    <w:basedOn w:val="Normal"/>
    <w:next w:val="Normal"/>
    <w:link w:val="Rubrik5Char"/>
    <w:uiPriority w:val="9"/>
    <w:rsid w:val="00212825"/>
    <w:pPr>
      <w:keepNext/>
      <w:keepLines/>
      <w:spacing w:before="200"/>
      <w:outlineLvl w:val="4"/>
    </w:pPr>
    <w:rPr>
      <w:rFonts w:ascii="Cambria" w:eastAsia="Times New Roman" w:hAnsi="Cambria"/>
      <w:color w:val="001522"/>
    </w:rPr>
  </w:style>
  <w:style w:type="paragraph" w:styleId="Rubrik6">
    <w:name w:val="heading 6"/>
    <w:basedOn w:val="Normal"/>
    <w:next w:val="Normal"/>
    <w:rsid w:val="00003FF5"/>
    <w:pPr>
      <w:widowControl w:val="0"/>
      <w:tabs>
        <w:tab w:val="num" w:pos="-946"/>
      </w:tabs>
      <w:adjustRightInd w:val="0"/>
      <w:spacing w:before="240" w:after="60" w:line="240" w:lineRule="atLeast"/>
      <w:ind w:left="-946" w:hanging="1152"/>
      <w:textAlignment w:val="baseline"/>
      <w:outlineLvl w:val="5"/>
    </w:pPr>
    <w:rPr>
      <w:rFonts w:ascii="Times New Roman" w:eastAsia="Times New Roman" w:hAnsi="Times New Roman"/>
      <w:b/>
      <w:bCs/>
      <w:sz w:val="22"/>
      <w:lang w:eastAsia="sv-SE"/>
    </w:rPr>
  </w:style>
  <w:style w:type="paragraph" w:styleId="Rubrik7">
    <w:name w:val="heading 7"/>
    <w:basedOn w:val="Normal"/>
    <w:next w:val="Normal"/>
    <w:rsid w:val="00003FF5"/>
    <w:pPr>
      <w:widowControl w:val="0"/>
      <w:tabs>
        <w:tab w:val="num" w:pos="-802"/>
      </w:tabs>
      <w:adjustRightInd w:val="0"/>
      <w:spacing w:before="240" w:after="60" w:line="240" w:lineRule="atLeast"/>
      <w:ind w:left="-802" w:hanging="1296"/>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tabs>
        <w:tab w:val="num" w:pos="-658"/>
      </w:tabs>
      <w:adjustRightInd w:val="0"/>
      <w:spacing w:before="240" w:after="60" w:line="240" w:lineRule="atLeast"/>
      <w:ind w:left="-658" w:hanging="1440"/>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tabs>
        <w:tab w:val="num" w:pos="-514"/>
      </w:tabs>
      <w:adjustRightInd w:val="0"/>
      <w:spacing w:before="240" w:after="60" w:line="240" w:lineRule="atLeast"/>
      <w:ind w:left="-514" w:hanging="1584"/>
      <w:textAlignment w:val="baseline"/>
      <w:outlineLvl w:val="8"/>
    </w:pPr>
    <w:rPr>
      <w:rFonts w:ascii="Arial" w:eastAsia="Times New Roman" w:hAnsi="Arial" w:cs="Arial"/>
      <w:sz w:val="22"/>
      <w:lang w:eastAsia="sv-SE"/>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DE35C6"/>
    <w:rPr>
      <w:rFonts w:ascii="Georgia" w:eastAsia="Times New Roman" w:hAnsi="Georgia"/>
      <w:bCs/>
      <w:sz w:val="30"/>
      <w:szCs w:val="28"/>
      <w:lang w:eastAsia="en-US"/>
    </w:rPr>
  </w:style>
  <w:style w:type="character" w:customStyle="1" w:styleId="Rubrik2Char">
    <w:name w:val="Rubrik 2 Char"/>
    <w:basedOn w:val="Standardstycketypsnitt"/>
    <w:link w:val="Rubrik2"/>
    <w:uiPriority w:val="9"/>
    <w:rsid w:val="00370908"/>
    <w:rPr>
      <w:rFonts w:ascii="Georgia" w:eastAsia="Times New Roman" w:hAnsi="Georgia"/>
      <w:bCs/>
      <w:sz w:val="24"/>
      <w:szCs w:val="26"/>
      <w:lang w:eastAsia="en-US"/>
    </w:rPr>
  </w:style>
  <w:style w:type="character" w:customStyle="1" w:styleId="Rubrik3Char">
    <w:name w:val="Rubrik 3 Char"/>
    <w:basedOn w:val="Standardstycketypsnitt"/>
    <w:link w:val="Rubrik3"/>
    <w:uiPriority w:val="9"/>
    <w:rsid w:val="00DE35C6"/>
    <w:rPr>
      <w:rFonts w:ascii="Georgia" w:eastAsia="Times New Roman" w:hAnsi="Georgia"/>
      <w:bCs/>
      <w:szCs w:val="22"/>
      <w:lang w:eastAsia="en-US"/>
    </w:rPr>
  </w:style>
  <w:style w:type="character" w:customStyle="1" w:styleId="Rubrik4Char">
    <w:name w:val="Rubrik 4 Char"/>
    <w:basedOn w:val="Standardstycketypsnitt"/>
    <w:link w:val="Rubrik4"/>
    <w:uiPriority w:val="9"/>
    <w:semiHidden/>
    <w:rsid w:val="00415214"/>
    <w:rPr>
      <w:rFonts w:ascii="Georgia" w:eastAsia="Times New Roman" w:hAnsi="Georgia" w:cs="Times New Roman"/>
      <w:bCs/>
      <w:iCs/>
      <w:sz w:val="24"/>
    </w:rPr>
  </w:style>
  <w:style w:type="character" w:customStyle="1" w:styleId="Rubrik5Char">
    <w:name w:val="Rubrik 5 Char"/>
    <w:basedOn w:val="Standardstycketypsnitt"/>
    <w:link w:val="Rubrik5"/>
    <w:uiPriority w:val="9"/>
    <w:semiHidden/>
    <w:rsid w:val="00212825"/>
    <w:rPr>
      <w:rFonts w:ascii="Cambria" w:eastAsia="Times New Roman" w:hAnsi="Cambria" w:cs="Times New Roman"/>
      <w:color w:val="001522"/>
      <w:sz w:val="19"/>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ypsnitt"/>
    <w:link w:val="Sidhuvud"/>
    <w:uiPriority w:val="99"/>
    <w:rsid w:val="00C72B17"/>
    <w:rPr>
      <w:rFonts w:ascii="Georgia" w:hAnsi="Georgia"/>
      <w:sz w:val="20"/>
    </w:rPr>
  </w:style>
  <w:style w:type="character" w:styleId="AnvndHyperlnk">
    <w:name w:val="FollowedHyperlink"/>
    <w:basedOn w:val="Standardstycketyp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yp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stycke Char"/>
    <w:basedOn w:val="Standardstycketyp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semiHidden/>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ubbeltext">
    <w:name w:val="Balloon Text"/>
    <w:basedOn w:val="Normal"/>
    <w:link w:val="BubbeltextChar"/>
    <w:uiPriority w:val="99"/>
    <w:semiHidden/>
    <w:unhideWhenUsed/>
    <w:rsid w:val="00F46893"/>
    <w:pPr>
      <w:spacing w:line="240" w:lineRule="auto"/>
    </w:pPr>
    <w:rPr>
      <w:rFonts w:ascii="Tahoma" w:hAnsi="Tahoma" w:cs="Tahoma"/>
      <w:sz w:val="16"/>
      <w:szCs w:val="16"/>
    </w:rPr>
  </w:style>
  <w:style w:type="character" w:customStyle="1" w:styleId="BubbeltextChar">
    <w:name w:val="Bubbeltext Char"/>
    <w:basedOn w:val="Standardstycketypsnitt"/>
    <w:link w:val="Bubbel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yp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ypsnitt"/>
    <w:uiPriority w:val="99"/>
    <w:rsid w:val="00F456CC"/>
    <w:rPr>
      <w:color w:val="0000FF"/>
      <w:u w:val="single"/>
    </w:rPr>
  </w:style>
  <w:style w:type="paragraph" w:styleId="Brdtext">
    <w:name w:val="Body Text"/>
    <w:basedOn w:val="Normal"/>
    <w:link w:val="BrdtextChar"/>
    <w:rsid w:val="00933E2C"/>
    <w:pPr>
      <w:spacing w:before="20" w:after="100" w:line="240" w:lineRule="auto"/>
    </w:pPr>
    <w:rPr>
      <w:rFonts w:ascii="Times New Roman" w:eastAsia="Times New Roman" w:hAnsi="Times New Roman"/>
      <w:sz w:val="22"/>
      <w:szCs w:val="24"/>
      <w:lang w:val="en-GB" w:eastAsia="en-GB"/>
    </w:rPr>
  </w:style>
  <w:style w:type="character" w:customStyle="1" w:styleId="BrdtextChar">
    <w:name w:val="Brödtext Char"/>
    <w:basedOn w:val="Standardstycketypsnitt"/>
    <w:link w:val="Brdtext"/>
    <w:rsid w:val="00933E2C"/>
    <w:rPr>
      <w:rFonts w:ascii="Times New Roman" w:eastAsia="Times New Roman" w:hAnsi="Times New Roman"/>
      <w:sz w:val="22"/>
      <w:szCs w:val="24"/>
      <w:lang w:val="en-GB" w:eastAsia="en-GB"/>
    </w:rPr>
  </w:style>
  <w:style w:type="paragraph" w:customStyle="1" w:styleId="TableText">
    <w:name w:val="Table Text"/>
    <w:basedOn w:val="Brdtext"/>
    <w:rsid w:val="00933E2C"/>
    <w:pPr>
      <w:suppressAutoHyphens/>
      <w:overflowPunct w:val="0"/>
      <w:autoSpaceDE w:val="0"/>
      <w:spacing w:before="0" w:after="0"/>
      <w:ind w:left="28" w:right="28"/>
      <w:textAlignment w:val="baseline"/>
    </w:pPr>
    <w:rPr>
      <w:rFonts w:ascii="Arial" w:hAnsi="Arial"/>
      <w:szCs w:val="20"/>
      <w:lang w:val="en-US" w:eastAsia="ar-SA"/>
    </w:rPr>
  </w:style>
  <w:style w:type="paragraph" w:customStyle="1" w:styleId="PontusSvar">
    <w:name w:val="Pontus Svar"/>
    <w:basedOn w:val="Normal"/>
    <w:rsid w:val="00933E2C"/>
    <w:pPr>
      <w:tabs>
        <w:tab w:val="num" w:pos="643"/>
      </w:tabs>
      <w:suppressAutoHyphens/>
      <w:overflowPunct w:val="0"/>
      <w:autoSpaceDE w:val="0"/>
      <w:spacing w:after="120" w:line="240" w:lineRule="auto"/>
      <w:ind w:left="643" w:hanging="360"/>
      <w:textAlignment w:val="baseline"/>
    </w:pPr>
    <w:rPr>
      <w:rFonts w:ascii="Arial" w:eastAsia="Times New Roman" w:hAnsi="Arial"/>
      <w:szCs w:val="20"/>
      <w:lang w:eastAsia="ar-SA"/>
    </w:rPr>
  </w:style>
  <w:style w:type="paragraph" w:customStyle="1" w:styleId="TableHeader">
    <w:name w:val="Table Header"/>
    <w:basedOn w:val="TableText"/>
    <w:rsid w:val="00933E2C"/>
    <w:pPr>
      <w:jc w:val="center"/>
    </w:pPr>
    <w:rPr>
      <w:b/>
      <w:bCs/>
    </w:rPr>
  </w:style>
  <w:style w:type="paragraph" w:styleId="Innehll2">
    <w:name w:val="toc 2"/>
    <w:basedOn w:val="Normal"/>
    <w:next w:val="Normal"/>
    <w:autoRedefine/>
    <w:uiPriority w:val="39"/>
    <w:unhideWhenUsed/>
    <w:rsid w:val="00933E2C"/>
    <w:pPr>
      <w:spacing w:after="100"/>
      <w:ind w:left="200"/>
    </w:pPr>
  </w:style>
  <w:style w:type="paragraph" w:styleId="Innehll1">
    <w:name w:val="toc 1"/>
    <w:basedOn w:val="Normal"/>
    <w:next w:val="Normal"/>
    <w:autoRedefine/>
    <w:uiPriority w:val="39"/>
    <w:unhideWhenUsed/>
    <w:rsid w:val="00933E2C"/>
    <w:pPr>
      <w:tabs>
        <w:tab w:val="right" w:leader="dot" w:pos="8664"/>
      </w:tabs>
      <w:spacing w:after="100"/>
    </w:pPr>
    <w:rPr>
      <w:noProof/>
      <w:sz w:val="28"/>
      <w:szCs w:val="28"/>
    </w:rPr>
  </w:style>
  <w:style w:type="character" w:styleId="Kommentarsreferens">
    <w:name w:val="annotation reference"/>
    <w:basedOn w:val="Standardstycketypsnitt"/>
    <w:uiPriority w:val="99"/>
    <w:semiHidden/>
    <w:unhideWhenUsed/>
    <w:rsid w:val="004608C6"/>
    <w:rPr>
      <w:sz w:val="16"/>
      <w:szCs w:val="16"/>
    </w:rPr>
  </w:style>
  <w:style w:type="paragraph" w:styleId="Kommentarer">
    <w:name w:val="annotation text"/>
    <w:basedOn w:val="Normal"/>
    <w:link w:val="KommentarerChar"/>
    <w:uiPriority w:val="99"/>
    <w:semiHidden/>
    <w:unhideWhenUsed/>
    <w:rsid w:val="004608C6"/>
    <w:pPr>
      <w:spacing w:line="240" w:lineRule="auto"/>
    </w:pPr>
    <w:rPr>
      <w:szCs w:val="20"/>
    </w:rPr>
  </w:style>
  <w:style w:type="character" w:customStyle="1" w:styleId="KommentarerChar">
    <w:name w:val="Kommentarer Char"/>
    <w:basedOn w:val="Standardstycketypsnitt"/>
    <w:link w:val="Kommentarer"/>
    <w:uiPriority w:val="99"/>
    <w:semiHidden/>
    <w:rsid w:val="004608C6"/>
    <w:rPr>
      <w:rFonts w:ascii="Georgia" w:hAnsi="Georgia"/>
      <w:lang w:eastAsia="en-US"/>
    </w:rPr>
  </w:style>
  <w:style w:type="paragraph" w:styleId="Kommentarsmne">
    <w:name w:val="annotation subject"/>
    <w:basedOn w:val="Kommentarer"/>
    <w:next w:val="Kommentarer"/>
    <w:link w:val="KommentarsmneChar"/>
    <w:uiPriority w:val="99"/>
    <w:semiHidden/>
    <w:unhideWhenUsed/>
    <w:rsid w:val="004608C6"/>
    <w:rPr>
      <w:b/>
      <w:bCs/>
    </w:rPr>
  </w:style>
  <w:style w:type="character" w:customStyle="1" w:styleId="KommentarsmneChar">
    <w:name w:val="Kommentarsämne Char"/>
    <w:basedOn w:val="KommentarerChar"/>
    <w:link w:val="Kommentarsmne"/>
    <w:uiPriority w:val="99"/>
    <w:semiHidden/>
    <w:rsid w:val="004608C6"/>
    <w:rPr>
      <w:rFonts w:ascii="Georgia" w:hAnsi="Georgia"/>
      <w:b/>
      <w:bCs/>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lsdException w:name="heading 5" w:semiHidden="0" w:uiPriority="9"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DE35C6"/>
    <w:pPr>
      <w:keepNext/>
      <w:keepLines/>
      <w:numPr>
        <w:numId w:val="31"/>
      </w:numPr>
      <w:tabs>
        <w:tab w:val="left" w:pos="5423"/>
      </w:tabs>
      <w:spacing w:before="360" w:after="120" w:line="400" w:lineRule="atLeast"/>
      <w:outlineLvl w:val="0"/>
    </w:pPr>
    <w:rPr>
      <w:rFonts w:eastAsia="Times New Roman"/>
      <w:bCs/>
      <w:sz w:val="30"/>
      <w:szCs w:val="28"/>
    </w:rPr>
  </w:style>
  <w:style w:type="paragraph" w:styleId="Rubrik2">
    <w:name w:val="heading 2"/>
    <w:basedOn w:val="Normal"/>
    <w:next w:val="Normal"/>
    <w:link w:val="Rubrik2Char"/>
    <w:autoRedefine/>
    <w:uiPriority w:val="9"/>
    <w:qFormat/>
    <w:rsid w:val="00370908"/>
    <w:pPr>
      <w:keepNext/>
      <w:keepLines/>
      <w:widowControl w:val="0"/>
      <w:numPr>
        <w:ilvl w:val="1"/>
        <w:numId w:val="31"/>
      </w:numPr>
      <w:suppressAutoHyphens/>
      <w:spacing w:before="360" w:after="60" w:line="240" w:lineRule="atLeast"/>
      <w:outlineLvl w:val="1"/>
    </w:pPr>
    <w:rPr>
      <w:rFonts w:eastAsia="Times New Roman"/>
      <w:bCs/>
      <w:sz w:val="24"/>
      <w:szCs w:val="26"/>
    </w:rPr>
  </w:style>
  <w:style w:type="paragraph" w:styleId="Rubrik3">
    <w:name w:val="heading 3"/>
    <w:basedOn w:val="Normal"/>
    <w:next w:val="Normal"/>
    <w:link w:val="Rubrik3Char"/>
    <w:uiPriority w:val="9"/>
    <w:qFormat/>
    <w:rsid w:val="00DE35C6"/>
    <w:pPr>
      <w:keepNext/>
      <w:keepLines/>
      <w:numPr>
        <w:ilvl w:val="2"/>
        <w:numId w:val="31"/>
      </w:numPr>
      <w:spacing w:after="80" w:line="300" w:lineRule="atLeast"/>
      <w:outlineLvl w:val="2"/>
    </w:pPr>
    <w:rPr>
      <w:rFonts w:eastAsia="Times New Roman"/>
      <w:bCs/>
    </w:rPr>
  </w:style>
  <w:style w:type="paragraph" w:styleId="Rubrik4">
    <w:name w:val="heading 4"/>
    <w:basedOn w:val="Normal"/>
    <w:next w:val="Normal"/>
    <w:link w:val="Rubrik4Char"/>
    <w:uiPriority w:val="9"/>
    <w:rsid w:val="005A0069"/>
    <w:pPr>
      <w:keepNext/>
      <w:keepLines/>
      <w:spacing w:after="80"/>
      <w:outlineLvl w:val="3"/>
    </w:pPr>
    <w:rPr>
      <w:rFonts w:eastAsia="Times New Roman"/>
      <w:bCs/>
      <w:iCs/>
      <w:sz w:val="24"/>
    </w:rPr>
  </w:style>
  <w:style w:type="paragraph" w:styleId="Rubrik5">
    <w:name w:val="heading 5"/>
    <w:basedOn w:val="Normal"/>
    <w:next w:val="Normal"/>
    <w:link w:val="Rubrik5Char"/>
    <w:uiPriority w:val="9"/>
    <w:rsid w:val="00212825"/>
    <w:pPr>
      <w:keepNext/>
      <w:keepLines/>
      <w:spacing w:before="200"/>
      <w:outlineLvl w:val="4"/>
    </w:pPr>
    <w:rPr>
      <w:rFonts w:ascii="Cambria" w:eastAsia="Times New Roman" w:hAnsi="Cambria"/>
      <w:color w:val="001522"/>
    </w:rPr>
  </w:style>
  <w:style w:type="paragraph" w:styleId="Rubrik6">
    <w:name w:val="heading 6"/>
    <w:basedOn w:val="Normal"/>
    <w:next w:val="Normal"/>
    <w:rsid w:val="00003FF5"/>
    <w:pPr>
      <w:widowControl w:val="0"/>
      <w:tabs>
        <w:tab w:val="num" w:pos="-946"/>
      </w:tabs>
      <w:adjustRightInd w:val="0"/>
      <w:spacing w:before="240" w:after="60" w:line="240" w:lineRule="atLeast"/>
      <w:ind w:left="-946" w:hanging="1152"/>
      <w:textAlignment w:val="baseline"/>
      <w:outlineLvl w:val="5"/>
    </w:pPr>
    <w:rPr>
      <w:rFonts w:ascii="Times New Roman" w:eastAsia="Times New Roman" w:hAnsi="Times New Roman"/>
      <w:b/>
      <w:bCs/>
      <w:sz w:val="22"/>
      <w:lang w:eastAsia="sv-SE"/>
    </w:rPr>
  </w:style>
  <w:style w:type="paragraph" w:styleId="Rubrik7">
    <w:name w:val="heading 7"/>
    <w:basedOn w:val="Normal"/>
    <w:next w:val="Normal"/>
    <w:rsid w:val="00003FF5"/>
    <w:pPr>
      <w:widowControl w:val="0"/>
      <w:tabs>
        <w:tab w:val="num" w:pos="-802"/>
      </w:tabs>
      <w:adjustRightInd w:val="0"/>
      <w:spacing w:before="240" w:after="60" w:line="240" w:lineRule="atLeast"/>
      <w:ind w:left="-802" w:hanging="1296"/>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tabs>
        <w:tab w:val="num" w:pos="-658"/>
      </w:tabs>
      <w:adjustRightInd w:val="0"/>
      <w:spacing w:before="240" w:after="60" w:line="240" w:lineRule="atLeast"/>
      <w:ind w:left="-658" w:hanging="1440"/>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tabs>
        <w:tab w:val="num" w:pos="-514"/>
      </w:tabs>
      <w:adjustRightInd w:val="0"/>
      <w:spacing w:before="240" w:after="60" w:line="240" w:lineRule="atLeast"/>
      <w:ind w:left="-514" w:hanging="1584"/>
      <w:textAlignment w:val="baseline"/>
      <w:outlineLvl w:val="8"/>
    </w:pPr>
    <w:rPr>
      <w:rFonts w:ascii="Arial" w:eastAsia="Times New Roman" w:hAnsi="Arial" w:cs="Arial"/>
      <w:sz w:val="22"/>
      <w:lang w:eastAsia="sv-SE"/>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DE35C6"/>
    <w:rPr>
      <w:rFonts w:ascii="Georgia" w:eastAsia="Times New Roman" w:hAnsi="Georgia"/>
      <w:bCs/>
      <w:sz w:val="30"/>
      <w:szCs w:val="28"/>
      <w:lang w:eastAsia="en-US"/>
    </w:rPr>
  </w:style>
  <w:style w:type="character" w:customStyle="1" w:styleId="Rubrik2Char">
    <w:name w:val="Rubrik 2 Char"/>
    <w:basedOn w:val="Standardstycketypsnitt"/>
    <w:link w:val="Rubrik2"/>
    <w:uiPriority w:val="9"/>
    <w:rsid w:val="00370908"/>
    <w:rPr>
      <w:rFonts w:ascii="Georgia" w:eastAsia="Times New Roman" w:hAnsi="Georgia"/>
      <w:bCs/>
      <w:sz w:val="24"/>
      <w:szCs w:val="26"/>
      <w:lang w:eastAsia="en-US"/>
    </w:rPr>
  </w:style>
  <w:style w:type="character" w:customStyle="1" w:styleId="Rubrik3Char">
    <w:name w:val="Rubrik 3 Char"/>
    <w:basedOn w:val="Standardstycketypsnitt"/>
    <w:link w:val="Rubrik3"/>
    <w:uiPriority w:val="9"/>
    <w:rsid w:val="00DE35C6"/>
    <w:rPr>
      <w:rFonts w:ascii="Georgia" w:eastAsia="Times New Roman" w:hAnsi="Georgia"/>
      <w:bCs/>
      <w:szCs w:val="22"/>
      <w:lang w:eastAsia="en-US"/>
    </w:rPr>
  </w:style>
  <w:style w:type="character" w:customStyle="1" w:styleId="Rubrik4Char">
    <w:name w:val="Rubrik 4 Char"/>
    <w:basedOn w:val="Standardstycketypsnitt"/>
    <w:link w:val="Rubrik4"/>
    <w:uiPriority w:val="9"/>
    <w:semiHidden/>
    <w:rsid w:val="00415214"/>
    <w:rPr>
      <w:rFonts w:ascii="Georgia" w:eastAsia="Times New Roman" w:hAnsi="Georgia" w:cs="Times New Roman"/>
      <w:bCs/>
      <w:iCs/>
      <w:sz w:val="24"/>
    </w:rPr>
  </w:style>
  <w:style w:type="character" w:customStyle="1" w:styleId="Rubrik5Char">
    <w:name w:val="Rubrik 5 Char"/>
    <w:basedOn w:val="Standardstycketypsnitt"/>
    <w:link w:val="Rubrik5"/>
    <w:uiPriority w:val="9"/>
    <w:semiHidden/>
    <w:rsid w:val="00212825"/>
    <w:rPr>
      <w:rFonts w:ascii="Cambria" w:eastAsia="Times New Roman" w:hAnsi="Cambria" w:cs="Times New Roman"/>
      <w:color w:val="001522"/>
      <w:sz w:val="19"/>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ypsnitt"/>
    <w:link w:val="Sidhuvud"/>
    <w:uiPriority w:val="99"/>
    <w:rsid w:val="00C72B17"/>
    <w:rPr>
      <w:rFonts w:ascii="Georgia" w:hAnsi="Georgia"/>
      <w:sz w:val="20"/>
    </w:rPr>
  </w:style>
  <w:style w:type="character" w:styleId="AnvndHyperlnk">
    <w:name w:val="FollowedHyperlink"/>
    <w:basedOn w:val="Standardstycketyp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yp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stycke Char"/>
    <w:basedOn w:val="Standardstycketyp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semiHidden/>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ubbeltext">
    <w:name w:val="Balloon Text"/>
    <w:basedOn w:val="Normal"/>
    <w:link w:val="BubbeltextChar"/>
    <w:uiPriority w:val="99"/>
    <w:semiHidden/>
    <w:unhideWhenUsed/>
    <w:rsid w:val="00F46893"/>
    <w:pPr>
      <w:spacing w:line="240" w:lineRule="auto"/>
    </w:pPr>
    <w:rPr>
      <w:rFonts w:ascii="Tahoma" w:hAnsi="Tahoma" w:cs="Tahoma"/>
      <w:sz w:val="16"/>
      <w:szCs w:val="16"/>
    </w:rPr>
  </w:style>
  <w:style w:type="character" w:customStyle="1" w:styleId="BubbeltextChar">
    <w:name w:val="Bubbeltext Char"/>
    <w:basedOn w:val="Standardstycketypsnitt"/>
    <w:link w:val="Bubbel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yp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ypsnitt"/>
    <w:uiPriority w:val="99"/>
    <w:rsid w:val="00F456CC"/>
    <w:rPr>
      <w:color w:val="0000FF"/>
      <w:u w:val="single"/>
    </w:rPr>
  </w:style>
  <w:style w:type="paragraph" w:styleId="Brdtext">
    <w:name w:val="Body Text"/>
    <w:basedOn w:val="Normal"/>
    <w:link w:val="BrdtextChar"/>
    <w:rsid w:val="00933E2C"/>
    <w:pPr>
      <w:spacing w:before="20" w:after="100" w:line="240" w:lineRule="auto"/>
    </w:pPr>
    <w:rPr>
      <w:rFonts w:ascii="Times New Roman" w:eastAsia="Times New Roman" w:hAnsi="Times New Roman"/>
      <w:sz w:val="22"/>
      <w:szCs w:val="24"/>
      <w:lang w:val="en-GB" w:eastAsia="en-GB"/>
    </w:rPr>
  </w:style>
  <w:style w:type="character" w:customStyle="1" w:styleId="BrdtextChar">
    <w:name w:val="Brödtext Char"/>
    <w:basedOn w:val="Standardstycketypsnitt"/>
    <w:link w:val="Brdtext"/>
    <w:rsid w:val="00933E2C"/>
    <w:rPr>
      <w:rFonts w:ascii="Times New Roman" w:eastAsia="Times New Roman" w:hAnsi="Times New Roman"/>
      <w:sz w:val="22"/>
      <w:szCs w:val="24"/>
      <w:lang w:val="en-GB" w:eastAsia="en-GB"/>
    </w:rPr>
  </w:style>
  <w:style w:type="paragraph" w:customStyle="1" w:styleId="TableText">
    <w:name w:val="Table Text"/>
    <w:basedOn w:val="Brdtext"/>
    <w:rsid w:val="00933E2C"/>
    <w:pPr>
      <w:suppressAutoHyphens/>
      <w:overflowPunct w:val="0"/>
      <w:autoSpaceDE w:val="0"/>
      <w:spacing w:before="0" w:after="0"/>
      <w:ind w:left="28" w:right="28"/>
      <w:textAlignment w:val="baseline"/>
    </w:pPr>
    <w:rPr>
      <w:rFonts w:ascii="Arial" w:hAnsi="Arial"/>
      <w:szCs w:val="20"/>
      <w:lang w:val="en-US" w:eastAsia="ar-SA"/>
    </w:rPr>
  </w:style>
  <w:style w:type="paragraph" w:customStyle="1" w:styleId="PontusSvar">
    <w:name w:val="Pontus Svar"/>
    <w:basedOn w:val="Normal"/>
    <w:rsid w:val="00933E2C"/>
    <w:pPr>
      <w:tabs>
        <w:tab w:val="num" w:pos="643"/>
      </w:tabs>
      <w:suppressAutoHyphens/>
      <w:overflowPunct w:val="0"/>
      <w:autoSpaceDE w:val="0"/>
      <w:spacing w:after="120" w:line="240" w:lineRule="auto"/>
      <w:ind w:left="643" w:hanging="360"/>
      <w:textAlignment w:val="baseline"/>
    </w:pPr>
    <w:rPr>
      <w:rFonts w:ascii="Arial" w:eastAsia="Times New Roman" w:hAnsi="Arial"/>
      <w:szCs w:val="20"/>
      <w:lang w:eastAsia="ar-SA"/>
    </w:rPr>
  </w:style>
  <w:style w:type="paragraph" w:customStyle="1" w:styleId="TableHeader">
    <w:name w:val="Table Header"/>
    <w:basedOn w:val="TableText"/>
    <w:rsid w:val="00933E2C"/>
    <w:pPr>
      <w:jc w:val="center"/>
    </w:pPr>
    <w:rPr>
      <w:b/>
      <w:bCs/>
    </w:rPr>
  </w:style>
  <w:style w:type="paragraph" w:styleId="Innehll2">
    <w:name w:val="toc 2"/>
    <w:basedOn w:val="Normal"/>
    <w:next w:val="Normal"/>
    <w:autoRedefine/>
    <w:uiPriority w:val="39"/>
    <w:unhideWhenUsed/>
    <w:rsid w:val="00933E2C"/>
    <w:pPr>
      <w:spacing w:after="100"/>
      <w:ind w:left="200"/>
    </w:pPr>
  </w:style>
  <w:style w:type="paragraph" w:styleId="Innehll1">
    <w:name w:val="toc 1"/>
    <w:basedOn w:val="Normal"/>
    <w:next w:val="Normal"/>
    <w:autoRedefine/>
    <w:uiPriority w:val="39"/>
    <w:unhideWhenUsed/>
    <w:rsid w:val="00933E2C"/>
    <w:pPr>
      <w:tabs>
        <w:tab w:val="right" w:leader="dot" w:pos="8664"/>
      </w:tabs>
      <w:spacing w:after="100"/>
    </w:pPr>
    <w:rPr>
      <w:noProof/>
      <w:sz w:val="28"/>
      <w:szCs w:val="28"/>
    </w:rPr>
  </w:style>
  <w:style w:type="character" w:styleId="Kommentarsreferens">
    <w:name w:val="annotation reference"/>
    <w:basedOn w:val="Standardstycketypsnitt"/>
    <w:uiPriority w:val="99"/>
    <w:semiHidden/>
    <w:unhideWhenUsed/>
    <w:rsid w:val="004608C6"/>
    <w:rPr>
      <w:sz w:val="16"/>
      <w:szCs w:val="16"/>
    </w:rPr>
  </w:style>
  <w:style w:type="paragraph" w:styleId="Kommentarer">
    <w:name w:val="annotation text"/>
    <w:basedOn w:val="Normal"/>
    <w:link w:val="KommentarerChar"/>
    <w:uiPriority w:val="99"/>
    <w:semiHidden/>
    <w:unhideWhenUsed/>
    <w:rsid w:val="004608C6"/>
    <w:pPr>
      <w:spacing w:line="240" w:lineRule="auto"/>
    </w:pPr>
    <w:rPr>
      <w:szCs w:val="20"/>
    </w:rPr>
  </w:style>
  <w:style w:type="character" w:customStyle="1" w:styleId="KommentarerChar">
    <w:name w:val="Kommentarer Char"/>
    <w:basedOn w:val="Standardstycketypsnitt"/>
    <w:link w:val="Kommentarer"/>
    <w:uiPriority w:val="99"/>
    <w:semiHidden/>
    <w:rsid w:val="004608C6"/>
    <w:rPr>
      <w:rFonts w:ascii="Georgia" w:hAnsi="Georgia"/>
      <w:lang w:eastAsia="en-US"/>
    </w:rPr>
  </w:style>
  <w:style w:type="paragraph" w:styleId="Kommentarsmne">
    <w:name w:val="annotation subject"/>
    <w:basedOn w:val="Kommentarer"/>
    <w:next w:val="Kommentarer"/>
    <w:link w:val="KommentarsmneChar"/>
    <w:uiPriority w:val="99"/>
    <w:semiHidden/>
    <w:unhideWhenUsed/>
    <w:rsid w:val="004608C6"/>
    <w:rPr>
      <w:b/>
      <w:bCs/>
    </w:rPr>
  </w:style>
  <w:style w:type="character" w:customStyle="1" w:styleId="KommentarsmneChar">
    <w:name w:val="Kommentarsämne Char"/>
    <w:basedOn w:val="KommentarerChar"/>
    <w:link w:val="Kommentarsmne"/>
    <w:uiPriority w:val="99"/>
    <w:semiHidden/>
    <w:rsid w:val="004608C6"/>
    <w:rPr>
      <w:rFonts w:ascii="Georgia" w:hAnsi="Georgia"/>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8" Type="http://schemas.microsoft.com/office/2011/relationships/people" Target="people.xml"/><Relationship Id="rId19"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A022E8-1352-7146-9D7E-F5EC4D867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\Users\mves1\Desktop\Wordmall_CeHis_Office_2007_svensk_130523_Lennart.dotm</Template>
  <TotalTime>9</TotalTime>
  <Pages>7</Pages>
  <Words>800</Words>
  <Characters>4240</Characters>
  <Application>Microsoft Macintosh Word</Application>
  <DocSecurity>0</DocSecurity>
  <Lines>35</Lines>
  <Paragraphs>10</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Projekt eller systemnamn</vt:lpstr>
      <vt:lpstr>Projekt eller systemnamn</vt:lpstr>
    </vt:vector>
  </TitlesOfParts>
  <Company>Center för eHälsa i samverkan</Company>
  <LinksUpToDate>false</LinksUpToDate>
  <CharactersWithSpaces>5030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eller systemnamn</dc:title>
  <dc:subject>Arkitekturellabeslut</dc:subject>
  <dc:creator>CeHis Arkitektur och Regelverk</dc:creator>
  <cp:keywords>AB,arkitektur,Beslut, Arknummer, ARK_0023</cp:keywords>
  <cp:lastModifiedBy>Johan Eltes</cp:lastModifiedBy>
  <cp:revision>9</cp:revision>
  <dcterms:created xsi:type="dcterms:W3CDTF">2015-02-17T08:51:00Z</dcterms:created>
  <dcterms:modified xsi:type="dcterms:W3CDTF">2015-03-25T10:17:00Z</dcterms:modified>
  <cp:category>AB</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_1">
    <vt:lpwstr>1</vt:lpwstr>
  </property>
  <property fmtid="{D5CDD505-2E9C-101B-9397-08002B2CF9AE}" pid="3" name="Version_2">
    <vt:lpwstr>2</vt:lpwstr>
  </property>
  <property fmtid="{D5CDD505-2E9C-101B-9397-08002B2CF9AE}" pid="4" name="Version_3">
    <vt:lpwstr>3</vt:lpwstr>
  </property>
  <property fmtid="{D5CDD505-2E9C-101B-9397-08002B2CF9AE}" pid="5" name="Slutdatum">
    <vt:lpwstr>2013-08-22</vt:lpwstr>
  </property>
  <property fmtid="{D5CDD505-2E9C-101B-9397-08002B2CF9AE}" pid="6" name="Arknummer">
    <vt:lpwstr>ARK_0023</vt:lpwstr>
  </property>
</Properties>
</file>