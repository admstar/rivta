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7EB51BA4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746025BA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279448AF" w14:textId="77777777" w:rsidR="006E0E27" w:rsidRPr="004A7C1C" w:rsidRDefault="006E0E27" w:rsidP="006E0E27"/>
        </w:tc>
      </w:tr>
      <w:tr w:rsidR="000927B9" w:rsidRPr="004A7C1C" w14:paraId="224D781F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04F25A05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6074139B" w14:textId="7777777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FF672F">
              <w:rPr>
                <w:color w:val="008000"/>
              </w:rPr>
              <w:t xml:space="preserve">Patientportal </w:t>
            </w:r>
            <w:proofErr w:type="spellStart"/>
            <w:r w:rsidR="00FF672F">
              <w:rPr>
                <w:color w:val="008000"/>
              </w:rPr>
              <w:t>AddMessage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60211E70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71999590" w14:textId="77777777" w:rsidR="00AC5707" w:rsidRDefault="00F856C4" w:rsidP="007E5093">
            <w:pPr>
              <w:pStyle w:val="Brdtext"/>
              <w:rPr>
                <w:color w:val="008000"/>
                <w:sz w:val="28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"Version_1"  \* MERGEFORMAT </w:instrText>
            </w:r>
            <w:r w:rsidR="00F037EF">
              <w:rPr>
                <w:sz w:val="32"/>
              </w:rPr>
              <w:fldChar w:fldCharType="separate"/>
            </w:r>
            <w:r w:rsidR="00FF672F">
              <w:rPr>
                <w:sz w:val="32"/>
              </w:rPr>
              <w:t>1</w:t>
            </w:r>
            <w:r w:rsidR="00F037EF">
              <w:rPr>
                <w:sz w:val="32"/>
              </w:rPr>
              <w:fldChar w:fldCharType="end"/>
            </w:r>
            <w:r w:rsidR="00F037EF">
              <w:rPr>
                <w:sz w:val="32"/>
              </w:rPr>
              <w:t>.</w:t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"Version_2"  \* MERGEFORMAT </w:instrText>
            </w:r>
            <w:r w:rsidR="00F037EF">
              <w:rPr>
                <w:sz w:val="32"/>
              </w:rPr>
              <w:fldChar w:fldCharType="separate"/>
            </w:r>
            <w:ins w:id="0" w:author="björn hedman" w:date="2014-07-01T17:11:00Z">
              <w:r w:rsidR="00FF672F">
                <w:rPr>
                  <w:sz w:val="32"/>
                </w:rPr>
                <w:t>0</w:t>
              </w:r>
            </w:ins>
            <w:r w:rsidR="00F037EF">
              <w:rPr>
                <w:sz w:val="32"/>
              </w:rPr>
              <w:fldChar w:fldCharType="end"/>
            </w:r>
            <w:r w:rsidR="00F037EF">
              <w:rPr>
                <w:sz w:val="32"/>
              </w:rPr>
              <w:t>.</w:t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"Version_3"  \* MERGEFORMAT </w:instrText>
            </w:r>
            <w:r w:rsidR="00F037EF">
              <w:rPr>
                <w:sz w:val="32"/>
              </w:rPr>
              <w:fldChar w:fldCharType="separate"/>
            </w:r>
            <w:ins w:id="1" w:author="björn hedman" w:date="2014-07-01T17:11:00Z">
              <w:r w:rsidR="00FF672F">
                <w:rPr>
                  <w:sz w:val="32"/>
                </w:rPr>
                <w:t>0</w:t>
              </w:r>
            </w:ins>
            <w:r w:rsidR="00F037EF">
              <w:rPr>
                <w:sz w:val="32"/>
              </w:rPr>
              <w:fldChar w:fldCharType="end"/>
            </w:r>
            <w:r w:rsidR="00F037EF">
              <w:rPr>
                <w:sz w:val="32"/>
              </w:rPr>
              <w:fldChar w:fldCharType="begin"/>
            </w:r>
            <w:r w:rsidR="00F037EF">
              <w:rPr>
                <w:sz w:val="32"/>
              </w:rPr>
              <w:instrText xml:space="preserve"> DOCPROPERTY "Version_RC"  \* MERGEFORMAT </w:instrText>
            </w:r>
            <w:r w:rsidR="00F037EF">
              <w:rPr>
                <w:sz w:val="32"/>
              </w:rPr>
              <w:fldChar w:fldCharType="separate"/>
            </w:r>
            <w:ins w:id="2" w:author="björn hedman" w:date="2014-07-01T17:11:00Z">
              <w:r w:rsidR="00FF672F">
                <w:rPr>
                  <w:sz w:val="32"/>
                </w:rPr>
                <w:t>RC4</w:t>
              </w:r>
            </w:ins>
            <w:r w:rsidR="00F037EF">
              <w:rPr>
                <w:sz w:val="32"/>
              </w:rPr>
              <w:fldChar w:fldCharType="end"/>
            </w:r>
          </w:p>
          <w:p w14:paraId="2C0B9E37" w14:textId="77777777" w:rsidR="007E5093" w:rsidRDefault="007E5093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t>2014-0</w:t>
            </w:r>
            <w:ins w:id="3" w:author="björn hedman" w:date="2014-07-01T17:11:00Z">
              <w:r w:rsidR="00FF672F">
                <w:rPr>
                  <w:color w:val="008000"/>
                  <w:sz w:val="28"/>
                </w:rPr>
                <w:t>7</w:t>
              </w:r>
            </w:ins>
            <w:r>
              <w:rPr>
                <w:color w:val="008000"/>
                <w:sz w:val="28"/>
              </w:rPr>
              <w:t>-0</w:t>
            </w:r>
            <w:ins w:id="4" w:author="björn hedman" w:date="2014-07-01T17:11:00Z">
              <w:r w:rsidR="00FF672F">
                <w:rPr>
                  <w:color w:val="008000"/>
                  <w:sz w:val="28"/>
                </w:rPr>
                <w:t>1</w:t>
              </w:r>
            </w:ins>
          </w:p>
          <w:p w14:paraId="54C162D8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19F9E185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73D19219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1105F7B5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2CFCA84E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49DEBA26" w14:textId="77777777" w:rsidR="000927B9" w:rsidRPr="004A7C1C" w:rsidRDefault="000927B9" w:rsidP="00A47B77"/>
    <w:p w14:paraId="00982165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5" w:name="_Toc321289647"/>
      <w:bookmarkStart w:id="6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6745CE25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7C0252F5" w14:textId="77777777" w:rsidR="005A0328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5A0328">
            <w:rPr>
              <w:noProof/>
            </w:rPr>
            <w:t>1.</w:t>
          </w:r>
          <w:r w:rsidR="005A0328"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 w:rsidR="005A0328">
            <w:rPr>
              <w:noProof/>
            </w:rPr>
            <w:t>Inledning</w:t>
          </w:r>
          <w:r w:rsidR="005A0328">
            <w:rPr>
              <w:noProof/>
            </w:rPr>
            <w:tab/>
          </w:r>
          <w:r w:rsidR="005A0328">
            <w:rPr>
              <w:noProof/>
            </w:rPr>
            <w:fldChar w:fldCharType="begin"/>
          </w:r>
          <w:r w:rsidR="005A0328">
            <w:rPr>
              <w:noProof/>
            </w:rPr>
            <w:instrText xml:space="preserve"> PAGEREF _Toc265304866 \h </w:instrText>
          </w:r>
          <w:r w:rsidR="005A0328">
            <w:rPr>
              <w:noProof/>
            </w:rPr>
          </w:r>
          <w:r w:rsidR="005A0328">
            <w:rPr>
              <w:noProof/>
            </w:rPr>
            <w:fldChar w:fldCharType="separate"/>
          </w:r>
          <w:r w:rsidR="00FF672F">
            <w:rPr>
              <w:noProof/>
            </w:rPr>
            <w:t>4</w:t>
          </w:r>
          <w:r w:rsidR="005A0328">
            <w:rPr>
              <w:noProof/>
            </w:rPr>
            <w:fldChar w:fldCharType="end"/>
          </w:r>
        </w:p>
        <w:p w14:paraId="00356D6E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672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B3C225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672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2BCD3A" w14:textId="77777777" w:rsidR="005A0328" w:rsidRDefault="005A0328">
          <w:pPr>
            <w:pStyle w:val="Innehll1"/>
            <w:tabs>
              <w:tab w:val="left" w:pos="407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672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6CEC62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Beslut att inte använda begreppet healthcarefacility i namnsättning av objekt för enhetsinformation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672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B53BED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Beslut att SSO länkar inte ska innehålla fullständiga urler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672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2C8C226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  <w:tab/>
          </w:r>
          <w:r>
            <w:rPr>
              <w:noProof/>
            </w:rPr>
            <w:t xml:space="preserve">AB: System adresserad domän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_Toc265304872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ins w:id="7" w:author="björn hedman" w:date="2014-07-01T17:11:00Z">
            <w:r w:rsidR="00FF672F">
              <w:rPr>
                <w:noProof/>
              </w:rPr>
              <w:t>7</w:t>
            </w:r>
          </w:ins>
          <w:r>
            <w:rPr>
              <w:noProof/>
            </w:rPr>
            <w:fldChar w:fldCharType="end"/>
          </w:r>
        </w:p>
        <w:p w14:paraId="5ACCF77B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043F150F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8" w:name="_Toc333492260"/>
      <w:r>
        <w:br w:type="page"/>
      </w:r>
    </w:p>
    <w:p w14:paraId="03179F18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595C4CAA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3C3F0980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70075EAB" w14:textId="77777777" w:rsidTr="00D31AA7">
        <w:tc>
          <w:tcPr>
            <w:tcW w:w="1101" w:type="dxa"/>
          </w:tcPr>
          <w:p w14:paraId="44F60C72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2E484077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24DDE0E9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6F0A0FA7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60A4FD9E" w14:textId="77777777" w:rsidTr="00D31AA7">
        <w:tc>
          <w:tcPr>
            <w:tcW w:w="1101" w:type="dxa"/>
          </w:tcPr>
          <w:p w14:paraId="65C7C0A0" w14:textId="77777777" w:rsidR="00D31AA7" w:rsidRDefault="00D31AA7" w:rsidP="00D31AA7">
            <w:pPr>
              <w:pStyle w:val="Brdtext"/>
            </w:pPr>
            <w:r w:rsidRPr="007E5093">
              <w:t>PA1</w:t>
            </w:r>
          </w:p>
        </w:tc>
        <w:tc>
          <w:tcPr>
            <w:tcW w:w="1842" w:type="dxa"/>
          </w:tcPr>
          <w:p w14:paraId="3B35B9BA" w14:textId="77777777" w:rsidR="00D31AA7" w:rsidRDefault="007E5093" w:rsidP="00D31AA7">
            <w:pPr>
              <w:pStyle w:val="Brdtext"/>
            </w:pPr>
            <w:r>
              <w:t>2014-06-02</w:t>
            </w:r>
          </w:p>
        </w:tc>
        <w:tc>
          <w:tcPr>
            <w:tcW w:w="3261" w:type="dxa"/>
          </w:tcPr>
          <w:p w14:paraId="1722FB3A" w14:textId="77777777" w:rsidR="00D31AA7" w:rsidRDefault="00D31AA7" w:rsidP="00D31AA7">
            <w:pPr>
              <w:pStyle w:val="Brdtext"/>
            </w:pPr>
            <w:r w:rsidRPr="007E5093">
              <w:t>Första version</w:t>
            </w:r>
          </w:p>
        </w:tc>
        <w:tc>
          <w:tcPr>
            <w:tcW w:w="2440" w:type="dxa"/>
          </w:tcPr>
          <w:p w14:paraId="340C8DB4" w14:textId="77777777" w:rsidR="00D31AA7" w:rsidRDefault="007E5093" w:rsidP="00D31AA7">
            <w:pPr>
              <w:pStyle w:val="Brdtext"/>
            </w:pPr>
            <w:r>
              <w:t>Björn Hedman</w:t>
            </w:r>
          </w:p>
        </w:tc>
      </w:tr>
      <w:tr w:rsidR="00D31AA7" w14:paraId="3058A4DF" w14:textId="77777777" w:rsidTr="00D31AA7">
        <w:tc>
          <w:tcPr>
            <w:tcW w:w="1101" w:type="dxa"/>
          </w:tcPr>
          <w:p w14:paraId="34A27E53" w14:textId="77777777" w:rsidR="00D31AA7" w:rsidRDefault="005615ED" w:rsidP="00D31AA7">
            <w:pPr>
              <w:pStyle w:val="Brdtext"/>
            </w:pPr>
            <w:r>
              <w:t>PA2</w:t>
            </w:r>
          </w:p>
        </w:tc>
        <w:tc>
          <w:tcPr>
            <w:tcW w:w="1842" w:type="dxa"/>
          </w:tcPr>
          <w:p w14:paraId="58D50D84" w14:textId="77777777" w:rsidR="00D31AA7" w:rsidRDefault="005615ED" w:rsidP="00D31AA7">
            <w:pPr>
              <w:pStyle w:val="Brdtext"/>
            </w:pPr>
            <w:r>
              <w:t>2014-06-24</w:t>
            </w:r>
          </w:p>
        </w:tc>
        <w:tc>
          <w:tcPr>
            <w:tcW w:w="3261" w:type="dxa"/>
          </w:tcPr>
          <w:p w14:paraId="00747938" w14:textId="77777777" w:rsidR="00D31AA7" w:rsidRDefault="005615ED" w:rsidP="00D31AA7">
            <w:pPr>
              <w:pStyle w:val="Brdtext"/>
            </w:pPr>
            <w:r>
              <w:t>Rättad efter feedback, granskning1</w:t>
            </w:r>
          </w:p>
        </w:tc>
        <w:tc>
          <w:tcPr>
            <w:tcW w:w="2440" w:type="dxa"/>
          </w:tcPr>
          <w:p w14:paraId="0F5AFAEA" w14:textId="77777777" w:rsidR="00D31AA7" w:rsidRDefault="005615ED" w:rsidP="00D31AA7">
            <w:pPr>
              <w:pStyle w:val="Brdtext"/>
            </w:pPr>
            <w:r>
              <w:t>Björn Hedman</w:t>
            </w:r>
          </w:p>
        </w:tc>
      </w:tr>
      <w:tr w:rsidR="007B5A3F" w14:paraId="0E950EFA" w14:textId="77777777" w:rsidTr="00D31AA7">
        <w:trPr>
          <w:ins w:id="9" w:author="björn hedman" w:date="2014-07-01T17:14:00Z"/>
        </w:trPr>
        <w:tc>
          <w:tcPr>
            <w:tcW w:w="1101" w:type="dxa"/>
          </w:tcPr>
          <w:p w14:paraId="48FCE1F1" w14:textId="076C42FF" w:rsidR="007B5A3F" w:rsidRDefault="007B5A3F" w:rsidP="00D31AA7">
            <w:pPr>
              <w:pStyle w:val="Brdtext"/>
              <w:rPr>
                <w:ins w:id="10" w:author="björn hedman" w:date="2014-07-01T17:14:00Z"/>
              </w:rPr>
            </w:pPr>
            <w:ins w:id="11" w:author="björn hedman" w:date="2014-07-01T17:14:00Z">
              <w:r>
                <w:t>PA3</w:t>
              </w:r>
            </w:ins>
          </w:p>
        </w:tc>
        <w:tc>
          <w:tcPr>
            <w:tcW w:w="1842" w:type="dxa"/>
          </w:tcPr>
          <w:p w14:paraId="2874C52D" w14:textId="5F52F0A0" w:rsidR="007B5A3F" w:rsidRDefault="007B5A3F" w:rsidP="00D31AA7">
            <w:pPr>
              <w:pStyle w:val="Brdtext"/>
              <w:rPr>
                <w:ins w:id="12" w:author="björn hedman" w:date="2014-07-01T17:14:00Z"/>
              </w:rPr>
            </w:pPr>
            <w:ins w:id="13" w:author="björn hedman" w:date="2014-07-01T17:14:00Z">
              <w:r>
                <w:t>2014-07-01</w:t>
              </w:r>
            </w:ins>
          </w:p>
        </w:tc>
        <w:tc>
          <w:tcPr>
            <w:tcW w:w="3261" w:type="dxa"/>
          </w:tcPr>
          <w:p w14:paraId="22BD1508" w14:textId="0BE6089D" w:rsidR="007B5A3F" w:rsidRDefault="007B5A3F" w:rsidP="00D31AA7">
            <w:pPr>
              <w:pStyle w:val="Brdtext"/>
              <w:rPr>
                <w:ins w:id="14" w:author="björn hedman" w:date="2014-07-01T17:14:00Z"/>
              </w:rPr>
            </w:pPr>
            <w:ins w:id="15" w:author="björn hedman" w:date="2014-07-01T17:14:00Z">
              <w:r>
                <w:t>Ny version RC4 i egenskaper</w:t>
              </w:r>
            </w:ins>
          </w:p>
        </w:tc>
        <w:tc>
          <w:tcPr>
            <w:tcW w:w="2440" w:type="dxa"/>
          </w:tcPr>
          <w:p w14:paraId="4ADCAAE6" w14:textId="12E52463" w:rsidR="007B5A3F" w:rsidRDefault="007B5A3F" w:rsidP="00D31AA7">
            <w:pPr>
              <w:pStyle w:val="Brdtext"/>
              <w:rPr>
                <w:ins w:id="16" w:author="björn hedman" w:date="2014-07-01T17:14:00Z"/>
              </w:rPr>
            </w:pPr>
            <w:ins w:id="17" w:author="björn hedman" w:date="2014-07-01T17:14:00Z">
              <w:r>
                <w:t>Björn Hedman</w:t>
              </w:r>
              <w:bookmarkStart w:id="18" w:name="_GoBack"/>
              <w:bookmarkEnd w:id="18"/>
            </w:ins>
          </w:p>
        </w:tc>
      </w:tr>
    </w:tbl>
    <w:p w14:paraId="53B9D764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6E21B134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B88E764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18E802F2" w14:textId="77777777" w:rsidTr="00CA5524">
        <w:tc>
          <w:tcPr>
            <w:tcW w:w="1101" w:type="dxa"/>
          </w:tcPr>
          <w:p w14:paraId="1D981BD7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6F70DBFF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57B4BE1F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4BEE8819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7C032DF6" w14:textId="77777777" w:rsidTr="00CA5524">
        <w:tc>
          <w:tcPr>
            <w:tcW w:w="1101" w:type="dxa"/>
          </w:tcPr>
          <w:p w14:paraId="17C5CBEB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1A2CAD39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3EFE15AF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3492BA55" w14:textId="77777777" w:rsidR="00D31AA7" w:rsidRDefault="00D31AA7" w:rsidP="00D31AA7">
            <w:pPr>
              <w:pStyle w:val="Brdtext"/>
            </w:pPr>
          </w:p>
        </w:tc>
      </w:tr>
      <w:tr w:rsidR="00D31AA7" w14:paraId="2F3612CD" w14:textId="77777777" w:rsidTr="00CA5524">
        <w:tc>
          <w:tcPr>
            <w:tcW w:w="1101" w:type="dxa"/>
          </w:tcPr>
          <w:p w14:paraId="21072377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29E851B1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5092B563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274578C0" w14:textId="77777777" w:rsidR="00D31AA7" w:rsidRDefault="00D31AA7" w:rsidP="00D31AA7">
            <w:pPr>
              <w:pStyle w:val="Brdtext"/>
            </w:pPr>
          </w:p>
        </w:tc>
      </w:tr>
    </w:tbl>
    <w:p w14:paraId="487C0D07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5A0C951E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2FC175FE" w14:textId="77777777" w:rsidR="00D31AA7" w:rsidRDefault="00D31AA7">
      <w:pPr>
        <w:spacing w:before="0" w:after="0"/>
      </w:pPr>
    </w:p>
    <w:p w14:paraId="2BD85FCD" w14:textId="77777777" w:rsidR="00D31AA7" w:rsidRDefault="00D31AA7" w:rsidP="00D31AA7">
      <w:pPr>
        <w:pStyle w:val="Brdtext"/>
      </w:pPr>
      <w:r>
        <w:br w:type="page"/>
      </w:r>
    </w:p>
    <w:p w14:paraId="26DFFCBD" w14:textId="77777777" w:rsidR="00CA5524" w:rsidRPr="00C62266" w:rsidRDefault="00CA5524" w:rsidP="00CA5524">
      <w:pPr>
        <w:pStyle w:val="Rubrik1Nr"/>
      </w:pPr>
      <w:bookmarkStart w:id="19" w:name="_Toc230936749"/>
      <w:bookmarkStart w:id="20" w:name="_Toc265304866"/>
      <w:bookmarkEnd w:id="5"/>
      <w:bookmarkEnd w:id="6"/>
      <w:bookmarkEnd w:id="8"/>
      <w:r w:rsidRPr="00C62266">
        <w:lastRenderedPageBreak/>
        <w:t>Inledning</w:t>
      </w:r>
      <w:bookmarkEnd w:id="19"/>
      <w:bookmarkEnd w:id="20"/>
    </w:p>
    <w:p w14:paraId="79EF9A26" w14:textId="77777777" w:rsidR="00CA5524" w:rsidRDefault="00CA5524" w:rsidP="00CA5524">
      <w:r>
        <w:t xml:space="preserve">Detta dokument beskriver de viktiga arkitekturella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77F9AC8C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05D63BB" w14:textId="77777777" w:rsidR="00CA5524" w:rsidRDefault="00CA5524" w:rsidP="00CA5524">
      <w:pPr>
        <w:rPr>
          <w:b/>
        </w:rPr>
      </w:pPr>
    </w:p>
    <w:p w14:paraId="59C7D3ED" w14:textId="77777777" w:rsidR="00CA5524" w:rsidRPr="00CA5524" w:rsidRDefault="00CA5524" w:rsidP="00CA5524">
      <w:pPr>
        <w:pStyle w:val="Rubrik2Nr"/>
      </w:pPr>
      <w:bookmarkStart w:id="21" w:name="_Toc264866304"/>
      <w:bookmarkStart w:id="22" w:name="_Toc185913452"/>
      <w:bookmarkStart w:id="23" w:name="_Toc230936750"/>
      <w:bookmarkStart w:id="24" w:name="_Toc265304867"/>
      <w:r w:rsidRPr="00CA5524">
        <w:t>Syfte</w:t>
      </w:r>
      <w:bookmarkEnd w:id="21"/>
      <w:bookmarkEnd w:id="22"/>
      <w:bookmarkEnd w:id="23"/>
      <w:bookmarkEnd w:id="24"/>
    </w:p>
    <w:p w14:paraId="621A0084" w14:textId="77777777" w:rsidR="00CA5524" w:rsidRDefault="00CA5524" w:rsidP="00CA5524">
      <w:pPr>
        <w:pStyle w:val="Brdtext"/>
      </w:pPr>
      <w:r>
        <w:t>Syftet med detta dokument:</w:t>
      </w:r>
    </w:p>
    <w:p w14:paraId="1A92A47E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06BD35C4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23C45854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3E7D43DD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66A15BB6" w14:textId="77777777" w:rsidR="00CA5524" w:rsidRPr="00CC0C21" w:rsidRDefault="00CA5524" w:rsidP="00CA5524">
      <w:pPr>
        <w:pStyle w:val="Rubrik2Nr"/>
      </w:pPr>
      <w:bookmarkStart w:id="25" w:name="_Toc230936751"/>
      <w:bookmarkStart w:id="26" w:name="_Toc265304868"/>
      <w:r w:rsidRPr="00C929AE">
        <w:t>Begrepp</w:t>
      </w:r>
      <w:bookmarkEnd w:id="25"/>
      <w:bookmarkEnd w:id="26"/>
    </w:p>
    <w:p w14:paraId="57483A92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08FBCAA2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231BDC52" w14:textId="77777777" w:rsidTr="007E5093">
        <w:trPr>
          <w:trHeight w:val="338"/>
        </w:trPr>
        <w:tc>
          <w:tcPr>
            <w:tcW w:w="1572" w:type="dxa"/>
          </w:tcPr>
          <w:p w14:paraId="3E99694A" w14:textId="77777777" w:rsidR="00CA5524" w:rsidRPr="00CC0C21" w:rsidRDefault="00CA5524" w:rsidP="007E5093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1E691DD1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41A99DE9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279D67F1" w14:textId="77777777" w:rsidTr="007E5093">
        <w:trPr>
          <w:trHeight w:val="351"/>
        </w:trPr>
        <w:tc>
          <w:tcPr>
            <w:tcW w:w="1572" w:type="dxa"/>
          </w:tcPr>
          <w:p w14:paraId="7EE0061C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3575595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87B273E" w14:textId="77777777" w:rsidR="00CA5524" w:rsidRPr="006478D5" w:rsidRDefault="00CA5524" w:rsidP="007E5093">
            <w:pPr>
              <w:pStyle w:val="Brdtext"/>
              <w:snapToGrid w:val="0"/>
            </w:pPr>
          </w:p>
        </w:tc>
      </w:tr>
      <w:tr w:rsidR="00CA5524" w14:paraId="1630C5DC" w14:textId="77777777" w:rsidTr="007E5093">
        <w:trPr>
          <w:trHeight w:val="338"/>
        </w:trPr>
        <w:tc>
          <w:tcPr>
            <w:tcW w:w="1572" w:type="dxa"/>
          </w:tcPr>
          <w:p w14:paraId="5CA94A1D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58D11E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FF49CD0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6F5B4085" w14:textId="77777777" w:rsidTr="007E5093">
        <w:trPr>
          <w:trHeight w:val="351"/>
        </w:trPr>
        <w:tc>
          <w:tcPr>
            <w:tcW w:w="1572" w:type="dxa"/>
          </w:tcPr>
          <w:p w14:paraId="68234AC8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2CF8CDE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FFFB1F7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077FB6E7" w14:textId="77777777" w:rsidTr="007E5093">
        <w:trPr>
          <w:trHeight w:val="338"/>
        </w:trPr>
        <w:tc>
          <w:tcPr>
            <w:tcW w:w="1572" w:type="dxa"/>
          </w:tcPr>
          <w:p w14:paraId="1AC72ED2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65BF58B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0E7CBBB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3DC1CD71" w14:textId="77777777" w:rsidTr="007E5093">
        <w:trPr>
          <w:trHeight w:val="338"/>
        </w:trPr>
        <w:tc>
          <w:tcPr>
            <w:tcW w:w="1572" w:type="dxa"/>
          </w:tcPr>
          <w:p w14:paraId="49987A09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98E74FF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692B50A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4EF3396C" w14:textId="77777777" w:rsidR="00CA5524" w:rsidRDefault="00CA5524" w:rsidP="00CA5524">
      <w:pPr>
        <w:pStyle w:val="Brdtext"/>
      </w:pPr>
    </w:p>
    <w:p w14:paraId="63EEC81D" w14:textId="77777777" w:rsidR="00CA5524" w:rsidRDefault="00CA5524" w:rsidP="00CA5524">
      <w:r>
        <w:br w:type="page"/>
      </w:r>
    </w:p>
    <w:p w14:paraId="5A7FDF3E" w14:textId="77777777" w:rsidR="00CA5524" w:rsidRPr="008007C3" w:rsidRDefault="00CA5524" w:rsidP="00CA5524">
      <w:pPr>
        <w:pStyle w:val="Rubrik1Nr"/>
      </w:pPr>
      <w:bookmarkStart w:id="27" w:name="_Toc264866307"/>
      <w:bookmarkStart w:id="28" w:name="_Toc185913455"/>
      <w:bookmarkStart w:id="29" w:name="_Toc230936752"/>
      <w:bookmarkStart w:id="30" w:name="_Toc265304869"/>
      <w:r w:rsidRPr="008007C3">
        <w:lastRenderedPageBreak/>
        <w:t>Arkitekturella beslut</w:t>
      </w:r>
      <w:bookmarkEnd w:id="27"/>
      <w:bookmarkEnd w:id="28"/>
      <w:bookmarkEnd w:id="29"/>
      <w:bookmarkEnd w:id="30"/>
    </w:p>
    <w:p w14:paraId="76A43E23" w14:textId="77777777" w:rsidR="00CA5524" w:rsidRPr="00DE35C6" w:rsidRDefault="00CA5524" w:rsidP="00CA5524">
      <w:pPr>
        <w:pStyle w:val="Rubrik2Nr"/>
      </w:pPr>
      <w:bookmarkStart w:id="31" w:name="_Toc230936753"/>
      <w:bookmarkStart w:id="32" w:name="_Toc185913456"/>
      <w:bookmarkStart w:id="33" w:name="_Toc265304870"/>
      <w:r>
        <w:t>AB</w:t>
      </w:r>
      <w:r w:rsidRPr="00DE35C6">
        <w:t xml:space="preserve">: </w:t>
      </w:r>
      <w:bookmarkEnd w:id="31"/>
      <w:r w:rsidR="007E5093" w:rsidRPr="008751A9">
        <w:t>Beslut att inte använda</w:t>
      </w:r>
      <w:r w:rsidR="008751A9">
        <w:t xml:space="preserve"> begreppet</w:t>
      </w:r>
      <w:r w:rsidR="007E5093" w:rsidRPr="008751A9">
        <w:t xml:space="preserve"> </w:t>
      </w:r>
      <w:proofErr w:type="spellStart"/>
      <w:r w:rsidR="007E5093" w:rsidRPr="008751A9">
        <w:t>healt</w:t>
      </w:r>
      <w:r w:rsidR="008751A9">
        <w:t>h</w:t>
      </w:r>
      <w:r w:rsidR="007E5093" w:rsidRPr="008751A9">
        <w:t>carefacility</w:t>
      </w:r>
      <w:proofErr w:type="spellEnd"/>
      <w:r w:rsidRPr="008751A9">
        <w:t xml:space="preserve"> </w:t>
      </w:r>
      <w:bookmarkEnd w:id="32"/>
      <w:r w:rsidR="007E5093">
        <w:t xml:space="preserve">i namnsättning av objekt för enhetsinformation </w:t>
      </w:r>
      <w:bookmarkEnd w:id="33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1E6EA5CD" w14:textId="77777777" w:rsidTr="007E5093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F0C525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DCCE" w14:textId="77777777" w:rsidR="00CA5524" w:rsidRDefault="00CA5524" w:rsidP="007E5093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0476F97A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B7095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C611" w14:textId="77777777" w:rsidR="00CA5524" w:rsidRDefault="007E5093" w:rsidP="00107BFC">
            <w:pPr>
              <w:rPr>
                <w:rFonts w:cs="Arial"/>
                <w:bCs/>
                <w:iCs/>
              </w:rPr>
            </w:pPr>
            <w:r>
              <w:t xml:space="preserve">Det är vanligt i RIV baserade kontrakt att objekt som bär information om en organisationsenhet namnsätts enligt </w:t>
            </w:r>
            <w:proofErr w:type="spellStart"/>
            <w:r>
              <w:t>healthcarefacility</w:t>
            </w:r>
            <w:proofErr w:type="spellEnd"/>
            <w:proofErr w:type="gramStart"/>
            <w:r w:rsidR="009178D7">
              <w:t>..</w:t>
            </w:r>
            <w:proofErr w:type="gramEnd"/>
          </w:p>
          <w:p w14:paraId="670D4E05" w14:textId="77777777" w:rsidR="009178D7" w:rsidRPr="001E472A" w:rsidRDefault="009178D7" w:rsidP="00107BFC">
            <w:pPr>
              <w:rPr>
                <w:rFonts w:cs="Arial"/>
                <w:bCs/>
                <w:iCs/>
              </w:rPr>
            </w:pPr>
            <w:r>
              <w:t>Detta antyder att endast vårdenheter kan stå som avsändare till information. Begreppet vårdenhet används också ibland med olika betydelse.</w:t>
            </w:r>
          </w:p>
        </w:tc>
      </w:tr>
      <w:tr w:rsidR="009178D7" w14:paraId="6F403471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D60C2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EF75" w14:textId="77777777" w:rsidR="009178D7" w:rsidRPr="001E472A" w:rsidRDefault="009178D7" w:rsidP="00107BFC">
            <w:pPr>
              <w:rPr>
                <w:rFonts w:cs="Arial"/>
                <w:bCs/>
                <w:iCs/>
              </w:rPr>
            </w:pPr>
            <w:r>
              <w:t>Eftersom det inte säkert kan beslutas att endast vårdenheter ska vara avsändare till meddelanden inom domänen så används ett mer generiskt begrepp</w:t>
            </w:r>
          </w:p>
        </w:tc>
      </w:tr>
      <w:tr w:rsidR="009178D7" w:rsidRPr="00736758" w14:paraId="6D38FF0B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8C432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FFB706D" w14:textId="77777777" w:rsidR="009178D7" w:rsidRDefault="009178D7" w:rsidP="007E5093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03A1" w14:textId="77777777" w:rsidR="009178D7" w:rsidRPr="001E472A" w:rsidRDefault="009178D7" w:rsidP="00107BFC">
            <w:pPr>
              <w:rPr>
                <w:rFonts w:cs="Arial"/>
                <w:bCs/>
                <w:iCs/>
              </w:rPr>
            </w:pPr>
            <w:r>
              <w:t>För att inte begränsa användningen på grund av organisatorisk benämning</w:t>
            </w:r>
          </w:p>
        </w:tc>
      </w:tr>
      <w:tr w:rsidR="009178D7" w14:paraId="04238B02" w14:textId="77777777" w:rsidTr="007E5093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D34BE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D3EA8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8082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Används healthcarefacility i namnsättning</w:t>
            </w:r>
          </w:p>
          <w:p w14:paraId="01A3CE07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>För att använda liknande struktur i namnsättning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72AA6B96" w14:textId="77777777" w:rsidTr="007E5093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88280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3455F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1212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 generisk benämning för organisationsenhet</w:t>
            </w:r>
          </w:p>
          <w:p w14:paraId="57D71E18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Använd </w:t>
            </w:r>
            <w:proofErr w:type="spellStart"/>
            <w:r>
              <w:rPr>
                <w:sz w:val="20"/>
                <w:lang w:val="sv-SE"/>
              </w:rPr>
              <w:t>organisationsUnit</w:t>
            </w:r>
            <w:proofErr w:type="spellEnd"/>
            <w:r>
              <w:rPr>
                <w:sz w:val="20"/>
                <w:lang w:val="sv-SE"/>
              </w:rPr>
              <w:t xml:space="preserve"> som benämning på objekt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1BFDD42C" w14:textId="77777777" w:rsidTr="007E5093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E56C7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3B861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41E6" w14:textId="77777777" w:rsidR="009178D7" w:rsidRPr="001E472A" w:rsidRDefault="009178D7" w:rsidP="007E5093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9178D7" w14:paraId="0CCAFEE1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157A0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8571" w14:textId="77777777" w:rsidR="009178D7" w:rsidRPr="003D0EEC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7B4B24AD" w14:textId="77777777" w:rsidR="009178D7" w:rsidRPr="001E472A" w:rsidRDefault="009178D7" w:rsidP="007E5093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9178D7" w:rsidRPr="00736758" w14:paraId="259526C2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A0C54B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B9FE" w14:textId="77777777" w:rsidR="009178D7" w:rsidRPr="001E472A" w:rsidRDefault="009178D7" w:rsidP="007E5093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9178D7" w:rsidRPr="00736758" w14:paraId="63B473D9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CA004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947E" w14:textId="77777777" w:rsidR="009178D7" w:rsidRPr="001E472A" w:rsidRDefault="009178D7" w:rsidP="007E5093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9178D7" w:rsidRPr="00FC1187" w14:paraId="510031D5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D3003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750" w14:textId="77777777" w:rsidR="009178D7" w:rsidRPr="001E472A" w:rsidRDefault="009178D7" w:rsidP="007E5093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0F8493F2" w14:textId="77777777" w:rsidR="00CA5524" w:rsidRDefault="00CA5524" w:rsidP="00CA5524">
      <w:pPr>
        <w:pStyle w:val="Brdtext"/>
      </w:pPr>
    </w:p>
    <w:p w14:paraId="6C2C5D0A" w14:textId="77777777" w:rsidR="00CA5524" w:rsidRDefault="00CA5524" w:rsidP="00CA5524">
      <w:pPr>
        <w:rPr>
          <w:bCs/>
          <w:sz w:val="24"/>
          <w:szCs w:val="26"/>
        </w:rPr>
      </w:pPr>
      <w:bookmarkStart w:id="34" w:name="_Toc185913457"/>
      <w:r>
        <w:br w:type="page"/>
      </w:r>
    </w:p>
    <w:p w14:paraId="7CFA3653" w14:textId="77777777" w:rsidR="008751A9" w:rsidRPr="00DE35C6" w:rsidRDefault="008751A9" w:rsidP="008751A9">
      <w:pPr>
        <w:pStyle w:val="Rubrik2Nr"/>
      </w:pPr>
      <w:bookmarkStart w:id="35" w:name="_Toc265304871"/>
      <w:bookmarkEnd w:id="34"/>
      <w:r>
        <w:lastRenderedPageBreak/>
        <w:t>AB</w:t>
      </w:r>
      <w:r w:rsidRPr="00DE35C6">
        <w:t xml:space="preserve">: </w:t>
      </w:r>
      <w:r w:rsidRPr="008751A9">
        <w:t xml:space="preserve">Beslut att </w:t>
      </w:r>
      <w:r>
        <w:t>SSO</w:t>
      </w:r>
      <w:r w:rsidR="005E40AA">
        <w:t xml:space="preserve"> länkar inte ska innehålla full</w:t>
      </w:r>
      <w:r>
        <w:t xml:space="preserve">ständiga </w:t>
      </w:r>
      <w:proofErr w:type="spellStart"/>
      <w:r>
        <w:t>urler</w:t>
      </w:r>
      <w:proofErr w:type="spellEnd"/>
      <w:r>
        <w:t xml:space="preserve"> </w:t>
      </w:r>
      <w:bookmarkEnd w:id="35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751A9" w14:paraId="31BB5592" w14:textId="77777777" w:rsidTr="008751A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30B5C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8FFA" w14:textId="77777777" w:rsidR="008751A9" w:rsidRDefault="008751A9" w:rsidP="008B641A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r w:rsidR="008B641A">
              <w:rPr>
                <w:lang w:val="sv-SE"/>
              </w:rPr>
              <w:t>2</w:t>
            </w:r>
          </w:p>
        </w:tc>
      </w:tr>
      <w:tr w:rsidR="008751A9" w14:paraId="6AC02B19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E7D27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4D6F" w14:textId="77777777" w:rsidR="005E40AA" w:rsidRDefault="008751A9" w:rsidP="00107BFC">
            <w:pPr>
              <w:rPr>
                <w:rFonts w:cs="Arial"/>
                <w:bCs/>
                <w:iCs/>
              </w:rPr>
            </w:pPr>
            <w:r>
              <w:t xml:space="preserve">I objektet </w:t>
            </w:r>
            <w:proofErr w:type="spellStart"/>
            <w:r>
              <w:t>SSOLink</w:t>
            </w:r>
            <w:proofErr w:type="spellEnd"/>
            <w:r>
              <w:t xml:space="preserve"> kan konsumerande system ange uppgifter för att portalen ska skapa en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on (SSO) länk till angiven tjänst.</w:t>
            </w:r>
          </w:p>
          <w:p w14:paraId="603B765C" w14:textId="77777777" w:rsidR="005E40AA" w:rsidRDefault="005E40AA" w:rsidP="00107BFC">
            <w:pPr>
              <w:rPr>
                <w:rFonts w:cs="Arial"/>
                <w:bCs/>
                <w:iCs/>
              </w:rPr>
            </w:pPr>
            <w:r>
              <w:t xml:space="preserve">För att minska risken för ”döda” länkar i portalens inkorg så lagras respektive systems </w:t>
            </w:r>
            <w:proofErr w:type="spellStart"/>
            <w:r>
              <w:t>basurl</w:t>
            </w:r>
            <w:proofErr w:type="spellEnd"/>
            <w:r>
              <w:t xml:space="preserve"> i konfiguration i portalen och i anropet till </w:t>
            </w:r>
            <w:proofErr w:type="spellStart"/>
            <w:r>
              <w:t>AddMessage</w:t>
            </w:r>
            <w:proofErr w:type="spellEnd"/>
            <w:r>
              <w:t xml:space="preserve"> anges endast parametrar för </w:t>
            </w:r>
            <w:proofErr w:type="spellStart"/>
            <w:r>
              <w:t>queryString</w:t>
            </w:r>
            <w:proofErr w:type="spellEnd"/>
            <w:r>
              <w:t>.</w:t>
            </w:r>
          </w:p>
          <w:p w14:paraId="64389BDC" w14:textId="77777777" w:rsidR="008751A9" w:rsidRPr="001E472A" w:rsidRDefault="008751A9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751A9" w14:paraId="71627363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258AA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51E4" w14:textId="77777777" w:rsidR="008751A9" w:rsidRPr="001E472A" w:rsidRDefault="005E40AA" w:rsidP="00107BFC">
            <w:pPr>
              <w:rPr>
                <w:rFonts w:cs="Arial"/>
                <w:bCs/>
                <w:iCs/>
              </w:rPr>
            </w:pPr>
            <w:r>
              <w:t xml:space="preserve">E-tjänster kan behöva ändra sina </w:t>
            </w:r>
            <w:proofErr w:type="spellStart"/>
            <w:r>
              <w:t>urler</w:t>
            </w:r>
            <w:proofErr w:type="spellEnd"/>
            <w:r>
              <w:t xml:space="preserve"> både gällande hostnamn och struktur.</w:t>
            </w:r>
          </w:p>
        </w:tc>
      </w:tr>
      <w:tr w:rsidR="008751A9" w:rsidRPr="00736758" w14:paraId="6708ABAE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19BD1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17F38EB3" w14:textId="77777777" w:rsidR="008751A9" w:rsidRDefault="008751A9" w:rsidP="008751A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2079" w14:textId="77777777" w:rsidR="008751A9" w:rsidRPr="001E472A" w:rsidRDefault="005E40AA" w:rsidP="00107BFC">
            <w:pPr>
              <w:rPr>
                <w:rFonts w:cs="Arial"/>
                <w:bCs/>
                <w:iCs/>
              </w:rPr>
            </w:pPr>
            <w:r>
              <w:t xml:space="preserve">Eftersom det </w:t>
            </w:r>
            <w:proofErr w:type="spellStart"/>
            <w:r>
              <w:t>idagsläget</w:t>
            </w:r>
            <w:proofErr w:type="spellEnd"/>
            <w:r>
              <w:t xml:space="preserve"> finns flera aktiva metoder för att åstadkomma SSO från portalen (MVK) så behöver målsystemet ha en konfiguration där aktuell metod anges. Och i denna konfiguration så ska även systemets </w:t>
            </w:r>
            <w:proofErr w:type="spellStart"/>
            <w:r>
              <w:t>basurl</w:t>
            </w:r>
            <w:proofErr w:type="spellEnd"/>
            <w:r>
              <w:t xml:space="preserve"> anges i denna konfiguration och användas dynamiskt när länk i meddelandet visas upp</w:t>
            </w:r>
          </w:p>
        </w:tc>
      </w:tr>
      <w:tr w:rsidR="008751A9" w14:paraId="3EB64066" w14:textId="77777777" w:rsidTr="008751A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1770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30CBD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7B76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fullständig url i SSO länk</w:t>
            </w:r>
          </w:p>
          <w:p w14:paraId="35093EAD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28D5C12E" w14:textId="77777777" w:rsidTr="008751A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162D1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8DCFE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D9DC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endast parametrar i SSO länk</w:t>
            </w:r>
          </w:p>
          <w:p w14:paraId="5AFCA1BD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0C8008CE" w14:textId="77777777" w:rsidTr="008751A9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0BC4E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4D7D3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8B2C" w14:textId="77777777" w:rsidR="008751A9" w:rsidRPr="001E472A" w:rsidRDefault="008751A9" w:rsidP="008751A9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751A9" w14:paraId="639A0609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E76F1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C68E" w14:textId="77777777" w:rsidR="008751A9" w:rsidRPr="003D0EEC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A1F089C" w14:textId="77777777" w:rsidR="008751A9" w:rsidRPr="001E472A" w:rsidRDefault="008751A9" w:rsidP="008751A9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751A9" w:rsidRPr="00736758" w14:paraId="63D8331B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67E68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2E46" w14:textId="77777777" w:rsidR="008751A9" w:rsidRPr="001E472A" w:rsidRDefault="008751A9" w:rsidP="008751A9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8751A9" w:rsidRPr="00736758" w14:paraId="412C9C7F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D806D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CBD7" w14:textId="77777777" w:rsidR="008751A9" w:rsidRPr="001E472A" w:rsidRDefault="008751A9" w:rsidP="008751A9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751A9" w:rsidRPr="00FC1187" w14:paraId="2A151264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7C801D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B96B" w14:textId="77777777" w:rsidR="008751A9" w:rsidRPr="001E472A" w:rsidRDefault="008751A9" w:rsidP="008751A9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056F5BFA" w14:textId="77777777" w:rsidR="005A0328" w:rsidRDefault="005A0328" w:rsidP="008751A9">
      <w:pPr>
        <w:pStyle w:val="Brdtext"/>
      </w:pPr>
    </w:p>
    <w:p w14:paraId="1C282A8A" w14:textId="77777777" w:rsidR="005A0328" w:rsidRDefault="005A0328">
      <w:pPr>
        <w:spacing w:before="0" w:after="0"/>
      </w:pPr>
      <w:r>
        <w:br w:type="page"/>
      </w:r>
    </w:p>
    <w:p w14:paraId="4BF4A3C2" w14:textId="77777777" w:rsidR="008751A9" w:rsidRDefault="008751A9" w:rsidP="008751A9">
      <w:pPr>
        <w:pStyle w:val="Brdtext"/>
      </w:pPr>
    </w:p>
    <w:p w14:paraId="033B2917" w14:textId="77777777" w:rsidR="008B641A" w:rsidRPr="00DE35C6" w:rsidRDefault="008B641A" w:rsidP="008B641A">
      <w:pPr>
        <w:pStyle w:val="Rubrik2Nr"/>
      </w:pPr>
      <w:bookmarkStart w:id="36" w:name="_Toc265304872"/>
      <w:r>
        <w:t>AB</w:t>
      </w:r>
      <w:r w:rsidRPr="00DE35C6">
        <w:t xml:space="preserve">: </w:t>
      </w:r>
      <w:r w:rsidR="005A0328">
        <w:t>System</w:t>
      </w:r>
      <w:r>
        <w:t xml:space="preserve">adresserad domän </w:t>
      </w:r>
      <w:bookmarkEnd w:id="36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B641A" w14:paraId="7FA36ACB" w14:textId="77777777" w:rsidTr="008B641A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40225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EE0F" w14:textId="77777777" w:rsidR="008B641A" w:rsidRDefault="008B641A" w:rsidP="008B641A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AB-2.3</w:t>
            </w:r>
          </w:p>
        </w:tc>
      </w:tr>
      <w:tr w:rsidR="008B641A" w14:paraId="740FC54C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4FA89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3F4C" w14:textId="77777777" w:rsidR="008B641A" w:rsidRDefault="008B641A" w:rsidP="008B641A">
            <w:r>
              <w:t>Tjänstedomänen anger implicit att det finns en patientportal men inte vilken organisation som tillhandahåller denna och detta kan även</w:t>
            </w:r>
            <w:r w:rsidR="005A0328">
              <w:t xml:space="preserve"> i alla fall teoretiskt</w:t>
            </w:r>
            <w:r>
              <w:t xml:space="preserve"> komma att förändras över tid beroende på vem som tilldelas uppdraget.</w:t>
            </w:r>
          </w:p>
          <w:p w14:paraId="6825252B" w14:textId="77777777" w:rsidR="008B641A" w:rsidRPr="001E472A" w:rsidRDefault="008B641A" w:rsidP="008B641A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B641A" w14:paraId="1DE3EA94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0FD48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729F" w14:textId="77777777" w:rsidR="008B641A" w:rsidRDefault="008B641A" w:rsidP="008B641A">
            <w:r>
              <w:t xml:space="preserve">Utförande organisation skulle kunna tänkas förändras utan att tjänstens tekniska instans måste ändras. Det kommer </w:t>
            </w:r>
            <w:r w:rsidR="005A0328">
              <w:t xml:space="preserve">även </w:t>
            </w:r>
            <w:r>
              <w:t>rimligen också endast finnas en nationell portal</w:t>
            </w:r>
          </w:p>
          <w:p w14:paraId="482711D5" w14:textId="77777777" w:rsidR="008B641A" w:rsidRPr="008B641A" w:rsidRDefault="008B641A" w:rsidP="00107BFC">
            <w:pPr>
              <w:pStyle w:val="Brdtext"/>
              <w:rPr>
                <w:rFonts w:ascii="Arial" w:hAnsi="Arial"/>
                <w:color w:val="00A9A7"/>
              </w:rPr>
            </w:pPr>
          </w:p>
        </w:tc>
      </w:tr>
      <w:tr w:rsidR="008B641A" w:rsidRPr="00736758" w14:paraId="3CCBC6EE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AAED35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75AE1FE" w14:textId="77777777" w:rsidR="008B641A" w:rsidRDefault="008B641A" w:rsidP="008B641A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C202" w14:textId="77777777" w:rsidR="008B641A" w:rsidRPr="001E472A" w:rsidRDefault="008B641A" w:rsidP="008B641A">
            <w:r>
              <w:t>För att tydliggöra vad som gäller och bakomliggande argument</w:t>
            </w:r>
            <w:r w:rsidR="00C54419">
              <w:t xml:space="preserve"> till adressering.</w:t>
            </w:r>
          </w:p>
        </w:tc>
      </w:tr>
      <w:tr w:rsidR="008B641A" w14:paraId="530B927D" w14:textId="77777777" w:rsidTr="008B641A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9B6A34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46539D" w14:textId="77777777" w:rsidR="008B641A" w:rsidRPr="00472837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784A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Adressering på organisation</w:t>
            </w:r>
            <w:r w:rsidR="00C54419">
              <w:rPr>
                <w:b/>
                <w:bCs/>
                <w:smallCaps/>
                <w:lang w:val="sv-SE"/>
              </w:rPr>
              <w:t xml:space="preserve"> via organisationsens id</w:t>
            </w:r>
          </w:p>
          <w:p w14:paraId="67CD88F2" w14:textId="77777777" w:rsidR="008B641A" w:rsidRPr="001E472A" w:rsidRDefault="008B641A" w:rsidP="008B641A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B641A" w14:paraId="219D5CD1" w14:textId="77777777" w:rsidTr="008B641A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FFB8CC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15FD2" w14:textId="77777777" w:rsidR="008B641A" w:rsidRPr="00472837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E2EA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Adressering via systemadressering</w:t>
            </w:r>
          </w:p>
          <w:p w14:paraId="26FF0CDE" w14:textId="77777777" w:rsidR="008B641A" w:rsidRPr="001E472A" w:rsidRDefault="008B641A" w:rsidP="008B641A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B641A" w14:paraId="738073A0" w14:textId="77777777" w:rsidTr="008B641A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E924C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3F3551" w14:textId="77777777" w:rsidR="008B641A" w:rsidRPr="00472837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37BF" w14:textId="77777777" w:rsidR="008B641A" w:rsidRPr="001E472A" w:rsidRDefault="008B641A" w:rsidP="008B641A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B641A" w14:paraId="56BCA0E1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0A7C7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5170" w14:textId="77777777" w:rsidR="008B641A" w:rsidRPr="003D0EEC" w:rsidRDefault="008B641A" w:rsidP="008B641A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2014-06-24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5BEE0EDA" w14:textId="77777777" w:rsidR="008B641A" w:rsidRPr="001E472A" w:rsidRDefault="008B641A" w:rsidP="008B641A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B641A" w:rsidRPr="00736758" w14:paraId="16A6BA98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74AFDB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2F6A" w14:textId="77777777" w:rsidR="008B641A" w:rsidRPr="001E472A" w:rsidRDefault="008B641A" w:rsidP="008B641A">
            <w:pPr>
              <w:pStyle w:val="Brdtext"/>
              <w:rPr>
                <w:color w:val="00A9A7" w:themeColor="accent1"/>
              </w:rPr>
            </w:pPr>
            <w:proofErr w:type="spellStart"/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Systemaddressering</w:t>
            </w:r>
            <w:proofErr w:type="spellEnd"/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 xml:space="preserve"> </w:t>
            </w:r>
            <w:r w:rsidR="003A206B">
              <w:rPr>
                <w:rFonts w:ascii="Arial" w:hAnsi="Arial"/>
                <w:color w:val="00A9A7" w:themeColor="accent1"/>
                <w:szCs w:val="20"/>
                <w:lang w:eastAsia="ar-SA"/>
              </w:rPr>
              <w:t>bedöms fungera utan problem och det finns inga uppenbara fördelar att adressera på organisation.</w:t>
            </w:r>
          </w:p>
        </w:tc>
      </w:tr>
      <w:tr w:rsidR="008B641A" w:rsidRPr="00736758" w14:paraId="1A35082D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11ED4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7B0A" w14:textId="77777777" w:rsidR="008B641A" w:rsidRPr="001E472A" w:rsidRDefault="008B641A" w:rsidP="008B641A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B641A" w:rsidRPr="00FC1187" w14:paraId="625EAD3A" w14:textId="77777777" w:rsidTr="008B641A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75C25" w14:textId="77777777" w:rsidR="008B641A" w:rsidRDefault="008B641A" w:rsidP="008B641A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E152" w14:textId="77777777" w:rsidR="008B641A" w:rsidRPr="001E472A" w:rsidRDefault="008B641A" w:rsidP="008B641A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65286AE0" w14:textId="77777777" w:rsidR="008B641A" w:rsidRDefault="008B641A" w:rsidP="008B641A">
      <w:pPr>
        <w:pStyle w:val="Brdtext"/>
      </w:pPr>
    </w:p>
    <w:p w14:paraId="5A99074A" w14:textId="77777777" w:rsidR="004D2F92" w:rsidRPr="004D2F92" w:rsidRDefault="004D2F92" w:rsidP="005E40AA">
      <w:pPr>
        <w:pStyle w:val="Rubrik1Nr"/>
        <w:numPr>
          <w:ilvl w:val="0"/>
          <w:numId w:val="0"/>
        </w:numPr>
        <w:ind w:left="454" w:hanging="454"/>
      </w:pPr>
    </w:p>
    <w:sectPr w:rsidR="004D2F92" w:rsidRPr="004D2F92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9C60C" w14:textId="77777777" w:rsidR="003D1461" w:rsidRDefault="003D1461" w:rsidP="00C15048">
      <w:r>
        <w:separator/>
      </w:r>
    </w:p>
    <w:p w14:paraId="21FFA968" w14:textId="77777777" w:rsidR="003D1461" w:rsidRDefault="003D1461" w:rsidP="00C15048"/>
    <w:p w14:paraId="6812B599" w14:textId="77777777" w:rsidR="003D1461" w:rsidRDefault="003D1461" w:rsidP="00C15048"/>
  </w:endnote>
  <w:endnote w:type="continuationSeparator" w:id="0">
    <w:p w14:paraId="5B58A1FA" w14:textId="77777777" w:rsidR="003D1461" w:rsidRDefault="003D1461" w:rsidP="00C15048">
      <w:r>
        <w:continuationSeparator/>
      </w:r>
    </w:p>
    <w:p w14:paraId="724AE6C2" w14:textId="77777777" w:rsidR="003D1461" w:rsidRDefault="003D1461" w:rsidP="00C15048"/>
    <w:p w14:paraId="3E8392BE" w14:textId="77777777" w:rsidR="003D1461" w:rsidRDefault="003D1461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3D1461" w:rsidRPr="004A7C1C" w14:paraId="04B2DB4A" w14:textId="77777777" w:rsidTr="00B16F63">
      <w:trPr>
        <w:trHeight w:val="629"/>
      </w:trPr>
      <w:tc>
        <w:tcPr>
          <w:tcW w:w="1702" w:type="dxa"/>
        </w:tcPr>
        <w:p w14:paraId="33A6D649" w14:textId="77777777" w:rsidR="003D1461" w:rsidRPr="004A7C1C" w:rsidRDefault="003D1461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22777F98" w14:textId="77777777" w:rsidR="003D1461" w:rsidRPr="004A7C1C" w:rsidRDefault="003D1461" w:rsidP="00C15048">
          <w:pPr>
            <w:pStyle w:val="Sidfot"/>
          </w:pPr>
          <w:r w:rsidRPr="004A7C1C">
            <w:t>Box 177 03</w:t>
          </w:r>
        </w:p>
        <w:p w14:paraId="5D66B239" w14:textId="77777777" w:rsidR="003D1461" w:rsidRPr="004A7C1C" w:rsidRDefault="003D1461" w:rsidP="00C15048">
          <w:pPr>
            <w:pStyle w:val="Sidfot"/>
          </w:pPr>
          <w:r w:rsidRPr="004A7C1C">
            <w:t>Östgötagatan 12</w:t>
          </w:r>
        </w:p>
        <w:p w14:paraId="47D023E7" w14:textId="77777777" w:rsidR="003D1461" w:rsidRPr="004A7C1C" w:rsidRDefault="003D1461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16FE1DAD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2DC537A3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01F42E21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0F9A4729" w14:textId="77777777" w:rsidR="003D1461" w:rsidRPr="004A7C1C" w:rsidRDefault="003D1461" w:rsidP="00C15048">
          <w:pPr>
            <w:pStyle w:val="Sidfot"/>
          </w:pPr>
          <w:r w:rsidRPr="004A7C1C">
            <w:t>Organisationsnummer</w:t>
          </w:r>
        </w:p>
        <w:p w14:paraId="2CA8B8F4" w14:textId="77777777" w:rsidR="003D1461" w:rsidRPr="004A7C1C" w:rsidRDefault="003D1461" w:rsidP="00C15048">
          <w:pPr>
            <w:pStyle w:val="Sidfot"/>
          </w:pPr>
          <w:r w:rsidRPr="004A7C1C">
            <w:t>556559-4230</w:t>
          </w:r>
        </w:p>
        <w:p w14:paraId="5FCC36F0" w14:textId="77777777" w:rsidR="003D1461" w:rsidRPr="004A7C1C" w:rsidRDefault="003D1461" w:rsidP="00C15048">
          <w:pPr>
            <w:pStyle w:val="Sidfot"/>
          </w:pPr>
        </w:p>
      </w:tc>
      <w:tc>
        <w:tcPr>
          <w:tcW w:w="1134" w:type="dxa"/>
        </w:tcPr>
        <w:p w14:paraId="38648E46" w14:textId="77777777" w:rsidR="003D1461" w:rsidRPr="004A7C1C" w:rsidRDefault="003D1461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7B5A3F">
            <w:rPr>
              <w:rStyle w:val="Sidnummer"/>
              <w:noProof/>
            </w:rPr>
            <w:t>2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7B5A3F">
            <w:rPr>
              <w:rStyle w:val="Sidnummer"/>
              <w:noProof/>
            </w:rPr>
            <w:t>8</w:t>
          </w:r>
          <w:r w:rsidRPr="004A7C1C">
            <w:rPr>
              <w:rStyle w:val="Sidnummer"/>
            </w:rPr>
            <w:fldChar w:fldCharType="end"/>
          </w:r>
        </w:p>
      </w:tc>
    </w:tr>
  </w:tbl>
  <w:p w14:paraId="5C9360C6" w14:textId="77777777" w:rsidR="003D1461" w:rsidRPr="004A7C1C" w:rsidRDefault="003D1461" w:rsidP="00C15048"/>
  <w:p w14:paraId="1CF4834B" w14:textId="77777777" w:rsidR="003D1461" w:rsidRPr="004A7C1C" w:rsidRDefault="003D1461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97BA6" w14:textId="77777777" w:rsidR="003D1461" w:rsidRDefault="003D1461" w:rsidP="00C15048">
      <w:r>
        <w:separator/>
      </w:r>
    </w:p>
    <w:p w14:paraId="55C95A02" w14:textId="77777777" w:rsidR="003D1461" w:rsidRDefault="003D1461" w:rsidP="00C15048"/>
    <w:p w14:paraId="288EDC3D" w14:textId="77777777" w:rsidR="003D1461" w:rsidRDefault="003D1461" w:rsidP="00C15048"/>
  </w:footnote>
  <w:footnote w:type="continuationSeparator" w:id="0">
    <w:p w14:paraId="2888E85E" w14:textId="77777777" w:rsidR="003D1461" w:rsidRDefault="003D1461" w:rsidP="00C15048">
      <w:r>
        <w:continuationSeparator/>
      </w:r>
    </w:p>
    <w:p w14:paraId="2747185F" w14:textId="77777777" w:rsidR="003D1461" w:rsidRDefault="003D1461" w:rsidP="00C15048"/>
    <w:p w14:paraId="6D7EAD28" w14:textId="77777777" w:rsidR="003D1461" w:rsidRDefault="003D1461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A1BB3" w14:textId="77777777" w:rsidR="003D1461" w:rsidRDefault="003D1461" w:rsidP="00C15048"/>
  <w:p w14:paraId="0485732E" w14:textId="77777777" w:rsidR="003D1461" w:rsidRDefault="003D1461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3D1461" w:rsidRPr="00333716" w14:paraId="64027D89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37CFB8DD" w14:textId="77777777" w:rsidR="003D1461" w:rsidRPr="00333716" w:rsidRDefault="003D1461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36F3BF6B" w14:textId="77777777" w:rsidR="003D1461" w:rsidRPr="001F54EF" w:rsidRDefault="007B5A3F" w:rsidP="002D2879">
          <w:pPr>
            <w:pStyle w:val="Sidfo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ins w:id="37" w:author="björn hedman" w:date="2014-07-01T17:11:00Z">
            <w:r w:rsidR="00FF672F">
              <w:rPr>
                <w:noProof/>
              </w:rPr>
              <w:t>AB_infrastructure_eservicesupply_patientportal_1.0.docx</w:t>
            </w:r>
          </w:ins>
          <w:r>
            <w:rPr>
              <w:noProof/>
            </w:rPr>
            <w:fldChar w:fldCharType="end"/>
          </w:r>
          <w:r w:rsidR="003D1461">
            <w:rPr>
              <w:noProof/>
            </w:rPr>
            <w:t xml:space="preserve"> </w:t>
          </w:r>
          <w:r w:rsidR="003D1461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3D1461" w:rsidRPr="00E6091D">
                <w:t>Version: X.X</w:t>
              </w:r>
            </w:sdtContent>
          </w:sdt>
          <w:r w:rsidR="003D1461" w:rsidRPr="00E6091D">
            <w:t xml:space="preserve"> </w:t>
          </w:r>
          <w:r w:rsidR="003D1461">
            <w:t xml:space="preserve"> </w:t>
          </w:r>
          <w:r w:rsidR="003D1461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3D1461">
                <w:t>Diarienummer: XXX</w:t>
              </w:r>
              <w:r w:rsidR="003D1461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0032A23" w14:textId="77777777" w:rsidR="003D1461" w:rsidRPr="00E6091D" w:rsidRDefault="007B5A3F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3D1461" w:rsidRPr="00E6091D">
                <w:t>Författare</w:t>
              </w:r>
              <w:r w:rsidR="003D1461">
                <w:t>:</w:t>
              </w:r>
            </w:sdtContent>
          </w:sdt>
          <w:r w:rsidR="003D1461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3D1461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54745861" w14:textId="77777777" w:rsidR="003D1461" w:rsidRPr="001F54EF" w:rsidRDefault="003D1461" w:rsidP="00C15048">
          <w:pPr>
            <w:pStyle w:val="Sidfot"/>
          </w:pPr>
          <w:r w:rsidRPr="001F54EF">
            <w:t>Senast ändrad</w:t>
          </w:r>
        </w:p>
        <w:p w14:paraId="0E6F6F03" w14:textId="77777777" w:rsidR="003D1461" w:rsidRPr="001F54EF" w:rsidRDefault="007B5A3F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3D1461" w:rsidRPr="00E6091D">
                <w:t>ÅÅÅÅ-MM-DD</w:t>
              </w:r>
            </w:sdtContent>
          </w:sdt>
        </w:p>
      </w:tc>
    </w:tr>
    <w:tr w:rsidR="003D1461" w:rsidRPr="00144360" w14:paraId="0C48F8EE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E96DA7E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CAB7DB1" wp14:editId="0A01F3C7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6827E2D" w14:textId="77777777" w:rsidR="003D1461" w:rsidRDefault="003D1461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3D1461" w:rsidRPr="00144360" w14:paraId="611DA0B3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0034DE7A" w14:textId="77777777" w:rsidR="003D1461" w:rsidRPr="002D1CAF" w:rsidRDefault="003D1461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747906B" w14:textId="77777777" w:rsidR="003D1461" w:rsidRPr="00E123DA" w:rsidRDefault="003D1461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5F7BFEC9" w14:textId="77777777" w:rsidR="003D1461" w:rsidRPr="00E123DA" w:rsidRDefault="003D1461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32EA49CA" w14:textId="77777777" w:rsidR="003D1461" w:rsidRPr="00E123DA" w:rsidRDefault="003D1461" w:rsidP="00C15048">
          <w:pPr>
            <w:pStyle w:val="Sidhuvud"/>
          </w:pPr>
        </w:p>
      </w:tc>
    </w:tr>
    <w:tr w:rsidR="003D1461" w:rsidRPr="00144360" w14:paraId="5CF221C4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8AAD675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7F1D22B" wp14:editId="631869ED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50063F2F" w14:textId="77777777" w:rsidR="003D1461" w:rsidRDefault="003D1461" w:rsidP="00C15048">
    <w:pPr>
      <w:pStyle w:val="Sidhuvud"/>
    </w:pPr>
  </w:p>
  <w:p w14:paraId="1AB2C5E5" w14:textId="77777777" w:rsidR="003D1461" w:rsidRPr="00144360" w:rsidRDefault="003D1461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5.35pt;height:14pt" o:bullet="t">
        <v:imagedata r:id="rId1" o:title="Pil-v2-Word"/>
      </v:shape>
    </w:pict>
  </w:numPicBullet>
  <w:numPicBullet w:numPicBulletId="1">
    <w:pict>
      <v:shape id="_x0000_i1210" type="#_x0000_t75" style="width:5.35pt;height:12pt" o:bullet="t">
        <v:imagedata r:id="rId2" o:title="Pil-v2-Word"/>
      </v:shape>
    </w:pict>
  </w:numPicBullet>
  <w:numPicBullet w:numPicBulletId="2">
    <w:pict>
      <v:shape id="_x0000_i1211" type="#_x0000_t75" style="width:5.3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markup="0"/>
  <w:trackRevisions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07BFC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66EBB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11A1"/>
    <w:rsid w:val="003657D7"/>
    <w:rsid w:val="003815C5"/>
    <w:rsid w:val="00385CD7"/>
    <w:rsid w:val="00390E50"/>
    <w:rsid w:val="003A206B"/>
    <w:rsid w:val="003C0177"/>
    <w:rsid w:val="003C34CB"/>
    <w:rsid w:val="003C3F05"/>
    <w:rsid w:val="003D1461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5ED"/>
    <w:rsid w:val="005636F2"/>
    <w:rsid w:val="00567047"/>
    <w:rsid w:val="00570215"/>
    <w:rsid w:val="005778E4"/>
    <w:rsid w:val="00587CCB"/>
    <w:rsid w:val="0059082A"/>
    <w:rsid w:val="005921EC"/>
    <w:rsid w:val="005A0328"/>
    <w:rsid w:val="005A032B"/>
    <w:rsid w:val="005B0B2D"/>
    <w:rsid w:val="005B4045"/>
    <w:rsid w:val="005D064B"/>
    <w:rsid w:val="005E40AA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77CAD"/>
    <w:rsid w:val="006927C9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B5A3F"/>
    <w:rsid w:val="007C4962"/>
    <w:rsid w:val="007C7DC9"/>
    <w:rsid w:val="007E5093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751A9"/>
    <w:rsid w:val="0088630E"/>
    <w:rsid w:val="00890AB6"/>
    <w:rsid w:val="008A40AB"/>
    <w:rsid w:val="008B641A"/>
    <w:rsid w:val="008C6A76"/>
    <w:rsid w:val="008C6F28"/>
    <w:rsid w:val="008D1435"/>
    <w:rsid w:val="008D2C37"/>
    <w:rsid w:val="008E5170"/>
    <w:rsid w:val="008F4354"/>
    <w:rsid w:val="008F5601"/>
    <w:rsid w:val="009013ED"/>
    <w:rsid w:val="00903A8C"/>
    <w:rsid w:val="009178D7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54419"/>
    <w:rsid w:val="00C57B01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34D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37EF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72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55B5B2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AF3D6-A98C-634B-B259-0A30CEC0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14</TotalTime>
  <Pages>8</Pages>
  <Words>699</Words>
  <Characters>4590</Characters>
  <Application>Microsoft Macintosh Word</Application>
  <DocSecurity>0</DocSecurity>
  <Lines>229</Lines>
  <Paragraphs>146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Patientportal AddMessage</vt:lpstr>
    </vt:vector>
  </TitlesOfParts>
  <Manager/>
  <Company/>
  <LinksUpToDate>false</LinksUpToDate>
  <CharactersWithSpaces>5143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Patientportal AddMessage</dc:title>
  <dc:subject>AB</dc:subject>
  <dc:creator>Björn Hedman</dc:creator>
  <cp:keywords>AB;Arkitekturella beslut</cp:keywords>
  <dc:description/>
  <cp:lastModifiedBy>björn hedman</cp:lastModifiedBy>
  <cp:revision>7</cp:revision>
  <cp:lastPrinted>2012-03-29T16:27:00Z</cp:lastPrinted>
  <dcterms:created xsi:type="dcterms:W3CDTF">2014-06-30T10:44:00Z</dcterms:created>
  <dcterms:modified xsi:type="dcterms:W3CDTF">2014-07-01T15:14:00Z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2014-04-16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0</vt:lpwstr>
  </property>
  <property fmtid="{D5CDD505-2E9C-101B-9397-08002B2CF9AE}" pid="6" name="Version_3">
    <vt:lpwstr>0</vt:lpwstr>
  </property>
  <property fmtid="{D5CDD505-2E9C-101B-9397-08002B2CF9AE}" pid="7" name="Version_RC">
    <vt:lpwstr>RC4</vt:lpwstr>
  </property>
  <property fmtid="{D5CDD505-2E9C-101B-9397-08002B2CF9AE}" pid="8" name="rc">
    <vt:lpwstr>RC4</vt:lpwstr>
  </property>
</Properties>
</file>