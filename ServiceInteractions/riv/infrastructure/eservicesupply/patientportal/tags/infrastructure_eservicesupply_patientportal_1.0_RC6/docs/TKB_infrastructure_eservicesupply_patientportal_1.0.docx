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AC5707" w:rsidRDefault="008866A6" w:rsidP="008866A6">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BE4B8D">
              <w:rPr>
                <w:color w:val="008000"/>
              </w:rPr>
              <w:t>Patientportal</w:t>
            </w:r>
            <w:r w:rsidRPr="00AC5707">
              <w:rPr>
                <w:color w:val="008000"/>
              </w:rPr>
              <w:fldChar w:fldCharType="end"/>
            </w:r>
          </w:p>
          <w:p w14:paraId="56EAF9CA" w14:textId="5626B380"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BE4B8D">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BE4B8D">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BE4B8D">
              <w:rPr>
                <w:color w:val="008000"/>
                <w:sz w:val="32"/>
              </w:rPr>
              <w:t>0</w:t>
            </w:r>
            <w:r w:rsidR="0039481C" w:rsidRPr="0039481C">
              <w:rPr>
                <w:color w:val="008000"/>
                <w:sz w:val="32"/>
              </w:rPr>
              <w:fldChar w:fldCharType="end"/>
            </w:r>
            <w:r w:rsidR="00AC549A">
              <w:rPr>
                <w:color w:val="008000"/>
                <w:sz w:val="32"/>
              </w:rPr>
              <w:fldChar w:fldCharType="begin"/>
            </w:r>
            <w:r w:rsidR="00AC549A">
              <w:rPr>
                <w:color w:val="008000"/>
                <w:sz w:val="32"/>
              </w:rPr>
              <w:instrText xml:space="preserve"> DOCPROPERTY "rc"  \* MERGEFORMAT </w:instrText>
            </w:r>
            <w:r w:rsidR="00AC549A">
              <w:rPr>
                <w:color w:val="008000"/>
                <w:sz w:val="32"/>
              </w:rPr>
              <w:fldChar w:fldCharType="separate"/>
            </w:r>
            <w:ins w:id="1" w:author="Gunilla Olofsson(8m88)" w:date="2015-03-24T09:51:00Z">
              <w:r w:rsidR="00E51006">
                <w:rPr>
                  <w:color w:val="008000"/>
                  <w:sz w:val="32"/>
                </w:rPr>
                <w:t xml:space="preserve"> </w:t>
              </w:r>
            </w:ins>
            <w:del w:id="2" w:author="Gunilla Olofsson(8m88)" w:date="2015-03-24T09:51:00Z">
              <w:r w:rsidR="00BE4B8D" w:rsidDel="00E51006">
                <w:rPr>
                  <w:color w:val="008000"/>
                  <w:sz w:val="32"/>
                </w:rPr>
                <w:delText>RC4</w:delText>
              </w:r>
            </w:del>
            <w:r w:rsidR="00AC549A">
              <w:rPr>
                <w:color w:val="008000"/>
                <w:sz w:val="32"/>
              </w:rPr>
              <w:fldChar w:fldCharType="end"/>
            </w:r>
          </w:p>
          <w:p w14:paraId="62E7FB22" w14:textId="5A53F8AB" w:rsidR="008866A6" w:rsidRPr="00AC5707" w:rsidRDefault="009F4E16" w:rsidP="008866A6">
            <w:pPr>
              <w:pStyle w:val="Brdtext"/>
              <w:rPr>
                <w:color w:val="008000"/>
                <w:sz w:val="28"/>
              </w:rPr>
            </w:pPr>
            <w:r>
              <w:rPr>
                <w:color w:val="008000"/>
                <w:sz w:val="28"/>
              </w:rPr>
              <w:t>201</w:t>
            </w:r>
            <w:ins w:id="3" w:author="Gunilla Olofsson(8m88)" w:date="2015-03-24T09:52:00Z">
              <w:r w:rsidR="00E51006">
                <w:rPr>
                  <w:color w:val="008000"/>
                  <w:sz w:val="28"/>
                </w:rPr>
                <w:t>5</w:t>
              </w:r>
            </w:ins>
            <w:del w:id="4" w:author="Gunilla Olofsson(8m88)" w:date="2015-03-24T09:52:00Z">
              <w:r w:rsidDel="00E51006">
                <w:rPr>
                  <w:color w:val="008000"/>
                  <w:sz w:val="28"/>
                </w:rPr>
                <w:delText>4</w:delText>
              </w:r>
            </w:del>
            <w:r>
              <w:rPr>
                <w:color w:val="008000"/>
                <w:sz w:val="28"/>
              </w:rPr>
              <w:t>-0</w:t>
            </w:r>
            <w:ins w:id="5" w:author="Gunilla Olofsson(8m88)" w:date="2015-03-24T09:52:00Z">
              <w:r w:rsidR="00E51006">
                <w:rPr>
                  <w:color w:val="008000"/>
                  <w:sz w:val="28"/>
                </w:rPr>
                <w:t>3</w:t>
              </w:r>
            </w:ins>
            <w:ins w:id="6" w:author="björn hedman" w:date="2014-07-01T17:12:00Z">
              <w:del w:id="7" w:author="Gunilla Olofsson(8m88)" w:date="2015-03-24T09:52:00Z">
                <w:r w:rsidR="00350D0C" w:rsidDel="00E51006">
                  <w:rPr>
                    <w:color w:val="008000"/>
                    <w:sz w:val="28"/>
                  </w:rPr>
                  <w:delText>7</w:delText>
                </w:r>
              </w:del>
            </w:ins>
            <w:r>
              <w:rPr>
                <w:color w:val="008000"/>
                <w:sz w:val="28"/>
              </w:rPr>
              <w:t>-</w:t>
            </w:r>
            <w:ins w:id="8" w:author="Gunilla Olofsson(8m88)" w:date="2015-03-24T09:52:00Z">
              <w:r w:rsidR="00E51006">
                <w:rPr>
                  <w:color w:val="008000"/>
                  <w:sz w:val="28"/>
                </w:rPr>
                <w:t>24</w:t>
              </w:r>
            </w:ins>
            <w:bookmarkStart w:id="9" w:name="_GoBack"/>
            <w:bookmarkEnd w:id="9"/>
            <w:del w:id="10" w:author="Gunilla Olofsson(8m88)" w:date="2015-03-24T09:52:00Z">
              <w:r w:rsidDel="00E51006">
                <w:rPr>
                  <w:color w:val="008000"/>
                  <w:sz w:val="28"/>
                </w:rPr>
                <w:delText>0</w:delText>
              </w:r>
            </w:del>
            <w:ins w:id="11" w:author="björn hedman" w:date="2014-07-01T17:12:00Z">
              <w:del w:id="12" w:author="Gunilla Olofsson(8m88)" w:date="2015-03-24T09:52:00Z">
                <w:r w:rsidR="00350D0C" w:rsidDel="00E51006">
                  <w:rPr>
                    <w:color w:val="008000"/>
                    <w:sz w:val="28"/>
                  </w:rPr>
                  <w:delText>1</w:delText>
                </w:r>
              </w:del>
            </w:ins>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59D3D9D6" w14:textId="77777777" w:rsidR="00350D0C" w:rsidRDefault="00793064">
          <w:pPr>
            <w:pStyle w:val="Innehll1"/>
            <w:tabs>
              <w:tab w:val="left" w:pos="326"/>
              <w:tab w:val="right" w:leader="dot" w:pos="10456"/>
            </w:tabs>
            <w:rPr>
              <w:ins w:id="13" w:author="björn hedman" w:date="2014-07-01T17:13:00Z"/>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ins w:id="14" w:author="björn hedman" w:date="2014-07-01T17:13:00Z">
            <w:r w:rsidR="00350D0C">
              <w:rPr>
                <w:noProof/>
              </w:rPr>
              <w:t>1</w:t>
            </w:r>
            <w:r w:rsidR="00350D0C">
              <w:rPr>
                <w:rFonts w:asciiTheme="minorHAnsi" w:eastAsiaTheme="minorEastAsia" w:hAnsiTheme="minorHAnsi" w:cstheme="minorBidi"/>
                <w:noProof/>
                <w:sz w:val="24"/>
                <w:szCs w:val="24"/>
                <w:lang w:eastAsia="ja-JP"/>
              </w:rPr>
              <w:tab/>
            </w:r>
            <w:r w:rsidR="00350D0C">
              <w:rPr>
                <w:noProof/>
              </w:rPr>
              <w:t>Inledning</w:t>
            </w:r>
            <w:r w:rsidR="00350D0C">
              <w:rPr>
                <w:noProof/>
              </w:rPr>
              <w:tab/>
            </w:r>
            <w:r w:rsidR="00350D0C">
              <w:rPr>
                <w:noProof/>
              </w:rPr>
              <w:fldChar w:fldCharType="begin"/>
            </w:r>
            <w:r w:rsidR="00350D0C">
              <w:rPr>
                <w:noProof/>
              </w:rPr>
              <w:instrText xml:space="preserve"> PAGEREF _Toc265854120 \h </w:instrText>
            </w:r>
          </w:ins>
          <w:r w:rsidR="00350D0C">
            <w:rPr>
              <w:noProof/>
            </w:rPr>
          </w:r>
          <w:r w:rsidR="00350D0C">
            <w:rPr>
              <w:noProof/>
            </w:rPr>
            <w:fldChar w:fldCharType="separate"/>
          </w:r>
          <w:ins w:id="15" w:author="Gunilla Olofsson(8m88)" w:date="2015-03-24T09:43:00Z">
            <w:r w:rsidR="00F16EFC">
              <w:rPr>
                <w:noProof/>
              </w:rPr>
              <w:t>6</w:t>
            </w:r>
          </w:ins>
          <w:ins w:id="16" w:author="björn hedman" w:date="2014-07-01T17:13:00Z">
            <w:del w:id="17" w:author="Gunilla Olofsson(8m88)" w:date="2015-03-24T09:42:00Z">
              <w:r w:rsidR="00350D0C" w:rsidDel="00F16EFC">
                <w:rPr>
                  <w:noProof/>
                </w:rPr>
                <w:delText>5</w:delText>
              </w:r>
            </w:del>
            <w:r w:rsidR="00350D0C">
              <w:rPr>
                <w:noProof/>
              </w:rPr>
              <w:fldChar w:fldCharType="end"/>
            </w:r>
          </w:ins>
        </w:p>
        <w:p w14:paraId="2F58DD94" w14:textId="77777777" w:rsidR="00350D0C" w:rsidRDefault="00350D0C">
          <w:pPr>
            <w:pStyle w:val="Innehll2"/>
            <w:tabs>
              <w:tab w:val="left" w:pos="666"/>
              <w:tab w:val="right" w:leader="dot" w:pos="10456"/>
            </w:tabs>
            <w:rPr>
              <w:ins w:id="18" w:author="björn hedman" w:date="2014-07-01T17:13:00Z"/>
              <w:rFonts w:asciiTheme="minorHAnsi" w:eastAsiaTheme="minorEastAsia" w:hAnsiTheme="minorHAnsi" w:cstheme="minorBidi"/>
              <w:noProof/>
              <w:sz w:val="24"/>
              <w:szCs w:val="24"/>
              <w:lang w:eastAsia="ja-JP"/>
            </w:rPr>
          </w:pPr>
          <w:ins w:id="19" w:author="björn hedman" w:date="2014-07-01T17:13:00Z">
            <w:r>
              <w:rPr>
                <w:noProof/>
              </w:rPr>
              <w:t>1.1</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_Toc265854121 \h </w:instrText>
            </w:r>
          </w:ins>
          <w:r>
            <w:rPr>
              <w:noProof/>
            </w:rPr>
          </w:r>
          <w:r>
            <w:rPr>
              <w:noProof/>
            </w:rPr>
            <w:fldChar w:fldCharType="separate"/>
          </w:r>
          <w:ins w:id="20" w:author="Gunilla Olofsson(8m88)" w:date="2015-03-24T09:43:00Z">
            <w:r w:rsidR="00F16EFC">
              <w:rPr>
                <w:noProof/>
              </w:rPr>
              <w:t>6</w:t>
            </w:r>
          </w:ins>
          <w:ins w:id="21" w:author="björn hedman" w:date="2014-07-01T17:13:00Z">
            <w:del w:id="22" w:author="Gunilla Olofsson(8m88)" w:date="2015-03-24T09:42:00Z">
              <w:r w:rsidDel="00F16EFC">
                <w:rPr>
                  <w:noProof/>
                </w:rPr>
                <w:delText>5</w:delText>
              </w:r>
            </w:del>
            <w:r>
              <w:rPr>
                <w:noProof/>
              </w:rPr>
              <w:fldChar w:fldCharType="end"/>
            </w:r>
          </w:ins>
        </w:p>
        <w:p w14:paraId="7F3953C0" w14:textId="77777777" w:rsidR="00350D0C" w:rsidRDefault="00350D0C">
          <w:pPr>
            <w:pStyle w:val="Innehll1"/>
            <w:tabs>
              <w:tab w:val="left" w:pos="352"/>
              <w:tab w:val="right" w:leader="dot" w:pos="10456"/>
            </w:tabs>
            <w:rPr>
              <w:ins w:id="23" w:author="björn hedman" w:date="2014-07-01T17:13:00Z"/>
              <w:rFonts w:asciiTheme="minorHAnsi" w:eastAsiaTheme="minorEastAsia" w:hAnsiTheme="minorHAnsi" w:cstheme="minorBidi"/>
              <w:noProof/>
              <w:sz w:val="24"/>
              <w:szCs w:val="24"/>
              <w:lang w:eastAsia="ja-JP"/>
            </w:rPr>
          </w:pPr>
          <w:ins w:id="24" w:author="björn hedman" w:date="2014-07-01T17:13:00Z">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_Toc265854122 \h </w:instrText>
            </w:r>
          </w:ins>
          <w:r>
            <w:rPr>
              <w:noProof/>
            </w:rPr>
          </w:r>
          <w:r>
            <w:rPr>
              <w:noProof/>
            </w:rPr>
            <w:fldChar w:fldCharType="separate"/>
          </w:r>
          <w:ins w:id="25" w:author="Gunilla Olofsson(8m88)" w:date="2015-03-24T09:43:00Z">
            <w:r w:rsidR="00F16EFC">
              <w:rPr>
                <w:noProof/>
              </w:rPr>
              <w:t>7</w:t>
            </w:r>
          </w:ins>
          <w:ins w:id="26" w:author="björn hedman" w:date="2014-07-01T17:13:00Z">
            <w:del w:id="27" w:author="Gunilla Olofsson(8m88)" w:date="2015-03-24T09:42:00Z">
              <w:r w:rsidDel="00F16EFC">
                <w:rPr>
                  <w:noProof/>
                </w:rPr>
                <w:delText>6</w:delText>
              </w:r>
            </w:del>
            <w:r>
              <w:rPr>
                <w:noProof/>
              </w:rPr>
              <w:fldChar w:fldCharType="end"/>
            </w:r>
          </w:ins>
        </w:p>
        <w:p w14:paraId="554ED68C" w14:textId="77777777" w:rsidR="00350D0C" w:rsidRDefault="00350D0C">
          <w:pPr>
            <w:pStyle w:val="Innehll2"/>
            <w:tabs>
              <w:tab w:val="left" w:pos="692"/>
              <w:tab w:val="right" w:leader="dot" w:pos="10456"/>
            </w:tabs>
            <w:rPr>
              <w:ins w:id="28" w:author="björn hedman" w:date="2014-07-01T17:13:00Z"/>
              <w:rFonts w:asciiTheme="minorHAnsi" w:eastAsiaTheme="minorEastAsia" w:hAnsiTheme="minorHAnsi" w:cstheme="minorBidi"/>
              <w:noProof/>
              <w:sz w:val="24"/>
              <w:szCs w:val="24"/>
              <w:lang w:eastAsia="ja-JP"/>
            </w:rPr>
          </w:pPr>
          <w:ins w:id="29" w:author="björn hedman" w:date="2014-07-01T17:13:00Z">
            <w:r>
              <w:rPr>
                <w:noProof/>
              </w:rPr>
              <w:t>2.1</w:t>
            </w:r>
            <w:r>
              <w:rPr>
                <w:rFonts w:asciiTheme="minorHAnsi" w:eastAsiaTheme="minorEastAsia" w:hAnsiTheme="minorHAnsi" w:cstheme="minorBidi"/>
                <w:noProof/>
                <w:sz w:val="24"/>
                <w:szCs w:val="24"/>
                <w:lang w:eastAsia="ja-JP"/>
              </w:rPr>
              <w:tab/>
            </w:r>
            <w:r>
              <w:rPr>
                <w:noProof/>
              </w:rPr>
              <w:t xml:space="preserve">Version </w:t>
            </w:r>
            <w:r w:rsidRPr="002F54B2">
              <w:rPr>
                <w:b/>
                <w:noProof/>
                <w:color w:val="008000"/>
              </w:rPr>
              <w:t>1</w:t>
            </w:r>
            <w:r w:rsidRPr="002F54B2">
              <w:rPr>
                <w:noProof/>
                <w:color w:val="008000"/>
              </w:rPr>
              <w:t>.</w:t>
            </w:r>
            <w:r w:rsidRPr="002F54B2">
              <w:rPr>
                <w:b/>
                <w:noProof/>
                <w:color w:val="008000"/>
              </w:rPr>
              <w:t>0</w:t>
            </w:r>
            <w:r w:rsidRPr="002F54B2">
              <w:rPr>
                <w:noProof/>
                <w:color w:val="008000"/>
              </w:rPr>
              <w:t>.</w:t>
            </w:r>
            <w:r w:rsidRPr="002F54B2">
              <w:rPr>
                <w:b/>
                <w:noProof/>
                <w:color w:val="008000"/>
              </w:rPr>
              <w:t>0</w:t>
            </w:r>
            <w:r w:rsidRPr="002F54B2">
              <w:rPr>
                <w:noProof/>
                <w:color w:val="008000"/>
              </w:rPr>
              <w:t>.</w:t>
            </w:r>
            <w:r w:rsidRPr="002F54B2">
              <w:rPr>
                <w:b/>
                <w:noProof/>
                <w:color w:val="76923C" w:themeColor="accent3" w:themeShade="BF"/>
              </w:rPr>
              <w:t>RC4</w:t>
            </w:r>
            <w:r>
              <w:rPr>
                <w:noProof/>
              </w:rPr>
              <w:tab/>
            </w:r>
            <w:r>
              <w:rPr>
                <w:noProof/>
              </w:rPr>
              <w:fldChar w:fldCharType="begin"/>
            </w:r>
            <w:r>
              <w:rPr>
                <w:noProof/>
              </w:rPr>
              <w:instrText xml:space="preserve"> PAGEREF _Toc265854123 \h </w:instrText>
            </w:r>
          </w:ins>
          <w:r>
            <w:rPr>
              <w:noProof/>
            </w:rPr>
          </w:r>
          <w:r>
            <w:rPr>
              <w:noProof/>
            </w:rPr>
            <w:fldChar w:fldCharType="separate"/>
          </w:r>
          <w:ins w:id="30" w:author="Gunilla Olofsson(8m88)" w:date="2015-03-24T09:43:00Z">
            <w:r w:rsidR="00F16EFC">
              <w:rPr>
                <w:noProof/>
              </w:rPr>
              <w:t>7</w:t>
            </w:r>
          </w:ins>
          <w:ins w:id="31" w:author="björn hedman" w:date="2014-07-01T17:13:00Z">
            <w:del w:id="32" w:author="Gunilla Olofsson(8m88)" w:date="2015-03-24T09:42:00Z">
              <w:r w:rsidDel="00F16EFC">
                <w:rPr>
                  <w:noProof/>
                </w:rPr>
                <w:delText>6</w:delText>
              </w:r>
            </w:del>
            <w:r>
              <w:rPr>
                <w:noProof/>
              </w:rPr>
              <w:fldChar w:fldCharType="end"/>
            </w:r>
          </w:ins>
        </w:p>
        <w:p w14:paraId="4C89A4FB" w14:textId="77777777" w:rsidR="00350D0C" w:rsidRDefault="00350D0C">
          <w:pPr>
            <w:pStyle w:val="Innehll3"/>
            <w:tabs>
              <w:tab w:val="left" w:pos="1031"/>
              <w:tab w:val="right" w:leader="dot" w:pos="10456"/>
            </w:tabs>
            <w:rPr>
              <w:ins w:id="33" w:author="björn hedman" w:date="2014-07-01T17:13:00Z"/>
              <w:rFonts w:asciiTheme="minorHAnsi" w:eastAsiaTheme="minorEastAsia" w:hAnsiTheme="minorHAnsi" w:cstheme="minorBidi"/>
              <w:noProof/>
              <w:sz w:val="24"/>
              <w:szCs w:val="24"/>
              <w:lang w:eastAsia="ja-JP"/>
            </w:rPr>
          </w:pPr>
          <w:ins w:id="34" w:author="björn hedman" w:date="2014-07-01T17:13:00Z">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_Toc265854124 \h </w:instrText>
            </w:r>
          </w:ins>
          <w:r>
            <w:rPr>
              <w:noProof/>
            </w:rPr>
          </w:r>
          <w:r>
            <w:rPr>
              <w:noProof/>
            </w:rPr>
            <w:fldChar w:fldCharType="separate"/>
          </w:r>
          <w:ins w:id="35" w:author="Gunilla Olofsson(8m88)" w:date="2015-03-24T09:43:00Z">
            <w:r w:rsidR="00F16EFC">
              <w:rPr>
                <w:noProof/>
              </w:rPr>
              <w:t>7</w:t>
            </w:r>
          </w:ins>
          <w:ins w:id="36" w:author="björn hedman" w:date="2014-07-01T17:13:00Z">
            <w:del w:id="37" w:author="Gunilla Olofsson(8m88)" w:date="2015-03-24T09:42:00Z">
              <w:r w:rsidDel="00F16EFC">
                <w:rPr>
                  <w:noProof/>
                </w:rPr>
                <w:delText>6</w:delText>
              </w:r>
            </w:del>
            <w:r>
              <w:rPr>
                <w:noProof/>
              </w:rPr>
              <w:fldChar w:fldCharType="end"/>
            </w:r>
          </w:ins>
        </w:p>
        <w:p w14:paraId="578B0F24" w14:textId="77777777" w:rsidR="00350D0C" w:rsidRDefault="00350D0C">
          <w:pPr>
            <w:pStyle w:val="Innehll3"/>
            <w:tabs>
              <w:tab w:val="left" w:pos="1057"/>
              <w:tab w:val="right" w:leader="dot" w:pos="10456"/>
            </w:tabs>
            <w:rPr>
              <w:ins w:id="38" w:author="björn hedman" w:date="2014-07-01T17:13:00Z"/>
              <w:rFonts w:asciiTheme="minorHAnsi" w:eastAsiaTheme="minorEastAsia" w:hAnsiTheme="minorHAnsi" w:cstheme="minorBidi"/>
              <w:noProof/>
              <w:sz w:val="24"/>
              <w:szCs w:val="24"/>
              <w:lang w:eastAsia="ja-JP"/>
            </w:rPr>
          </w:pPr>
          <w:ins w:id="39" w:author="björn hedman" w:date="2014-07-01T17:13:00Z">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_Toc265854125 \h </w:instrText>
            </w:r>
          </w:ins>
          <w:r>
            <w:rPr>
              <w:noProof/>
            </w:rPr>
          </w:r>
          <w:r>
            <w:rPr>
              <w:noProof/>
            </w:rPr>
            <w:fldChar w:fldCharType="separate"/>
          </w:r>
          <w:ins w:id="40" w:author="Gunilla Olofsson(8m88)" w:date="2015-03-24T09:43:00Z">
            <w:r w:rsidR="00F16EFC">
              <w:rPr>
                <w:noProof/>
              </w:rPr>
              <w:t>7</w:t>
            </w:r>
          </w:ins>
          <w:ins w:id="41" w:author="björn hedman" w:date="2014-07-01T17:13:00Z">
            <w:del w:id="42" w:author="Gunilla Olofsson(8m88)" w:date="2015-03-24T09:42:00Z">
              <w:r w:rsidDel="00F16EFC">
                <w:rPr>
                  <w:noProof/>
                </w:rPr>
                <w:delText>6</w:delText>
              </w:r>
            </w:del>
            <w:r>
              <w:rPr>
                <w:noProof/>
              </w:rPr>
              <w:fldChar w:fldCharType="end"/>
            </w:r>
          </w:ins>
        </w:p>
        <w:p w14:paraId="0CD0CFBE" w14:textId="77777777" w:rsidR="00350D0C" w:rsidRDefault="00350D0C">
          <w:pPr>
            <w:pStyle w:val="Innehll3"/>
            <w:tabs>
              <w:tab w:val="left" w:pos="1056"/>
              <w:tab w:val="right" w:leader="dot" w:pos="10456"/>
            </w:tabs>
            <w:rPr>
              <w:ins w:id="43" w:author="björn hedman" w:date="2014-07-01T17:13:00Z"/>
              <w:rFonts w:asciiTheme="minorHAnsi" w:eastAsiaTheme="minorEastAsia" w:hAnsiTheme="minorHAnsi" w:cstheme="minorBidi"/>
              <w:noProof/>
              <w:sz w:val="24"/>
              <w:szCs w:val="24"/>
              <w:lang w:eastAsia="ja-JP"/>
            </w:rPr>
          </w:pPr>
          <w:ins w:id="44" w:author="björn hedman" w:date="2014-07-01T17:13:00Z">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_Toc265854126 \h </w:instrText>
            </w:r>
          </w:ins>
          <w:r>
            <w:rPr>
              <w:noProof/>
            </w:rPr>
          </w:r>
          <w:r>
            <w:rPr>
              <w:noProof/>
            </w:rPr>
            <w:fldChar w:fldCharType="separate"/>
          </w:r>
          <w:ins w:id="45" w:author="Gunilla Olofsson(8m88)" w:date="2015-03-24T09:43:00Z">
            <w:r w:rsidR="00F16EFC">
              <w:rPr>
                <w:noProof/>
              </w:rPr>
              <w:t>7</w:t>
            </w:r>
          </w:ins>
          <w:ins w:id="46" w:author="björn hedman" w:date="2014-07-01T17:13:00Z">
            <w:del w:id="47" w:author="Gunilla Olofsson(8m88)" w:date="2015-03-24T09:42:00Z">
              <w:r w:rsidDel="00F16EFC">
                <w:rPr>
                  <w:noProof/>
                </w:rPr>
                <w:delText>6</w:delText>
              </w:r>
            </w:del>
            <w:r>
              <w:rPr>
                <w:noProof/>
              </w:rPr>
              <w:fldChar w:fldCharType="end"/>
            </w:r>
          </w:ins>
        </w:p>
        <w:p w14:paraId="41BE6292" w14:textId="77777777" w:rsidR="00350D0C" w:rsidRDefault="00350D0C">
          <w:pPr>
            <w:pStyle w:val="Innehll3"/>
            <w:tabs>
              <w:tab w:val="left" w:pos="1058"/>
              <w:tab w:val="right" w:leader="dot" w:pos="10456"/>
            </w:tabs>
            <w:rPr>
              <w:ins w:id="48" w:author="björn hedman" w:date="2014-07-01T17:13:00Z"/>
              <w:rFonts w:asciiTheme="minorHAnsi" w:eastAsiaTheme="minorEastAsia" w:hAnsiTheme="minorHAnsi" w:cstheme="minorBidi"/>
              <w:noProof/>
              <w:sz w:val="24"/>
              <w:szCs w:val="24"/>
              <w:lang w:eastAsia="ja-JP"/>
            </w:rPr>
          </w:pPr>
          <w:ins w:id="49" w:author="björn hedman" w:date="2014-07-01T17:13:00Z">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_Toc265854127 \h </w:instrText>
            </w:r>
          </w:ins>
          <w:r>
            <w:rPr>
              <w:noProof/>
            </w:rPr>
          </w:r>
          <w:r>
            <w:rPr>
              <w:noProof/>
            </w:rPr>
            <w:fldChar w:fldCharType="separate"/>
          </w:r>
          <w:ins w:id="50" w:author="Gunilla Olofsson(8m88)" w:date="2015-03-24T09:43:00Z">
            <w:r w:rsidR="00F16EFC">
              <w:rPr>
                <w:noProof/>
              </w:rPr>
              <w:t>7</w:t>
            </w:r>
          </w:ins>
          <w:ins w:id="51" w:author="björn hedman" w:date="2014-07-01T17:13:00Z">
            <w:del w:id="52" w:author="Gunilla Olofsson(8m88)" w:date="2015-03-24T09:42:00Z">
              <w:r w:rsidDel="00F16EFC">
                <w:rPr>
                  <w:noProof/>
                </w:rPr>
                <w:delText>6</w:delText>
              </w:r>
            </w:del>
            <w:r>
              <w:rPr>
                <w:noProof/>
              </w:rPr>
              <w:fldChar w:fldCharType="end"/>
            </w:r>
          </w:ins>
        </w:p>
        <w:p w14:paraId="3FD85DDF" w14:textId="77777777" w:rsidR="00350D0C" w:rsidRDefault="00350D0C">
          <w:pPr>
            <w:pStyle w:val="Innehll1"/>
            <w:tabs>
              <w:tab w:val="left" w:pos="350"/>
              <w:tab w:val="right" w:leader="dot" w:pos="10456"/>
            </w:tabs>
            <w:rPr>
              <w:ins w:id="53" w:author="björn hedman" w:date="2014-07-01T17:13:00Z"/>
              <w:rFonts w:asciiTheme="minorHAnsi" w:eastAsiaTheme="minorEastAsia" w:hAnsiTheme="minorHAnsi" w:cstheme="minorBidi"/>
              <w:noProof/>
              <w:sz w:val="24"/>
              <w:szCs w:val="24"/>
              <w:lang w:eastAsia="ja-JP"/>
            </w:rPr>
          </w:pPr>
          <w:ins w:id="54" w:author="björn hedman" w:date="2014-07-01T17:13:00Z">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_Toc265854128 \h </w:instrText>
            </w:r>
          </w:ins>
          <w:r>
            <w:rPr>
              <w:noProof/>
            </w:rPr>
          </w:r>
          <w:r>
            <w:rPr>
              <w:noProof/>
            </w:rPr>
            <w:fldChar w:fldCharType="separate"/>
          </w:r>
          <w:ins w:id="55" w:author="Gunilla Olofsson(8m88)" w:date="2015-03-24T09:43:00Z">
            <w:r w:rsidR="00F16EFC">
              <w:rPr>
                <w:noProof/>
              </w:rPr>
              <w:t>7</w:t>
            </w:r>
          </w:ins>
          <w:ins w:id="56" w:author="björn hedman" w:date="2014-07-01T17:13:00Z">
            <w:del w:id="57" w:author="Gunilla Olofsson(8m88)" w:date="2015-03-24T09:42:00Z">
              <w:r w:rsidDel="00F16EFC">
                <w:rPr>
                  <w:noProof/>
                </w:rPr>
                <w:delText>6</w:delText>
              </w:r>
            </w:del>
            <w:r>
              <w:rPr>
                <w:noProof/>
              </w:rPr>
              <w:fldChar w:fldCharType="end"/>
            </w:r>
          </w:ins>
        </w:p>
        <w:p w14:paraId="6A95FDE4" w14:textId="77777777" w:rsidR="00350D0C" w:rsidRDefault="00350D0C">
          <w:pPr>
            <w:pStyle w:val="Innehll2"/>
            <w:tabs>
              <w:tab w:val="left" w:pos="690"/>
              <w:tab w:val="right" w:leader="dot" w:pos="10456"/>
            </w:tabs>
            <w:rPr>
              <w:ins w:id="58" w:author="björn hedman" w:date="2014-07-01T17:13:00Z"/>
              <w:rFonts w:asciiTheme="minorHAnsi" w:eastAsiaTheme="minorEastAsia" w:hAnsiTheme="minorHAnsi" w:cstheme="minorBidi"/>
              <w:noProof/>
              <w:sz w:val="24"/>
              <w:szCs w:val="24"/>
              <w:lang w:eastAsia="ja-JP"/>
            </w:rPr>
          </w:pPr>
          <w:ins w:id="59" w:author="björn hedman" w:date="2014-07-01T17:13:00Z">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_Toc265854129 \h </w:instrText>
            </w:r>
          </w:ins>
          <w:r>
            <w:rPr>
              <w:noProof/>
            </w:rPr>
          </w:r>
          <w:r>
            <w:rPr>
              <w:noProof/>
            </w:rPr>
            <w:fldChar w:fldCharType="separate"/>
          </w:r>
          <w:ins w:id="60" w:author="Gunilla Olofsson(8m88)" w:date="2015-03-24T09:43:00Z">
            <w:r w:rsidR="00F16EFC">
              <w:rPr>
                <w:noProof/>
              </w:rPr>
              <w:t>8</w:t>
            </w:r>
          </w:ins>
          <w:ins w:id="61" w:author="björn hedman" w:date="2014-07-01T17:13:00Z">
            <w:del w:id="62" w:author="Gunilla Olofsson(8m88)" w:date="2015-03-24T09:42:00Z">
              <w:r w:rsidDel="00F16EFC">
                <w:rPr>
                  <w:noProof/>
                </w:rPr>
                <w:delText>7</w:delText>
              </w:r>
            </w:del>
            <w:r>
              <w:rPr>
                <w:noProof/>
              </w:rPr>
              <w:fldChar w:fldCharType="end"/>
            </w:r>
          </w:ins>
        </w:p>
        <w:p w14:paraId="1739F16B" w14:textId="77777777" w:rsidR="00350D0C" w:rsidRDefault="00350D0C">
          <w:pPr>
            <w:pStyle w:val="Innehll3"/>
            <w:tabs>
              <w:tab w:val="left" w:pos="1030"/>
              <w:tab w:val="right" w:leader="dot" w:pos="10456"/>
            </w:tabs>
            <w:rPr>
              <w:ins w:id="63" w:author="björn hedman" w:date="2014-07-01T17:13:00Z"/>
              <w:rFonts w:asciiTheme="minorHAnsi" w:eastAsiaTheme="minorEastAsia" w:hAnsiTheme="minorHAnsi" w:cstheme="minorBidi"/>
              <w:noProof/>
              <w:sz w:val="24"/>
              <w:szCs w:val="24"/>
              <w:lang w:eastAsia="ja-JP"/>
            </w:rPr>
          </w:pPr>
          <w:ins w:id="64" w:author="björn hedman" w:date="2014-07-01T17:13:00Z">
            <w:r>
              <w:rPr>
                <w:noProof/>
              </w:rPr>
              <w:t>3.1.1</w:t>
            </w:r>
            <w:r>
              <w:rPr>
                <w:rFonts w:asciiTheme="minorHAnsi" w:eastAsiaTheme="minorEastAsia" w:hAnsiTheme="minorHAnsi" w:cstheme="minorBidi"/>
                <w:noProof/>
                <w:sz w:val="24"/>
                <w:szCs w:val="24"/>
                <w:lang w:eastAsia="ja-JP"/>
              </w:rPr>
              <w:tab/>
            </w:r>
            <w:r>
              <w:rPr>
                <w:noProof/>
              </w:rPr>
              <w:t>Kontrollera att person är aktiv användare och skicka meddelande</w:t>
            </w:r>
            <w:r>
              <w:rPr>
                <w:noProof/>
              </w:rPr>
              <w:tab/>
            </w:r>
            <w:r>
              <w:rPr>
                <w:noProof/>
              </w:rPr>
              <w:fldChar w:fldCharType="begin"/>
            </w:r>
            <w:r>
              <w:rPr>
                <w:noProof/>
              </w:rPr>
              <w:instrText xml:space="preserve"> PAGEREF _Toc265854130 \h </w:instrText>
            </w:r>
          </w:ins>
          <w:r>
            <w:rPr>
              <w:noProof/>
            </w:rPr>
          </w:r>
          <w:r>
            <w:rPr>
              <w:noProof/>
            </w:rPr>
            <w:fldChar w:fldCharType="separate"/>
          </w:r>
          <w:ins w:id="65" w:author="Gunilla Olofsson(8m88)" w:date="2015-03-24T09:43:00Z">
            <w:r w:rsidR="00F16EFC">
              <w:rPr>
                <w:noProof/>
              </w:rPr>
              <w:t>8</w:t>
            </w:r>
          </w:ins>
          <w:ins w:id="66" w:author="björn hedman" w:date="2014-07-01T17:13:00Z">
            <w:del w:id="67" w:author="Gunilla Olofsson(8m88)" w:date="2015-03-24T09:42:00Z">
              <w:r w:rsidDel="00F16EFC">
                <w:rPr>
                  <w:noProof/>
                </w:rPr>
                <w:delText>7</w:delText>
              </w:r>
            </w:del>
            <w:r>
              <w:rPr>
                <w:noProof/>
              </w:rPr>
              <w:fldChar w:fldCharType="end"/>
            </w:r>
          </w:ins>
        </w:p>
        <w:p w14:paraId="24EF4454" w14:textId="77777777" w:rsidR="00350D0C" w:rsidRDefault="00350D0C">
          <w:pPr>
            <w:pStyle w:val="Innehll3"/>
            <w:tabs>
              <w:tab w:val="left" w:pos="1056"/>
              <w:tab w:val="right" w:leader="dot" w:pos="10456"/>
            </w:tabs>
            <w:rPr>
              <w:ins w:id="68" w:author="björn hedman" w:date="2014-07-01T17:13:00Z"/>
              <w:rFonts w:asciiTheme="minorHAnsi" w:eastAsiaTheme="minorEastAsia" w:hAnsiTheme="minorHAnsi" w:cstheme="minorBidi"/>
              <w:noProof/>
              <w:sz w:val="24"/>
              <w:szCs w:val="24"/>
              <w:lang w:eastAsia="ja-JP"/>
            </w:rPr>
          </w:pPr>
          <w:ins w:id="69" w:author="björn hedman" w:date="2014-07-01T17:13:00Z">
            <w:r>
              <w:rPr>
                <w:noProof/>
              </w:rPr>
              <w:t>3.1.2</w:t>
            </w:r>
            <w:r>
              <w:rPr>
                <w:rFonts w:asciiTheme="minorHAnsi" w:eastAsiaTheme="minorEastAsia" w:hAnsiTheme="minorHAnsi" w:cstheme="minorBidi"/>
                <w:noProof/>
                <w:sz w:val="24"/>
                <w:szCs w:val="24"/>
                <w:lang w:eastAsia="ja-JP"/>
              </w:rPr>
              <w:tab/>
            </w:r>
            <w:r>
              <w:rPr>
                <w:noProof/>
              </w:rPr>
              <w:t>Skicka meddelande till person som redan är identifierad som aktiv användare</w:t>
            </w:r>
            <w:r>
              <w:rPr>
                <w:noProof/>
              </w:rPr>
              <w:tab/>
            </w:r>
            <w:r>
              <w:rPr>
                <w:noProof/>
              </w:rPr>
              <w:fldChar w:fldCharType="begin"/>
            </w:r>
            <w:r>
              <w:rPr>
                <w:noProof/>
              </w:rPr>
              <w:instrText xml:space="preserve"> PAGEREF _Toc265854131 \h </w:instrText>
            </w:r>
          </w:ins>
          <w:r>
            <w:rPr>
              <w:noProof/>
            </w:rPr>
          </w:r>
          <w:r>
            <w:rPr>
              <w:noProof/>
            </w:rPr>
            <w:fldChar w:fldCharType="separate"/>
          </w:r>
          <w:ins w:id="70" w:author="Gunilla Olofsson(8m88)" w:date="2015-03-24T09:43:00Z">
            <w:r w:rsidR="00F16EFC">
              <w:rPr>
                <w:noProof/>
              </w:rPr>
              <w:t>9</w:t>
            </w:r>
          </w:ins>
          <w:ins w:id="71" w:author="björn hedman" w:date="2014-07-01T17:13:00Z">
            <w:del w:id="72" w:author="Gunilla Olofsson(8m88)" w:date="2015-03-24T09:42:00Z">
              <w:r w:rsidDel="00F16EFC">
                <w:rPr>
                  <w:noProof/>
                </w:rPr>
                <w:delText>8</w:delText>
              </w:r>
            </w:del>
            <w:r>
              <w:rPr>
                <w:noProof/>
              </w:rPr>
              <w:fldChar w:fldCharType="end"/>
            </w:r>
          </w:ins>
        </w:p>
        <w:p w14:paraId="0A1D15AC" w14:textId="77777777" w:rsidR="00350D0C" w:rsidRDefault="00350D0C">
          <w:pPr>
            <w:pStyle w:val="Innehll2"/>
            <w:tabs>
              <w:tab w:val="left" w:pos="716"/>
              <w:tab w:val="right" w:leader="dot" w:pos="10456"/>
            </w:tabs>
            <w:rPr>
              <w:ins w:id="73" w:author="björn hedman" w:date="2014-07-01T17:13:00Z"/>
              <w:rFonts w:asciiTheme="minorHAnsi" w:eastAsiaTheme="minorEastAsia" w:hAnsiTheme="minorHAnsi" w:cstheme="minorBidi"/>
              <w:noProof/>
              <w:sz w:val="24"/>
              <w:szCs w:val="24"/>
              <w:lang w:eastAsia="ja-JP"/>
            </w:rPr>
          </w:pPr>
          <w:ins w:id="74" w:author="björn hedman" w:date="2014-07-01T17:13:00Z">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_Toc265854132 \h </w:instrText>
            </w:r>
          </w:ins>
          <w:r>
            <w:rPr>
              <w:noProof/>
            </w:rPr>
          </w:r>
          <w:r>
            <w:rPr>
              <w:noProof/>
            </w:rPr>
            <w:fldChar w:fldCharType="separate"/>
          </w:r>
          <w:ins w:id="75" w:author="Gunilla Olofsson(8m88)" w:date="2015-03-24T09:43:00Z">
            <w:r w:rsidR="00F16EFC">
              <w:rPr>
                <w:noProof/>
              </w:rPr>
              <w:t>9</w:t>
            </w:r>
          </w:ins>
          <w:ins w:id="76" w:author="björn hedman" w:date="2014-07-01T17:13:00Z">
            <w:del w:id="77" w:author="Gunilla Olofsson(8m88)" w:date="2015-03-24T09:42:00Z">
              <w:r w:rsidDel="00F16EFC">
                <w:rPr>
                  <w:noProof/>
                </w:rPr>
                <w:delText>8</w:delText>
              </w:r>
            </w:del>
            <w:r>
              <w:rPr>
                <w:noProof/>
              </w:rPr>
              <w:fldChar w:fldCharType="end"/>
            </w:r>
          </w:ins>
        </w:p>
        <w:p w14:paraId="18D52215" w14:textId="77777777" w:rsidR="00350D0C" w:rsidRDefault="00350D0C">
          <w:pPr>
            <w:pStyle w:val="Innehll2"/>
            <w:tabs>
              <w:tab w:val="left" w:pos="715"/>
              <w:tab w:val="right" w:leader="dot" w:pos="10456"/>
            </w:tabs>
            <w:rPr>
              <w:ins w:id="78" w:author="björn hedman" w:date="2014-07-01T17:13:00Z"/>
              <w:rFonts w:asciiTheme="minorHAnsi" w:eastAsiaTheme="minorEastAsia" w:hAnsiTheme="minorHAnsi" w:cstheme="minorBidi"/>
              <w:noProof/>
              <w:sz w:val="24"/>
              <w:szCs w:val="24"/>
              <w:lang w:eastAsia="ja-JP"/>
            </w:rPr>
          </w:pPr>
          <w:ins w:id="79" w:author="björn hedman" w:date="2014-07-01T17:13:00Z">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_Toc265854133 \h </w:instrText>
            </w:r>
          </w:ins>
          <w:r>
            <w:rPr>
              <w:noProof/>
            </w:rPr>
          </w:r>
          <w:r>
            <w:rPr>
              <w:noProof/>
            </w:rPr>
            <w:fldChar w:fldCharType="separate"/>
          </w:r>
          <w:ins w:id="80" w:author="Gunilla Olofsson(8m88)" w:date="2015-03-24T09:43:00Z">
            <w:r w:rsidR="00F16EFC">
              <w:rPr>
                <w:noProof/>
              </w:rPr>
              <w:t>9</w:t>
            </w:r>
          </w:ins>
          <w:ins w:id="81" w:author="björn hedman" w:date="2014-07-01T17:13:00Z">
            <w:del w:id="82" w:author="Gunilla Olofsson(8m88)" w:date="2015-03-24T09:42:00Z">
              <w:r w:rsidDel="00F16EFC">
                <w:rPr>
                  <w:noProof/>
                </w:rPr>
                <w:delText>8</w:delText>
              </w:r>
            </w:del>
            <w:r>
              <w:rPr>
                <w:noProof/>
              </w:rPr>
              <w:fldChar w:fldCharType="end"/>
            </w:r>
          </w:ins>
        </w:p>
        <w:p w14:paraId="438934C1" w14:textId="77777777" w:rsidR="00350D0C" w:rsidRDefault="00350D0C">
          <w:pPr>
            <w:pStyle w:val="Innehll3"/>
            <w:tabs>
              <w:tab w:val="left" w:pos="1054"/>
              <w:tab w:val="right" w:leader="dot" w:pos="10456"/>
            </w:tabs>
            <w:rPr>
              <w:ins w:id="83" w:author="björn hedman" w:date="2014-07-01T17:13:00Z"/>
              <w:rFonts w:asciiTheme="minorHAnsi" w:eastAsiaTheme="minorEastAsia" w:hAnsiTheme="minorHAnsi" w:cstheme="minorBidi"/>
              <w:noProof/>
              <w:sz w:val="24"/>
              <w:szCs w:val="24"/>
              <w:lang w:eastAsia="ja-JP"/>
            </w:rPr>
          </w:pPr>
          <w:ins w:id="84" w:author="björn hedman" w:date="2014-07-01T17:13:00Z">
            <w:r>
              <w:rPr>
                <w:noProof/>
              </w:rPr>
              <w:t>3.3.1</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_Toc265854134 \h </w:instrText>
            </w:r>
          </w:ins>
          <w:r>
            <w:rPr>
              <w:noProof/>
            </w:rPr>
          </w:r>
          <w:r>
            <w:rPr>
              <w:noProof/>
            </w:rPr>
            <w:fldChar w:fldCharType="separate"/>
          </w:r>
          <w:ins w:id="85" w:author="Gunilla Olofsson(8m88)" w:date="2015-03-24T09:43:00Z">
            <w:r w:rsidR="00F16EFC">
              <w:rPr>
                <w:noProof/>
              </w:rPr>
              <w:t>9</w:t>
            </w:r>
          </w:ins>
          <w:ins w:id="86" w:author="björn hedman" w:date="2014-07-01T17:13:00Z">
            <w:del w:id="87" w:author="Gunilla Olofsson(8m88)" w:date="2015-03-24T09:42:00Z">
              <w:r w:rsidDel="00F16EFC">
                <w:rPr>
                  <w:noProof/>
                </w:rPr>
                <w:delText>8</w:delText>
              </w:r>
            </w:del>
            <w:r>
              <w:rPr>
                <w:noProof/>
              </w:rPr>
              <w:fldChar w:fldCharType="end"/>
            </w:r>
          </w:ins>
        </w:p>
        <w:p w14:paraId="01B9A1A4" w14:textId="77777777" w:rsidR="00350D0C" w:rsidRDefault="00350D0C">
          <w:pPr>
            <w:pStyle w:val="Innehll2"/>
            <w:tabs>
              <w:tab w:val="left" w:pos="717"/>
              <w:tab w:val="right" w:leader="dot" w:pos="10456"/>
            </w:tabs>
            <w:rPr>
              <w:ins w:id="88" w:author="björn hedman" w:date="2014-07-01T17:13:00Z"/>
              <w:rFonts w:asciiTheme="minorHAnsi" w:eastAsiaTheme="minorEastAsia" w:hAnsiTheme="minorHAnsi" w:cstheme="minorBidi"/>
              <w:noProof/>
              <w:sz w:val="24"/>
              <w:szCs w:val="24"/>
              <w:lang w:eastAsia="ja-JP"/>
            </w:rPr>
          </w:pPr>
          <w:ins w:id="89" w:author="björn hedman" w:date="2014-07-01T17:13:00Z">
            <w:r>
              <w:rPr>
                <w:noProof/>
              </w:rPr>
              <w:t>3.4</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_Toc265854135 \h </w:instrText>
            </w:r>
          </w:ins>
          <w:r>
            <w:rPr>
              <w:noProof/>
            </w:rPr>
          </w:r>
          <w:r>
            <w:rPr>
              <w:noProof/>
            </w:rPr>
            <w:fldChar w:fldCharType="separate"/>
          </w:r>
          <w:ins w:id="90" w:author="Gunilla Olofsson(8m88)" w:date="2015-03-24T09:43:00Z">
            <w:r w:rsidR="00F16EFC">
              <w:rPr>
                <w:noProof/>
              </w:rPr>
              <w:t>9</w:t>
            </w:r>
          </w:ins>
          <w:ins w:id="91" w:author="björn hedman" w:date="2014-07-01T17:13:00Z">
            <w:del w:id="92" w:author="Gunilla Olofsson(8m88)" w:date="2015-03-24T09:42:00Z">
              <w:r w:rsidDel="00F16EFC">
                <w:rPr>
                  <w:noProof/>
                </w:rPr>
                <w:delText>8</w:delText>
              </w:r>
            </w:del>
            <w:r>
              <w:rPr>
                <w:noProof/>
              </w:rPr>
              <w:fldChar w:fldCharType="end"/>
            </w:r>
          </w:ins>
        </w:p>
        <w:p w14:paraId="497AB5AB" w14:textId="77777777" w:rsidR="00350D0C" w:rsidRDefault="00350D0C">
          <w:pPr>
            <w:pStyle w:val="Innehll2"/>
            <w:tabs>
              <w:tab w:val="left" w:pos="710"/>
              <w:tab w:val="right" w:leader="dot" w:pos="10456"/>
            </w:tabs>
            <w:rPr>
              <w:ins w:id="93" w:author="björn hedman" w:date="2014-07-01T17:13:00Z"/>
              <w:rFonts w:asciiTheme="minorHAnsi" w:eastAsiaTheme="minorEastAsia" w:hAnsiTheme="minorHAnsi" w:cstheme="minorBidi"/>
              <w:noProof/>
              <w:sz w:val="24"/>
              <w:szCs w:val="24"/>
              <w:lang w:eastAsia="ja-JP"/>
            </w:rPr>
          </w:pPr>
          <w:ins w:id="94" w:author="björn hedman" w:date="2014-07-01T17:13:00Z">
            <w:r>
              <w:rPr>
                <w:noProof/>
              </w:rPr>
              <w:t>3.5</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_Toc265854136 \h </w:instrText>
            </w:r>
          </w:ins>
          <w:r>
            <w:rPr>
              <w:noProof/>
            </w:rPr>
          </w:r>
          <w:r>
            <w:rPr>
              <w:noProof/>
            </w:rPr>
            <w:fldChar w:fldCharType="separate"/>
          </w:r>
          <w:ins w:id="95" w:author="Gunilla Olofsson(8m88)" w:date="2015-03-24T09:43:00Z">
            <w:r w:rsidR="00F16EFC">
              <w:rPr>
                <w:noProof/>
              </w:rPr>
              <w:t>9</w:t>
            </w:r>
          </w:ins>
          <w:ins w:id="96" w:author="björn hedman" w:date="2014-07-01T17:13:00Z">
            <w:del w:id="97" w:author="Gunilla Olofsson(8m88)" w:date="2015-03-24T09:42:00Z">
              <w:r w:rsidDel="00F16EFC">
                <w:rPr>
                  <w:noProof/>
                </w:rPr>
                <w:delText>8</w:delText>
              </w:r>
            </w:del>
            <w:r>
              <w:rPr>
                <w:noProof/>
              </w:rPr>
              <w:fldChar w:fldCharType="end"/>
            </w:r>
          </w:ins>
        </w:p>
        <w:p w14:paraId="03983798" w14:textId="77777777" w:rsidR="00350D0C" w:rsidRDefault="00350D0C">
          <w:pPr>
            <w:pStyle w:val="Innehll1"/>
            <w:tabs>
              <w:tab w:val="left" w:pos="353"/>
              <w:tab w:val="right" w:leader="dot" w:pos="10456"/>
            </w:tabs>
            <w:rPr>
              <w:ins w:id="98" w:author="björn hedman" w:date="2014-07-01T17:13:00Z"/>
              <w:rFonts w:asciiTheme="minorHAnsi" w:eastAsiaTheme="minorEastAsia" w:hAnsiTheme="minorHAnsi" w:cstheme="minorBidi"/>
              <w:noProof/>
              <w:sz w:val="24"/>
              <w:szCs w:val="24"/>
              <w:lang w:eastAsia="ja-JP"/>
            </w:rPr>
          </w:pPr>
          <w:ins w:id="99" w:author="björn hedman" w:date="2014-07-01T17:13:00Z">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_Toc265854137 \h </w:instrText>
            </w:r>
          </w:ins>
          <w:r>
            <w:rPr>
              <w:noProof/>
            </w:rPr>
          </w:r>
          <w:r>
            <w:rPr>
              <w:noProof/>
            </w:rPr>
            <w:fldChar w:fldCharType="separate"/>
          </w:r>
          <w:ins w:id="100" w:author="Gunilla Olofsson(8m88)" w:date="2015-03-24T09:43:00Z">
            <w:r w:rsidR="00F16EFC">
              <w:rPr>
                <w:noProof/>
              </w:rPr>
              <w:t>9</w:t>
            </w:r>
          </w:ins>
          <w:ins w:id="101" w:author="björn hedman" w:date="2014-07-01T17:13:00Z">
            <w:del w:id="102" w:author="Gunilla Olofsson(8m88)" w:date="2015-03-24T09:42:00Z">
              <w:r w:rsidDel="00F16EFC">
                <w:rPr>
                  <w:noProof/>
                </w:rPr>
                <w:delText>8</w:delText>
              </w:r>
            </w:del>
            <w:r>
              <w:rPr>
                <w:noProof/>
              </w:rPr>
              <w:fldChar w:fldCharType="end"/>
            </w:r>
          </w:ins>
        </w:p>
        <w:p w14:paraId="01997DDE" w14:textId="77777777" w:rsidR="00350D0C" w:rsidRDefault="00350D0C">
          <w:pPr>
            <w:pStyle w:val="Innehll2"/>
            <w:tabs>
              <w:tab w:val="left" w:pos="693"/>
              <w:tab w:val="right" w:leader="dot" w:pos="10456"/>
            </w:tabs>
            <w:rPr>
              <w:ins w:id="103" w:author="björn hedman" w:date="2014-07-01T17:13:00Z"/>
              <w:rFonts w:asciiTheme="minorHAnsi" w:eastAsiaTheme="minorEastAsia" w:hAnsiTheme="minorHAnsi" w:cstheme="minorBidi"/>
              <w:noProof/>
              <w:sz w:val="24"/>
              <w:szCs w:val="24"/>
              <w:lang w:eastAsia="ja-JP"/>
            </w:rPr>
          </w:pPr>
          <w:ins w:id="104" w:author="björn hedman" w:date="2014-07-01T17:13:00Z">
            <w:r>
              <w:rPr>
                <w:noProof/>
              </w:rPr>
              <w:t>4.1</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_Toc265854138 \h </w:instrText>
            </w:r>
          </w:ins>
          <w:r>
            <w:rPr>
              <w:noProof/>
            </w:rPr>
          </w:r>
          <w:r>
            <w:rPr>
              <w:noProof/>
            </w:rPr>
            <w:fldChar w:fldCharType="separate"/>
          </w:r>
          <w:ins w:id="105" w:author="Gunilla Olofsson(8m88)" w:date="2015-03-24T09:43:00Z">
            <w:r w:rsidR="00F16EFC">
              <w:rPr>
                <w:noProof/>
              </w:rPr>
              <w:t>10</w:t>
            </w:r>
          </w:ins>
          <w:ins w:id="106" w:author="björn hedman" w:date="2014-07-01T17:13:00Z">
            <w:del w:id="107" w:author="Gunilla Olofsson(8m88)" w:date="2015-03-24T09:42:00Z">
              <w:r w:rsidDel="00F16EFC">
                <w:rPr>
                  <w:noProof/>
                </w:rPr>
                <w:delText>9</w:delText>
              </w:r>
            </w:del>
            <w:r>
              <w:rPr>
                <w:noProof/>
              </w:rPr>
              <w:fldChar w:fldCharType="end"/>
            </w:r>
          </w:ins>
        </w:p>
        <w:p w14:paraId="787E513C" w14:textId="77777777" w:rsidR="00350D0C" w:rsidRDefault="00350D0C">
          <w:pPr>
            <w:pStyle w:val="Innehll3"/>
            <w:tabs>
              <w:tab w:val="left" w:pos="1033"/>
              <w:tab w:val="right" w:leader="dot" w:pos="10456"/>
            </w:tabs>
            <w:rPr>
              <w:ins w:id="108" w:author="björn hedman" w:date="2014-07-01T17:13:00Z"/>
              <w:rFonts w:asciiTheme="minorHAnsi" w:eastAsiaTheme="minorEastAsia" w:hAnsiTheme="minorHAnsi" w:cstheme="minorBidi"/>
              <w:noProof/>
              <w:sz w:val="24"/>
              <w:szCs w:val="24"/>
              <w:lang w:eastAsia="ja-JP"/>
            </w:rPr>
          </w:pPr>
          <w:ins w:id="109" w:author="björn hedman" w:date="2014-07-01T17:13:00Z">
            <w:r>
              <w:rPr>
                <w:noProof/>
              </w:rPr>
              <w:t>4.1.1</w:t>
            </w:r>
            <w:r>
              <w:rPr>
                <w:rFonts w:asciiTheme="minorHAnsi" w:eastAsiaTheme="minorEastAsia" w:hAnsiTheme="minorHAnsi" w:cstheme="minorBidi"/>
                <w:noProof/>
                <w:sz w:val="24"/>
                <w:szCs w:val="24"/>
                <w:lang w:eastAsia="ja-JP"/>
              </w:rPr>
              <w:tab/>
            </w:r>
            <w:r>
              <w:rPr>
                <w:noProof/>
              </w:rPr>
              <w:t>Informationssäkerhet</w:t>
            </w:r>
            <w:r>
              <w:rPr>
                <w:noProof/>
              </w:rPr>
              <w:tab/>
            </w:r>
            <w:r>
              <w:rPr>
                <w:noProof/>
              </w:rPr>
              <w:fldChar w:fldCharType="begin"/>
            </w:r>
            <w:r>
              <w:rPr>
                <w:noProof/>
              </w:rPr>
              <w:instrText xml:space="preserve"> PAGEREF _Toc265854139 \h </w:instrText>
            </w:r>
          </w:ins>
          <w:r>
            <w:rPr>
              <w:noProof/>
            </w:rPr>
          </w:r>
          <w:r>
            <w:rPr>
              <w:noProof/>
            </w:rPr>
            <w:fldChar w:fldCharType="separate"/>
          </w:r>
          <w:ins w:id="110" w:author="Gunilla Olofsson(8m88)" w:date="2015-03-24T09:43:00Z">
            <w:r w:rsidR="00F16EFC">
              <w:rPr>
                <w:noProof/>
              </w:rPr>
              <w:t>10</w:t>
            </w:r>
          </w:ins>
          <w:ins w:id="111" w:author="björn hedman" w:date="2014-07-01T17:13:00Z">
            <w:del w:id="112" w:author="Gunilla Olofsson(8m88)" w:date="2015-03-24T09:42:00Z">
              <w:r w:rsidDel="00F16EFC">
                <w:rPr>
                  <w:noProof/>
                </w:rPr>
                <w:delText>9</w:delText>
              </w:r>
            </w:del>
            <w:r>
              <w:rPr>
                <w:noProof/>
              </w:rPr>
              <w:fldChar w:fldCharType="end"/>
            </w:r>
          </w:ins>
        </w:p>
        <w:p w14:paraId="20FF75B8" w14:textId="77777777" w:rsidR="00350D0C" w:rsidRDefault="00350D0C">
          <w:pPr>
            <w:pStyle w:val="Innehll3"/>
            <w:tabs>
              <w:tab w:val="left" w:pos="1058"/>
              <w:tab w:val="right" w:leader="dot" w:pos="10456"/>
            </w:tabs>
            <w:rPr>
              <w:ins w:id="113" w:author="björn hedman" w:date="2014-07-01T17:13:00Z"/>
              <w:rFonts w:asciiTheme="minorHAnsi" w:eastAsiaTheme="minorEastAsia" w:hAnsiTheme="minorHAnsi" w:cstheme="minorBidi"/>
              <w:noProof/>
              <w:sz w:val="24"/>
              <w:szCs w:val="24"/>
              <w:lang w:eastAsia="ja-JP"/>
            </w:rPr>
          </w:pPr>
          <w:ins w:id="114" w:author="björn hedman" w:date="2014-07-01T17:13:00Z">
            <w:r>
              <w:rPr>
                <w:noProof/>
              </w:rPr>
              <w:t>4.1.2</w:t>
            </w:r>
            <w:r>
              <w:rPr>
                <w:rFonts w:asciiTheme="minorHAnsi" w:eastAsiaTheme="minorEastAsia" w:hAnsiTheme="minorHAnsi" w:cstheme="minorBidi"/>
                <w:noProof/>
                <w:sz w:val="24"/>
                <w:szCs w:val="24"/>
                <w:lang w:eastAsia="ja-JP"/>
              </w:rPr>
              <w:tab/>
            </w:r>
            <w:r>
              <w:rPr>
                <w:noProof/>
              </w:rPr>
              <w:t>Krav på tjänstekonsument</w:t>
            </w:r>
            <w:r>
              <w:rPr>
                <w:noProof/>
              </w:rPr>
              <w:tab/>
            </w:r>
            <w:r>
              <w:rPr>
                <w:noProof/>
              </w:rPr>
              <w:fldChar w:fldCharType="begin"/>
            </w:r>
            <w:r>
              <w:rPr>
                <w:noProof/>
              </w:rPr>
              <w:instrText xml:space="preserve"> PAGEREF _Toc265854140 \h </w:instrText>
            </w:r>
          </w:ins>
          <w:r>
            <w:rPr>
              <w:noProof/>
            </w:rPr>
          </w:r>
          <w:r>
            <w:rPr>
              <w:noProof/>
            </w:rPr>
            <w:fldChar w:fldCharType="separate"/>
          </w:r>
          <w:ins w:id="115" w:author="Gunilla Olofsson(8m88)" w:date="2015-03-24T09:43:00Z">
            <w:r w:rsidR="00F16EFC">
              <w:rPr>
                <w:noProof/>
              </w:rPr>
              <w:t>10</w:t>
            </w:r>
          </w:ins>
          <w:ins w:id="116" w:author="björn hedman" w:date="2014-07-01T17:13:00Z">
            <w:del w:id="117" w:author="Gunilla Olofsson(8m88)" w:date="2015-03-24T09:42:00Z">
              <w:r w:rsidDel="00F16EFC">
                <w:rPr>
                  <w:noProof/>
                </w:rPr>
                <w:delText>9</w:delText>
              </w:r>
            </w:del>
            <w:r>
              <w:rPr>
                <w:noProof/>
              </w:rPr>
              <w:fldChar w:fldCharType="end"/>
            </w:r>
          </w:ins>
        </w:p>
        <w:p w14:paraId="0353C9B9" w14:textId="77777777" w:rsidR="00350D0C" w:rsidRDefault="00350D0C">
          <w:pPr>
            <w:pStyle w:val="Innehll3"/>
            <w:tabs>
              <w:tab w:val="left" w:pos="1057"/>
              <w:tab w:val="right" w:leader="dot" w:pos="10456"/>
            </w:tabs>
            <w:rPr>
              <w:ins w:id="118" w:author="björn hedman" w:date="2014-07-01T17:13:00Z"/>
              <w:rFonts w:asciiTheme="minorHAnsi" w:eastAsiaTheme="minorEastAsia" w:hAnsiTheme="minorHAnsi" w:cstheme="minorBidi"/>
              <w:noProof/>
              <w:sz w:val="24"/>
              <w:szCs w:val="24"/>
              <w:lang w:eastAsia="ja-JP"/>
            </w:rPr>
          </w:pPr>
          <w:ins w:id="119" w:author="björn hedman" w:date="2014-07-01T17:13:00Z">
            <w:r>
              <w:rPr>
                <w:noProof/>
              </w:rPr>
              <w:t>4.1.3</w:t>
            </w:r>
            <w:r>
              <w:rPr>
                <w:rFonts w:asciiTheme="minorHAnsi" w:eastAsiaTheme="minorEastAsia" w:hAnsiTheme="minorHAnsi" w:cstheme="minorBidi"/>
                <w:noProof/>
                <w:sz w:val="24"/>
                <w:szCs w:val="24"/>
                <w:lang w:eastAsia="ja-JP"/>
              </w:rPr>
              <w:tab/>
            </w:r>
            <w:r>
              <w:rPr>
                <w:noProof/>
              </w:rPr>
              <w:t>Stark autentisering</w:t>
            </w:r>
            <w:r>
              <w:rPr>
                <w:noProof/>
              </w:rPr>
              <w:tab/>
            </w:r>
            <w:r>
              <w:rPr>
                <w:noProof/>
              </w:rPr>
              <w:fldChar w:fldCharType="begin"/>
            </w:r>
            <w:r>
              <w:rPr>
                <w:noProof/>
              </w:rPr>
              <w:instrText xml:space="preserve"> PAGEREF _Toc265854141 \h </w:instrText>
            </w:r>
          </w:ins>
          <w:r>
            <w:rPr>
              <w:noProof/>
            </w:rPr>
          </w:r>
          <w:r>
            <w:rPr>
              <w:noProof/>
            </w:rPr>
            <w:fldChar w:fldCharType="separate"/>
          </w:r>
          <w:ins w:id="120" w:author="Gunilla Olofsson(8m88)" w:date="2015-03-24T09:43:00Z">
            <w:r w:rsidR="00F16EFC">
              <w:rPr>
                <w:noProof/>
              </w:rPr>
              <w:t>10</w:t>
            </w:r>
          </w:ins>
          <w:ins w:id="121" w:author="björn hedman" w:date="2014-07-01T17:13:00Z">
            <w:del w:id="122" w:author="Gunilla Olofsson(8m88)" w:date="2015-03-24T09:42:00Z">
              <w:r w:rsidDel="00F16EFC">
                <w:rPr>
                  <w:noProof/>
                </w:rPr>
                <w:delText>9</w:delText>
              </w:r>
            </w:del>
            <w:r>
              <w:rPr>
                <w:noProof/>
              </w:rPr>
              <w:fldChar w:fldCharType="end"/>
            </w:r>
          </w:ins>
        </w:p>
        <w:p w14:paraId="406E6253" w14:textId="77777777" w:rsidR="00350D0C" w:rsidRDefault="00350D0C">
          <w:pPr>
            <w:pStyle w:val="Innehll2"/>
            <w:tabs>
              <w:tab w:val="left" w:pos="719"/>
              <w:tab w:val="right" w:leader="dot" w:pos="10456"/>
            </w:tabs>
            <w:rPr>
              <w:ins w:id="123" w:author="björn hedman" w:date="2014-07-01T17:13:00Z"/>
              <w:rFonts w:asciiTheme="minorHAnsi" w:eastAsiaTheme="minorEastAsia" w:hAnsiTheme="minorHAnsi" w:cstheme="minorBidi"/>
              <w:noProof/>
              <w:sz w:val="24"/>
              <w:szCs w:val="24"/>
              <w:lang w:eastAsia="ja-JP"/>
            </w:rPr>
          </w:pPr>
          <w:ins w:id="124" w:author="björn hedman" w:date="2014-07-01T17:13:00Z">
            <w:r>
              <w:rPr>
                <w:noProof/>
              </w:rPr>
              <w:t>4.2</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_Toc265854142 \h </w:instrText>
            </w:r>
          </w:ins>
          <w:r>
            <w:rPr>
              <w:noProof/>
            </w:rPr>
          </w:r>
          <w:r>
            <w:rPr>
              <w:noProof/>
            </w:rPr>
            <w:fldChar w:fldCharType="separate"/>
          </w:r>
          <w:ins w:id="125" w:author="Gunilla Olofsson(8m88)" w:date="2015-03-24T09:43:00Z">
            <w:r w:rsidR="00F16EFC">
              <w:rPr>
                <w:noProof/>
              </w:rPr>
              <w:t>10</w:t>
            </w:r>
          </w:ins>
          <w:ins w:id="126" w:author="björn hedman" w:date="2014-07-01T17:13:00Z">
            <w:del w:id="127" w:author="Gunilla Olofsson(8m88)" w:date="2015-03-24T09:42:00Z">
              <w:r w:rsidDel="00F16EFC">
                <w:rPr>
                  <w:noProof/>
                </w:rPr>
                <w:delText>9</w:delText>
              </w:r>
            </w:del>
            <w:r>
              <w:rPr>
                <w:noProof/>
              </w:rPr>
              <w:fldChar w:fldCharType="end"/>
            </w:r>
          </w:ins>
        </w:p>
        <w:p w14:paraId="65BED2C2" w14:textId="77777777" w:rsidR="00350D0C" w:rsidRDefault="00350D0C">
          <w:pPr>
            <w:pStyle w:val="Innehll3"/>
            <w:tabs>
              <w:tab w:val="left" w:pos="1058"/>
              <w:tab w:val="right" w:leader="dot" w:pos="10456"/>
            </w:tabs>
            <w:rPr>
              <w:ins w:id="128" w:author="björn hedman" w:date="2014-07-01T17:13:00Z"/>
              <w:rFonts w:asciiTheme="minorHAnsi" w:eastAsiaTheme="minorEastAsia" w:hAnsiTheme="minorHAnsi" w:cstheme="minorBidi"/>
              <w:noProof/>
              <w:sz w:val="24"/>
              <w:szCs w:val="24"/>
              <w:lang w:eastAsia="ja-JP"/>
            </w:rPr>
          </w:pPr>
          <w:ins w:id="129" w:author="björn hedman" w:date="2014-07-01T17:13:00Z">
            <w:r>
              <w:rPr>
                <w:noProof/>
              </w:rPr>
              <w:t>4.2.1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_Toc265854143 \h </w:instrText>
            </w:r>
          </w:ins>
          <w:r>
            <w:rPr>
              <w:noProof/>
            </w:rPr>
          </w:r>
          <w:r>
            <w:rPr>
              <w:noProof/>
            </w:rPr>
            <w:fldChar w:fldCharType="separate"/>
          </w:r>
          <w:ins w:id="130" w:author="Gunilla Olofsson(8m88)" w:date="2015-03-24T09:43:00Z">
            <w:r w:rsidR="00F16EFC">
              <w:rPr>
                <w:noProof/>
              </w:rPr>
              <w:t>10</w:t>
            </w:r>
          </w:ins>
          <w:ins w:id="131" w:author="björn hedman" w:date="2014-07-01T17:13:00Z">
            <w:del w:id="132" w:author="Gunilla Olofsson(8m88)" w:date="2015-03-24T09:42:00Z">
              <w:r w:rsidDel="00F16EFC">
                <w:rPr>
                  <w:noProof/>
                </w:rPr>
                <w:delText>9</w:delText>
              </w:r>
            </w:del>
            <w:r>
              <w:rPr>
                <w:noProof/>
              </w:rPr>
              <w:fldChar w:fldCharType="end"/>
            </w:r>
          </w:ins>
        </w:p>
        <w:p w14:paraId="64A84DB1" w14:textId="77777777" w:rsidR="00350D0C" w:rsidRDefault="00350D0C">
          <w:pPr>
            <w:pStyle w:val="Innehll3"/>
            <w:tabs>
              <w:tab w:val="left" w:pos="1084"/>
              <w:tab w:val="right" w:leader="dot" w:pos="10456"/>
            </w:tabs>
            <w:rPr>
              <w:ins w:id="133" w:author="björn hedman" w:date="2014-07-01T17:13:00Z"/>
              <w:rFonts w:asciiTheme="minorHAnsi" w:eastAsiaTheme="minorEastAsia" w:hAnsiTheme="minorHAnsi" w:cstheme="minorBidi"/>
              <w:noProof/>
              <w:sz w:val="24"/>
              <w:szCs w:val="24"/>
              <w:lang w:eastAsia="ja-JP"/>
            </w:rPr>
          </w:pPr>
          <w:ins w:id="134" w:author="björn hedman" w:date="2014-07-01T17:13:00Z">
            <w:r>
              <w:rPr>
                <w:noProof/>
              </w:rPr>
              <w:t>4.2.2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_Toc265854144 \h </w:instrText>
            </w:r>
          </w:ins>
          <w:r>
            <w:rPr>
              <w:noProof/>
            </w:rPr>
          </w:r>
          <w:r>
            <w:rPr>
              <w:noProof/>
            </w:rPr>
            <w:fldChar w:fldCharType="separate"/>
          </w:r>
          <w:ins w:id="135" w:author="Gunilla Olofsson(8m88)" w:date="2015-03-24T09:43:00Z">
            <w:r w:rsidR="00F16EFC">
              <w:rPr>
                <w:noProof/>
              </w:rPr>
              <w:t>11</w:t>
            </w:r>
          </w:ins>
          <w:ins w:id="136" w:author="björn hedman" w:date="2014-07-01T17:13:00Z">
            <w:del w:id="137" w:author="Gunilla Olofsson(8m88)" w:date="2015-03-24T09:42:00Z">
              <w:r w:rsidDel="00F16EFC">
                <w:rPr>
                  <w:noProof/>
                </w:rPr>
                <w:delText>10</w:delText>
              </w:r>
            </w:del>
            <w:r>
              <w:rPr>
                <w:noProof/>
              </w:rPr>
              <w:fldChar w:fldCharType="end"/>
            </w:r>
          </w:ins>
        </w:p>
        <w:p w14:paraId="27B96AC0" w14:textId="77777777" w:rsidR="00350D0C" w:rsidRDefault="00350D0C">
          <w:pPr>
            <w:pStyle w:val="Innehll2"/>
            <w:tabs>
              <w:tab w:val="left" w:pos="717"/>
              <w:tab w:val="right" w:leader="dot" w:pos="10456"/>
            </w:tabs>
            <w:rPr>
              <w:ins w:id="138" w:author="björn hedman" w:date="2014-07-01T17:13:00Z"/>
              <w:rFonts w:asciiTheme="minorHAnsi" w:eastAsiaTheme="minorEastAsia" w:hAnsiTheme="minorHAnsi" w:cstheme="minorBidi"/>
              <w:noProof/>
              <w:sz w:val="24"/>
              <w:szCs w:val="24"/>
              <w:lang w:eastAsia="ja-JP"/>
            </w:rPr>
          </w:pPr>
          <w:ins w:id="139" w:author="björn hedman" w:date="2014-07-01T17:13:00Z">
            <w:r>
              <w:rPr>
                <w:noProof/>
              </w:rPr>
              <w:t>4.3</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_Toc265854145 \h </w:instrText>
            </w:r>
          </w:ins>
          <w:r>
            <w:rPr>
              <w:noProof/>
            </w:rPr>
          </w:r>
          <w:r>
            <w:rPr>
              <w:noProof/>
            </w:rPr>
            <w:fldChar w:fldCharType="separate"/>
          </w:r>
          <w:ins w:id="140" w:author="Gunilla Olofsson(8m88)" w:date="2015-03-24T09:43:00Z">
            <w:r w:rsidR="00F16EFC">
              <w:rPr>
                <w:noProof/>
              </w:rPr>
              <w:t>11</w:t>
            </w:r>
          </w:ins>
          <w:ins w:id="141" w:author="björn hedman" w:date="2014-07-01T17:13:00Z">
            <w:del w:id="142" w:author="Gunilla Olofsson(8m88)" w:date="2015-03-24T09:42:00Z">
              <w:r w:rsidDel="00F16EFC">
                <w:rPr>
                  <w:noProof/>
                </w:rPr>
                <w:delText>10</w:delText>
              </w:r>
            </w:del>
            <w:r>
              <w:rPr>
                <w:noProof/>
              </w:rPr>
              <w:fldChar w:fldCharType="end"/>
            </w:r>
          </w:ins>
        </w:p>
        <w:p w14:paraId="0F410D5D" w14:textId="77777777" w:rsidR="00350D0C" w:rsidRDefault="00350D0C">
          <w:pPr>
            <w:pStyle w:val="Innehll3"/>
            <w:tabs>
              <w:tab w:val="left" w:pos="1057"/>
              <w:tab w:val="right" w:leader="dot" w:pos="10456"/>
            </w:tabs>
            <w:rPr>
              <w:ins w:id="143" w:author="björn hedman" w:date="2014-07-01T17:13:00Z"/>
              <w:rFonts w:asciiTheme="minorHAnsi" w:eastAsiaTheme="minorEastAsia" w:hAnsiTheme="minorHAnsi" w:cstheme="minorBidi"/>
              <w:noProof/>
              <w:sz w:val="24"/>
              <w:szCs w:val="24"/>
              <w:lang w:eastAsia="ja-JP"/>
            </w:rPr>
          </w:pPr>
          <w:ins w:id="144" w:author="björn hedman" w:date="2014-07-01T17:13:00Z">
            <w:r>
              <w:rPr>
                <w:noProof/>
              </w:rPr>
              <w:t>4.3.1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_Toc265854146 \h </w:instrText>
            </w:r>
          </w:ins>
          <w:r>
            <w:rPr>
              <w:noProof/>
            </w:rPr>
          </w:r>
          <w:r>
            <w:rPr>
              <w:noProof/>
            </w:rPr>
            <w:fldChar w:fldCharType="separate"/>
          </w:r>
          <w:ins w:id="145" w:author="Gunilla Olofsson(8m88)" w:date="2015-03-24T09:43:00Z">
            <w:r w:rsidR="00F16EFC">
              <w:rPr>
                <w:noProof/>
              </w:rPr>
              <w:t>11</w:t>
            </w:r>
          </w:ins>
          <w:ins w:id="146" w:author="björn hedman" w:date="2014-07-01T17:13:00Z">
            <w:del w:id="147" w:author="Gunilla Olofsson(8m88)" w:date="2015-03-24T09:42:00Z">
              <w:r w:rsidDel="00F16EFC">
                <w:rPr>
                  <w:noProof/>
                </w:rPr>
                <w:delText>10</w:delText>
              </w:r>
            </w:del>
            <w:r>
              <w:rPr>
                <w:noProof/>
              </w:rPr>
              <w:fldChar w:fldCharType="end"/>
            </w:r>
          </w:ins>
        </w:p>
        <w:p w14:paraId="4DAA5272" w14:textId="77777777" w:rsidR="00350D0C" w:rsidRDefault="00350D0C">
          <w:pPr>
            <w:pStyle w:val="Innehll3"/>
            <w:tabs>
              <w:tab w:val="left" w:pos="1083"/>
              <w:tab w:val="right" w:leader="dot" w:pos="10456"/>
            </w:tabs>
            <w:rPr>
              <w:ins w:id="148" w:author="björn hedman" w:date="2014-07-01T17:13:00Z"/>
              <w:rFonts w:asciiTheme="minorHAnsi" w:eastAsiaTheme="minorEastAsia" w:hAnsiTheme="minorHAnsi" w:cstheme="minorBidi"/>
              <w:noProof/>
              <w:sz w:val="24"/>
              <w:szCs w:val="24"/>
              <w:lang w:eastAsia="ja-JP"/>
            </w:rPr>
          </w:pPr>
          <w:ins w:id="149" w:author="björn hedman" w:date="2014-07-01T17:13:00Z">
            <w:r>
              <w:rPr>
                <w:noProof/>
              </w:rPr>
              <w:t>4.3.2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_Toc265854147 \h </w:instrText>
            </w:r>
          </w:ins>
          <w:r>
            <w:rPr>
              <w:noProof/>
            </w:rPr>
          </w:r>
          <w:r>
            <w:rPr>
              <w:noProof/>
            </w:rPr>
            <w:fldChar w:fldCharType="separate"/>
          </w:r>
          <w:ins w:id="150" w:author="Gunilla Olofsson(8m88)" w:date="2015-03-24T09:43:00Z">
            <w:r w:rsidR="00F16EFC">
              <w:rPr>
                <w:noProof/>
              </w:rPr>
              <w:t>11</w:t>
            </w:r>
          </w:ins>
          <w:ins w:id="151" w:author="björn hedman" w:date="2014-07-01T17:13:00Z">
            <w:del w:id="152" w:author="Gunilla Olofsson(8m88)" w:date="2015-03-24T09:42:00Z">
              <w:r w:rsidDel="00F16EFC">
                <w:rPr>
                  <w:noProof/>
                </w:rPr>
                <w:delText>10</w:delText>
              </w:r>
            </w:del>
            <w:r>
              <w:rPr>
                <w:noProof/>
              </w:rPr>
              <w:fldChar w:fldCharType="end"/>
            </w:r>
          </w:ins>
        </w:p>
        <w:p w14:paraId="1A29B8F5" w14:textId="77777777" w:rsidR="00350D0C" w:rsidRDefault="00350D0C">
          <w:pPr>
            <w:pStyle w:val="Innehll1"/>
            <w:tabs>
              <w:tab w:val="left" w:pos="346"/>
              <w:tab w:val="right" w:leader="dot" w:pos="10456"/>
            </w:tabs>
            <w:rPr>
              <w:ins w:id="153" w:author="björn hedman" w:date="2014-07-01T17:13:00Z"/>
              <w:rFonts w:asciiTheme="minorHAnsi" w:eastAsiaTheme="minorEastAsia" w:hAnsiTheme="minorHAnsi" w:cstheme="minorBidi"/>
              <w:noProof/>
              <w:sz w:val="24"/>
              <w:szCs w:val="24"/>
              <w:lang w:eastAsia="ja-JP"/>
            </w:rPr>
          </w:pPr>
          <w:ins w:id="154" w:author="björn hedman" w:date="2014-07-01T17:13:00Z">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_Toc265854148 \h </w:instrText>
            </w:r>
          </w:ins>
          <w:r>
            <w:rPr>
              <w:noProof/>
            </w:rPr>
          </w:r>
          <w:r>
            <w:rPr>
              <w:noProof/>
            </w:rPr>
            <w:fldChar w:fldCharType="separate"/>
          </w:r>
          <w:ins w:id="155" w:author="Gunilla Olofsson(8m88)" w:date="2015-03-24T09:43:00Z">
            <w:r w:rsidR="00F16EFC">
              <w:rPr>
                <w:noProof/>
              </w:rPr>
              <w:t>11</w:t>
            </w:r>
          </w:ins>
          <w:ins w:id="156" w:author="björn hedman" w:date="2014-07-01T17:13:00Z">
            <w:del w:id="157" w:author="Gunilla Olofsson(8m88)" w:date="2015-03-24T09:42:00Z">
              <w:r w:rsidDel="00F16EFC">
                <w:rPr>
                  <w:noProof/>
                </w:rPr>
                <w:delText>10</w:delText>
              </w:r>
            </w:del>
            <w:r>
              <w:rPr>
                <w:noProof/>
              </w:rPr>
              <w:fldChar w:fldCharType="end"/>
            </w:r>
          </w:ins>
        </w:p>
        <w:p w14:paraId="4DA944CD" w14:textId="77777777" w:rsidR="00350D0C" w:rsidRDefault="00350D0C">
          <w:pPr>
            <w:pStyle w:val="Innehll2"/>
            <w:tabs>
              <w:tab w:val="left" w:pos="686"/>
              <w:tab w:val="right" w:leader="dot" w:pos="10456"/>
            </w:tabs>
            <w:rPr>
              <w:ins w:id="158" w:author="björn hedman" w:date="2014-07-01T17:13:00Z"/>
              <w:rFonts w:asciiTheme="minorHAnsi" w:eastAsiaTheme="minorEastAsia" w:hAnsiTheme="minorHAnsi" w:cstheme="minorBidi"/>
              <w:noProof/>
              <w:sz w:val="24"/>
              <w:szCs w:val="24"/>
              <w:lang w:eastAsia="ja-JP"/>
            </w:rPr>
          </w:pPr>
          <w:ins w:id="159" w:author="björn hedman" w:date="2014-07-01T17:13:00Z">
            <w:r>
              <w:rPr>
                <w:noProof/>
              </w:rPr>
              <w:lastRenderedPageBreak/>
              <w:t>5.1</w:t>
            </w:r>
            <w:r>
              <w:rPr>
                <w:rFonts w:asciiTheme="minorHAnsi" w:eastAsiaTheme="minorEastAsia" w:hAnsiTheme="minorHAnsi" w:cstheme="minorBidi"/>
                <w:noProof/>
                <w:sz w:val="24"/>
                <w:szCs w:val="24"/>
                <w:lang w:eastAsia="ja-JP"/>
              </w:rPr>
              <w:tab/>
            </w:r>
            <w:r>
              <w:rPr>
                <w:noProof/>
              </w:rPr>
              <w:t>Modell</w:t>
            </w:r>
            <w:r>
              <w:rPr>
                <w:noProof/>
              </w:rPr>
              <w:tab/>
            </w:r>
            <w:r>
              <w:rPr>
                <w:noProof/>
              </w:rPr>
              <w:fldChar w:fldCharType="begin"/>
            </w:r>
            <w:r>
              <w:rPr>
                <w:noProof/>
              </w:rPr>
              <w:instrText xml:space="preserve"> PAGEREF _Toc265854149 \h </w:instrText>
            </w:r>
          </w:ins>
          <w:r>
            <w:rPr>
              <w:noProof/>
            </w:rPr>
          </w:r>
          <w:r>
            <w:rPr>
              <w:noProof/>
            </w:rPr>
            <w:fldChar w:fldCharType="separate"/>
          </w:r>
          <w:ins w:id="160" w:author="Gunilla Olofsson(8m88)" w:date="2015-03-24T09:43:00Z">
            <w:r w:rsidR="00F16EFC">
              <w:rPr>
                <w:noProof/>
              </w:rPr>
              <w:t>11</w:t>
            </w:r>
          </w:ins>
          <w:ins w:id="161" w:author="björn hedman" w:date="2014-07-01T17:13:00Z">
            <w:del w:id="162" w:author="Gunilla Olofsson(8m88)" w:date="2015-03-24T09:42:00Z">
              <w:r w:rsidDel="00F16EFC">
                <w:rPr>
                  <w:noProof/>
                </w:rPr>
                <w:delText>10</w:delText>
              </w:r>
            </w:del>
            <w:r>
              <w:rPr>
                <w:noProof/>
              </w:rPr>
              <w:fldChar w:fldCharType="end"/>
            </w:r>
          </w:ins>
        </w:p>
        <w:p w14:paraId="71C15658" w14:textId="77777777" w:rsidR="00350D0C" w:rsidRDefault="00350D0C">
          <w:pPr>
            <w:pStyle w:val="Innehll2"/>
            <w:tabs>
              <w:tab w:val="left" w:pos="711"/>
              <w:tab w:val="right" w:leader="dot" w:pos="10456"/>
            </w:tabs>
            <w:rPr>
              <w:ins w:id="163" w:author="björn hedman" w:date="2014-07-01T17:13:00Z"/>
              <w:rFonts w:asciiTheme="minorHAnsi" w:eastAsiaTheme="minorEastAsia" w:hAnsiTheme="minorHAnsi" w:cstheme="minorBidi"/>
              <w:noProof/>
              <w:sz w:val="24"/>
              <w:szCs w:val="24"/>
              <w:lang w:eastAsia="ja-JP"/>
            </w:rPr>
          </w:pPr>
          <w:ins w:id="164" w:author="björn hedman" w:date="2014-07-01T17:13:00Z">
            <w:r>
              <w:rPr>
                <w:noProof/>
              </w:rPr>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_Toc265854150 \h </w:instrText>
            </w:r>
          </w:ins>
          <w:r>
            <w:rPr>
              <w:noProof/>
            </w:rPr>
          </w:r>
          <w:r>
            <w:rPr>
              <w:noProof/>
            </w:rPr>
            <w:fldChar w:fldCharType="separate"/>
          </w:r>
          <w:ins w:id="165" w:author="Gunilla Olofsson(8m88)" w:date="2015-03-24T09:43:00Z">
            <w:r w:rsidR="00F16EFC">
              <w:rPr>
                <w:noProof/>
              </w:rPr>
              <w:t>12</w:t>
            </w:r>
          </w:ins>
          <w:ins w:id="166" w:author="björn hedman" w:date="2014-07-01T17:13:00Z">
            <w:r>
              <w:rPr>
                <w:noProof/>
              </w:rPr>
              <w:fldChar w:fldCharType="end"/>
            </w:r>
          </w:ins>
        </w:p>
        <w:p w14:paraId="211A6110" w14:textId="77777777" w:rsidR="00350D0C" w:rsidRDefault="00350D0C">
          <w:pPr>
            <w:pStyle w:val="Innehll3"/>
            <w:tabs>
              <w:tab w:val="left" w:pos="1051"/>
              <w:tab w:val="right" w:leader="dot" w:pos="10456"/>
            </w:tabs>
            <w:rPr>
              <w:ins w:id="167" w:author="björn hedman" w:date="2014-07-01T17:13:00Z"/>
              <w:rFonts w:asciiTheme="minorHAnsi" w:eastAsiaTheme="minorEastAsia" w:hAnsiTheme="minorHAnsi" w:cstheme="minorBidi"/>
              <w:noProof/>
              <w:sz w:val="24"/>
              <w:szCs w:val="24"/>
              <w:lang w:eastAsia="ja-JP"/>
            </w:rPr>
          </w:pPr>
          <w:ins w:id="168" w:author="björn hedman" w:date="2014-07-01T17:13:00Z">
            <w:r>
              <w:rPr>
                <w:noProof/>
              </w:rPr>
              <w:t>5.2.1</w:t>
            </w:r>
            <w:r>
              <w:rPr>
                <w:rFonts w:asciiTheme="minorHAnsi" w:eastAsiaTheme="minorEastAsia" w:hAnsiTheme="minorHAnsi" w:cstheme="minorBidi"/>
                <w:noProof/>
                <w:sz w:val="24"/>
                <w:szCs w:val="24"/>
                <w:lang w:eastAsia="ja-JP"/>
              </w:rPr>
              <w:tab/>
            </w:r>
            <w:r>
              <w:rPr>
                <w:noProof/>
              </w:rPr>
              <w:t>Organisationsidentitet</w:t>
            </w:r>
            <w:r>
              <w:rPr>
                <w:noProof/>
              </w:rPr>
              <w:tab/>
            </w:r>
            <w:r>
              <w:rPr>
                <w:noProof/>
              </w:rPr>
              <w:fldChar w:fldCharType="begin"/>
            </w:r>
            <w:r>
              <w:rPr>
                <w:noProof/>
              </w:rPr>
              <w:instrText xml:space="preserve"> PAGEREF _Toc265854151 \h </w:instrText>
            </w:r>
          </w:ins>
          <w:r>
            <w:rPr>
              <w:noProof/>
            </w:rPr>
          </w:r>
          <w:r>
            <w:rPr>
              <w:noProof/>
            </w:rPr>
            <w:fldChar w:fldCharType="separate"/>
          </w:r>
          <w:ins w:id="169" w:author="Gunilla Olofsson(8m88)" w:date="2015-03-24T09:43:00Z">
            <w:r w:rsidR="00F16EFC">
              <w:rPr>
                <w:noProof/>
              </w:rPr>
              <w:t>12</w:t>
            </w:r>
          </w:ins>
          <w:ins w:id="170" w:author="björn hedman" w:date="2014-07-01T17:13:00Z">
            <w:r>
              <w:rPr>
                <w:noProof/>
              </w:rPr>
              <w:fldChar w:fldCharType="end"/>
            </w:r>
          </w:ins>
        </w:p>
        <w:p w14:paraId="0C0A564B" w14:textId="77777777" w:rsidR="00350D0C" w:rsidRDefault="00350D0C">
          <w:pPr>
            <w:pStyle w:val="Innehll3"/>
            <w:tabs>
              <w:tab w:val="left" w:pos="1077"/>
              <w:tab w:val="right" w:leader="dot" w:pos="10456"/>
            </w:tabs>
            <w:rPr>
              <w:ins w:id="171" w:author="björn hedman" w:date="2014-07-01T17:13:00Z"/>
              <w:rFonts w:asciiTheme="minorHAnsi" w:eastAsiaTheme="minorEastAsia" w:hAnsiTheme="minorHAnsi" w:cstheme="minorBidi"/>
              <w:noProof/>
              <w:sz w:val="24"/>
              <w:szCs w:val="24"/>
              <w:lang w:eastAsia="ja-JP"/>
            </w:rPr>
          </w:pPr>
          <w:ins w:id="172" w:author="björn hedman" w:date="2014-07-01T17:13:00Z">
            <w:r>
              <w:rPr>
                <w:noProof/>
              </w:rPr>
              <w:t>5.2.2</w:t>
            </w:r>
            <w:r>
              <w:rPr>
                <w:rFonts w:asciiTheme="minorHAnsi" w:eastAsiaTheme="minorEastAsia" w:hAnsiTheme="minorHAnsi" w:cstheme="minorBidi"/>
                <w:noProof/>
                <w:sz w:val="24"/>
                <w:szCs w:val="24"/>
                <w:lang w:eastAsia="ja-JP"/>
              </w:rPr>
              <w:tab/>
            </w:r>
            <w:r>
              <w:rPr>
                <w:noProof/>
              </w:rPr>
              <w:t>Personidentitet</w:t>
            </w:r>
            <w:r>
              <w:rPr>
                <w:noProof/>
              </w:rPr>
              <w:tab/>
            </w:r>
            <w:r>
              <w:rPr>
                <w:noProof/>
              </w:rPr>
              <w:fldChar w:fldCharType="begin"/>
            </w:r>
            <w:r>
              <w:rPr>
                <w:noProof/>
              </w:rPr>
              <w:instrText xml:space="preserve"> PAGEREF _Toc265854152 \h </w:instrText>
            </w:r>
          </w:ins>
          <w:r>
            <w:rPr>
              <w:noProof/>
            </w:rPr>
          </w:r>
          <w:r>
            <w:rPr>
              <w:noProof/>
            </w:rPr>
            <w:fldChar w:fldCharType="separate"/>
          </w:r>
          <w:ins w:id="173" w:author="Gunilla Olofsson(8m88)" w:date="2015-03-24T09:43:00Z">
            <w:r w:rsidR="00F16EFC">
              <w:rPr>
                <w:noProof/>
              </w:rPr>
              <w:t>13</w:t>
            </w:r>
          </w:ins>
          <w:ins w:id="174" w:author="björn hedman" w:date="2014-07-01T17:13:00Z">
            <w:del w:id="175" w:author="Gunilla Olofsson(8m88)" w:date="2015-03-24T09:42:00Z">
              <w:r w:rsidDel="00F16EFC">
                <w:rPr>
                  <w:noProof/>
                </w:rPr>
                <w:delText>12</w:delText>
              </w:r>
            </w:del>
            <w:r>
              <w:rPr>
                <w:noProof/>
              </w:rPr>
              <w:fldChar w:fldCharType="end"/>
            </w:r>
          </w:ins>
        </w:p>
        <w:p w14:paraId="039D268F" w14:textId="77777777" w:rsidR="00350D0C" w:rsidRDefault="00350D0C">
          <w:pPr>
            <w:pStyle w:val="Innehll1"/>
            <w:tabs>
              <w:tab w:val="left" w:pos="353"/>
              <w:tab w:val="right" w:leader="dot" w:pos="10456"/>
            </w:tabs>
            <w:rPr>
              <w:ins w:id="176" w:author="björn hedman" w:date="2014-07-01T17:13:00Z"/>
              <w:rFonts w:asciiTheme="minorHAnsi" w:eastAsiaTheme="minorEastAsia" w:hAnsiTheme="minorHAnsi" w:cstheme="minorBidi"/>
              <w:noProof/>
              <w:sz w:val="24"/>
              <w:szCs w:val="24"/>
              <w:lang w:eastAsia="ja-JP"/>
            </w:rPr>
          </w:pPr>
          <w:ins w:id="177" w:author="björn hedman" w:date="2014-07-01T17:13:00Z">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_Toc265854153 \h </w:instrText>
            </w:r>
          </w:ins>
          <w:r>
            <w:rPr>
              <w:noProof/>
            </w:rPr>
          </w:r>
          <w:r>
            <w:rPr>
              <w:noProof/>
            </w:rPr>
            <w:fldChar w:fldCharType="separate"/>
          </w:r>
          <w:ins w:id="178" w:author="Gunilla Olofsson(8m88)" w:date="2015-03-24T09:43:00Z">
            <w:r w:rsidR="00F16EFC">
              <w:rPr>
                <w:noProof/>
              </w:rPr>
              <w:t>13</w:t>
            </w:r>
          </w:ins>
          <w:ins w:id="179" w:author="björn hedman" w:date="2014-07-01T17:13:00Z">
            <w:del w:id="180" w:author="Gunilla Olofsson(8m88)" w:date="2015-03-24T09:42:00Z">
              <w:r w:rsidDel="00F16EFC">
                <w:rPr>
                  <w:noProof/>
                </w:rPr>
                <w:delText>12</w:delText>
              </w:r>
            </w:del>
            <w:r>
              <w:rPr>
                <w:noProof/>
              </w:rPr>
              <w:fldChar w:fldCharType="end"/>
            </w:r>
          </w:ins>
        </w:p>
        <w:p w14:paraId="3EDCEEFA" w14:textId="77777777" w:rsidR="00350D0C" w:rsidRDefault="00350D0C">
          <w:pPr>
            <w:pStyle w:val="Innehll2"/>
            <w:tabs>
              <w:tab w:val="left" w:pos="693"/>
              <w:tab w:val="right" w:leader="dot" w:pos="10456"/>
            </w:tabs>
            <w:rPr>
              <w:ins w:id="181" w:author="björn hedman" w:date="2014-07-01T17:13:00Z"/>
              <w:rFonts w:asciiTheme="minorHAnsi" w:eastAsiaTheme="minorEastAsia" w:hAnsiTheme="minorHAnsi" w:cstheme="minorBidi"/>
              <w:noProof/>
              <w:sz w:val="24"/>
              <w:szCs w:val="24"/>
              <w:lang w:eastAsia="ja-JP"/>
            </w:rPr>
          </w:pPr>
          <w:ins w:id="182" w:author="björn hedman" w:date="2014-07-01T17:13:00Z">
            <w:r>
              <w:rPr>
                <w:noProof/>
              </w:rPr>
              <w:t>6.1</w:t>
            </w:r>
            <w:r>
              <w:rPr>
                <w:rFonts w:asciiTheme="minorHAnsi" w:eastAsiaTheme="minorEastAsia" w:hAnsiTheme="minorHAnsi" w:cstheme="minorBidi"/>
                <w:noProof/>
                <w:sz w:val="24"/>
                <w:szCs w:val="24"/>
                <w:lang w:eastAsia="ja-JP"/>
              </w:rPr>
              <w:tab/>
            </w:r>
            <w:r>
              <w:rPr>
                <w:noProof/>
              </w:rPr>
              <w:t>AddMessageToPatientPortalInboxInteraction</w:t>
            </w:r>
            <w:r>
              <w:rPr>
                <w:noProof/>
              </w:rPr>
              <w:tab/>
            </w:r>
            <w:r>
              <w:rPr>
                <w:noProof/>
              </w:rPr>
              <w:fldChar w:fldCharType="begin"/>
            </w:r>
            <w:r>
              <w:rPr>
                <w:noProof/>
              </w:rPr>
              <w:instrText xml:space="preserve"> PAGEREF _Toc265854154 \h </w:instrText>
            </w:r>
          </w:ins>
          <w:r>
            <w:rPr>
              <w:noProof/>
            </w:rPr>
          </w:r>
          <w:r>
            <w:rPr>
              <w:noProof/>
            </w:rPr>
            <w:fldChar w:fldCharType="separate"/>
          </w:r>
          <w:ins w:id="183" w:author="Gunilla Olofsson(8m88)" w:date="2015-03-24T09:43:00Z">
            <w:r w:rsidR="00F16EFC">
              <w:rPr>
                <w:noProof/>
              </w:rPr>
              <w:t>13</w:t>
            </w:r>
          </w:ins>
          <w:ins w:id="184" w:author="björn hedman" w:date="2014-07-01T17:13:00Z">
            <w:del w:id="185" w:author="Gunilla Olofsson(8m88)" w:date="2015-03-24T09:42:00Z">
              <w:r w:rsidDel="00F16EFC">
                <w:rPr>
                  <w:noProof/>
                </w:rPr>
                <w:delText>12</w:delText>
              </w:r>
            </w:del>
            <w:r>
              <w:rPr>
                <w:noProof/>
              </w:rPr>
              <w:fldChar w:fldCharType="end"/>
            </w:r>
          </w:ins>
        </w:p>
        <w:p w14:paraId="3CC8BB0C" w14:textId="77777777" w:rsidR="00350D0C" w:rsidRDefault="00350D0C">
          <w:pPr>
            <w:pStyle w:val="Innehll3"/>
            <w:tabs>
              <w:tab w:val="left" w:pos="1033"/>
              <w:tab w:val="right" w:leader="dot" w:pos="10456"/>
            </w:tabs>
            <w:rPr>
              <w:ins w:id="186" w:author="björn hedman" w:date="2014-07-01T17:13:00Z"/>
              <w:rFonts w:asciiTheme="minorHAnsi" w:eastAsiaTheme="minorEastAsia" w:hAnsiTheme="minorHAnsi" w:cstheme="minorBidi"/>
              <w:noProof/>
              <w:sz w:val="24"/>
              <w:szCs w:val="24"/>
              <w:lang w:eastAsia="ja-JP"/>
            </w:rPr>
          </w:pPr>
          <w:ins w:id="187" w:author="björn hedman" w:date="2014-07-01T17:13:00Z">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_Toc265854155 \h </w:instrText>
            </w:r>
          </w:ins>
          <w:r>
            <w:rPr>
              <w:noProof/>
            </w:rPr>
          </w:r>
          <w:r>
            <w:rPr>
              <w:noProof/>
            </w:rPr>
            <w:fldChar w:fldCharType="separate"/>
          </w:r>
          <w:ins w:id="188" w:author="Gunilla Olofsson(8m88)" w:date="2015-03-24T09:43:00Z">
            <w:r w:rsidR="00F16EFC">
              <w:rPr>
                <w:noProof/>
              </w:rPr>
              <w:t>13</w:t>
            </w:r>
          </w:ins>
          <w:ins w:id="189" w:author="björn hedman" w:date="2014-07-01T17:13:00Z">
            <w:del w:id="190" w:author="Gunilla Olofsson(8m88)" w:date="2015-03-24T09:42:00Z">
              <w:r w:rsidDel="00F16EFC">
                <w:rPr>
                  <w:noProof/>
                </w:rPr>
                <w:delText>12</w:delText>
              </w:r>
            </w:del>
            <w:r>
              <w:rPr>
                <w:noProof/>
              </w:rPr>
              <w:fldChar w:fldCharType="end"/>
            </w:r>
          </w:ins>
        </w:p>
        <w:p w14:paraId="7BBC871C" w14:textId="77777777" w:rsidR="00350D0C" w:rsidRDefault="00350D0C">
          <w:pPr>
            <w:pStyle w:val="Innehll3"/>
            <w:tabs>
              <w:tab w:val="left" w:pos="1059"/>
              <w:tab w:val="right" w:leader="dot" w:pos="10456"/>
            </w:tabs>
            <w:rPr>
              <w:ins w:id="191" w:author="björn hedman" w:date="2014-07-01T17:13:00Z"/>
              <w:rFonts w:asciiTheme="minorHAnsi" w:eastAsiaTheme="minorEastAsia" w:hAnsiTheme="minorHAnsi" w:cstheme="minorBidi"/>
              <w:noProof/>
              <w:sz w:val="24"/>
              <w:szCs w:val="24"/>
              <w:lang w:eastAsia="ja-JP"/>
            </w:rPr>
          </w:pPr>
          <w:ins w:id="192" w:author="björn hedman" w:date="2014-07-01T17:13:00Z">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_Toc265854156 \h </w:instrText>
            </w:r>
          </w:ins>
          <w:r>
            <w:rPr>
              <w:noProof/>
            </w:rPr>
          </w:r>
          <w:r>
            <w:rPr>
              <w:noProof/>
            </w:rPr>
            <w:fldChar w:fldCharType="separate"/>
          </w:r>
          <w:ins w:id="193" w:author="Gunilla Olofsson(8m88)" w:date="2015-03-24T09:43:00Z">
            <w:r w:rsidR="00F16EFC">
              <w:rPr>
                <w:noProof/>
              </w:rPr>
              <w:t>13</w:t>
            </w:r>
          </w:ins>
          <w:ins w:id="194" w:author="björn hedman" w:date="2014-07-01T17:13:00Z">
            <w:del w:id="195" w:author="Gunilla Olofsson(8m88)" w:date="2015-03-24T09:42:00Z">
              <w:r w:rsidDel="00F16EFC">
                <w:rPr>
                  <w:noProof/>
                </w:rPr>
                <w:delText>12</w:delText>
              </w:r>
            </w:del>
            <w:r>
              <w:rPr>
                <w:noProof/>
              </w:rPr>
              <w:fldChar w:fldCharType="end"/>
            </w:r>
          </w:ins>
        </w:p>
        <w:p w14:paraId="0A982F84" w14:textId="77777777" w:rsidR="00350D0C" w:rsidRDefault="00350D0C">
          <w:pPr>
            <w:pStyle w:val="Innehll3"/>
            <w:tabs>
              <w:tab w:val="left" w:pos="1057"/>
              <w:tab w:val="right" w:leader="dot" w:pos="10456"/>
            </w:tabs>
            <w:rPr>
              <w:ins w:id="196" w:author="björn hedman" w:date="2014-07-01T17:13:00Z"/>
              <w:rFonts w:asciiTheme="minorHAnsi" w:eastAsiaTheme="minorEastAsia" w:hAnsiTheme="minorHAnsi" w:cstheme="minorBidi"/>
              <w:noProof/>
              <w:sz w:val="24"/>
              <w:szCs w:val="24"/>
              <w:lang w:eastAsia="ja-JP"/>
            </w:rPr>
          </w:pPr>
          <w:ins w:id="197" w:author="björn hedman" w:date="2014-07-01T17:13:00Z">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_Toc265854157 \h </w:instrText>
            </w:r>
          </w:ins>
          <w:r>
            <w:rPr>
              <w:noProof/>
            </w:rPr>
          </w:r>
          <w:r>
            <w:rPr>
              <w:noProof/>
            </w:rPr>
            <w:fldChar w:fldCharType="separate"/>
          </w:r>
          <w:ins w:id="198" w:author="Gunilla Olofsson(8m88)" w:date="2015-03-24T09:43:00Z">
            <w:r w:rsidR="00F16EFC">
              <w:rPr>
                <w:noProof/>
              </w:rPr>
              <w:t>15</w:t>
            </w:r>
          </w:ins>
          <w:ins w:id="199" w:author="björn hedman" w:date="2014-07-01T17:13:00Z">
            <w:del w:id="200" w:author="Gunilla Olofsson(8m88)" w:date="2015-03-24T09:42:00Z">
              <w:r w:rsidDel="00F16EFC">
                <w:rPr>
                  <w:noProof/>
                </w:rPr>
                <w:delText>14</w:delText>
              </w:r>
            </w:del>
            <w:r>
              <w:rPr>
                <w:noProof/>
              </w:rPr>
              <w:fldChar w:fldCharType="end"/>
            </w:r>
          </w:ins>
        </w:p>
        <w:p w14:paraId="0B6395A0" w14:textId="77777777" w:rsidR="00350D0C" w:rsidRDefault="00350D0C">
          <w:pPr>
            <w:pStyle w:val="Innehll3"/>
            <w:tabs>
              <w:tab w:val="left" w:pos="1060"/>
              <w:tab w:val="right" w:leader="dot" w:pos="10456"/>
            </w:tabs>
            <w:rPr>
              <w:ins w:id="201" w:author="björn hedman" w:date="2014-07-01T17:13:00Z"/>
              <w:rFonts w:asciiTheme="minorHAnsi" w:eastAsiaTheme="minorEastAsia" w:hAnsiTheme="minorHAnsi" w:cstheme="minorBidi"/>
              <w:noProof/>
              <w:sz w:val="24"/>
              <w:szCs w:val="24"/>
              <w:lang w:eastAsia="ja-JP"/>
            </w:rPr>
          </w:pPr>
          <w:ins w:id="202" w:author="björn hedman" w:date="2014-07-01T17:13:00Z">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_Toc265854158 \h </w:instrText>
            </w:r>
          </w:ins>
          <w:r>
            <w:rPr>
              <w:noProof/>
            </w:rPr>
          </w:r>
          <w:r>
            <w:rPr>
              <w:noProof/>
            </w:rPr>
            <w:fldChar w:fldCharType="separate"/>
          </w:r>
          <w:ins w:id="203" w:author="Gunilla Olofsson(8m88)" w:date="2015-03-24T09:43:00Z">
            <w:r w:rsidR="00F16EFC">
              <w:rPr>
                <w:noProof/>
              </w:rPr>
              <w:t>16</w:t>
            </w:r>
          </w:ins>
          <w:ins w:id="204" w:author="björn hedman" w:date="2014-07-01T17:13:00Z">
            <w:del w:id="205" w:author="Gunilla Olofsson(8m88)" w:date="2015-03-24T09:42:00Z">
              <w:r w:rsidDel="00F16EFC">
                <w:rPr>
                  <w:noProof/>
                </w:rPr>
                <w:delText>15</w:delText>
              </w:r>
            </w:del>
            <w:r>
              <w:rPr>
                <w:noProof/>
              </w:rPr>
              <w:fldChar w:fldCharType="end"/>
            </w:r>
          </w:ins>
        </w:p>
        <w:p w14:paraId="066FD739" w14:textId="77777777" w:rsidR="00350D0C" w:rsidRDefault="00350D0C">
          <w:pPr>
            <w:pStyle w:val="Innehll2"/>
            <w:tabs>
              <w:tab w:val="left" w:pos="719"/>
              <w:tab w:val="right" w:leader="dot" w:pos="10456"/>
            </w:tabs>
            <w:rPr>
              <w:ins w:id="206" w:author="björn hedman" w:date="2014-07-01T17:13:00Z"/>
              <w:rFonts w:asciiTheme="minorHAnsi" w:eastAsiaTheme="minorEastAsia" w:hAnsiTheme="minorHAnsi" w:cstheme="minorBidi"/>
              <w:noProof/>
              <w:sz w:val="24"/>
              <w:szCs w:val="24"/>
              <w:lang w:eastAsia="ja-JP"/>
            </w:rPr>
          </w:pPr>
          <w:ins w:id="207" w:author="björn hedman" w:date="2014-07-01T17:13:00Z">
            <w:r>
              <w:rPr>
                <w:noProof/>
              </w:rPr>
              <w:t>6.2</w:t>
            </w:r>
            <w:r>
              <w:rPr>
                <w:rFonts w:asciiTheme="minorHAnsi" w:eastAsiaTheme="minorEastAsia" w:hAnsiTheme="minorHAnsi" w:cstheme="minorBidi"/>
                <w:noProof/>
                <w:sz w:val="24"/>
                <w:szCs w:val="24"/>
                <w:lang w:eastAsia="ja-JP"/>
              </w:rPr>
              <w:tab/>
            </w:r>
            <w:r>
              <w:rPr>
                <w:noProof/>
              </w:rPr>
              <w:t>IsActiveUser</w:t>
            </w:r>
            <w:r>
              <w:rPr>
                <w:noProof/>
              </w:rPr>
              <w:tab/>
            </w:r>
            <w:r>
              <w:rPr>
                <w:noProof/>
              </w:rPr>
              <w:fldChar w:fldCharType="begin"/>
            </w:r>
            <w:r>
              <w:rPr>
                <w:noProof/>
              </w:rPr>
              <w:instrText xml:space="preserve"> PAGEREF _Toc265854159 \h </w:instrText>
            </w:r>
          </w:ins>
          <w:r>
            <w:rPr>
              <w:noProof/>
            </w:rPr>
          </w:r>
          <w:r>
            <w:rPr>
              <w:noProof/>
            </w:rPr>
            <w:fldChar w:fldCharType="separate"/>
          </w:r>
          <w:ins w:id="208" w:author="Gunilla Olofsson(8m88)" w:date="2015-03-24T09:43:00Z">
            <w:r w:rsidR="00F16EFC">
              <w:rPr>
                <w:noProof/>
              </w:rPr>
              <w:t>16</w:t>
            </w:r>
          </w:ins>
          <w:ins w:id="209" w:author="björn hedman" w:date="2014-07-01T17:13:00Z">
            <w:del w:id="210" w:author="Gunilla Olofsson(8m88)" w:date="2015-03-24T09:42:00Z">
              <w:r w:rsidDel="00F16EFC">
                <w:rPr>
                  <w:noProof/>
                </w:rPr>
                <w:delText>15</w:delText>
              </w:r>
            </w:del>
            <w:r>
              <w:rPr>
                <w:noProof/>
              </w:rPr>
              <w:fldChar w:fldCharType="end"/>
            </w:r>
          </w:ins>
        </w:p>
        <w:p w14:paraId="0BA04CC0" w14:textId="77777777" w:rsidR="00350D0C" w:rsidRDefault="00350D0C">
          <w:pPr>
            <w:pStyle w:val="Innehll3"/>
            <w:tabs>
              <w:tab w:val="left" w:pos="1059"/>
              <w:tab w:val="right" w:leader="dot" w:pos="10456"/>
            </w:tabs>
            <w:rPr>
              <w:ins w:id="211" w:author="björn hedman" w:date="2014-07-01T17:13:00Z"/>
              <w:rFonts w:asciiTheme="minorHAnsi" w:eastAsiaTheme="minorEastAsia" w:hAnsiTheme="minorHAnsi" w:cstheme="minorBidi"/>
              <w:noProof/>
              <w:sz w:val="24"/>
              <w:szCs w:val="24"/>
              <w:lang w:eastAsia="ja-JP"/>
            </w:rPr>
          </w:pPr>
          <w:ins w:id="212" w:author="björn hedman" w:date="2014-07-01T17:13:00Z">
            <w:r>
              <w:rPr>
                <w:noProof/>
              </w:rPr>
              <w:t>6.2.1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_Toc265854160 \h </w:instrText>
            </w:r>
          </w:ins>
          <w:r>
            <w:rPr>
              <w:noProof/>
            </w:rPr>
          </w:r>
          <w:r>
            <w:rPr>
              <w:noProof/>
            </w:rPr>
            <w:fldChar w:fldCharType="separate"/>
          </w:r>
          <w:ins w:id="213" w:author="Gunilla Olofsson(8m88)" w:date="2015-03-24T09:43:00Z">
            <w:r w:rsidR="00F16EFC">
              <w:rPr>
                <w:noProof/>
              </w:rPr>
              <w:t>16</w:t>
            </w:r>
          </w:ins>
          <w:ins w:id="214" w:author="björn hedman" w:date="2014-07-01T17:13:00Z">
            <w:del w:id="215" w:author="Gunilla Olofsson(8m88)" w:date="2015-03-24T09:42:00Z">
              <w:r w:rsidDel="00F16EFC">
                <w:rPr>
                  <w:noProof/>
                </w:rPr>
                <w:delText>15</w:delText>
              </w:r>
            </w:del>
            <w:r>
              <w:rPr>
                <w:noProof/>
              </w:rPr>
              <w:fldChar w:fldCharType="end"/>
            </w:r>
          </w:ins>
        </w:p>
        <w:p w14:paraId="1FAD0737" w14:textId="77777777" w:rsidR="00350D0C" w:rsidRDefault="00350D0C">
          <w:pPr>
            <w:pStyle w:val="Innehll3"/>
            <w:tabs>
              <w:tab w:val="left" w:pos="1084"/>
              <w:tab w:val="right" w:leader="dot" w:pos="10456"/>
            </w:tabs>
            <w:rPr>
              <w:ins w:id="216" w:author="björn hedman" w:date="2014-07-01T17:13:00Z"/>
              <w:rFonts w:asciiTheme="minorHAnsi" w:eastAsiaTheme="minorEastAsia" w:hAnsiTheme="minorHAnsi" w:cstheme="minorBidi"/>
              <w:noProof/>
              <w:sz w:val="24"/>
              <w:szCs w:val="24"/>
              <w:lang w:eastAsia="ja-JP"/>
            </w:rPr>
          </w:pPr>
          <w:ins w:id="217" w:author="björn hedman" w:date="2014-07-01T17:13:00Z">
            <w:r>
              <w:rPr>
                <w:noProof/>
              </w:rPr>
              <w:t>6.2.2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_Toc265854161 \h </w:instrText>
            </w:r>
          </w:ins>
          <w:r>
            <w:rPr>
              <w:noProof/>
            </w:rPr>
          </w:r>
          <w:r>
            <w:rPr>
              <w:noProof/>
            </w:rPr>
            <w:fldChar w:fldCharType="separate"/>
          </w:r>
          <w:ins w:id="218" w:author="Gunilla Olofsson(8m88)" w:date="2015-03-24T09:43:00Z">
            <w:r w:rsidR="00F16EFC">
              <w:rPr>
                <w:noProof/>
              </w:rPr>
              <w:t>16</w:t>
            </w:r>
          </w:ins>
          <w:ins w:id="219" w:author="björn hedman" w:date="2014-07-01T17:13:00Z">
            <w:r>
              <w:rPr>
                <w:noProof/>
              </w:rPr>
              <w:fldChar w:fldCharType="end"/>
            </w:r>
          </w:ins>
        </w:p>
        <w:p w14:paraId="4BFA9BED" w14:textId="77777777" w:rsidR="00350D0C" w:rsidRDefault="00350D0C">
          <w:pPr>
            <w:pStyle w:val="Innehll3"/>
            <w:tabs>
              <w:tab w:val="left" w:pos="1083"/>
              <w:tab w:val="right" w:leader="dot" w:pos="10456"/>
            </w:tabs>
            <w:rPr>
              <w:ins w:id="220" w:author="björn hedman" w:date="2014-07-01T17:13:00Z"/>
              <w:rFonts w:asciiTheme="minorHAnsi" w:eastAsiaTheme="minorEastAsia" w:hAnsiTheme="minorHAnsi" w:cstheme="minorBidi"/>
              <w:noProof/>
              <w:sz w:val="24"/>
              <w:szCs w:val="24"/>
              <w:lang w:eastAsia="ja-JP"/>
            </w:rPr>
          </w:pPr>
          <w:ins w:id="221" w:author="björn hedman" w:date="2014-07-01T17:13:00Z">
            <w:r>
              <w:rPr>
                <w:noProof/>
              </w:rPr>
              <w:t>6.2.3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_Toc265854162 \h </w:instrText>
            </w:r>
          </w:ins>
          <w:r>
            <w:rPr>
              <w:noProof/>
            </w:rPr>
          </w:r>
          <w:r>
            <w:rPr>
              <w:noProof/>
            </w:rPr>
            <w:fldChar w:fldCharType="separate"/>
          </w:r>
          <w:ins w:id="222" w:author="Gunilla Olofsson(8m88)" w:date="2015-03-24T09:43:00Z">
            <w:r w:rsidR="00F16EFC">
              <w:rPr>
                <w:noProof/>
              </w:rPr>
              <w:t>17</w:t>
            </w:r>
          </w:ins>
          <w:ins w:id="223" w:author="björn hedman" w:date="2014-07-01T17:13:00Z">
            <w:del w:id="224" w:author="Gunilla Olofsson(8m88)" w:date="2015-03-24T09:42:00Z">
              <w:r w:rsidDel="00F16EFC">
                <w:rPr>
                  <w:noProof/>
                </w:rPr>
                <w:delText>16</w:delText>
              </w:r>
            </w:del>
            <w:r>
              <w:rPr>
                <w:noProof/>
              </w:rPr>
              <w:fldChar w:fldCharType="end"/>
            </w:r>
          </w:ins>
        </w:p>
        <w:p w14:paraId="683CAFDB" w14:textId="77777777" w:rsidR="00350D0C" w:rsidRDefault="00350D0C">
          <w:pPr>
            <w:pStyle w:val="Innehll3"/>
            <w:tabs>
              <w:tab w:val="left" w:pos="1086"/>
              <w:tab w:val="right" w:leader="dot" w:pos="10456"/>
            </w:tabs>
            <w:rPr>
              <w:ins w:id="225" w:author="björn hedman" w:date="2014-07-01T17:13:00Z"/>
              <w:rFonts w:asciiTheme="minorHAnsi" w:eastAsiaTheme="minorEastAsia" w:hAnsiTheme="minorHAnsi" w:cstheme="minorBidi"/>
              <w:noProof/>
              <w:sz w:val="24"/>
              <w:szCs w:val="24"/>
              <w:lang w:eastAsia="ja-JP"/>
            </w:rPr>
          </w:pPr>
          <w:ins w:id="226" w:author="björn hedman" w:date="2014-07-01T17:13:00Z">
            <w:r>
              <w:rPr>
                <w:noProof/>
              </w:rPr>
              <w:t>6.2.4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_Toc265854163 \h </w:instrText>
            </w:r>
          </w:ins>
          <w:r>
            <w:rPr>
              <w:noProof/>
            </w:rPr>
          </w:r>
          <w:r>
            <w:rPr>
              <w:noProof/>
            </w:rPr>
            <w:fldChar w:fldCharType="separate"/>
          </w:r>
          <w:ins w:id="227" w:author="Gunilla Olofsson(8m88)" w:date="2015-03-24T09:43:00Z">
            <w:r w:rsidR="00F16EFC">
              <w:rPr>
                <w:noProof/>
              </w:rPr>
              <w:t>17</w:t>
            </w:r>
          </w:ins>
          <w:ins w:id="228" w:author="björn hedman" w:date="2014-07-01T17:13:00Z">
            <w:del w:id="229" w:author="Gunilla Olofsson(8m88)" w:date="2015-03-24T09:42:00Z">
              <w:r w:rsidDel="00F16EFC">
                <w:rPr>
                  <w:noProof/>
                </w:rPr>
                <w:delText>16</w:delText>
              </w:r>
            </w:del>
            <w:r>
              <w:rPr>
                <w:noProof/>
              </w:rPr>
              <w:fldChar w:fldCharType="end"/>
            </w:r>
          </w:ins>
        </w:p>
        <w:p w14:paraId="1CBE9463" w14:textId="77777777" w:rsidR="00793064" w:rsidRDefault="00793064">
          <w:r>
            <w:fldChar w:fldCharType="end"/>
          </w:r>
        </w:p>
      </w:sdtContent>
    </w:sdt>
    <w:p w14:paraId="68086271" w14:textId="4EB9483E" w:rsidR="0039481C" w:rsidRPr="009F4E16" w:rsidRDefault="00793064" w:rsidP="0039481C">
      <w:pPr>
        <w:spacing w:line="240" w:lineRule="auto"/>
        <w:rPr>
          <w:rFonts w:eastAsia="Times New Roman"/>
          <w:bCs/>
          <w:sz w:val="30"/>
          <w:szCs w:val="28"/>
        </w:rPr>
      </w:pPr>
      <w:r>
        <w:br w:type="page"/>
      </w:r>
      <w:bookmarkStart w:id="230" w:name="Radera3"/>
      <w:bookmarkEnd w:id="0"/>
      <w:bookmarkEnd w:id="230"/>
    </w:p>
    <w:p w14:paraId="24B56C08" w14:textId="77777777" w:rsidR="0039481C" w:rsidRDefault="0039481C" w:rsidP="0039481C">
      <w:pPr>
        <w:rPr>
          <w:b/>
        </w:rPr>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0D5FE7A6" w:rsidR="008574CF" w:rsidRPr="000C2908" w:rsidRDefault="008574CF" w:rsidP="0039481C">
            <w:pPr>
              <w:pStyle w:val="TableText"/>
              <w:rPr>
                <w:rFonts w:ascii="Georgia" w:hAnsi="Georgia"/>
              </w:rPr>
            </w:pPr>
            <w:r w:rsidRPr="000C2908">
              <w:rPr>
                <w:rFonts w:ascii="Georgia" w:hAnsi="Georgia"/>
              </w:rPr>
              <w:t>1.3 mall</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33468A8C" w:rsidR="008574CF" w:rsidRPr="000C2908" w:rsidRDefault="008574CF" w:rsidP="0039481C">
            <w:pPr>
              <w:pStyle w:val="TableText"/>
              <w:rPr>
                <w:rFonts w:ascii="Georgia" w:hAnsi="Georgia"/>
              </w:rPr>
            </w:pPr>
            <w:r w:rsidRPr="000C2908">
              <w:rPr>
                <w:rFonts w:ascii="Georgia" w:hAnsi="Georgia"/>
              </w:rPr>
              <w:t>2014-04-16</w:t>
            </w:r>
          </w:p>
        </w:tc>
        <w:tc>
          <w:tcPr>
            <w:tcW w:w="3260" w:type="dxa"/>
          </w:tcPr>
          <w:p w14:paraId="67F4056E" w14:textId="343DDC06" w:rsidR="008574CF" w:rsidRPr="000C2908" w:rsidRDefault="008574CF" w:rsidP="00F35278">
            <w:pPr>
              <w:pStyle w:val="TableText"/>
              <w:tabs>
                <w:tab w:val="right" w:pos="3176"/>
              </w:tabs>
              <w:rPr>
                <w:rFonts w:ascii="Georgia" w:hAnsi="Georgia"/>
              </w:rPr>
            </w:pPr>
            <w:r w:rsidRPr="000C2908">
              <w:rPr>
                <w:rFonts w:ascii="Georgia" w:hAnsi="Georgia"/>
              </w:rPr>
              <w:t>Infört revisionshistorik även för mall</w:t>
            </w:r>
          </w:p>
        </w:tc>
        <w:tc>
          <w:tcPr>
            <w:tcW w:w="1559" w:type="dxa"/>
          </w:tcPr>
          <w:p w14:paraId="17812B00" w14:textId="67885CE9" w:rsidR="008574CF" w:rsidRPr="000C2908" w:rsidRDefault="008574CF" w:rsidP="008574CF">
            <w:pPr>
              <w:pStyle w:val="TableText"/>
              <w:rPr>
                <w:rFonts w:ascii="Georgia" w:hAnsi="Georgia"/>
              </w:rPr>
            </w:pPr>
            <w:r w:rsidRPr="000C2908">
              <w:rPr>
                <w:rFonts w:ascii="Georgia" w:hAnsi="Georgia"/>
              </w:rPr>
              <w:t xml:space="preserve">Lennart Eriksson </w:t>
            </w:r>
          </w:p>
        </w:tc>
        <w:tc>
          <w:tcPr>
            <w:tcW w:w="1418" w:type="dxa"/>
          </w:tcPr>
          <w:p w14:paraId="515B50E7" w14:textId="77777777" w:rsidR="008574CF" w:rsidRPr="000C2908" w:rsidRDefault="008574CF" w:rsidP="0039481C">
            <w:pPr>
              <w:pStyle w:val="TableText"/>
              <w:rPr>
                <w:rFonts w:ascii="Georgia" w:hAnsi="Georgia"/>
              </w:rPr>
            </w:pPr>
          </w:p>
        </w:tc>
      </w:tr>
      <w:tr w:rsidR="0039481C" w:rsidRPr="000C2908" w14:paraId="1BF42DEB" w14:textId="77777777" w:rsidTr="000C2908">
        <w:tc>
          <w:tcPr>
            <w:tcW w:w="1304" w:type="dxa"/>
          </w:tcPr>
          <w:p w14:paraId="79BFB119" w14:textId="75613C78" w:rsidR="0039481C" w:rsidRPr="000C2908" w:rsidRDefault="00F35278" w:rsidP="0039481C">
            <w:pPr>
              <w:pStyle w:val="TableText"/>
              <w:rPr>
                <w:rFonts w:ascii="Georgia" w:hAnsi="Georgia"/>
              </w:rPr>
            </w:pPr>
            <w:r w:rsidRPr="000C2908">
              <w:rPr>
                <w:rFonts w:ascii="Georgia" w:hAnsi="Georgia"/>
              </w:rPr>
              <w:t>1.3</w:t>
            </w:r>
            <w:r w:rsidR="008574CF" w:rsidRPr="000C2908">
              <w:rPr>
                <w:rFonts w:ascii="Georgia" w:hAnsi="Georgia"/>
              </w:rPr>
              <w:t>.1</w:t>
            </w:r>
            <w:r w:rsidRPr="000C2908">
              <w:rPr>
                <w:rFonts w:ascii="Georgia" w:hAnsi="Georgia"/>
              </w:rPr>
              <w:t xml:space="preserve"> mall</w:t>
            </w:r>
          </w:p>
        </w:tc>
        <w:tc>
          <w:tcPr>
            <w:tcW w:w="992" w:type="dxa"/>
          </w:tcPr>
          <w:p w14:paraId="49FA0B03" w14:textId="77777777" w:rsidR="0039481C" w:rsidRPr="000C2908" w:rsidRDefault="0039481C" w:rsidP="0039481C">
            <w:pPr>
              <w:pStyle w:val="TableText"/>
              <w:rPr>
                <w:rFonts w:ascii="Georgia" w:hAnsi="Georgia"/>
              </w:rPr>
            </w:pPr>
          </w:p>
        </w:tc>
        <w:tc>
          <w:tcPr>
            <w:tcW w:w="1560" w:type="dxa"/>
          </w:tcPr>
          <w:p w14:paraId="1885408B" w14:textId="447558E4" w:rsidR="0039481C" w:rsidRPr="000C2908" w:rsidRDefault="008574CF" w:rsidP="0039481C">
            <w:pPr>
              <w:pStyle w:val="TableText"/>
              <w:rPr>
                <w:rFonts w:ascii="Georgia" w:hAnsi="Georgia"/>
              </w:rPr>
            </w:pPr>
            <w:r w:rsidRPr="000C2908">
              <w:rPr>
                <w:rFonts w:ascii="Georgia" w:hAnsi="Georgia"/>
              </w:rPr>
              <w:t>2014-05-14</w:t>
            </w:r>
          </w:p>
        </w:tc>
        <w:tc>
          <w:tcPr>
            <w:tcW w:w="3260" w:type="dxa"/>
          </w:tcPr>
          <w:p w14:paraId="4B09CECA" w14:textId="7DC236C0" w:rsidR="0039481C" w:rsidRPr="000C2908" w:rsidRDefault="008574CF" w:rsidP="00F35278">
            <w:pPr>
              <w:pStyle w:val="TableText"/>
              <w:tabs>
                <w:tab w:val="right" w:pos="3176"/>
              </w:tabs>
              <w:rPr>
                <w:rFonts w:ascii="Georgia" w:hAnsi="Georgia"/>
              </w:rPr>
            </w:pPr>
            <w:r w:rsidRPr="000C2908">
              <w:rPr>
                <w:rFonts w:ascii="Georgia" w:hAnsi="Georgia"/>
              </w:rPr>
              <w:t>Rättat fel för versionsvariabler</w:t>
            </w:r>
          </w:p>
        </w:tc>
        <w:tc>
          <w:tcPr>
            <w:tcW w:w="1559" w:type="dxa"/>
          </w:tcPr>
          <w:p w14:paraId="524F015C" w14:textId="77777777" w:rsidR="0039481C" w:rsidRPr="000C2908" w:rsidRDefault="00F35278" w:rsidP="0039481C">
            <w:pPr>
              <w:pStyle w:val="TableText"/>
              <w:rPr>
                <w:rFonts w:ascii="Georgia" w:hAnsi="Georgia"/>
              </w:rPr>
            </w:pPr>
            <w:r w:rsidRPr="000C2908">
              <w:rPr>
                <w:rFonts w:ascii="Georgia" w:hAnsi="Georgia"/>
              </w:rPr>
              <w:t>Lennart Eriksson</w:t>
            </w:r>
          </w:p>
        </w:tc>
        <w:tc>
          <w:tcPr>
            <w:tcW w:w="1418" w:type="dxa"/>
          </w:tcPr>
          <w:p w14:paraId="3BF4086E" w14:textId="77777777" w:rsidR="0039481C" w:rsidRPr="000C2908" w:rsidRDefault="0039481C" w:rsidP="0039481C">
            <w:pPr>
              <w:pStyle w:val="TableText"/>
              <w:rPr>
                <w:rFonts w:ascii="Georgia" w:hAnsi="Georgia"/>
              </w:rPr>
            </w:pPr>
          </w:p>
        </w:tc>
      </w:tr>
      <w:tr w:rsidR="00641A3D" w:rsidRPr="000C2908" w14:paraId="01AB4D7B" w14:textId="77777777" w:rsidTr="000C2908">
        <w:tc>
          <w:tcPr>
            <w:tcW w:w="1304" w:type="dxa"/>
          </w:tcPr>
          <w:p w14:paraId="219146FB" w14:textId="23C817A4" w:rsidR="00641A3D" w:rsidRPr="000C2908" w:rsidRDefault="00641A3D" w:rsidP="0039481C">
            <w:pPr>
              <w:pStyle w:val="TableText"/>
              <w:rPr>
                <w:rFonts w:ascii="Georgia" w:hAnsi="Georgia"/>
              </w:rPr>
            </w:pPr>
            <w:r w:rsidRPr="000C2908">
              <w:rPr>
                <w:rFonts w:ascii="Georgia" w:hAnsi="Georgia"/>
              </w:rPr>
              <w:t>1.3.2 mall</w:t>
            </w:r>
          </w:p>
        </w:tc>
        <w:tc>
          <w:tcPr>
            <w:tcW w:w="992" w:type="dxa"/>
          </w:tcPr>
          <w:p w14:paraId="5D5CC374" w14:textId="77777777" w:rsidR="00641A3D" w:rsidRPr="000C2908" w:rsidRDefault="00641A3D" w:rsidP="0039481C">
            <w:pPr>
              <w:pStyle w:val="TableText"/>
              <w:rPr>
                <w:rFonts w:ascii="Georgia" w:hAnsi="Georgia"/>
                <w:highlight w:val="yellow"/>
              </w:rPr>
            </w:pPr>
          </w:p>
        </w:tc>
        <w:tc>
          <w:tcPr>
            <w:tcW w:w="1560" w:type="dxa"/>
          </w:tcPr>
          <w:p w14:paraId="4AC322CA" w14:textId="15888A2C" w:rsidR="00641A3D" w:rsidRPr="000C2908" w:rsidRDefault="00641A3D" w:rsidP="0039481C">
            <w:pPr>
              <w:pStyle w:val="TableText"/>
              <w:rPr>
                <w:rFonts w:ascii="Georgia" w:hAnsi="Georgia"/>
                <w:highlight w:val="yellow"/>
              </w:rPr>
            </w:pPr>
            <w:r w:rsidRPr="000C2908">
              <w:rPr>
                <w:rFonts w:ascii="Georgia" w:hAnsi="Georgia"/>
              </w:rPr>
              <w:t>2014-05-20</w:t>
            </w:r>
          </w:p>
        </w:tc>
        <w:tc>
          <w:tcPr>
            <w:tcW w:w="3260" w:type="dxa"/>
          </w:tcPr>
          <w:p w14:paraId="3B1A7D91" w14:textId="39FD8BBC" w:rsidR="00641A3D" w:rsidRPr="000C2908" w:rsidRDefault="00641A3D" w:rsidP="00641A3D">
            <w:pPr>
              <w:pStyle w:val="TableText"/>
              <w:tabs>
                <w:tab w:val="right" w:pos="3176"/>
              </w:tabs>
              <w:jc w:val="left"/>
              <w:rPr>
                <w:rFonts w:ascii="Georgia" w:hAnsi="Georgia"/>
                <w:highlight w:val="yellow"/>
              </w:rPr>
            </w:pPr>
            <w:r w:rsidRPr="000C2908">
              <w:rPr>
                <w:rFonts w:ascii="Georgia" w:hAnsi="Georgia"/>
              </w:rPr>
              <w:t>Rättat feltabeller efter genomlysning av krav kontra kontraktsinnehåll</w:t>
            </w:r>
          </w:p>
        </w:tc>
        <w:tc>
          <w:tcPr>
            <w:tcW w:w="1559" w:type="dxa"/>
          </w:tcPr>
          <w:p w14:paraId="025009E2" w14:textId="731CE67F" w:rsidR="00641A3D" w:rsidRPr="000C2908" w:rsidRDefault="00641A3D" w:rsidP="0039481C">
            <w:pPr>
              <w:pStyle w:val="TableText"/>
              <w:rPr>
                <w:rFonts w:ascii="Georgia" w:hAnsi="Georgia"/>
                <w:highlight w:val="yellow"/>
              </w:rPr>
            </w:pPr>
            <w:r w:rsidRPr="000C2908">
              <w:rPr>
                <w:rFonts w:ascii="Georgia" w:hAnsi="Georgia"/>
              </w:rPr>
              <w:t>Lennart Eriksson</w:t>
            </w:r>
          </w:p>
        </w:tc>
        <w:tc>
          <w:tcPr>
            <w:tcW w:w="1418" w:type="dxa"/>
          </w:tcPr>
          <w:p w14:paraId="5397CD49" w14:textId="77777777" w:rsidR="00641A3D" w:rsidRPr="000C2908" w:rsidRDefault="00641A3D" w:rsidP="0039481C">
            <w:pPr>
              <w:pStyle w:val="TableText"/>
              <w:rPr>
                <w:rFonts w:ascii="Georgia" w:hAnsi="Georgia"/>
              </w:rPr>
            </w:pPr>
          </w:p>
        </w:tc>
      </w:tr>
      <w:tr w:rsidR="00F35278" w:rsidRPr="000C2908" w14:paraId="129EB5D9" w14:textId="77777777" w:rsidTr="000C2908">
        <w:tc>
          <w:tcPr>
            <w:tcW w:w="1304" w:type="dxa"/>
          </w:tcPr>
          <w:p w14:paraId="01924E91" w14:textId="438422E2" w:rsidR="00F35278" w:rsidRPr="000C2908" w:rsidRDefault="00F35278" w:rsidP="0039481C">
            <w:pPr>
              <w:pStyle w:val="TableText"/>
              <w:rPr>
                <w:rFonts w:ascii="Georgia" w:hAnsi="Georgia"/>
                <w:color w:val="008000"/>
              </w:rPr>
            </w:pPr>
            <w:r w:rsidRPr="000C2908">
              <w:rPr>
                <w:rFonts w:ascii="Georgia" w:hAnsi="Georgia"/>
                <w:color w:val="008000"/>
              </w:rPr>
              <w:fldChar w:fldCharType="begin"/>
            </w:r>
            <w:r w:rsidRPr="000C2908">
              <w:rPr>
                <w:rFonts w:ascii="Georgia" w:hAnsi="Georgia"/>
                <w:color w:val="008000"/>
              </w:rPr>
              <w:instrText xml:space="preserve"> DOCPROPERTY  "version1" \* MERGEFORMAT </w:instrText>
            </w:r>
            <w:r w:rsidRPr="000C2908">
              <w:rPr>
                <w:rFonts w:ascii="Georgia" w:hAnsi="Georgia"/>
                <w:color w:val="008000"/>
              </w:rPr>
              <w:fldChar w:fldCharType="separate"/>
            </w:r>
            <w:r w:rsidR="00BE4B8D">
              <w:rPr>
                <w:rFonts w:ascii="Georgia" w:hAnsi="Georgia"/>
                <w:color w:val="008000"/>
              </w:rPr>
              <w:t>1</w:t>
            </w:r>
            <w:r w:rsidRPr="000C2908">
              <w:rPr>
                <w:rFonts w:ascii="Georgia" w:hAnsi="Georgia"/>
                <w:color w:val="008000"/>
              </w:rPr>
              <w:fldChar w:fldCharType="end"/>
            </w:r>
            <w:r w:rsidRPr="000C2908">
              <w:rPr>
                <w:rFonts w:ascii="Georgia" w:hAnsi="Georgia"/>
              </w:rPr>
              <w:t>.</w:t>
            </w:r>
            <w:r w:rsidRPr="000C2908">
              <w:rPr>
                <w:rFonts w:ascii="Georgia" w:hAnsi="Georgia"/>
                <w:color w:val="008000"/>
              </w:rPr>
              <w:fldChar w:fldCharType="begin"/>
            </w:r>
            <w:r w:rsidRPr="000C2908">
              <w:rPr>
                <w:rFonts w:ascii="Georgia" w:hAnsi="Georgia"/>
                <w:color w:val="008000"/>
              </w:rPr>
              <w:instrText xml:space="preserve"> DOCPROPERTY "version2" \* MERGEFORMAT </w:instrText>
            </w:r>
            <w:r w:rsidRPr="000C2908">
              <w:rPr>
                <w:rFonts w:ascii="Georgia" w:hAnsi="Georgia"/>
                <w:color w:val="008000"/>
              </w:rPr>
              <w:fldChar w:fldCharType="separate"/>
            </w:r>
            <w:r w:rsidR="00BE4B8D">
              <w:rPr>
                <w:rFonts w:ascii="Georgia" w:hAnsi="Georgia"/>
                <w:color w:val="008000"/>
              </w:rPr>
              <w:t>0</w:t>
            </w:r>
            <w:r w:rsidRPr="000C2908">
              <w:rPr>
                <w:rFonts w:ascii="Georgia" w:hAnsi="Georgia"/>
                <w:color w:val="008000"/>
              </w:rPr>
              <w:fldChar w:fldCharType="end"/>
            </w:r>
            <w:r w:rsidRPr="000C2908">
              <w:rPr>
                <w:rFonts w:ascii="Georgia" w:hAnsi="Georgia"/>
              </w:rPr>
              <w:t>.</w:t>
            </w:r>
            <w:r w:rsidRPr="000C2908">
              <w:rPr>
                <w:rFonts w:ascii="Georgia" w:hAnsi="Georgia"/>
                <w:color w:val="008000"/>
              </w:rPr>
              <w:fldChar w:fldCharType="begin"/>
            </w:r>
            <w:r w:rsidRPr="000C2908">
              <w:rPr>
                <w:rFonts w:ascii="Georgia" w:hAnsi="Georgia"/>
                <w:color w:val="008000"/>
              </w:rPr>
              <w:instrText xml:space="preserve"> DOCPROPERTY "version3" \* MERGEFORMAT </w:instrText>
            </w:r>
            <w:r w:rsidRPr="000C2908">
              <w:rPr>
                <w:rFonts w:ascii="Georgia" w:hAnsi="Georgia"/>
                <w:color w:val="008000"/>
              </w:rPr>
              <w:fldChar w:fldCharType="separate"/>
            </w:r>
            <w:r w:rsidR="00BE4B8D">
              <w:rPr>
                <w:rFonts w:ascii="Georgia" w:hAnsi="Georgia"/>
                <w:color w:val="008000"/>
              </w:rPr>
              <w:t>0</w:t>
            </w:r>
            <w:r w:rsidRPr="000C2908">
              <w:rPr>
                <w:rFonts w:ascii="Georgia" w:hAnsi="Georgia"/>
                <w:color w:val="008000"/>
              </w:rPr>
              <w:fldChar w:fldCharType="end"/>
            </w:r>
            <w:r w:rsidRPr="000C2908">
              <w:rPr>
                <w:rFonts w:ascii="Georgia" w:hAnsi="Georgia"/>
                <w:color w:val="008000"/>
              </w:rPr>
              <w:fldChar w:fldCharType="begin"/>
            </w:r>
            <w:r w:rsidRPr="000C2908">
              <w:rPr>
                <w:rFonts w:ascii="Georgia" w:hAnsi="Georgia"/>
                <w:color w:val="008000"/>
              </w:rPr>
              <w:instrText xml:space="preserve"> DOCPROPERTY "rc" \* MERGEFORMAT </w:instrText>
            </w:r>
            <w:r w:rsidRPr="000C2908">
              <w:rPr>
                <w:rFonts w:ascii="Georgia" w:hAnsi="Georgia"/>
                <w:color w:val="008000"/>
              </w:rPr>
              <w:fldChar w:fldCharType="separate"/>
            </w:r>
            <w:r w:rsidR="00BE4B8D">
              <w:rPr>
                <w:rFonts w:ascii="Georgia" w:hAnsi="Georgia"/>
                <w:color w:val="008000"/>
              </w:rPr>
              <w:t>RC4</w:t>
            </w:r>
            <w:r w:rsidRPr="000C2908">
              <w:rPr>
                <w:rFonts w:ascii="Georgia" w:hAnsi="Georgia"/>
                <w:color w:val="008000"/>
              </w:rPr>
              <w:fldChar w:fldCharType="end"/>
            </w:r>
          </w:p>
        </w:tc>
        <w:tc>
          <w:tcPr>
            <w:tcW w:w="992" w:type="dxa"/>
          </w:tcPr>
          <w:p w14:paraId="64DCBB02" w14:textId="77777777" w:rsidR="00F35278" w:rsidRPr="009F4E16" w:rsidRDefault="00F35278" w:rsidP="0039481C">
            <w:pPr>
              <w:pStyle w:val="TableText"/>
              <w:rPr>
                <w:rFonts w:ascii="Georgia" w:hAnsi="Georgia"/>
              </w:rPr>
            </w:pPr>
            <w:r w:rsidRPr="009F4E16">
              <w:rPr>
                <w:rFonts w:ascii="Georgia" w:hAnsi="Georgia"/>
              </w:rPr>
              <w:t>PA1</w:t>
            </w:r>
          </w:p>
        </w:tc>
        <w:tc>
          <w:tcPr>
            <w:tcW w:w="1560" w:type="dxa"/>
          </w:tcPr>
          <w:p w14:paraId="02FF2D9F" w14:textId="0E597C57" w:rsidR="00F35278" w:rsidRPr="009F4E16" w:rsidRDefault="009F4E16" w:rsidP="0039481C">
            <w:pPr>
              <w:pStyle w:val="TableText"/>
              <w:rPr>
                <w:rFonts w:ascii="Georgia" w:hAnsi="Georgia"/>
              </w:rPr>
            </w:pPr>
            <w:r w:rsidRPr="009F4E16">
              <w:rPr>
                <w:rFonts w:ascii="Georgia" w:hAnsi="Georgia"/>
              </w:rPr>
              <w:t>2014-06-09</w:t>
            </w:r>
          </w:p>
        </w:tc>
        <w:tc>
          <w:tcPr>
            <w:tcW w:w="3260" w:type="dxa"/>
          </w:tcPr>
          <w:p w14:paraId="1285EF4D" w14:textId="58392435" w:rsidR="00F35278" w:rsidRPr="009F4E16" w:rsidRDefault="00CD7B84" w:rsidP="00F35278">
            <w:pPr>
              <w:pStyle w:val="TableText"/>
              <w:tabs>
                <w:tab w:val="right" w:pos="3176"/>
              </w:tabs>
              <w:rPr>
                <w:rFonts w:ascii="Georgia" w:hAnsi="Georgia"/>
              </w:rPr>
            </w:pPr>
            <w:r>
              <w:rPr>
                <w:rFonts w:ascii="Georgia" w:hAnsi="Georgia"/>
              </w:rPr>
              <w:t>Flyttat innehåll till ny mall</w:t>
            </w:r>
            <w:r w:rsidR="00F35278" w:rsidRPr="009F4E16">
              <w:rPr>
                <w:rFonts w:ascii="Georgia" w:hAnsi="Georgia"/>
              </w:rPr>
              <w:tab/>
            </w:r>
          </w:p>
        </w:tc>
        <w:tc>
          <w:tcPr>
            <w:tcW w:w="1559" w:type="dxa"/>
          </w:tcPr>
          <w:p w14:paraId="373A1BD7" w14:textId="20488527" w:rsidR="00F35278" w:rsidRPr="009F4E16" w:rsidRDefault="009F4E16" w:rsidP="0039481C">
            <w:pPr>
              <w:pStyle w:val="TableText"/>
              <w:rPr>
                <w:rFonts w:ascii="Georgia" w:hAnsi="Georgia"/>
              </w:rPr>
            </w:pPr>
            <w:r w:rsidRPr="009F4E16">
              <w:rPr>
                <w:rFonts w:ascii="Georgia" w:hAnsi="Georgia"/>
              </w:rPr>
              <w:t>Björn Hedman</w:t>
            </w:r>
          </w:p>
        </w:tc>
        <w:tc>
          <w:tcPr>
            <w:tcW w:w="1418" w:type="dxa"/>
          </w:tcPr>
          <w:p w14:paraId="4B4AE0CB" w14:textId="77777777" w:rsidR="00F35278" w:rsidRPr="000C2908" w:rsidRDefault="00F35278" w:rsidP="0039481C">
            <w:pPr>
              <w:pStyle w:val="TableText"/>
              <w:rPr>
                <w:rFonts w:ascii="Georgia" w:hAnsi="Georgia"/>
              </w:rPr>
            </w:pPr>
          </w:p>
        </w:tc>
      </w:tr>
      <w:tr w:rsidR="001A1D9F" w:rsidRPr="000C2908" w14:paraId="112D9CE1" w14:textId="77777777" w:rsidTr="000C2908">
        <w:tc>
          <w:tcPr>
            <w:tcW w:w="1304" w:type="dxa"/>
          </w:tcPr>
          <w:p w14:paraId="39D08515" w14:textId="1DE82108" w:rsidR="001A1D9F" w:rsidRPr="000C2908" w:rsidRDefault="001A1D9F" w:rsidP="0039481C">
            <w:pPr>
              <w:pStyle w:val="TableText"/>
              <w:rPr>
                <w:rFonts w:ascii="Georgia" w:hAnsi="Georgia"/>
                <w:color w:val="008000"/>
              </w:rPr>
            </w:pPr>
            <w:r>
              <w:rPr>
                <w:rFonts w:ascii="Georgia" w:hAnsi="Georgia"/>
                <w:color w:val="008000"/>
              </w:rPr>
              <w:t>1.0.0RC2</w:t>
            </w:r>
          </w:p>
        </w:tc>
        <w:tc>
          <w:tcPr>
            <w:tcW w:w="992" w:type="dxa"/>
          </w:tcPr>
          <w:p w14:paraId="0F8E4F0C" w14:textId="6D47F9B5" w:rsidR="001A1D9F" w:rsidRPr="009F4E16" w:rsidRDefault="001A1D9F" w:rsidP="0039481C">
            <w:pPr>
              <w:pStyle w:val="TableText"/>
              <w:rPr>
                <w:rFonts w:ascii="Georgia" w:hAnsi="Georgia"/>
              </w:rPr>
            </w:pPr>
            <w:r>
              <w:rPr>
                <w:rFonts w:ascii="Georgia" w:hAnsi="Georgia"/>
              </w:rPr>
              <w:t>PA2</w:t>
            </w:r>
          </w:p>
        </w:tc>
        <w:tc>
          <w:tcPr>
            <w:tcW w:w="1560" w:type="dxa"/>
          </w:tcPr>
          <w:p w14:paraId="617B3FB9" w14:textId="43FB9ACA" w:rsidR="001A1D9F" w:rsidRPr="009F4E16" w:rsidRDefault="001A1D9F" w:rsidP="0039481C">
            <w:pPr>
              <w:pStyle w:val="TableText"/>
              <w:rPr>
                <w:rFonts w:ascii="Georgia" w:hAnsi="Georgia"/>
              </w:rPr>
            </w:pPr>
            <w:r>
              <w:rPr>
                <w:rFonts w:ascii="Georgia" w:hAnsi="Georgia"/>
              </w:rPr>
              <w:t>2014-06-24</w:t>
            </w:r>
          </w:p>
        </w:tc>
        <w:tc>
          <w:tcPr>
            <w:tcW w:w="3260" w:type="dxa"/>
          </w:tcPr>
          <w:p w14:paraId="5048772B" w14:textId="266E08D5" w:rsidR="001A1D9F" w:rsidRDefault="001A1D9F" w:rsidP="00F35278">
            <w:pPr>
              <w:pStyle w:val="TableText"/>
              <w:tabs>
                <w:tab w:val="right" w:pos="3176"/>
              </w:tabs>
              <w:rPr>
                <w:rFonts w:ascii="Georgia" w:hAnsi="Georgia"/>
              </w:rPr>
            </w:pPr>
            <w:r>
              <w:rPr>
                <w:rFonts w:ascii="Georgia" w:hAnsi="Georgia"/>
              </w:rPr>
              <w:t>Rättningar efter feedback granskning1</w:t>
            </w:r>
          </w:p>
        </w:tc>
        <w:tc>
          <w:tcPr>
            <w:tcW w:w="1559" w:type="dxa"/>
          </w:tcPr>
          <w:p w14:paraId="07109A18" w14:textId="665597DD" w:rsidR="001A1D9F" w:rsidRPr="009F4E16" w:rsidRDefault="001A1D9F" w:rsidP="0039481C">
            <w:pPr>
              <w:pStyle w:val="TableText"/>
              <w:rPr>
                <w:rFonts w:ascii="Georgia" w:hAnsi="Georgia"/>
              </w:rPr>
            </w:pPr>
            <w:r>
              <w:rPr>
                <w:rFonts w:ascii="Georgia" w:hAnsi="Georgia"/>
              </w:rPr>
              <w:t>Björn Hedman</w:t>
            </w:r>
          </w:p>
        </w:tc>
        <w:tc>
          <w:tcPr>
            <w:tcW w:w="1418" w:type="dxa"/>
          </w:tcPr>
          <w:p w14:paraId="22F44CA8" w14:textId="77777777" w:rsidR="001A1D9F" w:rsidRPr="000C2908" w:rsidRDefault="001A1D9F" w:rsidP="0039481C">
            <w:pPr>
              <w:pStyle w:val="TableText"/>
              <w:rPr>
                <w:rFonts w:ascii="Georgia" w:hAnsi="Georgia"/>
              </w:rPr>
            </w:pPr>
          </w:p>
        </w:tc>
      </w:tr>
      <w:tr w:rsidR="001A1D9F" w:rsidRPr="000C2908" w14:paraId="6718885A" w14:textId="77777777" w:rsidTr="000C2908">
        <w:tc>
          <w:tcPr>
            <w:tcW w:w="1304" w:type="dxa"/>
          </w:tcPr>
          <w:p w14:paraId="67C792EC" w14:textId="0C6004FA" w:rsidR="001A1D9F" w:rsidRDefault="0088438C" w:rsidP="0039481C">
            <w:pPr>
              <w:pStyle w:val="TableText"/>
              <w:rPr>
                <w:rFonts w:ascii="Georgia" w:hAnsi="Georgia"/>
                <w:color w:val="008000"/>
              </w:rPr>
            </w:pPr>
            <w:r>
              <w:rPr>
                <w:rFonts w:ascii="Georgia" w:hAnsi="Georgia"/>
                <w:color w:val="008000"/>
              </w:rPr>
              <w:t>1.0.0</w:t>
            </w:r>
            <w:proofErr w:type="gramStart"/>
            <w:r>
              <w:rPr>
                <w:rFonts w:ascii="Georgia" w:hAnsi="Georgia"/>
                <w:color w:val="008000"/>
              </w:rPr>
              <w:t>.RC3</w:t>
            </w:r>
            <w:proofErr w:type="gramEnd"/>
          </w:p>
        </w:tc>
        <w:tc>
          <w:tcPr>
            <w:tcW w:w="992" w:type="dxa"/>
          </w:tcPr>
          <w:p w14:paraId="6E5C4731" w14:textId="5AABAEB4" w:rsidR="001A1D9F" w:rsidRDefault="0088438C" w:rsidP="0039481C">
            <w:pPr>
              <w:pStyle w:val="TableText"/>
              <w:rPr>
                <w:rFonts w:ascii="Georgia" w:hAnsi="Georgia"/>
              </w:rPr>
            </w:pPr>
            <w:r>
              <w:rPr>
                <w:rFonts w:ascii="Georgia" w:hAnsi="Georgia"/>
              </w:rPr>
              <w:t>PA3</w:t>
            </w:r>
          </w:p>
        </w:tc>
        <w:tc>
          <w:tcPr>
            <w:tcW w:w="1560" w:type="dxa"/>
          </w:tcPr>
          <w:p w14:paraId="65240C5F" w14:textId="075A1EF6" w:rsidR="001A1D9F" w:rsidRDefault="0088438C" w:rsidP="0039481C">
            <w:pPr>
              <w:pStyle w:val="TableText"/>
              <w:rPr>
                <w:rFonts w:ascii="Georgia" w:hAnsi="Georgia"/>
              </w:rPr>
            </w:pPr>
            <w:r>
              <w:rPr>
                <w:rFonts w:ascii="Georgia" w:hAnsi="Georgia"/>
              </w:rPr>
              <w:t>2014-06-30</w:t>
            </w:r>
          </w:p>
        </w:tc>
        <w:tc>
          <w:tcPr>
            <w:tcW w:w="3260" w:type="dxa"/>
          </w:tcPr>
          <w:p w14:paraId="32FB962B" w14:textId="2762889A" w:rsidR="001A1D9F" w:rsidRDefault="0088438C" w:rsidP="00F35278">
            <w:pPr>
              <w:pStyle w:val="TableText"/>
              <w:tabs>
                <w:tab w:val="right" w:pos="3176"/>
              </w:tabs>
              <w:rPr>
                <w:rFonts w:ascii="Georgia" w:hAnsi="Georgia"/>
              </w:rPr>
            </w:pPr>
            <w:r>
              <w:rPr>
                <w:rFonts w:ascii="Georgia" w:hAnsi="Georgia"/>
              </w:rPr>
              <w:t>Rättat RC nummer och därför skapat RC3</w:t>
            </w:r>
          </w:p>
        </w:tc>
        <w:tc>
          <w:tcPr>
            <w:tcW w:w="1559" w:type="dxa"/>
          </w:tcPr>
          <w:p w14:paraId="78BCBA8C" w14:textId="0A1F4F7E" w:rsidR="001A1D9F" w:rsidRDefault="0088438C" w:rsidP="0039481C">
            <w:pPr>
              <w:pStyle w:val="TableText"/>
              <w:rPr>
                <w:rFonts w:ascii="Georgia" w:hAnsi="Georgia"/>
              </w:rPr>
            </w:pPr>
            <w:r>
              <w:rPr>
                <w:rFonts w:ascii="Georgia" w:hAnsi="Georgia"/>
              </w:rPr>
              <w:t>Björn Hedman</w:t>
            </w:r>
          </w:p>
        </w:tc>
        <w:tc>
          <w:tcPr>
            <w:tcW w:w="1418" w:type="dxa"/>
          </w:tcPr>
          <w:p w14:paraId="7B4D7F46" w14:textId="77777777" w:rsidR="001A1D9F" w:rsidRPr="000C2908" w:rsidRDefault="001A1D9F" w:rsidP="0039481C">
            <w:pPr>
              <w:pStyle w:val="TableText"/>
              <w:rPr>
                <w:rFonts w:ascii="Georgia" w:hAnsi="Georgia"/>
              </w:rPr>
            </w:pPr>
          </w:p>
        </w:tc>
      </w:tr>
      <w:tr w:rsidR="0088438C" w:rsidRPr="000C2908" w14:paraId="45EC8EEC" w14:textId="77777777" w:rsidTr="000C2908">
        <w:tc>
          <w:tcPr>
            <w:tcW w:w="1304" w:type="dxa"/>
          </w:tcPr>
          <w:p w14:paraId="54F757B9" w14:textId="6DC48CCA" w:rsidR="0088438C" w:rsidRDefault="0073678A" w:rsidP="0039481C">
            <w:pPr>
              <w:pStyle w:val="TableText"/>
              <w:rPr>
                <w:rFonts w:ascii="Georgia" w:hAnsi="Georgia"/>
                <w:color w:val="008000"/>
              </w:rPr>
            </w:pPr>
            <w:r>
              <w:rPr>
                <w:rFonts w:ascii="Georgia" w:hAnsi="Georgia"/>
                <w:color w:val="008000"/>
              </w:rPr>
              <w:t>1.0.0_RC4</w:t>
            </w:r>
          </w:p>
        </w:tc>
        <w:tc>
          <w:tcPr>
            <w:tcW w:w="992" w:type="dxa"/>
          </w:tcPr>
          <w:p w14:paraId="2FED2BCD" w14:textId="285A044A" w:rsidR="0088438C" w:rsidRDefault="0073678A" w:rsidP="0039481C">
            <w:pPr>
              <w:pStyle w:val="TableText"/>
              <w:rPr>
                <w:rFonts w:ascii="Georgia" w:hAnsi="Georgia"/>
              </w:rPr>
            </w:pPr>
            <w:r>
              <w:rPr>
                <w:rFonts w:ascii="Georgia" w:hAnsi="Georgia"/>
              </w:rPr>
              <w:t>PA4</w:t>
            </w:r>
          </w:p>
        </w:tc>
        <w:tc>
          <w:tcPr>
            <w:tcW w:w="1560" w:type="dxa"/>
          </w:tcPr>
          <w:p w14:paraId="38B617E9" w14:textId="20635BBC" w:rsidR="0088438C" w:rsidRDefault="0073678A" w:rsidP="0039481C">
            <w:pPr>
              <w:pStyle w:val="TableText"/>
              <w:rPr>
                <w:rFonts w:ascii="Georgia" w:hAnsi="Georgia"/>
              </w:rPr>
            </w:pPr>
            <w:r>
              <w:rPr>
                <w:rFonts w:ascii="Georgia" w:hAnsi="Georgia"/>
              </w:rPr>
              <w:t>2014-07-01</w:t>
            </w:r>
          </w:p>
        </w:tc>
        <w:tc>
          <w:tcPr>
            <w:tcW w:w="3260" w:type="dxa"/>
          </w:tcPr>
          <w:p w14:paraId="3CC02794" w14:textId="50455764" w:rsidR="0088438C" w:rsidRDefault="0073678A" w:rsidP="00F35278">
            <w:pPr>
              <w:pStyle w:val="TableText"/>
              <w:tabs>
                <w:tab w:val="right" w:pos="3176"/>
              </w:tabs>
              <w:rPr>
                <w:rFonts w:ascii="Georgia" w:hAnsi="Georgia"/>
              </w:rPr>
            </w:pPr>
            <w:r>
              <w:rPr>
                <w:rFonts w:ascii="Georgia" w:hAnsi="Georgia"/>
              </w:rPr>
              <w:t xml:space="preserve">Rättat RC nummer igen till RC4 samt hanterat versaler i </w:t>
            </w:r>
            <w:ins w:id="231" w:author="björn hedman" w:date="2014-07-01T17:13:00Z">
              <w:r w:rsidR="00203EC2">
                <w:rPr>
                  <w:rFonts w:ascii="Georgia" w:hAnsi="Georgia"/>
                </w:rPr>
                <w:t xml:space="preserve">några </w:t>
              </w:r>
            </w:ins>
            <w:r>
              <w:rPr>
                <w:rFonts w:ascii="Georgia" w:hAnsi="Georgia"/>
              </w:rPr>
              <w:t>objektnamn</w:t>
            </w:r>
          </w:p>
        </w:tc>
        <w:tc>
          <w:tcPr>
            <w:tcW w:w="1559" w:type="dxa"/>
          </w:tcPr>
          <w:p w14:paraId="32BB1BC1" w14:textId="37409440" w:rsidR="0088438C" w:rsidRDefault="0073678A" w:rsidP="0039481C">
            <w:pPr>
              <w:pStyle w:val="TableText"/>
              <w:rPr>
                <w:rFonts w:ascii="Georgia" w:hAnsi="Georgia"/>
              </w:rPr>
            </w:pPr>
            <w:r>
              <w:rPr>
                <w:rFonts w:ascii="Georgia" w:hAnsi="Georgia"/>
              </w:rPr>
              <w:t>Björn Hedman</w:t>
            </w:r>
          </w:p>
        </w:tc>
        <w:tc>
          <w:tcPr>
            <w:tcW w:w="1418" w:type="dxa"/>
          </w:tcPr>
          <w:p w14:paraId="4F247D6D" w14:textId="77777777" w:rsidR="0088438C" w:rsidRPr="000C2908" w:rsidRDefault="0088438C" w:rsidP="0039481C">
            <w:pPr>
              <w:pStyle w:val="TableText"/>
              <w:rPr>
                <w:rFonts w:ascii="Georgia" w:hAnsi="Georgia"/>
              </w:rPr>
            </w:pPr>
          </w:p>
        </w:tc>
      </w:tr>
      <w:tr w:rsidR="0029606D" w:rsidRPr="000C2908" w14:paraId="184BB716" w14:textId="77777777" w:rsidTr="000C2908">
        <w:trPr>
          <w:ins w:id="232" w:author="Gunilla Olofsson(8m88)" w:date="2015-03-13T14:57:00Z"/>
        </w:trPr>
        <w:tc>
          <w:tcPr>
            <w:tcW w:w="1304" w:type="dxa"/>
          </w:tcPr>
          <w:p w14:paraId="077D962C" w14:textId="2BBB7407" w:rsidR="0029606D" w:rsidRDefault="0029606D" w:rsidP="0039481C">
            <w:pPr>
              <w:pStyle w:val="TableText"/>
              <w:rPr>
                <w:ins w:id="233" w:author="Gunilla Olofsson(8m88)" w:date="2015-03-13T14:57:00Z"/>
                <w:rFonts w:ascii="Georgia" w:hAnsi="Georgia"/>
                <w:color w:val="008000"/>
              </w:rPr>
            </w:pPr>
            <w:ins w:id="234" w:author="Gunilla Olofsson(8m88)" w:date="2015-03-13T14:58:00Z">
              <w:r>
                <w:rPr>
                  <w:rFonts w:ascii="Georgia" w:hAnsi="Georgia"/>
                  <w:color w:val="008000"/>
                </w:rPr>
                <w:t>1.0.0 RC5</w:t>
              </w:r>
            </w:ins>
          </w:p>
        </w:tc>
        <w:tc>
          <w:tcPr>
            <w:tcW w:w="992" w:type="dxa"/>
          </w:tcPr>
          <w:p w14:paraId="77F6B992" w14:textId="515EEA63" w:rsidR="0029606D" w:rsidRDefault="0029606D" w:rsidP="0039481C">
            <w:pPr>
              <w:pStyle w:val="TableText"/>
              <w:rPr>
                <w:ins w:id="235" w:author="Gunilla Olofsson(8m88)" w:date="2015-03-13T14:57:00Z"/>
                <w:rFonts w:ascii="Georgia" w:hAnsi="Georgia"/>
              </w:rPr>
            </w:pPr>
            <w:ins w:id="236" w:author="Gunilla Olofsson(8m88)" w:date="2015-03-13T14:58:00Z">
              <w:r>
                <w:rPr>
                  <w:rFonts w:ascii="Georgia" w:hAnsi="Georgia"/>
                </w:rPr>
                <w:t>PA5</w:t>
              </w:r>
            </w:ins>
          </w:p>
        </w:tc>
        <w:tc>
          <w:tcPr>
            <w:tcW w:w="1560" w:type="dxa"/>
          </w:tcPr>
          <w:p w14:paraId="4F3A20F5" w14:textId="6A7F6BE8" w:rsidR="0029606D" w:rsidRDefault="00844B11" w:rsidP="0039481C">
            <w:pPr>
              <w:pStyle w:val="TableText"/>
              <w:rPr>
                <w:ins w:id="237" w:author="Gunilla Olofsson(8m88)" w:date="2015-03-13T14:57:00Z"/>
                <w:rFonts w:ascii="Georgia" w:hAnsi="Georgia"/>
              </w:rPr>
            </w:pPr>
            <w:ins w:id="238" w:author="Gunilla Olofsson(8m88)" w:date="2015-03-13T14:58:00Z">
              <w:r>
                <w:rPr>
                  <w:rFonts w:ascii="Georgia" w:hAnsi="Georgia"/>
                </w:rPr>
                <w:t>2015-03-</w:t>
              </w:r>
            </w:ins>
            <w:ins w:id="239" w:author="Gunilla Olofsson(8m88)" w:date="2015-03-24T09:28:00Z">
              <w:r>
                <w:rPr>
                  <w:rFonts w:ascii="Georgia" w:hAnsi="Georgia"/>
                </w:rPr>
                <w:t>24</w:t>
              </w:r>
            </w:ins>
          </w:p>
        </w:tc>
        <w:tc>
          <w:tcPr>
            <w:tcW w:w="3260" w:type="dxa"/>
          </w:tcPr>
          <w:p w14:paraId="1914D7BC" w14:textId="77777777" w:rsidR="0029606D" w:rsidRDefault="0029606D" w:rsidP="00F35278">
            <w:pPr>
              <w:pStyle w:val="TableText"/>
              <w:tabs>
                <w:tab w:val="right" w:pos="3176"/>
              </w:tabs>
              <w:rPr>
                <w:ins w:id="240" w:author="Gunilla Olofsson(8m88)" w:date="2015-03-13T15:03:00Z"/>
                <w:rFonts w:ascii="Georgia" w:hAnsi="Georgia"/>
              </w:rPr>
            </w:pPr>
            <w:ins w:id="241" w:author="Gunilla Olofsson(8m88)" w:date="2015-03-13T14:59:00Z">
              <w:r>
                <w:rPr>
                  <w:rFonts w:ascii="Georgia" w:hAnsi="Georgia"/>
                </w:rPr>
                <w:t>Uppdater</w:t>
              </w:r>
            </w:ins>
            <w:ins w:id="242" w:author="Gunilla Olofsson(8m88)" w:date="2015-03-13T15:03:00Z">
              <w:r>
                <w:rPr>
                  <w:rFonts w:ascii="Georgia" w:hAnsi="Georgia"/>
                </w:rPr>
                <w:t xml:space="preserve">ing </w:t>
              </w:r>
              <w:proofErr w:type="spellStart"/>
              <w:r>
                <w:rPr>
                  <w:rFonts w:ascii="Georgia" w:hAnsi="Georgia"/>
                </w:rPr>
                <w:t>enl</w:t>
              </w:r>
              <w:proofErr w:type="spellEnd"/>
              <w:r>
                <w:rPr>
                  <w:rFonts w:ascii="Georgia" w:hAnsi="Georgia"/>
                </w:rPr>
                <w:t xml:space="preserve"> följande</w:t>
              </w:r>
            </w:ins>
          </w:p>
          <w:p w14:paraId="406766D4" w14:textId="76AF0FBC" w:rsidR="0029606D" w:rsidRDefault="0029606D" w:rsidP="00F35278">
            <w:pPr>
              <w:pStyle w:val="TableText"/>
              <w:tabs>
                <w:tab w:val="right" w:pos="3176"/>
              </w:tabs>
              <w:rPr>
                <w:ins w:id="243" w:author="Gunilla Olofsson(8m88)" w:date="2015-03-13T15:04:00Z"/>
                <w:rFonts w:ascii="Georgia" w:hAnsi="Georgia"/>
              </w:rPr>
            </w:pPr>
            <w:proofErr w:type="gramStart"/>
            <w:ins w:id="244" w:author="Gunilla Olofsson(8m88)" w:date="2015-03-13T15:03:00Z">
              <w:r>
                <w:rPr>
                  <w:rFonts w:ascii="Georgia" w:hAnsi="Georgia"/>
                </w:rPr>
                <w:t>Borttag</w:t>
              </w:r>
              <w:proofErr w:type="gramEnd"/>
              <w:r>
                <w:rPr>
                  <w:rFonts w:ascii="Georgia" w:hAnsi="Georgia"/>
                </w:rPr>
                <w:t xml:space="preserve"> </w:t>
              </w:r>
            </w:ins>
            <w:ins w:id="245" w:author="Gunilla Olofsson(8m88)" w:date="2015-03-13T15:04:00Z">
              <w:r>
                <w:rPr>
                  <w:rFonts w:ascii="Georgia" w:hAnsi="Georgia"/>
                </w:rPr>
                <w:t>av delkapitel 3.2 samt 3.3</w:t>
              </w:r>
            </w:ins>
            <w:ins w:id="246" w:author="Gunilla Olofsson(8m88)" w:date="2015-03-13T15:05:00Z">
              <w:r>
                <w:rPr>
                  <w:rFonts w:ascii="Georgia" w:hAnsi="Georgia"/>
                </w:rPr>
                <w:t xml:space="preserve"> </w:t>
              </w:r>
            </w:ins>
            <w:proofErr w:type="spellStart"/>
            <w:ins w:id="247" w:author="Gunilla Olofsson(8m88)" w:date="2015-03-13T15:08:00Z">
              <w:r w:rsidR="00F44431">
                <w:rPr>
                  <w:rFonts w:ascii="Georgia" w:hAnsi="Georgia"/>
                </w:rPr>
                <w:t>pga</w:t>
              </w:r>
              <w:proofErr w:type="spellEnd"/>
              <w:r w:rsidR="00F44431">
                <w:rPr>
                  <w:rFonts w:ascii="Georgia" w:hAnsi="Georgia"/>
                </w:rPr>
                <w:t xml:space="preserve"> </w:t>
              </w:r>
            </w:ins>
            <w:proofErr w:type="spellStart"/>
            <w:ins w:id="248" w:author="Gunilla Olofsson(8m88)" w:date="2015-03-13T15:11:00Z">
              <w:r w:rsidR="00F44431">
                <w:rPr>
                  <w:rFonts w:ascii="Georgia" w:hAnsi="Georgia"/>
                </w:rPr>
                <w:t>dublett</w:t>
              </w:r>
              <w:proofErr w:type="spellEnd"/>
              <w:r w:rsidR="00F44431">
                <w:rPr>
                  <w:rFonts w:ascii="Georgia" w:hAnsi="Georgia"/>
                </w:rPr>
                <w:t xml:space="preserve"> information</w:t>
              </w:r>
            </w:ins>
            <w:ins w:id="249" w:author="Gunilla Olofsson(8m88)" w:date="2015-03-19T11:27:00Z">
              <w:r w:rsidR="0073577C">
                <w:rPr>
                  <w:rFonts w:ascii="Georgia" w:hAnsi="Georgia"/>
                </w:rPr>
                <w:t>.</w:t>
              </w:r>
            </w:ins>
          </w:p>
          <w:p w14:paraId="36F4052D" w14:textId="7453CFBC" w:rsidR="0029606D" w:rsidRDefault="00F44431" w:rsidP="00F35278">
            <w:pPr>
              <w:pStyle w:val="TableText"/>
              <w:tabs>
                <w:tab w:val="right" w:pos="3176"/>
              </w:tabs>
              <w:rPr>
                <w:ins w:id="250" w:author="Gunilla Olofsson(8m88)" w:date="2015-03-13T15:16:00Z"/>
                <w:rFonts w:ascii="Georgia" w:hAnsi="Georgia"/>
              </w:rPr>
            </w:pPr>
            <w:ins w:id="251" w:author="Gunilla Olofsson(8m88)" w:date="2015-03-13T15:16:00Z">
              <w:r>
                <w:rPr>
                  <w:rFonts w:ascii="Georgia" w:hAnsi="Georgia"/>
                </w:rPr>
                <w:t xml:space="preserve">Korrigering av </w:t>
              </w:r>
              <w:r w:rsidR="00432504">
                <w:rPr>
                  <w:rFonts w:ascii="Georgia" w:hAnsi="Georgia"/>
                </w:rPr>
                <w:t>kardinalitet för fält</w:t>
              </w:r>
            </w:ins>
            <w:ins w:id="252" w:author="Gunilla Olofsson(8m88)" w:date="2015-03-13T15:18:00Z">
              <w:r w:rsidR="00432504">
                <w:rPr>
                  <w:rFonts w:ascii="Georgia" w:hAnsi="Georgia"/>
                </w:rPr>
                <w:t>et</w:t>
              </w:r>
            </w:ins>
            <w:ins w:id="253" w:author="Gunilla Olofsson(8m88)" w:date="2015-03-13T15:16:00Z">
              <w:r>
                <w:rPr>
                  <w:rFonts w:ascii="Georgia" w:hAnsi="Georgia"/>
                </w:rPr>
                <w:t xml:space="preserve"> </w:t>
              </w:r>
              <w:proofErr w:type="spellStart"/>
              <w:r>
                <w:rPr>
                  <w:rFonts w:ascii="Georgia" w:hAnsi="Georgia"/>
                </w:rPr>
                <w:t>notificationSent</w:t>
              </w:r>
            </w:ins>
            <w:proofErr w:type="spellEnd"/>
            <w:ins w:id="254" w:author="Gunilla Olofsson(8m88)" w:date="2015-03-19T11:25:00Z">
              <w:r w:rsidR="0073577C">
                <w:rPr>
                  <w:rFonts w:ascii="Georgia" w:hAnsi="Georgia"/>
                </w:rPr>
                <w:t>.</w:t>
              </w:r>
            </w:ins>
          </w:p>
          <w:p w14:paraId="125E6765" w14:textId="7DC9DA60" w:rsidR="00F44431" w:rsidRDefault="00F44431" w:rsidP="00F35278">
            <w:pPr>
              <w:pStyle w:val="TableText"/>
              <w:tabs>
                <w:tab w:val="right" w:pos="3176"/>
              </w:tabs>
              <w:rPr>
                <w:ins w:id="255" w:author="Gunilla Olofsson(8m88)" w:date="2015-03-19T11:20:00Z"/>
                <w:rFonts w:ascii="Georgia" w:hAnsi="Georgia"/>
              </w:rPr>
            </w:pPr>
            <w:ins w:id="256" w:author="Gunilla Olofsson(8m88)" w:date="2015-03-13T15:16:00Z">
              <w:r>
                <w:rPr>
                  <w:rFonts w:ascii="Georgia" w:hAnsi="Georgia"/>
                </w:rPr>
                <w:t xml:space="preserve">Korrigering av </w:t>
              </w:r>
            </w:ins>
            <w:ins w:id="257" w:author="Gunilla Olofsson(8m88)" w:date="2015-03-13T15:18:00Z">
              <w:r>
                <w:rPr>
                  <w:rFonts w:ascii="Georgia" w:hAnsi="Georgia"/>
                </w:rPr>
                <w:t xml:space="preserve">typ för </w:t>
              </w:r>
              <w:r w:rsidR="00432504">
                <w:rPr>
                  <w:rFonts w:ascii="Georgia" w:hAnsi="Georgia"/>
                </w:rPr>
                <w:t xml:space="preserve">fältet </w:t>
              </w:r>
              <w:proofErr w:type="spellStart"/>
              <w:r w:rsidR="00432504">
                <w:rPr>
                  <w:rFonts w:ascii="Georgia" w:hAnsi="Georgia"/>
                </w:rPr>
                <w:t>resultCode</w:t>
              </w:r>
            </w:ins>
            <w:proofErr w:type="spellEnd"/>
            <w:ins w:id="258" w:author="Gunilla Olofsson(8m88)" w:date="2015-03-19T11:24:00Z">
              <w:r w:rsidR="0073577C">
                <w:rPr>
                  <w:rFonts w:ascii="Georgia" w:hAnsi="Georgia"/>
                </w:rPr>
                <w:t xml:space="preserve"> (tabell Begäran)</w:t>
              </w:r>
            </w:ins>
            <w:ins w:id="259" w:author="Gunilla Olofsson(8m88)" w:date="2015-03-13T15:22:00Z">
              <w:r w:rsidR="00432504">
                <w:rPr>
                  <w:rFonts w:ascii="Georgia" w:hAnsi="Georgia"/>
                </w:rPr>
                <w:t xml:space="preserve">, </w:t>
              </w:r>
              <w:proofErr w:type="spellStart"/>
              <w:r w:rsidR="00432504">
                <w:rPr>
                  <w:rFonts w:ascii="Georgia" w:hAnsi="Georgia"/>
                </w:rPr>
                <w:t>organisationUnit</w:t>
              </w:r>
            </w:ins>
            <w:proofErr w:type="spellEnd"/>
            <w:ins w:id="260" w:author="Gunilla Olofsson(8m88)" w:date="2015-03-19T11:24:00Z">
              <w:r w:rsidR="0073577C">
                <w:rPr>
                  <w:rFonts w:ascii="Georgia" w:hAnsi="Georgia"/>
                </w:rPr>
                <w:t xml:space="preserve"> (tabell </w:t>
              </w:r>
              <w:proofErr w:type="spellStart"/>
              <w:r w:rsidR="0073577C">
                <w:rPr>
                  <w:rFonts w:ascii="Georgia" w:hAnsi="Georgia"/>
                </w:rPr>
                <w:t>MessageType</w:t>
              </w:r>
              <w:proofErr w:type="spellEnd"/>
              <w:r w:rsidR="0073577C">
                <w:rPr>
                  <w:rFonts w:ascii="Georgia" w:hAnsi="Georgia"/>
                </w:rPr>
                <w:t>)</w:t>
              </w:r>
            </w:ins>
            <w:ins w:id="261" w:author="Gunilla Olofsson(8m88)" w:date="2015-03-13T15:22:00Z">
              <w:r w:rsidR="00432504">
                <w:rPr>
                  <w:rFonts w:ascii="Georgia" w:hAnsi="Georgia"/>
                </w:rPr>
                <w:t xml:space="preserve">, </w:t>
              </w:r>
              <w:proofErr w:type="spellStart"/>
              <w:r w:rsidR="00432504">
                <w:rPr>
                  <w:rFonts w:ascii="Georgia" w:hAnsi="Georgia"/>
                </w:rPr>
                <w:t>unitId</w:t>
              </w:r>
            </w:ins>
            <w:proofErr w:type="spellEnd"/>
            <w:ins w:id="262" w:author="Gunilla Olofsson(8m88)" w:date="2015-03-19T11:25:00Z">
              <w:r w:rsidR="0073577C">
                <w:rPr>
                  <w:rFonts w:ascii="Georgia" w:hAnsi="Georgia"/>
                </w:rPr>
                <w:t xml:space="preserve"> (tabell </w:t>
              </w:r>
              <w:proofErr w:type="spellStart"/>
              <w:r w:rsidR="0073577C">
                <w:rPr>
                  <w:rFonts w:ascii="Georgia" w:hAnsi="Georgia"/>
                </w:rPr>
                <w:t>OrganisationUnitType</w:t>
              </w:r>
              <w:proofErr w:type="spellEnd"/>
              <w:r w:rsidR="0073577C">
                <w:rPr>
                  <w:rFonts w:ascii="Georgia" w:hAnsi="Georgia"/>
                </w:rPr>
                <w:t>).</w:t>
              </w:r>
            </w:ins>
          </w:p>
          <w:p w14:paraId="61CC9246" w14:textId="43CB965A" w:rsidR="0073577C" w:rsidRDefault="0073577C" w:rsidP="00F35278">
            <w:pPr>
              <w:pStyle w:val="TableText"/>
              <w:tabs>
                <w:tab w:val="right" w:pos="3176"/>
              </w:tabs>
              <w:rPr>
                <w:ins w:id="263" w:author="Gunilla Olofsson(8m88)" w:date="2015-03-13T15:21:00Z"/>
                <w:rFonts w:ascii="Georgia" w:hAnsi="Georgia"/>
              </w:rPr>
            </w:pPr>
            <w:ins w:id="264" w:author="Gunilla Olofsson(8m88)" w:date="2015-03-19T11:20:00Z">
              <w:r>
                <w:rPr>
                  <w:rFonts w:ascii="Georgia" w:hAnsi="Georgia"/>
                </w:rPr>
                <w:t xml:space="preserve">Korrigering av </w:t>
              </w:r>
            </w:ins>
            <w:ins w:id="265" w:author="Gunilla Olofsson(8m88)" w:date="2015-03-19T11:21:00Z">
              <w:r>
                <w:rPr>
                  <w:rFonts w:ascii="Georgia" w:hAnsi="Georgia"/>
                </w:rPr>
                <w:t xml:space="preserve">tabellnamn </w:t>
              </w:r>
            </w:ins>
            <w:proofErr w:type="spellStart"/>
            <w:ins w:id="266" w:author="Gunilla Olofsson(8m88)" w:date="2015-03-19T11:20:00Z">
              <w:r>
                <w:rPr>
                  <w:rFonts w:ascii="Georgia" w:hAnsi="Georgia"/>
                </w:rPr>
                <w:t>orgUnitType</w:t>
              </w:r>
              <w:proofErr w:type="spellEnd"/>
              <w:r>
                <w:rPr>
                  <w:rFonts w:ascii="Georgia" w:hAnsi="Georgia"/>
                </w:rPr>
                <w:t xml:space="preserve"> till </w:t>
              </w:r>
              <w:proofErr w:type="spellStart"/>
              <w:r>
                <w:rPr>
                  <w:rFonts w:ascii="Georgia" w:hAnsi="Georgia"/>
                </w:rPr>
                <w:t>OrganisationUnitType</w:t>
              </w:r>
            </w:ins>
            <w:proofErr w:type="spellEnd"/>
            <w:ins w:id="267" w:author="Gunilla Olofsson(8m88)" w:date="2015-03-19T11:25:00Z">
              <w:r>
                <w:rPr>
                  <w:rFonts w:ascii="Georgia" w:hAnsi="Georgia"/>
                </w:rPr>
                <w:t>.</w:t>
              </w:r>
            </w:ins>
          </w:p>
          <w:p w14:paraId="38632884" w14:textId="77777777" w:rsidR="00070393" w:rsidRDefault="00432504" w:rsidP="00F35278">
            <w:pPr>
              <w:pStyle w:val="TableText"/>
              <w:tabs>
                <w:tab w:val="right" w:pos="3176"/>
              </w:tabs>
              <w:rPr>
                <w:ins w:id="268" w:author="Gunilla Olofsson(8m88)" w:date="2015-03-24T09:27:00Z"/>
                <w:rFonts w:ascii="Georgia" w:hAnsi="Georgia"/>
              </w:rPr>
            </w:pPr>
            <w:ins w:id="269" w:author="Gunilla Olofsson(8m88)" w:date="2015-03-13T15:21:00Z">
              <w:r>
                <w:rPr>
                  <w:rFonts w:ascii="Georgia" w:hAnsi="Georgia"/>
                </w:rPr>
                <w:t>Korrigering av fältnamn</w:t>
              </w:r>
            </w:ins>
            <w:ins w:id="270" w:author="Gunilla Olofsson(8m88)" w:date="2015-03-19T11:21:00Z">
              <w:r w:rsidR="0073577C">
                <w:rPr>
                  <w:rFonts w:ascii="Georgia" w:hAnsi="Georgia"/>
                </w:rPr>
                <w:t xml:space="preserve"> i tabell </w:t>
              </w:r>
              <w:proofErr w:type="spellStart"/>
              <w:r w:rsidR="0073577C">
                <w:rPr>
                  <w:rFonts w:ascii="Georgia" w:hAnsi="Georgia"/>
                </w:rPr>
                <w:t>SSOLinkType</w:t>
              </w:r>
            </w:ins>
            <w:proofErr w:type="spellEnd"/>
            <w:ins w:id="271" w:author="Gunilla Olofsson(8m88)" w:date="2015-03-13T15:21:00Z">
              <w:r>
                <w:rPr>
                  <w:rFonts w:ascii="Georgia" w:hAnsi="Georgia"/>
                </w:rPr>
                <w:t xml:space="preserve"> </w:t>
              </w:r>
            </w:ins>
            <w:ins w:id="272" w:author="Gunilla Olofsson(8m88)" w:date="2015-03-13T15:22:00Z">
              <w:r>
                <w:rPr>
                  <w:rFonts w:ascii="Georgia" w:hAnsi="Georgia"/>
                </w:rPr>
                <w:t xml:space="preserve">till </w:t>
              </w:r>
              <w:proofErr w:type="spellStart"/>
              <w:r>
                <w:rPr>
                  <w:rFonts w:ascii="Georgia" w:hAnsi="Georgia"/>
                </w:rPr>
                <w:t>SystemId</w:t>
              </w:r>
              <w:proofErr w:type="spellEnd"/>
              <w:r>
                <w:rPr>
                  <w:rFonts w:ascii="Georgia" w:hAnsi="Georgia"/>
                </w:rPr>
                <w:t>,</w:t>
              </w:r>
            </w:ins>
            <w:ins w:id="273" w:author="Gunilla Olofsson(8m88)" w:date="2015-03-19T11:25:00Z">
              <w:r w:rsidR="0073577C">
                <w:rPr>
                  <w:rFonts w:ascii="Georgia" w:hAnsi="Georgia"/>
                </w:rPr>
                <w:t xml:space="preserve"> </w:t>
              </w:r>
            </w:ins>
            <w:ins w:id="274" w:author="Gunilla Olofsson(8m88)" w:date="2015-03-13T15:22:00Z">
              <w:r>
                <w:rPr>
                  <w:rFonts w:ascii="Georgia" w:hAnsi="Georgia"/>
                </w:rPr>
                <w:t>text</w:t>
              </w:r>
            </w:ins>
            <w:ins w:id="275" w:author="Gunilla Olofsson(8m88)" w:date="2015-03-24T09:27:00Z">
              <w:r w:rsidR="00070393">
                <w:rPr>
                  <w:rFonts w:ascii="Georgia" w:hAnsi="Georgia"/>
                </w:rPr>
                <w:t xml:space="preserve">, </w:t>
              </w:r>
              <w:proofErr w:type="spellStart"/>
              <w:r w:rsidR="00070393">
                <w:rPr>
                  <w:rFonts w:ascii="Georgia" w:hAnsi="Georgia"/>
                </w:rPr>
                <w:t>type</w:t>
              </w:r>
              <w:proofErr w:type="spellEnd"/>
            </w:ins>
          </w:p>
          <w:p w14:paraId="040F27B5" w14:textId="3097ED73" w:rsidR="00432504" w:rsidRDefault="00070393" w:rsidP="00F35278">
            <w:pPr>
              <w:pStyle w:val="TableText"/>
              <w:tabs>
                <w:tab w:val="right" w:pos="3176"/>
              </w:tabs>
              <w:rPr>
                <w:ins w:id="276" w:author="Gunilla Olofsson(8m88)" w:date="2015-03-13T14:57:00Z"/>
                <w:rFonts w:ascii="Georgia" w:hAnsi="Georgia"/>
              </w:rPr>
            </w:pPr>
            <w:ins w:id="277" w:author="Gunilla Olofsson(8m88)" w:date="2015-03-24T09:27:00Z">
              <w:r>
                <w:rPr>
                  <w:rFonts w:ascii="Georgia" w:hAnsi="Georgia"/>
                </w:rPr>
                <w:t xml:space="preserve">Korrigering av kardinalitet för fältet </w:t>
              </w:r>
              <w:proofErr w:type="spellStart"/>
              <w:r>
                <w:rPr>
                  <w:rFonts w:ascii="Georgia" w:hAnsi="Georgia"/>
                </w:rPr>
                <w:t>link</w:t>
              </w:r>
            </w:ins>
            <w:proofErr w:type="spellEnd"/>
            <w:ins w:id="278" w:author="Gunilla Olofsson(8m88)" w:date="2015-03-19T11:25:00Z">
              <w:r w:rsidR="0073577C">
                <w:rPr>
                  <w:rFonts w:ascii="Georgia" w:hAnsi="Georgia"/>
                </w:rPr>
                <w:t>.</w:t>
              </w:r>
            </w:ins>
            <w:ins w:id="279" w:author="Gunilla Olofsson(8m88)" w:date="2015-03-13T15:21:00Z">
              <w:r w:rsidR="00432504">
                <w:rPr>
                  <w:rFonts w:ascii="Georgia" w:hAnsi="Georgia"/>
                </w:rPr>
                <w:t xml:space="preserve"> </w:t>
              </w:r>
            </w:ins>
          </w:p>
        </w:tc>
        <w:tc>
          <w:tcPr>
            <w:tcW w:w="1559" w:type="dxa"/>
          </w:tcPr>
          <w:p w14:paraId="5472EFEB" w14:textId="34FBA891" w:rsidR="0029606D" w:rsidRDefault="0073577C" w:rsidP="0039481C">
            <w:pPr>
              <w:pStyle w:val="TableText"/>
              <w:rPr>
                <w:ins w:id="280" w:author="Gunilla Olofsson(8m88)" w:date="2015-03-13T14:57:00Z"/>
                <w:rFonts w:ascii="Georgia" w:hAnsi="Georgia"/>
              </w:rPr>
            </w:pPr>
            <w:ins w:id="281" w:author="Gunilla Olofsson(8m88)" w:date="2015-03-19T11:27:00Z">
              <w:r>
                <w:rPr>
                  <w:rFonts w:ascii="Georgia" w:hAnsi="Georgia"/>
                </w:rPr>
                <w:t>Gunilla Olofsson</w:t>
              </w:r>
            </w:ins>
          </w:p>
        </w:tc>
        <w:tc>
          <w:tcPr>
            <w:tcW w:w="1418" w:type="dxa"/>
          </w:tcPr>
          <w:p w14:paraId="586AE7CE" w14:textId="77777777" w:rsidR="0029606D" w:rsidRPr="000C2908" w:rsidRDefault="0029606D" w:rsidP="0039481C">
            <w:pPr>
              <w:pStyle w:val="TableText"/>
              <w:rPr>
                <w:ins w:id="282" w:author="Gunilla Olofsson(8m88)" w:date="2015-03-13T14:57:00Z"/>
                <w:rFonts w:ascii="Georgia" w:hAnsi="Georgia"/>
              </w:rPr>
            </w:pPr>
          </w:p>
        </w:tc>
      </w:tr>
    </w:tbl>
    <w:p w14:paraId="6DB30119" w14:textId="4F162140"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3F3B0474" w:rsidR="0039481C" w:rsidRPr="000C2908" w:rsidRDefault="0039481C" w:rsidP="0039481C">
            <w:pPr>
              <w:pStyle w:val="TableText"/>
              <w:rPr>
                <w:rFonts w:ascii="Georgia" w:hAnsi="Georgia"/>
              </w:rPr>
            </w:pPr>
            <w:proofErr w:type="spellStart"/>
            <w:r w:rsidRPr="000C2908">
              <w:rPr>
                <w:rFonts w:ascii="Georgia" w:hAnsi="Georgia"/>
              </w:rPr>
              <w:t>Arkitekturella</w:t>
            </w:r>
            <w:proofErr w:type="spellEnd"/>
            <w:r w:rsidRPr="000C2908">
              <w:rPr>
                <w:rFonts w:ascii="Georgia" w:hAnsi="Georgia"/>
              </w:rPr>
              <w:t xml:space="preserve"> beslut – </w:t>
            </w:r>
            <w:r w:rsidR="003975B7" w:rsidRPr="000C2908">
              <w:rPr>
                <w:rFonts w:ascii="Georgia" w:hAnsi="Georgia"/>
              </w:rPr>
              <w:fldChar w:fldCharType="begin"/>
            </w:r>
            <w:r w:rsidR="003975B7" w:rsidRPr="000C2908">
              <w:rPr>
                <w:rFonts w:ascii="Georgia" w:hAnsi="Georgia"/>
              </w:rPr>
              <w:instrText xml:space="preserve"> TITLE  \* MERGEFORMAT </w:instrText>
            </w:r>
            <w:r w:rsidR="003975B7" w:rsidRPr="000C2908">
              <w:rPr>
                <w:rFonts w:ascii="Georgia" w:hAnsi="Georgia"/>
              </w:rPr>
              <w:fldChar w:fldCharType="separate"/>
            </w:r>
            <w:r w:rsidR="00BE4B8D" w:rsidRPr="0073678A">
              <w:rPr>
                <w:rFonts w:ascii="Georgia" w:hAnsi="Georgia"/>
                <w:color w:val="9BBB59" w:themeColor="accent3"/>
              </w:rPr>
              <w:t>Patientportal</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621A17CB" w:rsidR="0039481C" w:rsidRPr="000C2908" w:rsidRDefault="009F4E16" w:rsidP="0039481C">
            <w:pPr>
              <w:pStyle w:val="TableText"/>
              <w:rPr>
                <w:rFonts w:ascii="Georgia" w:hAnsi="Georgia"/>
              </w:rPr>
            </w:pPr>
            <w:proofErr w:type="spellStart"/>
            <w:r>
              <w:rPr>
                <w:rFonts w:ascii="Georgia" w:hAnsi="Georgia"/>
              </w:rPr>
              <w:t>Docs</w:t>
            </w:r>
            <w:proofErr w:type="spellEnd"/>
            <w:r>
              <w:rPr>
                <w:rFonts w:ascii="Georgia" w:hAnsi="Georgia"/>
              </w:rPr>
              <w:t xml:space="preserve"> i projektet</w:t>
            </w:r>
            <w:r w:rsidR="00BD085C">
              <w:rPr>
                <w:rFonts w:ascii="Georgia" w:hAnsi="Georgia"/>
              </w:rPr>
              <w:t xml:space="preserve"> på </w:t>
            </w:r>
            <w:proofErr w:type="spellStart"/>
            <w:r w:rsidR="00BD085C">
              <w:rPr>
                <w:rFonts w:ascii="Georgia" w:hAnsi="Georgia"/>
              </w:rPr>
              <w:t>googlecode</w:t>
            </w:r>
            <w:proofErr w:type="spellEnd"/>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9E4543" w:rsidP="0039481C">
            <w:pPr>
              <w:pStyle w:val="TableText"/>
              <w:rPr>
                <w:rFonts w:ascii="Georgia" w:hAnsi="Georgia"/>
              </w:rPr>
            </w:pPr>
            <w:hyperlink r:id="rId9" w:history="1">
              <w:r w:rsidR="0039481C" w:rsidRPr="000C2908">
                <w:rPr>
                  <w:rStyle w:val="Hyperl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83" w:name="_Toc357754843"/>
      <w:bookmarkStart w:id="284" w:name="_Toc243452541"/>
      <w:bookmarkStart w:id="285" w:name="_Toc265854120"/>
      <w:r>
        <w:t>Inledning</w:t>
      </w:r>
      <w:bookmarkEnd w:id="283"/>
      <w:bookmarkEnd w:id="284"/>
      <w:bookmarkEnd w:id="285"/>
    </w:p>
    <w:p w14:paraId="54B2F507" w14:textId="77777777" w:rsidR="009F4E16" w:rsidRDefault="009F4E16" w:rsidP="0039481C">
      <w:r>
        <w:t xml:space="preserve">Detta är beskrivningen av tjänstekontrakten i tjänstedomänen </w:t>
      </w:r>
      <w:proofErr w:type="spellStart"/>
      <w:proofErr w:type="gramStart"/>
      <w:r>
        <w:t>Infrastructure:eservicesupply</w:t>
      </w:r>
      <w:proofErr w:type="gramEnd"/>
      <w:r>
        <w:t>:patientportal</w:t>
      </w:r>
      <w:proofErr w:type="spellEnd"/>
      <w:r>
        <w:t>. Den svenska benämningen är ”</w:t>
      </w:r>
      <w:proofErr w:type="spellStart"/>
      <w:proofErr w:type="gramStart"/>
      <w:r>
        <w:t>I</w:t>
      </w:r>
      <w:r w:rsidRPr="008C2F6E">
        <w:t>nfrastruktur:etjänsteförsörjning</w:t>
      </w:r>
      <w:proofErr w:type="gramEnd"/>
      <w:r w:rsidRPr="008C2F6E">
        <w:t>:patientportal</w:t>
      </w:r>
      <w:proofErr w:type="spellEnd"/>
      <w:r>
        <w:t xml:space="preserve">”. </w:t>
      </w:r>
    </w:p>
    <w:p w14:paraId="60E154ED" w14:textId="6AEB9E0C" w:rsidR="0039481C" w:rsidRPr="0077723D" w:rsidRDefault="0039481C" w:rsidP="009F4E16">
      <w:pPr>
        <w:rPr>
          <w:color w:val="4F81BD" w:themeColor="accent1"/>
        </w:rPr>
      </w:pPr>
      <w:r>
        <w:t xml:space="preserve">Tjänstekontrakten är baserade på RIVTA 2.1 [R2] och reglerade genom </w:t>
      </w:r>
      <w:proofErr w:type="spellStart"/>
      <w:r>
        <w:t>arkitekturella</w:t>
      </w:r>
      <w:proofErr w:type="spellEnd"/>
      <w:r>
        <w:t xml:space="preserve"> beslut [R1] </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73972D3" w14:textId="1E709DB1" w:rsidR="005F7E0A" w:rsidRDefault="005F7E0A" w:rsidP="005F7E0A">
      <w:pPr>
        <w:pStyle w:val="Rubrik2"/>
      </w:pPr>
      <w:bookmarkStart w:id="286" w:name="_Toc265854121"/>
      <w:r>
        <w:t>WEB beskrivning</w:t>
      </w:r>
      <w:bookmarkEnd w:id="286"/>
    </w:p>
    <w:p w14:paraId="7A19DB8E" w14:textId="77777777" w:rsidR="009F4E16" w:rsidRDefault="009F4E16" w:rsidP="009F4E16">
      <w:pPr>
        <w:rPr>
          <w:color w:val="4F81BD" w:themeColor="accent1"/>
        </w:rPr>
      </w:pPr>
    </w:p>
    <w:p w14:paraId="16CA2C34" w14:textId="77777777" w:rsidR="009F4E16" w:rsidRDefault="009F4E16" w:rsidP="00A20783">
      <w:r>
        <w:t>Möjliggör att skicka meddelande till invånare som är användare av invånarportal, tänkta konsumenter är system inom sjukvården</w:t>
      </w:r>
    </w:p>
    <w:p w14:paraId="4D08D118" w14:textId="77777777" w:rsidR="009F4E16" w:rsidRDefault="009F4E16" w:rsidP="00A20783"/>
    <w:p w14:paraId="16EA73E6" w14:textId="7BD8207D" w:rsidR="005F7E0A" w:rsidRDefault="009F4E16" w:rsidP="00642479">
      <w:r>
        <w:t>Tjänstekontrakten gör det möjligt att dels kontrollera om en individ är användare av portal och dels att skicka själva meddelandet.</w:t>
      </w:r>
    </w:p>
    <w:p w14:paraId="697F1C90" w14:textId="20256F46" w:rsidR="00A20783" w:rsidRPr="00CA6970" w:rsidRDefault="00A20783" w:rsidP="00F947BB">
      <w:r>
        <w:t>Användning av kontrakten stäms först av med förvaltningen av aktuell patientportal gällande regler och tillgänglighet för aktuell konsument.</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4612FD16" w14:textId="77777777" w:rsidR="009933BD" w:rsidRPr="004255A2" w:rsidRDefault="009933BD" w:rsidP="0039481C">
                            <w:r w:rsidRPr="004255A2">
                              <w:t>I arbetet har följande personer deltagit:</w:t>
                            </w:r>
                          </w:p>
                          <w:p w14:paraId="2AAC3984" w14:textId="77777777" w:rsidR="009933BD" w:rsidRPr="00FE3AAD" w:rsidRDefault="009933BD" w:rsidP="0039481C">
                            <w:pPr>
                              <w:rPr>
                                <w:i/>
                              </w:rPr>
                            </w:pPr>
                          </w:p>
                          <w:p w14:paraId="2C2759A4" w14:textId="5839E5CF" w:rsidR="009933BD" w:rsidRDefault="009933BD" w:rsidP="0039481C">
                            <w:r w:rsidRPr="009B4414">
                              <w:t>Projektgrupp</w:t>
                            </w:r>
                            <w:r>
                              <w:t xml:space="preserve"> 2014-03-01 -2014-06-30</w:t>
                            </w:r>
                          </w:p>
                          <w:p w14:paraId="7CA6B680" w14:textId="77777777" w:rsidR="009933BD" w:rsidRPr="009B4414" w:rsidRDefault="009933BD" w:rsidP="0039481C"/>
                          <w:p w14:paraId="79005A21" w14:textId="77777777" w:rsidR="009933BD" w:rsidRDefault="009933BD" w:rsidP="009F4E16">
                            <w:pPr>
                              <w:rPr>
                                <w:highlight w:val="yellow"/>
                              </w:rPr>
                            </w:pPr>
                          </w:p>
                          <w:p w14:paraId="4E4B221A" w14:textId="77777777" w:rsidR="009933BD" w:rsidRDefault="009933BD" w:rsidP="009F4E16">
                            <w:r w:rsidRPr="009F4E16">
                              <w:t>Björn Hedman, SLL-HSF, Arkitekt</w:t>
                            </w:r>
                          </w:p>
                          <w:p w14:paraId="1D8E94AF" w14:textId="7E0E5107" w:rsidR="009933BD" w:rsidRDefault="009933BD" w:rsidP="009F4E16">
                            <w:r>
                              <w:t xml:space="preserve">Anders </w:t>
                            </w:r>
                            <w:proofErr w:type="spellStart"/>
                            <w:r>
                              <w:t>Larssson</w:t>
                            </w:r>
                            <w:proofErr w:type="spellEnd"/>
                            <w:r>
                              <w:t xml:space="preserve">, </w:t>
                            </w:r>
                            <w:proofErr w:type="spellStart"/>
                            <w:proofErr w:type="gramStart"/>
                            <w:r>
                              <w:t>Softronic</w:t>
                            </w:r>
                            <w:proofErr w:type="spellEnd"/>
                            <w:r>
                              <w:t xml:space="preserve"> ,</w:t>
                            </w:r>
                            <w:proofErr w:type="gramEnd"/>
                            <w:r>
                              <w:t xml:space="preserve"> Arkitekt</w:t>
                            </w:r>
                          </w:p>
                          <w:p w14:paraId="79656D58" w14:textId="40321030" w:rsidR="009933BD" w:rsidRPr="00861A25" w:rsidRDefault="009933BD"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14:paraId="4612FD16" w14:textId="77777777" w:rsidR="009933BD" w:rsidRPr="004255A2" w:rsidRDefault="009933BD" w:rsidP="0039481C">
                      <w:r w:rsidRPr="004255A2">
                        <w:t>I arbetet har följande personer deltagit:</w:t>
                      </w:r>
                    </w:p>
                    <w:p w14:paraId="2AAC3984" w14:textId="77777777" w:rsidR="009933BD" w:rsidRPr="00FE3AAD" w:rsidRDefault="009933BD" w:rsidP="0039481C">
                      <w:pPr>
                        <w:rPr>
                          <w:i/>
                        </w:rPr>
                      </w:pPr>
                    </w:p>
                    <w:p w14:paraId="2C2759A4" w14:textId="5839E5CF" w:rsidR="009933BD" w:rsidRDefault="009933BD" w:rsidP="0039481C">
                      <w:r w:rsidRPr="009B4414">
                        <w:t>Projektgrupp</w:t>
                      </w:r>
                      <w:r>
                        <w:t xml:space="preserve"> 2014-03-01 -2014-06-30</w:t>
                      </w:r>
                    </w:p>
                    <w:p w14:paraId="7CA6B680" w14:textId="77777777" w:rsidR="009933BD" w:rsidRPr="009B4414" w:rsidRDefault="009933BD" w:rsidP="0039481C"/>
                    <w:p w14:paraId="79005A21" w14:textId="77777777" w:rsidR="009933BD" w:rsidRDefault="009933BD" w:rsidP="009F4E16">
                      <w:pPr>
                        <w:rPr>
                          <w:highlight w:val="yellow"/>
                        </w:rPr>
                      </w:pPr>
                    </w:p>
                    <w:p w14:paraId="4E4B221A" w14:textId="77777777" w:rsidR="009933BD" w:rsidRDefault="009933BD" w:rsidP="009F4E16">
                      <w:r w:rsidRPr="009F4E16">
                        <w:t>Björn Hedman, SLL-HSF, Arkitekt</w:t>
                      </w:r>
                    </w:p>
                    <w:p w14:paraId="1D8E94AF" w14:textId="7E0E5107" w:rsidR="009933BD" w:rsidRDefault="009933BD" w:rsidP="009F4E16">
                      <w:r>
                        <w:t xml:space="preserve">Anders </w:t>
                      </w:r>
                      <w:proofErr w:type="spellStart"/>
                      <w:r>
                        <w:t>Larssson</w:t>
                      </w:r>
                      <w:proofErr w:type="spellEnd"/>
                      <w:r>
                        <w:t xml:space="preserve">, </w:t>
                      </w:r>
                      <w:proofErr w:type="spellStart"/>
                      <w:proofErr w:type="gramStart"/>
                      <w:r>
                        <w:t>Softronic</w:t>
                      </w:r>
                      <w:proofErr w:type="spellEnd"/>
                      <w:r>
                        <w:t xml:space="preserve"> ,</w:t>
                      </w:r>
                      <w:proofErr w:type="gramEnd"/>
                      <w:r>
                        <w:t xml:space="preserve"> Arkitekt</w:t>
                      </w:r>
                    </w:p>
                    <w:p w14:paraId="79656D58" w14:textId="40321030" w:rsidR="009933BD" w:rsidRPr="00861A25" w:rsidRDefault="009933BD" w:rsidP="0039481C">
                      <w:pPr>
                        <w:rPr>
                          <w:i/>
                        </w:rPr>
                      </w:pPr>
                    </w:p>
                  </w:txbxContent>
                </v:textbox>
                <w10:anchorlock/>
              </v:shape>
            </w:pict>
          </mc:Fallback>
        </mc:AlternateContent>
      </w:r>
      <w:r>
        <w:tab/>
      </w:r>
    </w:p>
    <w:p w14:paraId="6A4B8311" w14:textId="77777777" w:rsidR="0039481C" w:rsidRDefault="0039481C" w:rsidP="0039481C">
      <w:pPr>
        <w:pStyle w:val="Rubrik1"/>
      </w:pPr>
      <w:bookmarkStart w:id="287" w:name="_Toc198086678"/>
      <w:bookmarkStart w:id="288" w:name="_Toc224960918"/>
      <w:bookmarkStart w:id="289" w:name="_Toc357754844"/>
      <w:bookmarkStart w:id="290" w:name="_Toc243452542"/>
      <w:bookmarkStart w:id="291" w:name="_Toc265854122"/>
      <w:bookmarkStart w:id="292" w:name="_Toc163300578"/>
      <w:bookmarkStart w:id="293" w:name="_Toc163300880"/>
      <w:bookmarkStart w:id="294" w:name="_Toc198366954"/>
      <w:r>
        <w:t>Versionsinformation</w:t>
      </w:r>
      <w:bookmarkEnd w:id="287"/>
      <w:bookmarkEnd w:id="288"/>
      <w:bookmarkEnd w:id="289"/>
      <w:bookmarkEnd w:id="290"/>
      <w:bookmarkEnd w:id="291"/>
    </w:p>
    <w:p w14:paraId="2F36E12C" w14:textId="4698296C"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BE4B8D" w:rsidRPr="0073678A">
        <w:rPr>
          <w:b/>
          <w:color w:val="76923C" w:themeColor="accent3" w:themeShade="BF"/>
        </w:rPr>
        <w:t>Infrastructure</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BE4B8D" w:rsidRPr="0073678A">
        <w:rPr>
          <w:b/>
          <w:color w:val="76923C" w:themeColor="accent3" w:themeShade="BF"/>
        </w:rPr>
        <w:t>eservicesupply</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BE4B8D" w:rsidRPr="0073678A">
        <w:rPr>
          <w:b/>
          <w:color w:val="76923C" w:themeColor="accent3" w:themeShade="BF"/>
        </w:rPr>
        <w:t>patientportal</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02A20676" w14:textId="77777777" w:rsidR="009F4E16" w:rsidRDefault="009F4E16" w:rsidP="0039481C"/>
    <w:p w14:paraId="676921EF" w14:textId="77777777" w:rsidR="0039481C" w:rsidRDefault="0039481C" w:rsidP="0039481C"/>
    <w:p w14:paraId="4747BC91" w14:textId="26C1558D" w:rsidR="0039481C" w:rsidRDefault="0039481C" w:rsidP="0039481C">
      <w:pPr>
        <w:pStyle w:val="Rubrik2"/>
      </w:pPr>
      <w:bookmarkStart w:id="295" w:name="_Toc357754845"/>
      <w:bookmarkStart w:id="296" w:name="_Toc243452543"/>
      <w:bookmarkStart w:id="297" w:name="_Toc265854123"/>
      <w:bookmarkStart w:id="298"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BE4B8D" w:rsidRPr="0073678A">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BE4B8D" w:rsidRPr="0073678A">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BE4B8D" w:rsidRPr="0073678A">
        <w:rPr>
          <w:b/>
          <w:color w:val="008000"/>
        </w:rPr>
        <w:t>0</w:t>
      </w:r>
      <w:r w:rsidRPr="00EB3EAB">
        <w:rPr>
          <w:b/>
          <w:color w:val="008000"/>
        </w:rPr>
        <w:fldChar w:fldCharType="end"/>
      </w:r>
      <w:r w:rsidRPr="00EB3EAB">
        <w:rPr>
          <w:color w:val="008000"/>
        </w:rPr>
        <w:t>.</w:t>
      </w:r>
      <w:bookmarkEnd w:id="295"/>
      <w:bookmarkEnd w:id="296"/>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BE4B8D" w:rsidRPr="0073678A">
        <w:rPr>
          <w:b/>
          <w:color w:val="76923C" w:themeColor="accent3" w:themeShade="BF"/>
        </w:rPr>
        <w:t>RC4</w:t>
      </w:r>
      <w:bookmarkEnd w:id="297"/>
      <w:r w:rsidRPr="00862A31">
        <w:rPr>
          <w:color w:val="76923C" w:themeColor="accent3" w:themeShade="BF"/>
        </w:rPr>
        <w:fldChar w:fldCharType="end"/>
      </w:r>
    </w:p>
    <w:p w14:paraId="2619F25A" w14:textId="77777777" w:rsidR="0039481C" w:rsidRDefault="0039481C" w:rsidP="0039481C">
      <w:pPr>
        <w:pStyle w:val="Rubrik3"/>
      </w:pPr>
      <w:bookmarkStart w:id="299" w:name="_Toc243452544"/>
      <w:bookmarkStart w:id="300" w:name="_Toc265854124"/>
      <w:r>
        <w:t>Oförändrade tjänstekontrakt</w:t>
      </w:r>
      <w:bookmarkEnd w:id="299"/>
      <w:bookmarkEnd w:id="300"/>
    </w:p>
    <w:p w14:paraId="19D44E70" w14:textId="06DE08E4" w:rsidR="0039481C" w:rsidRDefault="00491197" w:rsidP="0039481C">
      <w:pPr>
        <w:numPr>
          <w:ilvl w:val="0"/>
          <w:numId w:val="26"/>
        </w:numPr>
        <w:rPr>
          <w:ins w:id="301" w:author="Gunilla Olofsson(8m88)" w:date="2014-10-30T09:56:00Z"/>
        </w:rPr>
      </w:pPr>
      <w:proofErr w:type="gramStart"/>
      <w:r>
        <w:t>Ej</w:t>
      </w:r>
      <w:proofErr w:type="gramEnd"/>
      <w:r>
        <w:t xml:space="preserve"> Tillämpligt</w:t>
      </w:r>
    </w:p>
    <w:p w14:paraId="198B9021" w14:textId="77777777" w:rsidR="005A7A33" w:rsidRDefault="005A7A33">
      <w:pPr>
        <w:ind w:left="720"/>
        <w:pPrChange w:id="302" w:author="Gunilla Olofsson(8m88)" w:date="2014-10-30T09:56:00Z">
          <w:pPr>
            <w:numPr>
              <w:numId w:val="26"/>
            </w:numPr>
            <w:ind w:left="720" w:hanging="360"/>
          </w:pPr>
        </w:pPrChange>
      </w:pPr>
    </w:p>
    <w:p w14:paraId="00D1F070" w14:textId="77777777" w:rsidR="0039481C" w:rsidRDefault="0039481C" w:rsidP="0039481C">
      <w:pPr>
        <w:pStyle w:val="Rubrik3"/>
      </w:pPr>
      <w:bookmarkStart w:id="303" w:name="_Toc243452545"/>
      <w:bookmarkStart w:id="304" w:name="_Toc265854125"/>
      <w:r>
        <w:t>Nya tjänstekontrakt</w:t>
      </w:r>
      <w:bookmarkEnd w:id="303"/>
      <w:bookmarkEnd w:id="304"/>
    </w:p>
    <w:p w14:paraId="1101B2AF" w14:textId="220B6D63" w:rsidR="0039481C" w:rsidRDefault="00E63D61" w:rsidP="0039481C">
      <w:r>
        <w:t>Samtliga kontrakt nedan är nya eftersom detta är första version.</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305" w:name="_Toc243452546"/>
      <w:bookmarkStart w:id="306" w:name="_Toc265854126"/>
      <w:r>
        <w:t>Förändrade tjänstekontrakt</w:t>
      </w:r>
      <w:bookmarkEnd w:id="305"/>
      <w:bookmarkEnd w:id="306"/>
    </w:p>
    <w:p w14:paraId="1918724F" w14:textId="77777777" w:rsidR="0039481C" w:rsidRDefault="0039481C" w:rsidP="0039481C"/>
    <w:p w14:paraId="209A945D" w14:textId="1DBF289D" w:rsidR="00F947BB" w:rsidRDefault="0039481C" w:rsidP="009D3139">
      <w:pPr>
        <w:pStyle w:val="Brdtext"/>
      </w:pPr>
      <w:r>
        <w:t>Nedan redovisas kompatibilitet mellan konsument och producent för tjänstekontrakten som finns i flera versioner. Kompatibilitet avser här såväl format som semantik. För definition av kompatibilitet mellan format, se</w:t>
      </w:r>
      <w:r w:rsidR="00642479">
        <w:t xml:space="preserve"> detaljerad information på rivta.se i dokumentet</w:t>
      </w:r>
      <w:r>
        <w:t xml:space="preserve"> </w:t>
      </w:r>
      <w:hyperlink r:id="rId10" w:history="1">
        <w:r w:rsidRPr="00196FE2">
          <w:rPr>
            <w:rStyle w:val="Hyperlnk"/>
          </w:rPr>
          <w:t>RIV Tekniska Anvisningar, Översikt.</w:t>
        </w:r>
      </w:hyperlink>
      <w:r w:rsidR="00642479">
        <w:rPr>
          <w:rStyle w:val="Hyperlnk"/>
        </w:rPr>
        <w:t xml:space="preserve"> </w:t>
      </w:r>
      <w:r w:rsidR="00642479" w:rsidRPr="00642479">
        <w:rPr>
          <w:rStyle w:val="Hyperlnk"/>
        </w:rPr>
        <w:t>http://rivta.se/documents/ARK_0001/</w:t>
      </w:r>
    </w:p>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3256"/>
        <w:gridCol w:w="1754"/>
        <w:gridCol w:w="1688"/>
        <w:gridCol w:w="2787"/>
      </w:tblGrid>
      <w:tr w:rsidR="0039481C" w:rsidRPr="000C2908" w14:paraId="0E82F1F4" w14:textId="77777777" w:rsidTr="008260DC">
        <w:tc>
          <w:tcPr>
            <w:tcW w:w="3256"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39481C" w:rsidRPr="000C2908" w14:paraId="004BD0E9" w14:textId="77777777" w:rsidTr="008260DC">
        <w:tc>
          <w:tcPr>
            <w:tcW w:w="325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2D48A784" w:rsidR="0039481C" w:rsidRPr="000C2908" w:rsidRDefault="008260DC" w:rsidP="0039481C">
            <w:pPr>
              <w:spacing w:before="100" w:beforeAutospacing="1" w:after="100" w:afterAutospacing="1"/>
              <w:rPr>
                <w:rFonts w:eastAsia="Times New Roman" w:cs="Arial"/>
                <w:szCs w:val="20"/>
                <w:highlight w:val="yellow"/>
                <w:lang w:eastAsia="sv-SE"/>
              </w:rPr>
            </w:pPr>
            <w:proofErr w:type="spellStart"/>
            <w:r w:rsidRPr="008260DC">
              <w:rPr>
                <w:rFonts w:eastAsia="Times New Roman" w:cs="Arial"/>
                <w:szCs w:val="20"/>
                <w:lang w:eastAsia="sv-SE"/>
              </w:rPr>
              <w:t>AddMessageToPatientPortalInbox</w:t>
            </w:r>
            <w:proofErr w:type="spellEnd"/>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4DBBFBAD" w:rsidR="0039481C" w:rsidRPr="008260DC" w:rsidRDefault="008260D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8260DC" w:rsidRDefault="0039481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3FB30220" w:rsidR="0039481C" w:rsidRPr="008260DC" w:rsidRDefault="0039481C" w:rsidP="0039481C">
            <w:pPr>
              <w:spacing w:before="100" w:beforeAutospacing="1" w:after="100" w:afterAutospacing="1"/>
              <w:rPr>
                <w:rFonts w:eastAsia="Times New Roman" w:cs="Arial"/>
                <w:szCs w:val="20"/>
                <w:lang w:eastAsia="sv-SE"/>
              </w:rPr>
            </w:pPr>
          </w:p>
        </w:tc>
      </w:tr>
      <w:tr w:rsidR="0039481C" w:rsidRPr="000C2908" w14:paraId="5610340D" w14:textId="77777777" w:rsidTr="008260DC">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C2908" w:rsidRDefault="0039481C" w:rsidP="0039481C">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0C2CE9D" w14:textId="372EBC27" w:rsidR="0039481C" w:rsidRPr="008260DC" w:rsidRDefault="0039481C" w:rsidP="0039481C">
            <w:pPr>
              <w:spacing w:before="100" w:beforeAutospacing="1" w:after="100" w:afterAutospacing="1"/>
              <w:rPr>
                <w:rFonts w:eastAsia="Times New Roman" w:cs="Arial"/>
                <w:szCs w:val="20"/>
                <w:lang w:eastAsia="sv-SE"/>
              </w:rPr>
            </w:pP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C7D5418" w14:textId="447AD449" w:rsidR="0039481C" w:rsidRPr="008260DC" w:rsidRDefault="0039481C" w:rsidP="0039481C">
            <w:pPr>
              <w:spacing w:before="100" w:beforeAutospacing="1" w:after="100" w:afterAutospacing="1"/>
              <w:rPr>
                <w:rFonts w:eastAsia="Times New Roman" w:cs="Arial"/>
                <w:szCs w:val="20"/>
                <w:lang w:eastAsia="sv-SE"/>
              </w:rPr>
            </w:pP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100EAF" w14:textId="43B2FC03" w:rsidR="0039481C" w:rsidRPr="008260DC" w:rsidRDefault="0039481C" w:rsidP="0039481C">
            <w:pPr>
              <w:spacing w:before="100" w:beforeAutospacing="1" w:after="100" w:afterAutospacing="1"/>
              <w:rPr>
                <w:rFonts w:eastAsia="Times New Roman" w:cs="Arial"/>
                <w:szCs w:val="20"/>
                <w:lang w:eastAsia="sv-SE"/>
              </w:rPr>
            </w:pPr>
          </w:p>
        </w:tc>
      </w:tr>
      <w:tr w:rsidR="0039481C" w:rsidRPr="000C2908" w14:paraId="2824F819" w14:textId="77777777" w:rsidTr="008260DC">
        <w:tc>
          <w:tcPr>
            <w:tcW w:w="325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9C6E4" w14:textId="13DDEBFD" w:rsidR="0039481C" w:rsidRPr="000C2908" w:rsidRDefault="008260DC" w:rsidP="0039481C">
            <w:pPr>
              <w:spacing w:before="100" w:beforeAutospacing="1" w:after="100" w:afterAutospacing="1"/>
              <w:rPr>
                <w:rFonts w:eastAsia="Times New Roman" w:cs="Arial"/>
                <w:szCs w:val="20"/>
                <w:highlight w:val="yellow"/>
                <w:lang w:eastAsia="sv-SE"/>
              </w:rPr>
            </w:pPr>
            <w:proofErr w:type="spellStart"/>
            <w:r w:rsidRPr="008260DC">
              <w:rPr>
                <w:rFonts w:eastAsia="Times New Roman" w:cs="Arial"/>
                <w:szCs w:val="20"/>
                <w:lang w:eastAsia="sv-SE"/>
              </w:rPr>
              <w:t>IsActiveUser</w:t>
            </w:r>
            <w:proofErr w:type="spellEnd"/>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3FEF71" w14:textId="62660B69" w:rsidR="0039481C" w:rsidRPr="008260DC" w:rsidRDefault="008260D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D1C15C" w14:textId="77777777" w:rsidR="0039481C" w:rsidRPr="008260DC" w:rsidRDefault="0039481C" w:rsidP="0039481C">
            <w:pPr>
              <w:spacing w:before="100" w:beforeAutospacing="1" w:after="100" w:afterAutospacing="1"/>
              <w:rPr>
                <w:rFonts w:eastAsia="Times New Roman" w:cs="Arial"/>
                <w:szCs w:val="20"/>
                <w:lang w:eastAsia="sv-SE"/>
              </w:rPr>
            </w:pPr>
            <w:r w:rsidRPr="008260DC">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38AE9" w14:textId="36D6F826" w:rsidR="0039481C" w:rsidRPr="008260DC" w:rsidRDefault="0039481C" w:rsidP="0039481C">
            <w:pPr>
              <w:spacing w:before="100" w:beforeAutospacing="1" w:after="100" w:afterAutospacing="1"/>
              <w:rPr>
                <w:rFonts w:eastAsia="Times New Roman" w:cs="Arial"/>
                <w:szCs w:val="20"/>
                <w:lang w:eastAsia="sv-SE"/>
              </w:rPr>
            </w:pPr>
          </w:p>
        </w:tc>
      </w:tr>
      <w:tr w:rsidR="0039481C" w:rsidRPr="000C2908" w14:paraId="2DD21719" w14:textId="77777777" w:rsidTr="008260DC">
        <w:tc>
          <w:tcPr>
            <w:tcW w:w="0" w:type="auto"/>
            <w:vMerge/>
            <w:tcBorders>
              <w:top w:val="nil"/>
              <w:left w:val="single" w:sz="8" w:space="0" w:color="auto"/>
              <w:bottom w:val="single" w:sz="8" w:space="0" w:color="auto"/>
              <w:right w:val="single" w:sz="8" w:space="0" w:color="auto"/>
            </w:tcBorders>
            <w:vAlign w:val="center"/>
            <w:hideMark/>
          </w:tcPr>
          <w:p w14:paraId="2D4E8D55" w14:textId="77777777" w:rsidR="0039481C" w:rsidRPr="000C2908" w:rsidRDefault="0039481C" w:rsidP="0039481C">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990BCD6" w14:textId="482989B2" w:rsidR="0039481C" w:rsidRPr="000C2908" w:rsidRDefault="0039481C" w:rsidP="0039481C">
            <w:pPr>
              <w:spacing w:before="100" w:beforeAutospacing="1" w:after="100" w:afterAutospacing="1"/>
              <w:rPr>
                <w:rFonts w:eastAsia="Times New Roman" w:cs="Arial"/>
                <w:szCs w:val="20"/>
                <w:highlight w:val="yellow"/>
                <w:lang w:eastAsia="sv-SE"/>
              </w:rPr>
            </w:pP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A9381C" w14:textId="38B30DEA" w:rsidR="0039481C" w:rsidRPr="000C2908" w:rsidRDefault="0039481C" w:rsidP="0039481C">
            <w:pPr>
              <w:spacing w:before="100" w:beforeAutospacing="1" w:after="100" w:afterAutospacing="1"/>
              <w:rPr>
                <w:rFonts w:eastAsia="Times New Roman" w:cs="Arial"/>
                <w:szCs w:val="20"/>
                <w:highlight w:val="yellow"/>
                <w:lang w:eastAsia="sv-SE"/>
              </w:rPr>
            </w:pP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A3FE4" w14:textId="51655D24" w:rsidR="0039481C" w:rsidRPr="000C2908" w:rsidRDefault="0039481C" w:rsidP="0039481C">
            <w:pPr>
              <w:spacing w:before="100" w:beforeAutospacing="1" w:after="100" w:afterAutospacing="1"/>
              <w:rPr>
                <w:rFonts w:eastAsia="Times New Roman" w:cs="Arial"/>
                <w:szCs w:val="20"/>
                <w:highlight w:val="yellow"/>
                <w:lang w:eastAsia="sv-SE"/>
              </w:rPr>
            </w:pP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307" w:name="_Toc243452547"/>
      <w:bookmarkStart w:id="308" w:name="_Toc265854127"/>
      <w:r>
        <w:t>Utgångna tjänstekontrakt</w:t>
      </w:r>
      <w:bookmarkEnd w:id="307"/>
      <w:bookmarkEnd w:id="308"/>
    </w:p>
    <w:p w14:paraId="6577B3A2" w14:textId="77777777" w:rsidR="0039481C" w:rsidRDefault="0039481C" w:rsidP="0039481C">
      <w:r w:rsidRPr="008260DC">
        <w:t>Inga tjänstekontrakt har utgått.</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09" w:name="_Toc357754847"/>
      <w:bookmarkStart w:id="310" w:name="_Toc243452549"/>
      <w:bookmarkStart w:id="311" w:name="_Toc265854128"/>
      <w:bookmarkEnd w:id="298"/>
      <w:r>
        <w:t>Tjänstedomänens arkitektur</w:t>
      </w:r>
      <w:bookmarkEnd w:id="309"/>
      <w:bookmarkEnd w:id="310"/>
      <w:bookmarkEnd w:id="311"/>
    </w:p>
    <w:p w14:paraId="0BF35B69" w14:textId="77777777" w:rsidR="0039481C" w:rsidRPr="005A0C7A" w:rsidRDefault="0039481C" w:rsidP="00D10A08">
      <w:r w:rsidRPr="00D10A08">
        <w:t>Detta kapitel beskriver de flöden som är relevanta för tjänstedomänen. Beskrivningarna är i form av modeller, för varje flöde finns dels ett arbetsflöde som beskriver vilka steg som ingår i flödet och</w:t>
      </w:r>
      <w:r w:rsidRPr="00957D0B">
        <w:t xml:space="preserve"> dels ett sekvensdiagram som tar hänsyn till vilka tjänstekontrakt som </w:t>
      </w:r>
      <w:proofErr w:type="gramStart"/>
      <w:r w:rsidRPr="00957D0B">
        <w:t>nyttjas</w:t>
      </w:r>
      <w:proofErr w:type="gramEnd"/>
      <w:r w:rsidRPr="00957D0B">
        <w:t xml:space="preserve"> i de olika stegen. </w:t>
      </w:r>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Rubrik2"/>
      </w:pPr>
      <w:bookmarkStart w:id="312" w:name="_Toc357754848"/>
      <w:bookmarkStart w:id="313" w:name="_Toc243452550"/>
      <w:bookmarkStart w:id="314" w:name="_Toc265854129"/>
      <w:r>
        <w:t>Flöden</w:t>
      </w:r>
      <w:bookmarkEnd w:id="312"/>
      <w:bookmarkEnd w:id="313"/>
      <w:bookmarkEnd w:id="314"/>
    </w:p>
    <w:p w14:paraId="2CB2CA84" w14:textId="77777777" w:rsidR="008260DC" w:rsidRPr="00785375" w:rsidRDefault="008260DC" w:rsidP="008260DC">
      <w:pPr>
        <w:pStyle w:val="Rubrik3"/>
      </w:pPr>
      <w:bookmarkStart w:id="315" w:name="_Toc263325169"/>
      <w:bookmarkStart w:id="316" w:name="_Toc265854130"/>
      <w:r w:rsidRPr="00F61A01">
        <w:t xml:space="preserve">Kontrollera att </w:t>
      </w:r>
      <w:r>
        <w:t>person</w:t>
      </w:r>
      <w:r w:rsidRPr="00F61A01">
        <w:t xml:space="preserve"> är aktiv</w:t>
      </w:r>
      <w:r>
        <w:t xml:space="preserve"> användare</w:t>
      </w:r>
      <w:r w:rsidRPr="00F61A01">
        <w:t xml:space="preserve"> och skicka meddelande</w:t>
      </w:r>
      <w:bookmarkEnd w:id="315"/>
      <w:bookmarkEnd w:id="316"/>
    </w:p>
    <w:p w14:paraId="620FEC0A" w14:textId="77777777" w:rsidR="008260DC" w:rsidRPr="00F61A01" w:rsidRDefault="008260DC" w:rsidP="008260DC"/>
    <w:p w14:paraId="17DF1D6B" w14:textId="77777777" w:rsidR="008260DC" w:rsidRDefault="008260DC" w:rsidP="008260DC">
      <w:pPr>
        <w:pStyle w:val="Rubrik4"/>
      </w:pPr>
      <w:r>
        <w:t>Arbetsflöde</w:t>
      </w:r>
    </w:p>
    <w:p w14:paraId="657846EB" w14:textId="77777777" w:rsidR="008260DC" w:rsidRDefault="008260DC" w:rsidP="008260DC">
      <w:pPr>
        <w:pStyle w:val="Liststycke"/>
        <w:numPr>
          <w:ilvl w:val="0"/>
          <w:numId w:val="30"/>
        </w:numPr>
      </w:pPr>
      <w:r>
        <w:t xml:space="preserve">Konsumerande system anropar tjänsten </w:t>
      </w:r>
      <w:proofErr w:type="spellStart"/>
      <w:r>
        <w:t>IsActiveUser</w:t>
      </w:r>
      <w:proofErr w:type="spellEnd"/>
    </w:p>
    <w:p w14:paraId="5245964A" w14:textId="77777777" w:rsidR="008260DC" w:rsidRDefault="008260DC" w:rsidP="008260DC">
      <w:pPr>
        <w:pStyle w:val="Liststycke"/>
        <w:numPr>
          <w:ilvl w:val="1"/>
          <w:numId w:val="30"/>
        </w:numPr>
      </w:pPr>
      <w:r>
        <w:t xml:space="preserve">Producent svarar med status för aktuell individ och </w:t>
      </w:r>
      <w:proofErr w:type="gramStart"/>
      <w:r>
        <w:t>eventuella  aktiverade</w:t>
      </w:r>
      <w:proofErr w:type="gramEnd"/>
      <w:r>
        <w:t xml:space="preserve"> notifieringsmetoder som en (aktiv) användare har valt.</w:t>
      </w:r>
    </w:p>
    <w:p w14:paraId="52A36475" w14:textId="77777777" w:rsidR="008260DC" w:rsidRPr="00785375" w:rsidRDefault="008260DC" w:rsidP="008260DC">
      <w:pPr>
        <w:pStyle w:val="Liststycke"/>
        <w:numPr>
          <w:ilvl w:val="0"/>
          <w:numId w:val="30"/>
        </w:numPr>
      </w:pPr>
      <w:r>
        <w:t xml:space="preserve">Om aktiv användare så anropar konsumenten </w:t>
      </w:r>
      <w:proofErr w:type="spellStart"/>
      <w:r>
        <w:t>AddMessageToPatientPortalInbox</w:t>
      </w:r>
      <w:proofErr w:type="spellEnd"/>
      <w:r>
        <w:t xml:space="preserve"> och levererar meddelande.</w:t>
      </w:r>
    </w:p>
    <w:p w14:paraId="6151B298" w14:textId="77777777" w:rsidR="008260DC" w:rsidRDefault="008260DC" w:rsidP="008260DC">
      <w:pPr>
        <w:pStyle w:val="Rubrik5"/>
      </w:pPr>
      <w:r w:rsidRPr="00E131FD">
        <w:t>Roller</w:t>
      </w:r>
    </w:p>
    <w:p w14:paraId="163D661C" w14:textId="77777777" w:rsidR="008260DC" w:rsidRDefault="008260DC" w:rsidP="008260DC">
      <w:r>
        <w:t>Tjänstekonsument</w:t>
      </w:r>
    </w:p>
    <w:p w14:paraId="4C83016F" w14:textId="77777777" w:rsidR="008260DC" w:rsidRDefault="008260DC" w:rsidP="008260DC">
      <w:r>
        <w:t>Tjänsteproducent</w:t>
      </w:r>
    </w:p>
    <w:p w14:paraId="58DAE12E" w14:textId="77777777" w:rsidR="008260DC" w:rsidRPr="00785375" w:rsidRDefault="008260DC" w:rsidP="008260DC"/>
    <w:p w14:paraId="5FFD8417" w14:textId="77777777" w:rsidR="008260DC" w:rsidRDefault="008260DC" w:rsidP="008260DC">
      <w:pPr>
        <w:pStyle w:val="Rubrik4"/>
      </w:pPr>
      <w:r>
        <w:t>Sekvensdiagram</w:t>
      </w:r>
    </w:p>
    <w:p w14:paraId="1BC15327" w14:textId="0AE180D4" w:rsidR="008260DC" w:rsidRDefault="005A2CAE" w:rsidP="008260DC">
      <w:r>
        <w:rPr>
          <w:noProof/>
          <w:lang w:eastAsia="sv-SE"/>
        </w:rPr>
        <w:drawing>
          <wp:inline distT="0" distB="0" distL="0" distR="0" wp14:anchorId="58CC03B3" wp14:editId="68F7FC38">
            <wp:extent cx="5635654" cy="3998964"/>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6029" cy="3999230"/>
                    </a:xfrm>
                    <a:prstGeom prst="rect">
                      <a:avLst/>
                    </a:prstGeom>
                    <a:noFill/>
                    <a:ln>
                      <a:noFill/>
                    </a:ln>
                  </pic:spPr>
                </pic:pic>
              </a:graphicData>
            </a:graphic>
          </wp:inline>
        </w:drawing>
      </w:r>
    </w:p>
    <w:p w14:paraId="629FCF1D" w14:textId="77777777" w:rsidR="008260DC" w:rsidRDefault="008260DC" w:rsidP="008260DC"/>
    <w:p w14:paraId="27D98479" w14:textId="7CAF44D8" w:rsidR="008260DC" w:rsidRPr="007B79AC" w:rsidRDefault="008260DC" w:rsidP="008260DC">
      <w:pPr>
        <w:tabs>
          <w:tab w:val="left" w:pos="3912"/>
        </w:tabs>
        <w:rPr>
          <w:color w:val="4F81BD" w:themeColor="accent1"/>
        </w:rPr>
      </w:pPr>
    </w:p>
    <w:p w14:paraId="5EBBCFE0" w14:textId="77777777" w:rsidR="008260DC" w:rsidRPr="006E7140" w:rsidRDefault="008260DC" w:rsidP="008260DC"/>
    <w:p w14:paraId="3B56D435" w14:textId="2D4AE0E3" w:rsidR="008260DC" w:rsidRPr="008260DC" w:rsidRDefault="008260DC" w:rsidP="008260DC">
      <w:pPr>
        <w:pStyle w:val="Rubrik3"/>
      </w:pPr>
      <w:bookmarkStart w:id="317" w:name="_Toc263325170"/>
      <w:bookmarkStart w:id="318" w:name="_Toc265854131"/>
      <w:r w:rsidRPr="007F732D">
        <w:t>Skicka meddelande till person som redan är identifierad som aktiv användare</w:t>
      </w:r>
      <w:bookmarkEnd w:id="317"/>
      <w:bookmarkEnd w:id="318"/>
      <w:r w:rsidRPr="007F732D">
        <w:t xml:space="preserve"> </w:t>
      </w:r>
    </w:p>
    <w:p w14:paraId="0D17C50E" w14:textId="77777777" w:rsidR="008260DC" w:rsidRPr="00785375" w:rsidRDefault="008260DC" w:rsidP="008260DC">
      <w:pPr>
        <w:pStyle w:val="Liststycke"/>
        <w:numPr>
          <w:ilvl w:val="0"/>
          <w:numId w:val="30"/>
        </w:numPr>
      </w:pPr>
      <w:r>
        <w:t xml:space="preserve">Konsument anropar </w:t>
      </w:r>
      <w:proofErr w:type="spellStart"/>
      <w:r>
        <w:t>AddMessageToPatientPortalInbox</w:t>
      </w:r>
      <w:proofErr w:type="spellEnd"/>
      <w:r>
        <w:t xml:space="preserve"> och levererar meddelande.</w:t>
      </w:r>
    </w:p>
    <w:p w14:paraId="63EF6EB8" w14:textId="77777777" w:rsidR="008260DC" w:rsidRPr="003727DE" w:rsidRDefault="008260DC" w:rsidP="008260DC"/>
    <w:p w14:paraId="7377715E" w14:textId="77777777" w:rsidR="008260DC" w:rsidRDefault="008260DC" w:rsidP="008260DC">
      <w:pPr>
        <w:rPr>
          <w:color w:val="4F81BD" w:themeColor="accent1"/>
        </w:rPr>
      </w:pPr>
    </w:p>
    <w:p w14:paraId="48450BE6" w14:textId="73EFAEFF" w:rsidR="008260DC" w:rsidRPr="00ED2822" w:rsidDel="00782138" w:rsidRDefault="008260DC" w:rsidP="008260DC">
      <w:pPr>
        <w:pStyle w:val="Rubrik2"/>
        <w:rPr>
          <w:del w:id="319" w:author="Gunilla Olofsson(8m88)" w:date="2014-10-30T10:03:00Z"/>
        </w:rPr>
      </w:pPr>
      <w:bookmarkStart w:id="320" w:name="_Toc263325171"/>
      <w:bookmarkStart w:id="321" w:name="_Toc265854132"/>
      <w:del w:id="322" w:author="Gunilla Olofsson(8m88)" w:date="2014-10-30T10:03:00Z">
        <w:r w:rsidRPr="00ED2822" w:rsidDel="00782138">
          <w:delText>Adressering</w:delText>
        </w:r>
        <w:bookmarkEnd w:id="320"/>
        <w:bookmarkEnd w:id="321"/>
      </w:del>
    </w:p>
    <w:p w14:paraId="6D4B0880" w14:textId="4D1971C9" w:rsidR="008260DC" w:rsidDel="00782138" w:rsidRDefault="008260DC" w:rsidP="008260DC">
      <w:pPr>
        <w:rPr>
          <w:del w:id="323" w:author="Gunilla Olofsson(8m88)" w:date="2014-10-30T10:03:00Z"/>
          <w:highlight w:val="yellow"/>
        </w:rPr>
      </w:pPr>
    </w:p>
    <w:p w14:paraId="729200AC" w14:textId="642EFD51" w:rsidR="008260DC" w:rsidRPr="00ED2822" w:rsidDel="00782138" w:rsidRDefault="008260DC" w:rsidP="008260DC">
      <w:pPr>
        <w:pStyle w:val="Rubrik2"/>
        <w:rPr>
          <w:del w:id="324" w:author="Gunilla Olofsson(8m88)" w:date="2014-10-30T10:03:00Z"/>
        </w:rPr>
      </w:pPr>
      <w:bookmarkStart w:id="325" w:name="_Toc263325172"/>
      <w:bookmarkStart w:id="326" w:name="_Toc265854133"/>
      <w:del w:id="327" w:author="Gunilla Olofsson(8m88)" w:date="2014-10-30T10:03:00Z">
        <w:r w:rsidRPr="00ED2822" w:rsidDel="00782138">
          <w:delText>Aggregering och engagemangsindex</w:delText>
        </w:r>
        <w:bookmarkEnd w:id="325"/>
        <w:bookmarkEnd w:id="326"/>
      </w:del>
    </w:p>
    <w:p w14:paraId="6630AF28" w14:textId="340481DC" w:rsidR="008260DC" w:rsidRPr="00A97AC9" w:rsidDel="00782138" w:rsidRDefault="008260DC" w:rsidP="008260DC">
      <w:pPr>
        <w:rPr>
          <w:del w:id="328" w:author="Gunilla Olofsson(8m88)" w:date="2014-10-30T10:03:00Z"/>
        </w:rPr>
      </w:pPr>
      <w:del w:id="329" w:author="Gunilla Olofsson(8m88)" w:date="2014-10-30T10:03:00Z">
        <w:r w:rsidRPr="00A97AC9" w:rsidDel="00782138">
          <w:delText>Inga krav på engagemangsindex</w:delText>
        </w:r>
        <w:r w:rsidDel="00782138">
          <w:delText xml:space="preserve"> eller aggregering finns.</w:delText>
        </w:r>
      </w:del>
    </w:p>
    <w:p w14:paraId="5E4E6378" w14:textId="77777777" w:rsidR="0039481C" w:rsidRDefault="0039481C" w:rsidP="0039481C">
      <w:pPr>
        <w:rPr>
          <w:color w:val="4F81BD" w:themeColor="accent1"/>
        </w:rPr>
      </w:pPr>
    </w:p>
    <w:p w14:paraId="004ACDC9" w14:textId="77777777" w:rsidR="0039481C" w:rsidRDefault="0039481C" w:rsidP="00070393">
      <w:pPr>
        <w:pStyle w:val="Rubrik3"/>
      </w:pPr>
      <w:bookmarkStart w:id="330" w:name="_Toc243452553"/>
      <w:bookmarkStart w:id="331" w:name="_Toc265854134"/>
      <w:r>
        <w:t>Obligatoriska kontrakt</w:t>
      </w:r>
      <w:bookmarkEnd w:id="330"/>
      <w:bookmarkEnd w:id="331"/>
    </w:p>
    <w:p w14:paraId="50C54DAB" w14:textId="77777777" w:rsidR="0039481C" w:rsidRPr="003727DE" w:rsidRDefault="0039481C" w:rsidP="001A1D9F">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3256"/>
        <w:gridCol w:w="1120"/>
        <w:gridCol w:w="1134"/>
      </w:tblGrid>
      <w:tr w:rsidR="008260DC" w:rsidRPr="000C2908" w14:paraId="3364E30D" w14:textId="77777777" w:rsidTr="008260DC">
        <w:tc>
          <w:tcPr>
            <w:tcW w:w="3256"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8260DC" w:rsidRPr="008260DC" w:rsidRDefault="008260DC" w:rsidP="0039481C">
            <w:pPr>
              <w:spacing w:before="100" w:beforeAutospacing="1" w:after="100" w:afterAutospacing="1"/>
              <w:rPr>
                <w:rFonts w:eastAsia="Times New Roman" w:cs="Arial"/>
                <w:b/>
                <w:szCs w:val="20"/>
                <w:lang w:eastAsia="sv-SE"/>
              </w:rPr>
            </w:pPr>
            <w:r w:rsidRPr="008260DC">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8260DC" w:rsidRPr="008260DC" w:rsidRDefault="008260DC" w:rsidP="0039481C">
            <w:pPr>
              <w:spacing w:before="100" w:beforeAutospacing="1" w:after="100" w:afterAutospacing="1"/>
              <w:rPr>
                <w:rFonts w:eastAsia="Times New Roman" w:cs="Arial"/>
                <w:b/>
                <w:szCs w:val="20"/>
                <w:lang w:eastAsia="sv-SE"/>
              </w:rPr>
            </w:pPr>
            <w:r w:rsidRPr="008260DC">
              <w:rPr>
                <w:rFonts w:eastAsia="Times New Roman" w:cs="Arial"/>
                <w:b/>
                <w:szCs w:val="20"/>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8260DC" w:rsidRPr="008260DC" w:rsidRDefault="008260DC" w:rsidP="0039481C">
            <w:pPr>
              <w:spacing w:before="100" w:beforeAutospacing="1" w:after="100" w:afterAutospacing="1"/>
              <w:rPr>
                <w:rFonts w:eastAsia="Times New Roman" w:cs="Arial"/>
                <w:b/>
                <w:szCs w:val="20"/>
                <w:lang w:eastAsia="sv-SE"/>
              </w:rPr>
            </w:pPr>
            <w:r w:rsidRPr="008260DC">
              <w:rPr>
                <w:rFonts w:eastAsia="Times New Roman" w:cs="Arial"/>
                <w:b/>
                <w:szCs w:val="20"/>
                <w:lang w:eastAsia="sv-SE"/>
              </w:rPr>
              <w:t>Flöde 2</w:t>
            </w:r>
          </w:p>
        </w:tc>
      </w:tr>
      <w:tr w:rsidR="008260DC" w:rsidRPr="000C2908" w14:paraId="46884E18" w14:textId="77777777" w:rsidTr="008260DC">
        <w:tc>
          <w:tcPr>
            <w:tcW w:w="3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21C8057" w:rsidR="008260DC" w:rsidRPr="008260DC" w:rsidRDefault="008260DC" w:rsidP="0039481C">
            <w:pPr>
              <w:spacing w:before="100" w:beforeAutospacing="1" w:after="100" w:afterAutospacing="1"/>
              <w:rPr>
                <w:rFonts w:eastAsia="Times New Roman" w:cs="Arial"/>
                <w:szCs w:val="20"/>
                <w:lang w:eastAsia="sv-SE"/>
              </w:rPr>
            </w:pPr>
            <w:proofErr w:type="spellStart"/>
            <w:r w:rsidRPr="008260DC">
              <w:rPr>
                <w:rFonts w:eastAsia="Times New Roman" w:cs="Arial"/>
                <w:szCs w:val="20"/>
                <w:lang w:eastAsia="sv-SE"/>
              </w:rPr>
              <w:t>AddMessageToPatientPortalInbox</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8260DC" w:rsidRPr="008260DC" w:rsidRDefault="008260DC" w:rsidP="0039481C">
            <w:pPr>
              <w:spacing w:before="100" w:beforeAutospacing="1" w:after="100" w:afterAutospacing="1"/>
              <w:jc w:val="center"/>
              <w:rPr>
                <w:rFonts w:eastAsia="Times New Roman" w:cs="Arial"/>
                <w:szCs w:val="20"/>
                <w:lang w:eastAsia="sv-SE"/>
              </w:rPr>
            </w:pPr>
            <w:r w:rsidRPr="008260DC">
              <w:rPr>
                <w:rFonts w:eastAsia="Times New Roman" w:cs="Arial"/>
                <w:szCs w:val="20"/>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77777777" w:rsidR="008260DC" w:rsidRPr="008260DC" w:rsidRDefault="008260DC" w:rsidP="0039481C">
            <w:pPr>
              <w:spacing w:before="100" w:beforeAutospacing="1" w:after="100" w:afterAutospacing="1"/>
              <w:jc w:val="center"/>
              <w:rPr>
                <w:rFonts w:eastAsia="Times New Roman" w:cs="Arial"/>
                <w:szCs w:val="20"/>
                <w:lang w:eastAsia="sv-SE"/>
              </w:rPr>
            </w:pPr>
            <w:r w:rsidRPr="008260DC">
              <w:rPr>
                <w:rFonts w:eastAsia="Times New Roman" w:cs="Arial"/>
                <w:szCs w:val="20"/>
                <w:lang w:eastAsia="sv-SE"/>
              </w:rPr>
              <w:t>X</w:t>
            </w:r>
          </w:p>
        </w:tc>
      </w:tr>
      <w:tr w:rsidR="008260DC" w:rsidRPr="000C2908" w14:paraId="6C44466E" w14:textId="77777777" w:rsidTr="008260DC">
        <w:tc>
          <w:tcPr>
            <w:tcW w:w="32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09046A8F" w:rsidR="008260DC" w:rsidRPr="008260DC" w:rsidRDefault="008260DC" w:rsidP="0039481C">
            <w:pPr>
              <w:spacing w:before="100" w:beforeAutospacing="1" w:after="100" w:afterAutospacing="1"/>
              <w:rPr>
                <w:rFonts w:eastAsia="Times New Roman" w:cs="Arial"/>
                <w:szCs w:val="20"/>
                <w:lang w:eastAsia="sv-SE"/>
              </w:rPr>
            </w:pPr>
            <w:proofErr w:type="spellStart"/>
            <w:r w:rsidRPr="008260DC">
              <w:rPr>
                <w:rFonts w:eastAsia="Times New Roman" w:cs="Arial"/>
                <w:szCs w:val="20"/>
                <w:lang w:eastAsia="sv-SE"/>
              </w:rPr>
              <w:t>IsActiveUser</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8260DC" w:rsidRPr="008260DC" w:rsidRDefault="008260DC" w:rsidP="0039481C">
            <w:pPr>
              <w:spacing w:before="100" w:beforeAutospacing="1" w:after="100" w:afterAutospacing="1"/>
              <w:jc w:val="center"/>
              <w:rPr>
                <w:rFonts w:eastAsia="Times New Roman" w:cs="Arial"/>
                <w:szCs w:val="20"/>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8260DC" w:rsidRPr="008260DC" w:rsidRDefault="008260DC" w:rsidP="0039481C">
            <w:pPr>
              <w:spacing w:before="100" w:beforeAutospacing="1" w:after="100" w:afterAutospacing="1"/>
              <w:jc w:val="center"/>
              <w:rPr>
                <w:rFonts w:eastAsia="Times New Roman" w:cs="Arial"/>
                <w:szCs w:val="20"/>
                <w:lang w:eastAsia="sv-SE"/>
              </w:rPr>
            </w:pPr>
            <w:r w:rsidRPr="008260DC">
              <w:rPr>
                <w:rFonts w:eastAsia="Times New Roman" w:cs="Arial"/>
                <w:szCs w:val="20"/>
                <w:lang w:eastAsia="sv-SE"/>
              </w:rPr>
              <w:t>X</w:t>
            </w:r>
          </w:p>
        </w:tc>
      </w:tr>
    </w:tbl>
    <w:p w14:paraId="28E07F02" w14:textId="77777777" w:rsidR="0039481C" w:rsidRDefault="0039481C" w:rsidP="0039481C">
      <w:pPr>
        <w:rPr>
          <w:color w:val="4F81BD" w:themeColor="accent1"/>
        </w:rPr>
      </w:pPr>
    </w:p>
    <w:p w14:paraId="47752E11" w14:textId="77777777" w:rsidR="0039481C" w:rsidRPr="008260DC" w:rsidRDefault="0039481C" w:rsidP="0039481C">
      <w:pPr>
        <w:pStyle w:val="Rubrik2"/>
      </w:pPr>
      <w:bookmarkStart w:id="332" w:name="_Toc357754849"/>
      <w:bookmarkStart w:id="333" w:name="_Toc243452554"/>
      <w:bookmarkStart w:id="334" w:name="_Toc265854135"/>
      <w:r w:rsidRPr="008260DC">
        <w:t>Adressering</w:t>
      </w:r>
      <w:bookmarkEnd w:id="332"/>
      <w:bookmarkEnd w:id="333"/>
      <w:bookmarkEnd w:id="334"/>
    </w:p>
    <w:p w14:paraId="3D21AADA" w14:textId="67E796E4" w:rsidR="008260DC" w:rsidRPr="00A97AC9" w:rsidRDefault="008260DC" w:rsidP="008260DC">
      <w:r w:rsidRPr="00A97AC9">
        <w:t xml:space="preserve">Adressering inom domänen hanteras via </w:t>
      </w:r>
      <w:proofErr w:type="spellStart"/>
      <w:r w:rsidRPr="00A97AC9">
        <w:t>LogicalAddress</w:t>
      </w:r>
      <w:proofErr w:type="spellEnd"/>
      <w:r w:rsidRPr="00A97AC9">
        <w:t xml:space="preserve">, domänen är systemadresserad och avser </w:t>
      </w:r>
      <w:r>
        <w:t xml:space="preserve">HSA-ID i </w:t>
      </w:r>
      <w:r w:rsidRPr="00A97AC9">
        <w:t>funktionscertifikat</w:t>
      </w:r>
      <w:r>
        <w:t xml:space="preserve"> (</w:t>
      </w:r>
      <w:proofErr w:type="spellStart"/>
      <w:r>
        <w:t>f.n</w:t>
      </w:r>
      <w:proofErr w:type="spellEnd"/>
      <w:r>
        <w:t xml:space="preserve"> enligt SITHS) för producenten.</w:t>
      </w:r>
      <w:r w:rsidR="00712A0A">
        <w:t xml:space="preserve"> Se även </w:t>
      </w:r>
      <w:proofErr w:type="spellStart"/>
      <w:r w:rsidR="00712A0A">
        <w:t>arkitekturella</w:t>
      </w:r>
      <w:proofErr w:type="spellEnd"/>
      <w:r w:rsidR="00712A0A">
        <w:t xml:space="preserve"> beslut AB2.3</w:t>
      </w:r>
      <w:r w:rsidR="00063279">
        <w:t>.</w:t>
      </w:r>
    </w:p>
    <w:p w14:paraId="29788EDA" w14:textId="77777777" w:rsidR="0039481C" w:rsidRDefault="0039481C" w:rsidP="0039481C">
      <w:pPr>
        <w:rPr>
          <w:highlight w:val="yellow"/>
        </w:rPr>
      </w:pPr>
    </w:p>
    <w:p w14:paraId="110CF92C" w14:textId="77777777" w:rsidR="0039481C" w:rsidRPr="009F7588" w:rsidRDefault="0039481C" w:rsidP="0039481C">
      <w:pPr>
        <w:pStyle w:val="Rubrik2"/>
      </w:pPr>
      <w:bookmarkStart w:id="335" w:name="_Toc357754850"/>
      <w:bookmarkStart w:id="336" w:name="_Toc243452555"/>
      <w:bookmarkStart w:id="337" w:name="_Toc265854136"/>
      <w:r w:rsidRPr="009F7588">
        <w:t>Aggregering och engagemangsindex</w:t>
      </w:r>
      <w:bookmarkEnd w:id="335"/>
      <w:bookmarkEnd w:id="336"/>
      <w:bookmarkEnd w:id="337"/>
    </w:p>
    <w:p w14:paraId="10CF189B" w14:textId="77777777" w:rsidR="00782138" w:rsidRPr="00A97AC9" w:rsidRDefault="00782138" w:rsidP="00782138">
      <w:pPr>
        <w:rPr>
          <w:ins w:id="338" w:author="Gunilla Olofsson(8m88)" w:date="2014-10-30T10:03:00Z"/>
        </w:rPr>
      </w:pPr>
      <w:ins w:id="339" w:author="Gunilla Olofsson(8m88)" w:date="2014-10-30T10:03:00Z">
        <w:r w:rsidRPr="00A97AC9">
          <w:t>Inga krav på engagemangsindex</w:t>
        </w:r>
        <w:r>
          <w:t xml:space="preserve"> eller aggregering finns.</w:t>
        </w:r>
      </w:ins>
    </w:p>
    <w:p w14:paraId="0A78755D" w14:textId="2379C033" w:rsidR="0039481C" w:rsidRPr="00737ECD" w:rsidDel="00782138" w:rsidRDefault="00A36DCE" w:rsidP="0039481C">
      <w:pPr>
        <w:rPr>
          <w:del w:id="340" w:author="Gunilla Olofsson(8m88)" w:date="2014-10-30T10:03:00Z"/>
        </w:rPr>
      </w:pPr>
      <w:del w:id="341" w:author="Gunilla Olofsson(8m88)" w:date="2014-10-30T10:03:00Z">
        <w:r w:rsidDel="00782138">
          <w:delText>Ingen användning av E.I eller Aggregering är planerad</w:delText>
        </w:r>
      </w:del>
    </w:p>
    <w:p w14:paraId="5B8BBD42" w14:textId="77777777" w:rsidR="0039481C" w:rsidRDefault="0039481C" w:rsidP="0039481C">
      <w:pPr>
        <w:pStyle w:val="Rubrik1"/>
      </w:pPr>
      <w:bookmarkStart w:id="342" w:name="_Toc224960921"/>
      <w:bookmarkStart w:id="343" w:name="_Toc357754852"/>
      <w:bookmarkStart w:id="344" w:name="_Toc243452557"/>
      <w:bookmarkStart w:id="345" w:name="_Toc265854137"/>
      <w:r>
        <w:t>Tjänstedomänens krav och regler</w:t>
      </w:r>
      <w:bookmarkEnd w:id="342"/>
      <w:bookmarkEnd w:id="343"/>
      <w:bookmarkEnd w:id="344"/>
      <w:bookmarkEnd w:id="345"/>
    </w:p>
    <w:p w14:paraId="56528998" w14:textId="77777777" w:rsidR="00A36DCE" w:rsidRDefault="00A36DCE" w:rsidP="00A36DCE">
      <w:r>
        <w:t xml:space="preserve">Tjänsterna avser att tillhandahålla en säker kanal för att meddela sig med invånare som är användare av en portaltjänst. Syftet är att relevanta system ska kunna skicka meddelanden som berör invånaren gällande pågående eller framtida </w:t>
      </w:r>
      <w:proofErr w:type="spellStart"/>
      <w:r>
        <w:t>hälso</w:t>
      </w:r>
      <w:proofErr w:type="spellEnd"/>
      <w:r>
        <w:t xml:space="preserve"> och sjukvårdsärenden.</w:t>
      </w:r>
    </w:p>
    <w:p w14:paraId="377560F7" w14:textId="77777777" w:rsidR="00A36DCE" w:rsidRDefault="00A36DCE" w:rsidP="00A36DCE"/>
    <w:p w14:paraId="2D15A7EB" w14:textId="77777777" w:rsidR="00A36DCE" w:rsidRDefault="00A36DCE" w:rsidP="00A36DCE">
      <w:r>
        <w:t>Om tjänsteproducent inte svarar är det konsuments ansvar att göra rimligt antal försök till omsändningar.</w:t>
      </w:r>
    </w:p>
    <w:p w14:paraId="32D7A116" w14:textId="77777777" w:rsidR="00A36DCE" w:rsidRDefault="00A36DCE" w:rsidP="00A36DCE">
      <w:r>
        <w:t xml:space="preserve">Frekvensen och antal för omsändning bör vara relevant för meddelandets prioritet. Vid upprepande misslyckade försök ska fördröjningen mellan försöken öka för att inte i sig </w:t>
      </w:r>
      <w:proofErr w:type="gramStart"/>
      <w:r>
        <w:t>själv  orsaka</w:t>
      </w:r>
      <w:proofErr w:type="gramEnd"/>
      <w:r>
        <w:t xml:space="preserve"> ytterligare störning i en situation där producent är överbelastad. </w:t>
      </w:r>
    </w:p>
    <w:p w14:paraId="154BA41C" w14:textId="77777777" w:rsidR="00A36DCE" w:rsidRDefault="00A36DCE" w:rsidP="00A36DCE"/>
    <w:p w14:paraId="11E374DB" w14:textId="77777777" w:rsidR="00A36DCE" w:rsidRDefault="00A36DCE" w:rsidP="00A36DCE">
      <w:r>
        <w:t xml:space="preserve">Exempel: </w:t>
      </w:r>
    </w:p>
    <w:p w14:paraId="5E06AF40" w14:textId="77777777" w:rsidR="00A36DCE" w:rsidRDefault="00A36DCE" w:rsidP="00A36DCE">
      <w:r>
        <w:t>Omsändningsförsök 1 efter 4 sekunder</w:t>
      </w:r>
    </w:p>
    <w:p w14:paraId="417E2535" w14:textId="77777777" w:rsidR="00A36DCE" w:rsidRDefault="00A36DCE" w:rsidP="00A36DCE">
      <w:r>
        <w:t>Försök 2 efter ytterligare 20 sekunder</w:t>
      </w:r>
    </w:p>
    <w:p w14:paraId="1F663EDE" w14:textId="77777777" w:rsidR="00A36DCE" w:rsidRDefault="00A36DCE" w:rsidP="00A36DCE">
      <w:r>
        <w:t>Försök 3 efter ytterligare 5 minuter</w:t>
      </w:r>
    </w:p>
    <w:p w14:paraId="3086919B" w14:textId="77777777" w:rsidR="00A36DCE" w:rsidRDefault="00A36DCE" w:rsidP="00A36DCE">
      <w:r>
        <w:t>Försök 4 efter ytterligare 30 minuter</w:t>
      </w:r>
    </w:p>
    <w:p w14:paraId="358CC1AC" w14:textId="77777777" w:rsidR="00A36DCE" w:rsidRDefault="00A36DCE" w:rsidP="00A36DCE">
      <w:r>
        <w:t>Osv tills konsument inte längre anser att det är relevant att försöka fler ggr eller tills felet är åtgärdat.</w:t>
      </w:r>
    </w:p>
    <w:p w14:paraId="73EEBF92" w14:textId="77777777" w:rsidR="00A36DCE" w:rsidRDefault="00A36DCE" w:rsidP="00A36DCE"/>
    <w:p w14:paraId="293826F2" w14:textId="77777777" w:rsidR="00A36DCE" w:rsidRDefault="00A36DCE" w:rsidP="00A36DCE">
      <w:r>
        <w:t>Dessa gäller alla tjänstekontrakt i hela tjänstedomänen om inte undantag görs för specifika tjänstekontrakt senare i dokumentet.</w:t>
      </w:r>
    </w:p>
    <w:p w14:paraId="6C99760C" w14:textId="77777777" w:rsidR="00A36DCE" w:rsidRPr="00A36DCE" w:rsidRDefault="00A36DCE" w:rsidP="00A36DCE"/>
    <w:p w14:paraId="34EFB3B9" w14:textId="77777777" w:rsidR="00403970" w:rsidRPr="00403970" w:rsidRDefault="00403970" w:rsidP="00403970">
      <w:pPr>
        <w:pStyle w:val="Rubrik2"/>
      </w:pPr>
      <w:bookmarkStart w:id="346" w:name="_Toc265854138"/>
      <w:bookmarkStart w:id="347" w:name="_Toc357754853"/>
      <w:bookmarkStart w:id="348" w:name="_Toc243452558"/>
      <w:r>
        <w:t>Informationssäkerhet och juridik</w:t>
      </w:r>
      <w:bookmarkEnd w:id="346"/>
    </w:p>
    <w:p w14:paraId="52CA7805" w14:textId="77777777" w:rsidR="00403970" w:rsidRDefault="00403970" w:rsidP="00403970">
      <w:pPr>
        <w:pStyle w:val="Rubrik2"/>
        <w:numPr>
          <w:ilvl w:val="0"/>
          <w:numId w:val="0"/>
        </w:numPr>
      </w:pPr>
    </w:p>
    <w:p w14:paraId="5966A75C" w14:textId="172C4A82" w:rsidR="00403970" w:rsidRPr="00403970" w:rsidRDefault="00403970" w:rsidP="00403970">
      <w:pPr>
        <w:pStyle w:val="Rubrik3"/>
      </w:pPr>
      <w:bookmarkStart w:id="349" w:name="_Toc265854139"/>
      <w:bookmarkEnd w:id="347"/>
      <w:bookmarkEnd w:id="348"/>
      <w:r>
        <w:t>Informationssäkerhet</w:t>
      </w:r>
      <w:bookmarkEnd w:id="349"/>
    </w:p>
    <w:p w14:paraId="732BB364" w14:textId="7546D5EF" w:rsidR="00403970" w:rsidRDefault="00403970" w:rsidP="00403970">
      <w:r>
        <w:t xml:space="preserve">Kontraktet </w:t>
      </w:r>
      <w:proofErr w:type="spellStart"/>
      <w:r>
        <w:t>AddMessageToPatientPortal</w:t>
      </w:r>
      <w:proofErr w:type="spellEnd"/>
      <w:r>
        <w:t xml:space="preserve"> kan hantera känslig information </w:t>
      </w:r>
      <w:r w:rsidR="00B8287E">
        <w:t>som</w:t>
      </w:r>
      <w:r>
        <w:t xml:space="preserve"> klassas som patientuppgifter.</w:t>
      </w:r>
    </w:p>
    <w:p w14:paraId="6E8E051A" w14:textId="2B2AD146" w:rsidR="00403970" w:rsidRDefault="00403970" w:rsidP="00403970">
      <w:r>
        <w:t>Detta betyder att de krav s</w:t>
      </w:r>
      <w:r w:rsidR="00B8287E">
        <w:t>om PDL (Patient Data Lagen) ställer på</w:t>
      </w:r>
      <w:r w:rsidR="00957D0B">
        <w:t xml:space="preserve"> </w:t>
      </w:r>
      <w:r>
        <w:t>hur informa</w:t>
      </w:r>
      <w:r w:rsidR="00B8287E">
        <w:t>tionen hanteras skall beaktas. Tjänsteproducent ansvarar</w:t>
      </w:r>
      <w:r w:rsidR="004F0329">
        <w:t xml:space="preserve"> </w:t>
      </w:r>
      <w:r w:rsidR="00B8287E">
        <w:t>för att informationen hanteras därefter</w:t>
      </w:r>
      <w:r w:rsidR="00A2288C">
        <w:t xml:space="preserve"> i enlighet med reglerna för individens (Patientens) direktåtkomst</w:t>
      </w:r>
      <w:r w:rsidR="00DC4231">
        <w:t xml:space="preserve"> </w:t>
      </w:r>
      <w:r w:rsidR="004F0329">
        <w:t>genom att upprätthålla vederbörliga rutiner gällande kontroll och andra åtgärder.</w:t>
      </w:r>
      <w:r w:rsidR="00944AF9">
        <w:t xml:space="preserve"> </w:t>
      </w:r>
      <w:r w:rsidR="000F58AF">
        <w:t>Tjänsteproducenten ansvarar för att ingen annan än a</w:t>
      </w:r>
      <w:r w:rsidR="00A2288C">
        <w:t xml:space="preserve">vsedd mottagare får åtkomst till uppgifterna. </w:t>
      </w:r>
    </w:p>
    <w:p w14:paraId="0E7CE184" w14:textId="77777777" w:rsidR="00DC4231" w:rsidRDefault="00DC4231" w:rsidP="00403970"/>
    <w:p w14:paraId="4C1FE10F" w14:textId="4E19BAAA" w:rsidR="00B8287E" w:rsidRDefault="00B8287E" w:rsidP="00B8287E">
      <w:pPr>
        <w:pStyle w:val="Rubrik3"/>
      </w:pPr>
      <w:bookmarkStart w:id="350" w:name="_Toc265854140"/>
      <w:r>
        <w:t>Krav på tjänstekonsument</w:t>
      </w:r>
      <w:bookmarkEnd w:id="350"/>
    </w:p>
    <w:p w14:paraId="3DCA5D0F" w14:textId="69F82367" w:rsidR="00B8287E" w:rsidRDefault="00B8287E" w:rsidP="00B8287E">
      <w:pPr>
        <w:pStyle w:val="Rubrik3"/>
      </w:pPr>
      <w:bookmarkStart w:id="351" w:name="_Toc265854141"/>
      <w:r>
        <w:t>Stark autentisering</w:t>
      </w:r>
      <w:bookmarkEnd w:id="351"/>
    </w:p>
    <w:p w14:paraId="6F730919" w14:textId="4F18A4BE" w:rsidR="00B8287E" w:rsidRDefault="00B8287E" w:rsidP="00B8287E">
      <w:r>
        <w:t>Inloggad användare i portal ska använda stark autentisering enligt gällande regler, inga utökade krav kan ställas för enskilda meddelanden.</w:t>
      </w:r>
    </w:p>
    <w:p w14:paraId="2DEDA3FE" w14:textId="1ED3CA48" w:rsidR="0045769D" w:rsidRPr="00B8287E" w:rsidRDefault="00B8287E" w:rsidP="0039481C">
      <w:r>
        <w:t>Konsumentsystem ansvarar för att säkerhetsnivå i det egna systemet uppfyller gällande regler</w:t>
      </w:r>
    </w:p>
    <w:p w14:paraId="10B913EE" w14:textId="77777777" w:rsidR="0045769D" w:rsidRPr="00DE75E6" w:rsidRDefault="0045769D" w:rsidP="0039481C">
      <w:pPr>
        <w:rPr>
          <w:highlight w:val="yellow"/>
        </w:rPr>
      </w:pPr>
    </w:p>
    <w:p w14:paraId="46813F0C" w14:textId="77777777" w:rsidR="0039481C" w:rsidRDefault="0039481C" w:rsidP="0039481C">
      <w:pPr>
        <w:pStyle w:val="Rubrik2"/>
      </w:pPr>
      <w:bookmarkStart w:id="352" w:name="_Toc243452559"/>
      <w:bookmarkStart w:id="353" w:name="_Toc265854142"/>
      <w:r>
        <w:t>Icke funktionella krav</w:t>
      </w:r>
      <w:bookmarkEnd w:id="352"/>
      <w:bookmarkEnd w:id="353"/>
    </w:p>
    <w:p w14:paraId="425E7BCF" w14:textId="7647F28B" w:rsidR="00B8287E" w:rsidRPr="00B8287E" w:rsidRDefault="00B8287E" w:rsidP="00B8287E">
      <w:r>
        <w:t>Inga</w:t>
      </w:r>
      <w:r w:rsidR="00E70482">
        <w:t xml:space="preserve"> särskilda krav är definierade</w:t>
      </w:r>
      <w:r w:rsidR="0071588F">
        <w:t>.</w:t>
      </w:r>
    </w:p>
    <w:p w14:paraId="4409F62D" w14:textId="77777777" w:rsidR="0039481C" w:rsidRDefault="0039481C" w:rsidP="0039481C">
      <w:pPr>
        <w:rPr>
          <w:color w:val="4F81BD" w:themeColor="accent1"/>
        </w:rPr>
      </w:pPr>
    </w:p>
    <w:p w14:paraId="0988C9C3" w14:textId="2985316C" w:rsidR="0039481C" w:rsidRPr="00A36DCE" w:rsidRDefault="0039481C" w:rsidP="0039481C">
      <w:pPr>
        <w:pStyle w:val="Rubrik3"/>
      </w:pPr>
      <w:bookmarkStart w:id="354" w:name="_Toc243452560"/>
      <w:bookmarkStart w:id="355" w:name="_Toc265854143"/>
      <w:r>
        <w:t>SLA krav</w:t>
      </w:r>
      <w:bookmarkEnd w:id="354"/>
      <w:bookmarkEnd w:id="355"/>
    </w:p>
    <w:p w14:paraId="3F839905" w14:textId="77777777" w:rsidR="00A36DCE" w:rsidRDefault="00A36DCE" w:rsidP="00A36DCE">
      <w:r>
        <w:t>Följande generella SLA-krav gäller för alla tjänsteproducenter som tillhandahåller tjänster. Dessa krav gäller där inget annat anges för ett specifikt tjänstekontrakt.</w:t>
      </w:r>
    </w:p>
    <w:p w14:paraId="3692248A" w14:textId="77777777" w:rsidR="00A36DCE" w:rsidRDefault="00A36DCE" w:rsidP="00A36DCE"/>
    <w:p w14:paraId="224516BE" w14:textId="77777777" w:rsidR="00A36DCE" w:rsidRDefault="00A36DCE" w:rsidP="00A36DCE"/>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0B4BFF" w:rsidRDefault="0039481C" w:rsidP="0039481C">
            <w:r>
              <w:t>Svarstid</w:t>
            </w:r>
          </w:p>
        </w:tc>
        <w:tc>
          <w:tcPr>
            <w:tcW w:w="4154" w:type="dxa"/>
          </w:tcPr>
          <w:p w14:paraId="741380AB" w14:textId="1444202A" w:rsidR="00A36DCE" w:rsidRPr="0039108F" w:rsidRDefault="006D7940" w:rsidP="00DC4231">
            <w:r w:rsidRPr="0039108F">
              <w:t xml:space="preserve">&lt; 2 sekunder för </w:t>
            </w:r>
            <w:proofErr w:type="gramStart"/>
            <w:r w:rsidRPr="0039108F">
              <w:t>95%</w:t>
            </w:r>
            <w:proofErr w:type="gramEnd"/>
            <w:r w:rsidRPr="0039108F">
              <w:t xml:space="preserve"> av alla anrop </w:t>
            </w:r>
          </w:p>
        </w:tc>
        <w:tc>
          <w:tcPr>
            <w:tcW w:w="3266" w:type="dxa"/>
          </w:tcPr>
          <w:p w14:paraId="2B3C1131" w14:textId="77777777" w:rsidR="0039481C" w:rsidRDefault="0039481C" w:rsidP="0039481C"/>
        </w:tc>
      </w:tr>
      <w:tr w:rsidR="0039481C" w14:paraId="7D1CE21C" w14:textId="77777777" w:rsidTr="000C2908">
        <w:tc>
          <w:tcPr>
            <w:tcW w:w="2268" w:type="dxa"/>
          </w:tcPr>
          <w:p w14:paraId="654786FF" w14:textId="77777777" w:rsidR="0039481C" w:rsidRPr="000B4BFF" w:rsidRDefault="0039481C" w:rsidP="0039481C">
            <w:r>
              <w:t>Tillgänglighet</w:t>
            </w:r>
          </w:p>
        </w:tc>
        <w:tc>
          <w:tcPr>
            <w:tcW w:w="4154" w:type="dxa"/>
          </w:tcPr>
          <w:p w14:paraId="0412D628" w14:textId="11777117" w:rsidR="0039481C" w:rsidRPr="0039108F" w:rsidRDefault="006D7940" w:rsidP="0039481C">
            <w:r w:rsidRPr="0039108F">
              <w:t>24x7, 99,5%</w:t>
            </w:r>
          </w:p>
        </w:tc>
        <w:tc>
          <w:tcPr>
            <w:tcW w:w="3266" w:type="dxa"/>
          </w:tcPr>
          <w:p w14:paraId="61AE7720" w14:textId="77777777" w:rsidR="0039481C" w:rsidRDefault="0039481C" w:rsidP="0039481C"/>
        </w:tc>
      </w:tr>
      <w:tr w:rsidR="0039481C" w14:paraId="6769F2F7" w14:textId="77777777" w:rsidTr="000C2908">
        <w:tc>
          <w:tcPr>
            <w:tcW w:w="2268" w:type="dxa"/>
          </w:tcPr>
          <w:p w14:paraId="581B440E" w14:textId="77777777" w:rsidR="0039481C" w:rsidRDefault="0039481C" w:rsidP="0039481C">
            <w:r>
              <w:t>Last</w:t>
            </w:r>
          </w:p>
        </w:tc>
        <w:tc>
          <w:tcPr>
            <w:tcW w:w="4154" w:type="dxa"/>
          </w:tcPr>
          <w:p w14:paraId="290EBEE7" w14:textId="1492B990" w:rsidR="0039481C" w:rsidRPr="0039108F" w:rsidRDefault="006D7940" w:rsidP="00DC4231">
            <w:r w:rsidRPr="0039108F">
              <w:t xml:space="preserve">1 transaktion per sekund </w:t>
            </w:r>
            <w:r w:rsidR="00DC4231">
              <w:t xml:space="preserve">för </w:t>
            </w:r>
            <w:proofErr w:type="spellStart"/>
            <w:r w:rsidR="00DC4231">
              <w:t>batchkörning</w:t>
            </w:r>
            <w:proofErr w:type="spellEnd"/>
            <w:r w:rsidR="00DC4231">
              <w:t xml:space="preserve"> får max 1000 meddelanden skickas åt gången med 5 minuters intervall mellan omgångarna</w:t>
            </w:r>
          </w:p>
        </w:tc>
        <w:tc>
          <w:tcPr>
            <w:tcW w:w="3266" w:type="dxa"/>
          </w:tcPr>
          <w:p w14:paraId="35BE7A63" w14:textId="77777777" w:rsidR="0039481C" w:rsidRDefault="0039481C" w:rsidP="0039481C"/>
        </w:tc>
      </w:tr>
      <w:tr w:rsidR="0039481C" w14:paraId="04F316D2" w14:textId="77777777" w:rsidTr="000C2908">
        <w:tc>
          <w:tcPr>
            <w:tcW w:w="2268" w:type="dxa"/>
          </w:tcPr>
          <w:p w14:paraId="669AE71D" w14:textId="77777777" w:rsidR="0039481C" w:rsidRDefault="0039481C" w:rsidP="0039481C">
            <w:r>
              <w:t>Aktualitet</w:t>
            </w:r>
          </w:p>
        </w:tc>
        <w:tc>
          <w:tcPr>
            <w:tcW w:w="4154" w:type="dxa"/>
          </w:tcPr>
          <w:p w14:paraId="5FA12743" w14:textId="54E66691" w:rsidR="0039481C" w:rsidRPr="0039108F" w:rsidRDefault="006D7940" w:rsidP="0039481C">
            <w:r w:rsidRPr="0039108F">
              <w:t xml:space="preserve">Information i producent ska alltid vara aktuell när den visas för mottagaren (uppdatering är </w:t>
            </w:r>
            <w:proofErr w:type="gramStart"/>
            <w:r w:rsidRPr="0039108F">
              <w:t>ej</w:t>
            </w:r>
            <w:proofErr w:type="gramEnd"/>
            <w:r w:rsidRPr="0039108F">
              <w:t xml:space="preserve"> aktuell)</w:t>
            </w:r>
          </w:p>
        </w:tc>
        <w:tc>
          <w:tcPr>
            <w:tcW w:w="3266" w:type="dxa"/>
          </w:tcPr>
          <w:p w14:paraId="446C2C7A" w14:textId="77777777" w:rsidR="0039481C" w:rsidRDefault="0039481C" w:rsidP="0039481C"/>
        </w:tc>
      </w:tr>
      <w:tr w:rsidR="0039481C" w14:paraId="2402DAE2" w14:textId="77777777" w:rsidTr="000C2908">
        <w:tc>
          <w:tcPr>
            <w:tcW w:w="2268" w:type="dxa"/>
          </w:tcPr>
          <w:p w14:paraId="7CBF293D" w14:textId="77777777" w:rsidR="0039481C" w:rsidRPr="007C7B21" w:rsidRDefault="0039481C" w:rsidP="0039481C">
            <w:pPr>
              <w:rPr>
                <w:highlight w:val="yellow"/>
              </w:rPr>
            </w:pPr>
            <w:r w:rsidRPr="00D14337">
              <w:t>Återställningstid</w:t>
            </w:r>
          </w:p>
        </w:tc>
        <w:tc>
          <w:tcPr>
            <w:tcW w:w="4154" w:type="dxa"/>
          </w:tcPr>
          <w:p w14:paraId="4C9DF6C8" w14:textId="43752A26" w:rsidR="0039481C" w:rsidRDefault="0039481C" w:rsidP="0039481C">
            <w:pPr>
              <w:tabs>
                <w:tab w:val="left" w:pos="2935"/>
              </w:tabs>
              <w:jc w:val="both"/>
              <w:rPr>
                <w:highlight w:val="yellow"/>
              </w:rPr>
            </w:pPr>
          </w:p>
        </w:tc>
        <w:tc>
          <w:tcPr>
            <w:tcW w:w="3266" w:type="dxa"/>
          </w:tcPr>
          <w:p w14:paraId="6311269A" w14:textId="242F59ED" w:rsidR="0039481C" w:rsidRDefault="00C72259" w:rsidP="0039481C">
            <w:r>
              <w:t xml:space="preserve">Enligt producents gällande övergripande katastrofplan </w:t>
            </w:r>
          </w:p>
        </w:tc>
      </w:tr>
      <w:tr w:rsidR="0039481C" w14:paraId="147A9F02" w14:textId="77777777" w:rsidTr="000C2908">
        <w:tc>
          <w:tcPr>
            <w:tcW w:w="2268" w:type="dxa"/>
          </w:tcPr>
          <w:p w14:paraId="1C93CA06" w14:textId="00DEDA3C" w:rsidR="0039481C" w:rsidRPr="007C7B21" w:rsidRDefault="0039481C" w:rsidP="0039481C">
            <w:pPr>
              <w:rPr>
                <w:highlight w:val="yellow"/>
              </w:rPr>
            </w:pPr>
          </w:p>
        </w:tc>
        <w:tc>
          <w:tcPr>
            <w:tcW w:w="4154" w:type="dxa"/>
          </w:tcPr>
          <w:p w14:paraId="6CBA0B50" w14:textId="77777777" w:rsidR="0039481C" w:rsidRDefault="0039481C" w:rsidP="0039481C">
            <w:pPr>
              <w:rPr>
                <w:highlight w:val="yellow"/>
              </w:rPr>
            </w:pPr>
          </w:p>
        </w:tc>
        <w:tc>
          <w:tcPr>
            <w:tcW w:w="3266" w:type="dxa"/>
          </w:tcPr>
          <w:p w14:paraId="3850F2AD" w14:textId="77777777" w:rsidR="0039481C" w:rsidRDefault="0039481C" w:rsidP="0039481C"/>
        </w:tc>
      </w:tr>
    </w:tbl>
    <w:p w14:paraId="3F32C021" w14:textId="77777777" w:rsidR="0039481C" w:rsidRDefault="0039481C" w:rsidP="0039481C">
      <w:pPr>
        <w:pStyle w:val="Brdtext"/>
      </w:pPr>
    </w:p>
    <w:p w14:paraId="190198DE" w14:textId="77777777" w:rsidR="0039481C" w:rsidRDefault="0039481C" w:rsidP="0039481C">
      <w:pPr>
        <w:pStyle w:val="Rubrik3"/>
      </w:pPr>
      <w:bookmarkStart w:id="356" w:name="_Toc243452561"/>
      <w:bookmarkStart w:id="357" w:name="_Toc265854144"/>
      <w:r>
        <w:t>Övriga krav</w:t>
      </w:r>
      <w:bookmarkEnd w:id="356"/>
      <w:bookmarkEnd w:id="357"/>
    </w:p>
    <w:p w14:paraId="6D523F2F" w14:textId="77777777" w:rsidR="0039481C" w:rsidRPr="007C5E55" w:rsidRDefault="0039481C" w:rsidP="0039481C"/>
    <w:p w14:paraId="074ED34E" w14:textId="77777777" w:rsidR="0039481C" w:rsidRDefault="0039481C" w:rsidP="0039481C">
      <w:pPr>
        <w:pStyle w:val="Rubrik2"/>
      </w:pPr>
      <w:bookmarkStart w:id="358" w:name="_Toc357754854"/>
      <w:bookmarkStart w:id="359" w:name="_Toc243452562"/>
      <w:bookmarkStart w:id="360" w:name="_Toc265854145"/>
      <w:bookmarkStart w:id="361" w:name="_Toc224960922"/>
      <w:bookmarkStart w:id="362" w:name="_Toc357754855"/>
      <w:bookmarkEnd w:id="292"/>
      <w:bookmarkEnd w:id="293"/>
      <w:bookmarkEnd w:id="294"/>
      <w:r>
        <w:t>Felhantering</w:t>
      </w:r>
      <w:bookmarkEnd w:id="358"/>
      <w:bookmarkEnd w:id="359"/>
      <w:bookmarkEnd w:id="360"/>
    </w:p>
    <w:p w14:paraId="6FAF04D9" w14:textId="77777777" w:rsidR="0039481C" w:rsidRDefault="0039481C" w:rsidP="0039481C">
      <w:pPr>
        <w:pStyle w:val="Rubrik3"/>
      </w:pPr>
      <w:bookmarkStart w:id="363" w:name="_Toc243452563"/>
      <w:bookmarkStart w:id="364" w:name="_Toc265854146"/>
      <w:r>
        <w:t>Krav på en tjänsteproducent</w:t>
      </w:r>
      <w:bookmarkEnd w:id="363"/>
      <w:bookmarkEnd w:id="364"/>
    </w:p>
    <w:p w14:paraId="2859FC09" w14:textId="77777777" w:rsidR="0039481C" w:rsidRDefault="0039481C" w:rsidP="0039481C">
      <w:pPr>
        <w:pStyle w:val="Rubrik4"/>
      </w:pPr>
      <w:r>
        <w:t xml:space="preserve">Logiska fel </w:t>
      </w:r>
    </w:p>
    <w:p w14:paraId="4EB7D4E9" w14:textId="060EF28C" w:rsidR="005A0C7A" w:rsidRDefault="00491197" w:rsidP="0039481C">
      <w:pPr>
        <w:pStyle w:val="Brdtext"/>
      </w:pPr>
      <w:r>
        <w:t xml:space="preserve">Det enda logiska fel som rimligen kan uppstå i </w:t>
      </w:r>
      <w:proofErr w:type="spellStart"/>
      <w:r>
        <w:t>AddMessageToPatientportal</w:t>
      </w:r>
      <w:proofErr w:type="spellEnd"/>
      <w:r>
        <w:t xml:space="preserve"> är att adresserad individ inte är aktiv användare.</w:t>
      </w:r>
      <w:r w:rsidR="005A0C7A">
        <w:t xml:space="preserve"> Om person </w:t>
      </w:r>
      <w:proofErr w:type="gramStart"/>
      <w:r w:rsidR="005A0C7A">
        <w:t>ej</w:t>
      </w:r>
      <w:proofErr w:type="gramEnd"/>
      <w:r w:rsidR="005A0C7A">
        <w:t xml:space="preserve"> finns returneras </w:t>
      </w:r>
      <w:proofErr w:type="spellStart"/>
      <w:r w:rsidR="005A0C7A">
        <w:t>statusCode</w:t>
      </w:r>
      <w:proofErr w:type="spellEnd"/>
      <w:r w:rsidR="005A0C7A">
        <w:t xml:space="preserve">=ERROR och </w:t>
      </w:r>
      <w:proofErr w:type="spellStart"/>
      <w:r w:rsidR="005A0C7A">
        <w:t>resultText</w:t>
      </w:r>
      <w:proofErr w:type="spellEnd"/>
      <w:r w:rsidR="005A0C7A">
        <w:t xml:space="preserve">=”Target person is not </w:t>
      </w:r>
      <w:proofErr w:type="spellStart"/>
      <w:r w:rsidR="005A0C7A">
        <w:t>active</w:t>
      </w:r>
      <w:proofErr w:type="spellEnd"/>
      <w:r w:rsidR="005A0C7A">
        <w:t xml:space="preserve"> </w:t>
      </w:r>
      <w:proofErr w:type="spellStart"/>
      <w:r w:rsidR="005A0C7A">
        <w:t>user</w:t>
      </w:r>
      <w:proofErr w:type="spellEnd"/>
      <w:r w:rsidR="005A0C7A">
        <w:t>”</w:t>
      </w:r>
    </w:p>
    <w:p w14:paraId="1521A2C9" w14:textId="0452B849" w:rsidR="0039481C" w:rsidRDefault="00960D64" w:rsidP="0039481C">
      <w:pPr>
        <w:pStyle w:val="Brdtext"/>
      </w:pPr>
      <w:r>
        <w:t xml:space="preserve">Logiskt fel att individ </w:t>
      </w:r>
      <w:proofErr w:type="gramStart"/>
      <w:r>
        <w:t>ej</w:t>
      </w:r>
      <w:proofErr w:type="gramEnd"/>
      <w:r>
        <w:t xml:space="preserve"> finns s</w:t>
      </w:r>
      <w:r w:rsidR="00491197">
        <w:t xml:space="preserve">ka ej kunna uppstå om kontroll först förs mot </w:t>
      </w:r>
      <w:proofErr w:type="spellStart"/>
      <w:r w:rsidR="00491197">
        <w:t>IsActiveUser</w:t>
      </w:r>
      <w:proofErr w:type="spellEnd"/>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365" w:name="_Toc243452564"/>
      <w:bookmarkStart w:id="366" w:name="_Toc265854147"/>
      <w:r>
        <w:t>Krav på en tjänstekonsument</w:t>
      </w:r>
      <w:bookmarkEnd w:id="365"/>
      <w:bookmarkEnd w:id="366"/>
    </w:p>
    <w:p w14:paraId="6B854F4D" w14:textId="5C66FC79" w:rsidR="00491197" w:rsidRPr="00491197" w:rsidRDefault="00491197" w:rsidP="00491197">
      <w:r>
        <w:t xml:space="preserve">Tjänstekonsument ska försäkra sig om att individ som adresseras är aktiv användare innan </w:t>
      </w:r>
      <w:proofErr w:type="spellStart"/>
      <w:r>
        <w:t>AddMessageToPatientPortal</w:t>
      </w:r>
      <w:proofErr w:type="spellEnd"/>
      <w:r>
        <w:t xml:space="preserve"> anropas. Hur detta görs är valfritt men resultatet av kontroll ska motsvara </w:t>
      </w:r>
      <w:proofErr w:type="spellStart"/>
      <w:r>
        <w:t>IsActiveUser</w:t>
      </w:r>
      <w:proofErr w:type="spellEnd"/>
    </w:p>
    <w:p w14:paraId="2CBDBDA5" w14:textId="77777777" w:rsidR="0039481C" w:rsidRDefault="0039481C" w:rsidP="0039481C">
      <w:pPr>
        <w:pStyle w:val="Rubrik1"/>
      </w:pPr>
      <w:bookmarkStart w:id="367" w:name="_Toc243452565"/>
      <w:bookmarkStart w:id="368" w:name="_Toc265854148"/>
      <w:r>
        <w:t xml:space="preserve">Tjänstedomänens </w:t>
      </w:r>
      <w:bookmarkEnd w:id="361"/>
      <w:r>
        <w:t>meddelandemodeller</w:t>
      </w:r>
      <w:bookmarkEnd w:id="362"/>
      <w:bookmarkEnd w:id="367"/>
      <w:bookmarkEnd w:id="368"/>
    </w:p>
    <w:p w14:paraId="53245AF3" w14:textId="77777777" w:rsidR="00A36DCE" w:rsidRDefault="00A36DCE" w:rsidP="00A36DCE">
      <w:bookmarkStart w:id="369" w:name="_Toc224960923"/>
      <w:r>
        <w:t>Samtliga klasser</w:t>
      </w:r>
      <w:r w:rsidRPr="00882BF7">
        <w:t xml:space="preserve"> i mod</w:t>
      </w:r>
      <w:r>
        <w:t>ellen har bedömts ligga utanför V-</w:t>
      </w:r>
      <w:proofErr w:type="spellStart"/>
      <w:r>
        <w:t>TIMs</w:t>
      </w:r>
      <w:proofErr w:type="spellEnd"/>
      <w:r>
        <w:t xml:space="preserve"> tillämpningsområde och har därfö</w:t>
      </w:r>
      <w:r w:rsidRPr="00882BF7">
        <w:t xml:space="preserve">r inte </w:t>
      </w:r>
      <w:proofErr w:type="spellStart"/>
      <w:r w:rsidRPr="00882BF7">
        <w:t>mappats</w:t>
      </w:r>
      <w:proofErr w:type="spellEnd"/>
      <w:r w:rsidRPr="00882BF7">
        <w:t xml:space="preserve"> mot V-TIM</w:t>
      </w:r>
      <w:r>
        <w:t>.</w:t>
      </w:r>
    </w:p>
    <w:p w14:paraId="34C1FBA9" w14:textId="77777777" w:rsidR="00A36DCE" w:rsidRDefault="00A36DCE" w:rsidP="00A36DCE"/>
    <w:p w14:paraId="10E06501" w14:textId="77777777" w:rsidR="00A36DCE" w:rsidRDefault="00A36DCE" w:rsidP="00A36DCE"/>
    <w:p w14:paraId="0B8F8C57" w14:textId="77777777" w:rsidR="00A36DCE" w:rsidRDefault="00A36DCE" w:rsidP="00A36DCE">
      <w:pPr>
        <w:pStyle w:val="Rubrik2"/>
      </w:pPr>
      <w:bookmarkStart w:id="370" w:name="_Toc263325182"/>
      <w:bookmarkStart w:id="371" w:name="_Toc265854149"/>
      <w:r>
        <w:t>Modell</w:t>
      </w:r>
      <w:bookmarkEnd w:id="370"/>
      <w:bookmarkEnd w:id="371"/>
    </w:p>
    <w:p w14:paraId="1D07A931" w14:textId="77777777" w:rsidR="00A36DCE" w:rsidRPr="006476DE" w:rsidRDefault="00A36DCE" w:rsidP="00A36DCE">
      <w:pPr>
        <w:rPr>
          <w:b/>
        </w:rPr>
      </w:pPr>
      <w:proofErr w:type="spellStart"/>
      <w:r w:rsidRPr="006476DE">
        <w:rPr>
          <w:b/>
        </w:rPr>
        <w:t>IsActiveUser</w:t>
      </w:r>
      <w:proofErr w:type="spellEnd"/>
    </w:p>
    <w:p w14:paraId="49F2907F" w14:textId="77777777" w:rsidR="00A36DCE" w:rsidRPr="002F2D14" w:rsidRDefault="00A36DCE" w:rsidP="00A36DCE">
      <w:pPr>
        <w:ind w:left="-851"/>
      </w:pPr>
    </w:p>
    <w:p w14:paraId="799E2DDA" w14:textId="77777777" w:rsidR="00A36DCE" w:rsidRDefault="00A36DCE" w:rsidP="00A36DCE">
      <w:pPr>
        <w:keepNext/>
      </w:pPr>
      <w:r>
        <w:rPr>
          <w:noProof/>
          <w:lang w:eastAsia="sv-SE"/>
        </w:rPr>
        <w:drawing>
          <wp:inline distT="0" distB="0" distL="0" distR="0" wp14:anchorId="41007D00" wp14:editId="4AC8495C">
            <wp:extent cx="5507990" cy="915834"/>
            <wp:effectExtent l="0" t="0" r="381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990" cy="915834"/>
                    </a:xfrm>
                    <a:prstGeom prst="rect">
                      <a:avLst/>
                    </a:prstGeom>
                    <a:noFill/>
                    <a:ln>
                      <a:noFill/>
                    </a:ln>
                  </pic:spPr>
                </pic:pic>
              </a:graphicData>
            </a:graphic>
          </wp:inline>
        </w:drawing>
      </w:r>
    </w:p>
    <w:p w14:paraId="4451FC9B" w14:textId="77777777" w:rsidR="00A36DCE" w:rsidRDefault="00A36DCE" w:rsidP="00A36DCE">
      <w:pPr>
        <w:pStyle w:val="Beskrivning"/>
      </w:pPr>
      <w:r>
        <w:t xml:space="preserve">Figur </w:t>
      </w:r>
      <w:fldSimple w:instr=" SEQ Figur \* ARABIC ">
        <w:r w:rsidR="00F16EFC">
          <w:rPr>
            <w:noProof/>
          </w:rPr>
          <w:t>1</w:t>
        </w:r>
      </w:fldSimple>
      <w:r>
        <w:t xml:space="preserve"> Returnerad status för användarkonto</w:t>
      </w:r>
    </w:p>
    <w:p w14:paraId="18549C41" w14:textId="77777777" w:rsidR="00A36DCE" w:rsidRDefault="00A36DCE" w:rsidP="00A36DCE"/>
    <w:p w14:paraId="00FB2A35" w14:textId="77777777" w:rsidR="00A36DCE" w:rsidRPr="006476DE" w:rsidRDefault="00A36DCE" w:rsidP="00A36DCE">
      <w:pPr>
        <w:keepNext/>
        <w:rPr>
          <w:b/>
        </w:rPr>
      </w:pPr>
      <w:proofErr w:type="spellStart"/>
      <w:r w:rsidRPr="006476DE">
        <w:rPr>
          <w:b/>
        </w:rPr>
        <w:t>AddMessageToPatientPortal</w:t>
      </w:r>
      <w:proofErr w:type="spellEnd"/>
    </w:p>
    <w:p w14:paraId="3E8ED665" w14:textId="77777777" w:rsidR="00A36DCE" w:rsidRPr="006476DE" w:rsidRDefault="00A36DCE" w:rsidP="00A36DCE"/>
    <w:p w14:paraId="08C3C1CE" w14:textId="2D93A1D5" w:rsidR="00A36DCE" w:rsidRDefault="00A36DCE" w:rsidP="00A36DCE">
      <w:pPr>
        <w:keepNext/>
        <w:rPr>
          <w:ins w:id="372" w:author="björn hedman" w:date="2014-07-01T17:05:00Z"/>
        </w:rPr>
      </w:pPr>
    </w:p>
    <w:p w14:paraId="61FBBB64" w14:textId="680F9879" w:rsidR="0073678A" w:rsidRDefault="0073678A" w:rsidP="00A36DCE">
      <w:pPr>
        <w:keepNext/>
      </w:pPr>
      <w:ins w:id="373" w:author="björn hedman" w:date="2014-07-01T17:05:00Z">
        <w:r w:rsidRPr="0073678A">
          <w:rPr>
            <w:noProof/>
            <w:lang w:eastAsia="sv-SE"/>
          </w:rPr>
          <w:drawing>
            <wp:inline distT="0" distB="0" distL="0" distR="0" wp14:anchorId="39595A03" wp14:editId="33DEE8D3">
              <wp:extent cx="2926715" cy="1515110"/>
              <wp:effectExtent l="0" t="0" r="0" b="8890"/>
              <wp:docPr id="5" name="Bild 9"/>
              <wp:cNvGraphicFramePr/>
              <a:graphic xmlns:a="http://schemas.openxmlformats.org/drawingml/2006/main">
                <a:graphicData uri="http://schemas.openxmlformats.org/drawingml/2006/picture">
                  <pic:pic xmlns:pic="http://schemas.openxmlformats.org/drawingml/2006/picture">
                    <pic:nvPicPr>
                      <pic:cNvPr id="5" name="Bild 9"/>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715" cy="1515110"/>
                      </a:xfrm>
                      <a:prstGeom prst="rect">
                        <a:avLst/>
                      </a:prstGeom>
                      <a:noFill/>
                      <a:ln>
                        <a:noFill/>
                      </a:ln>
                    </pic:spPr>
                  </pic:pic>
                </a:graphicData>
              </a:graphic>
            </wp:inline>
          </w:drawing>
        </w:r>
        <w:r w:rsidRPr="0073678A">
          <w:rPr>
            <w:noProof/>
            <w:lang w:eastAsia="sv-SE"/>
          </w:rPr>
          <mc:AlternateContent>
            <mc:Choice Requires="wps">
              <w:drawing>
                <wp:anchor distT="0" distB="0" distL="114300" distR="114300" simplePos="0" relativeHeight="251659264" behindDoc="0" locked="0" layoutInCell="1" allowOverlap="1" wp14:anchorId="0996C84A" wp14:editId="788E65FE">
                  <wp:simplePos x="0" y="0"/>
                  <wp:positionH relativeFrom="column">
                    <wp:posOffset>2263458</wp:posOffset>
                  </wp:positionH>
                  <wp:positionV relativeFrom="paragraph">
                    <wp:posOffset>592455</wp:posOffset>
                  </wp:positionV>
                  <wp:extent cx="254000" cy="1151255"/>
                  <wp:effectExtent l="101600" t="25400" r="76200" b="118745"/>
                  <wp:wrapNone/>
                  <wp:docPr id="4" name="Rak pil 7"/>
                  <wp:cNvGraphicFramePr/>
                  <a:graphic xmlns:a="http://schemas.openxmlformats.org/drawingml/2006/main">
                    <a:graphicData uri="http://schemas.microsoft.com/office/word/2010/wordprocessingShape">
                      <wps:wsp>
                        <wps:cNvCnPr/>
                        <wps:spPr>
                          <a:xfrm flipH="1">
                            <a:off x="0" y="0"/>
                            <a:ext cx="254000" cy="1151255"/>
                          </a:xfrm>
                          <a:prstGeom prst="straightConnector1">
                            <a:avLst/>
                          </a:prstGeom>
                          <a:ln>
                            <a:solidFill>
                              <a:schemeClr val="bg1">
                                <a:lumMod val="6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Rak pil 7" o:spid="_x0000_s1026" type="#_x0000_t32" style="position:absolute;margin-left:178.25pt;margin-top:46.65pt;width:20pt;height:90.6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" strokecolor="#a5a5a5 [2092]" strokeweight="2pt">
                  <v:stroke endarrow="open"/>
                  <v:shadow on="t" opacity="24903f" mv:blur="40000f" origin=",.5" offset="0,20000emu"/>
                </v:shape>
              </w:pict>
            </mc:Fallback>
          </mc:AlternateContent>
        </w:r>
        <w:r w:rsidRPr="0073678A">
          <w:rPr>
            <w:noProof/>
            <w:lang w:eastAsia="sv-SE"/>
          </w:rPr>
          <w:drawing>
            <wp:inline distT="0" distB="0" distL="0" distR="0" wp14:anchorId="09EBBA70" wp14:editId="335C033A">
              <wp:extent cx="5972810" cy="2284095"/>
              <wp:effectExtent l="0" t="0" r="0" b="190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1"/>
                      <pic:cNvPicPr>
                        <a:picLocks noChangeAspect="1"/>
                      </pic:cNvPicPr>
                    </pic:nvPicPr>
                    <pic:blipFill>
                      <a:blip r:embed="rId14"/>
                      <a:stretch>
                        <a:fillRect/>
                      </a:stretch>
                    </pic:blipFill>
                    <pic:spPr>
                      <a:xfrm>
                        <a:off x="0" y="0"/>
                        <a:ext cx="5972810" cy="2284095"/>
                      </a:xfrm>
                      <a:prstGeom prst="rect">
                        <a:avLst/>
                      </a:prstGeom>
                    </pic:spPr>
                  </pic:pic>
                </a:graphicData>
              </a:graphic>
            </wp:inline>
          </w:drawing>
        </w:r>
      </w:ins>
    </w:p>
    <w:p w14:paraId="58EEA3FF" w14:textId="77777777" w:rsidR="00A36DCE" w:rsidRPr="002F2D14" w:rsidRDefault="00A36DCE" w:rsidP="00A36DCE">
      <w:pPr>
        <w:pStyle w:val="Beskrivning"/>
      </w:pPr>
      <w:r>
        <w:t xml:space="preserve">Figur </w:t>
      </w:r>
      <w:fldSimple w:instr=" SEQ Figur \* ARABIC ">
        <w:r w:rsidR="00F16EFC">
          <w:rPr>
            <w:noProof/>
          </w:rPr>
          <w:t>2</w:t>
        </w:r>
      </w:fldSimple>
      <w:r>
        <w:t xml:space="preserve"> Meddelande till invånare</w:t>
      </w:r>
    </w:p>
    <w:p w14:paraId="56165543" w14:textId="77777777" w:rsidR="00A36DCE" w:rsidRPr="002F2D14" w:rsidRDefault="00A36DCE" w:rsidP="00A36DCE"/>
    <w:tbl>
      <w:tblPr>
        <w:tblW w:w="0" w:type="auto"/>
        <w:tblInd w:w="-176"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A36DCE" w:rsidRPr="00F80392" w14:paraId="6CDB964A" w14:textId="77777777" w:rsidTr="00E7721D">
        <w:tc>
          <w:tcPr>
            <w:tcW w:w="4040" w:type="dxa"/>
            <w:shd w:val="clear" w:color="auto" w:fill="4F81BD"/>
          </w:tcPr>
          <w:p w14:paraId="31D1CD33" w14:textId="77777777" w:rsidR="00A36DCE" w:rsidRPr="00F80392" w:rsidRDefault="00A36DCE" w:rsidP="00E7721D">
            <w:pPr>
              <w:rPr>
                <w:rFonts w:ascii="Calibri" w:hAnsi="Calibri"/>
                <w:b/>
                <w:bCs/>
                <w:sz w:val="22"/>
              </w:rPr>
            </w:pPr>
            <w:proofErr w:type="spellStart"/>
            <w:r w:rsidRPr="00F80392">
              <w:rPr>
                <w:rFonts w:ascii="Calibri" w:hAnsi="Calibri"/>
                <w:b/>
                <w:bCs/>
                <w:sz w:val="22"/>
              </w:rPr>
              <w:t>Klass.attribut</w:t>
            </w:r>
            <w:proofErr w:type="spellEnd"/>
          </w:p>
        </w:tc>
        <w:tc>
          <w:tcPr>
            <w:tcW w:w="4041" w:type="dxa"/>
            <w:shd w:val="clear" w:color="auto" w:fill="4F81BD"/>
          </w:tcPr>
          <w:p w14:paraId="58B9D98B" w14:textId="77777777" w:rsidR="00A36DCE" w:rsidRPr="00F80392" w:rsidRDefault="00A36DCE" w:rsidP="00E7721D">
            <w:pPr>
              <w:rPr>
                <w:rFonts w:ascii="Calibri" w:hAnsi="Calibri"/>
                <w:b/>
                <w:bCs/>
                <w:sz w:val="22"/>
              </w:rPr>
            </w:pPr>
            <w:r>
              <w:rPr>
                <w:rFonts w:ascii="Calibri" w:hAnsi="Calibri"/>
                <w:b/>
                <w:bCs/>
                <w:sz w:val="22"/>
              </w:rPr>
              <w:t>Mappning mot V-TIM 2.2</w:t>
            </w:r>
          </w:p>
        </w:tc>
      </w:tr>
      <w:tr w:rsidR="00A36DCE" w:rsidRPr="00F80392" w14:paraId="03D8233C" w14:textId="77777777" w:rsidTr="00E7721D">
        <w:tc>
          <w:tcPr>
            <w:tcW w:w="4040" w:type="dxa"/>
            <w:tcBorders>
              <w:top w:val="single" w:sz="8" w:space="0" w:color="4F81BD"/>
              <w:left w:val="single" w:sz="8" w:space="0" w:color="4F81BD"/>
              <w:bottom w:val="single" w:sz="8" w:space="0" w:color="4F81BD"/>
            </w:tcBorders>
            <w:shd w:val="clear" w:color="auto" w:fill="auto"/>
          </w:tcPr>
          <w:p w14:paraId="3F218B32" w14:textId="77777777" w:rsidR="00A36DCE" w:rsidRDefault="00A36DCE" w:rsidP="00E7721D">
            <w:pPr>
              <w:rPr>
                <w:sz w:val="22"/>
                <w:u w:val="single"/>
              </w:rPr>
            </w:pPr>
            <w:proofErr w:type="gramStart"/>
            <w:r>
              <w:t>Ej</w:t>
            </w:r>
            <w:proofErr w:type="gramEnd"/>
            <w:r>
              <w:t xml:space="preserve"> tillämpligt</w:t>
            </w:r>
          </w:p>
          <w:p w14:paraId="04E5CFD0" w14:textId="77777777" w:rsidR="00A36DCE" w:rsidRPr="008049D5" w:rsidRDefault="00A36DCE" w:rsidP="00E7721D">
            <w:pPr>
              <w:tabs>
                <w:tab w:val="left" w:pos="1213"/>
              </w:tabs>
              <w:rPr>
                <w:rFonts w:ascii="Calibri" w:hAnsi="Calibri"/>
                <w:b/>
                <w:bCs/>
                <w:sz w:val="22"/>
              </w:rPr>
            </w:pPr>
          </w:p>
        </w:tc>
        <w:tc>
          <w:tcPr>
            <w:tcW w:w="4041" w:type="dxa"/>
            <w:tcBorders>
              <w:top w:val="single" w:sz="8" w:space="0" w:color="4F81BD"/>
              <w:bottom w:val="single" w:sz="4" w:space="0" w:color="auto"/>
            </w:tcBorders>
            <w:shd w:val="clear" w:color="auto" w:fill="auto"/>
          </w:tcPr>
          <w:p w14:paraId="7F621F72" w14:textId="77777777" w:rsidR="00A36DCE" w:rsidRDefault="00A36DCE" w:rsidP="00E7721D">
            <w:pPr>
              <w:rPr>
                <w:sz w:val="22"/>
                <w:u w:val="single"/>
              </w:rPr>
            </w:pPr>
            <w:proofErr w:type="gramStart"/>
            <w:r>
              <w:t>Ej</w:t>
            </w:r>
            <w:proofErr w:type="gramEnd"/>
            <w:r>
              <w:t xml:space="preserve"> tillämpligt</w:t>
            </w:r>
          </w:p>
          <w:p w14:paraId="725D6427" w14:textId="77777777" w:rsidR="00A36DCE" w:rsidRPr="008049D5" w:rsidRDefault="00A36DCE" w:rsidP="00E7721D">
            <w:pPr>
              <w:rPr>
                <w:rFonts w:ascii="Calibri" w:hAnsi="Calibri"/>
                <w:sz w:val="22"/>
              </w:rPr>
            </w:pPr>
          </w:p>
        </w:tc>
      </w:tr>
      <w:tr w:rsidR="00A36DCE" w:rsidRPr="00F80392" w14:paraId="2E45829C" w14:textId="77777777" w:rsidTr="00E7721D">
        <w:tc>
          <w:tcPr>
            <w:tcW w:w="4040" w:type="dxa"/>
            <w:shd w:val="clear" w:color="auto" w:fill="auto"/>
          </w:tcPr>
          <w:p w14:paraId="15CC5A0A" w14:textId="77777777" w:rsidR="00A36DCE" w:rsidRPr="002E5AA2" w:rsidRDefault="00A36DCE" w:rsidP="00E7721D">
            <w:pPr>
              <w:rPr>
                <w:rFonts w:ascii="Calibri" w:hAnsi="Calibri"/>
                <w:b/>
                <w:bCs/>
                <w:sz w:val="22"/>
                <w:highlight w:val="yellow"/>
              </w:rPr>
            </w:pPr>
          </w:p>
        </w:tc>
        <w:tc>
          <w:tcPr>
            <w:tcW w:w="4041" w:type="dxa"/>
            <w:tcBorders>
              <w:top w:val="single" w:sz="4" w:space="0" w:color="auto"/>
            </w:tcBorders>
            <w:shd w:val="clear" w:color="auto" w:fill="auto"/>
          </w:tcPr>
          <w:p w14:paraId="5BA6EFAC" w14:textId="77777777" w:rsidR="00A36DCE" w:rsidRPr="002E5AA2" w:rsidRDefault="00A36DCE" w:rsidP="00E7721D">
            <w:pPr>
              <w:rPr>
                <w:rFonts w:ascii="Calibri" w:hAnsi="Calibri"/>
                <w:sz w:val="22"/>
                <w:highlight w:val="yellow"/>
              </w:rPr>
            </w:pPr>
          </w:p>
        </w:tc>
      </w:tr>
    </w:tbl>
    <w:p w14:paraId="3BB06E71" w14:textId="77777777" w:rsidR="00A36DCE" w:rsidRDefault="00A36DCE" w:rsidP="00A36DCE">
      <w:bookmarkStart w:id="374" w:name="_Toc176141590"/>
      <w:bookmarkStart w:id="375" w:name="_Toc176141594"/>
      <w:bookmarkStart w:id="376" w:name="_Toc182360207"/>
      <w:bookmarkStart w:id="377" w:name="_Toc182360366"/>
      <w:bookmarkStart w:id="378" w:name="_Toc182362292"/>
      <w:bookmarkEnd w:id="374"/>
      <w:bookmarkEnd w:id="375"/>
      <w:bookmarkEnd w:id="376"/>
      <w:bookmarkEnd w:id="377"/>
      <w:bookmarkEnd w:id="378"/>
    </w:p>
    <w:p w14:paraId="7A89C1BC" w14:textId="77777777" w:rsidR="00A36DCE" w:rsidRDefault="00A36DCE" w:rsidP="00A36DCE"/>
    <w:p w14:paraId="11DA3D97" w14:textId="77777777" w:rsidR="00A36DCE" w:rsidRDefault="00A36DCE" w:rsidP="00A36DCE"/>
    <w:p w14:paraId="7C7979BB" w14:textId="77777777" w:rsidR="00A36DCE" w:rsidRDefault="00A36DCE" w:rsidP="00A36DCE"/>
    <w:p w14:paraId="5B3FFDC2" w14:textId="77777777" w:rsidR="00A36DCE" w:rsidRDefault="00A36DCE" w:rsidP="00A36DCE">
      <w:pPr>
        <w:pStyle w:val="Rubrik2"/>
      </w:pPr>
      <w:bookmarkStart w:id="379" w:name="_Toc357754857"/>
      <w:bookmarkStart w:id="380" w:name="_Toc263325183"/>
      <w:bookmarkStart w:id="381" w:name="_Toc265854150"/>
      <w:r>
        <w:t>Formatregler</w:t>
      </w:r>
      <w:bookmarkEnd w:id="379"/>
      <w:bookmarkEnd w:id="380"/>
      <w:bookmarkEnd w:id="381"/>
    </w:p>
    <w:p w14:paraId="40F6DB03" w14:textId="77777777" w:rsidR="00A36DCE" w:rsidRDefault="00A36DCE" w:rsidP="00A36DCE">
      <w:pPr>
        <w:pStyle w:val="Rubrik3"/>
      </w:pPr>
      <w:bookmarkStart w:id="382" w:name="_Toc263325184"/>
      <w:bookmarkStart w:id="383" w:name="_Toc265854151"/>
      <w:r>
        <w:t>Organisations</w:t>
      </w:r>
      <w:r w:rsidRPr="00674F2C">
        <w:t>identitet</w:t>
      </w:r>
      <w:bookmarkEnd w:id="382"/>
      <w:bookmarkEnd w:id="383"/>
    </w:p>
    <w:p w14:paraId="593CCC45" w14:textId="77096A88" w:rsidR="00A36DCE" w:rsidRPr="00674F2C" w:rsidRDefault="00A36DCE" w:rsidP="00A36DCE">
      <w:r>
        <w:t xml:space="preserve">Organisation identifieras med </w:t>
      </w:r>
      <w:proofErr w:type="spellStart"/>
      <w:r>
        <w:t>unitid</w:t>
      </w:r>
      <w:proofErr w:type="spellEnd"/>
      <w:r>
        <w:t xml:space="preserve">, detta är normalt HSAID inom hälsa och sjukvård men eftersom det vid kontraktets utformning inte säkert går att avgränsa framtida användning till att bara gälla organisationer med HSAID så används här det mer generiska benämnda </w:t>
      </w:r>
      <w:proofErr w:type="spellStart"/>
      <w:r>
        <w:t>OrganisationUnitIdType</w:t>
      </w:r>
      <w:proofErr w:type="spellEnd"/>
      <w:r w:rsidR="00AF6B79">
        <w:t xml:space="preserve"> se </w:t>
      </w:r>
      <w:proofErr w:type="spellStart"/>
      <w:r w:rsidR="00AF6B79">
        <w:t>Arkitekturella</w:t>
      </w:r>
      <w:proofErr w:type="spellEnd"/>
      <w:r w:rsidR="00AF6B79">
        <w:t xml:space="preserve"> beslut AB 2.1</w:t>
      </w:r>
    </w:p>
    <w:p w14:paraId="0C75462A" w14:textId="77777777" w:rsidR="00A36DCE" w:rsidRPr="005918FF" w:rsidRDefault="00A36DCE" w:rsidP="00A36DCE">
      <w:pPr>
        <w:rPr>
          <w:highlight w:val="yellow"/>
        </w:rPr>
      </w:pPr>
    </w:p>
    <w:p w14:paraId="0A117D99" w14:textId="77777777" w:rsidR="00A36DCE" w:rsidRPr="00AF1AC8" w:rsidRDefault="00A36DCE" w:rsidP="00A36DCE">
      <w:pPr>
        <w:pStyle w:val="Rubrik3"/>
      </w:pPr>
      <w:bookmarkStart w:id="384" w:name="_Toc263325185"/>
      <w:bookmarkStart w:id="385" w:name="_Toc265854152"/>
      <w:r w:rsidRPr="00AF1AC8">
        <w:t>Personidentitet</w:t>
      </w:r>
      <w:bookmarkEnd w:id="384"/>
      <w:bookmarkEnd w:id="385"/>
    </w:p>
    <w:p w14:paraId="5B073D2A" w14:textId="001B763D" w:rsidR="0039481C" w:rsidRDefault="00A36DCE" w:rsidP="0039481C">
      <w:pPr>
        <w:spacing w:line="240" w:lineRule="auto"/>
        <w:rPr>
          <w:rFonts w:eastAsia="Times New Roman"/>
          <w:bCs/>
          <w:sz w:val="30"/>
          <w:szCs w:val="28"/>
        </w:rPr>
      </w:pPr>
      <w:r w:rsidRPr="00AF1AC8">
        <w:t xml:space="preserve">Personer som adresseras via tjänsten identifieras via id som följer formatreglerna för person eller samordningsnummer. </w:t>
      </w:r>
    </w:p>
    <w:p w14:paraId="3FC25909" w14:textId="77777777" w:rsidR="0039481C" w:rsidRDefault="0039481C" w:rsidP="0039481C">
      <w:pPr>
        <w:pStyle w:val="Rubrik1"/>
      </w:pPr>
      <w:bookmarkStart w:id="386" w:name="_Toc357754858"/>
      <w:bookmarkStart w:id="387" w:name="_Toc243452569"/>
      <w:bookmarkStart w:id="388" w:name="_Toc265854153"/>
      <w:r>
        <w:t>Tjänstekontrakt</w:t>
      </w:r>
      <w:bookmarkEnd w:id="369"/>
      <w:bookmarkEnd w:id="386"/>
      <w:bookmarkEnd w:id="387"/>
      <w:bookmarkEnd w:id="388"/>
    </w:p>
    <w:p w14:paraId="4EBFA79F" w14:textId="77777777" w:rsidR="00A36DCE" w:rsidRPr="0089249B" w:rsidRDefault="00A36DCE" w:rsidP="00A36DCE">
      <w:pPr>
        <w:pStyle w:val="Rubrik2"/>
      </w:pPr>
      <w:bookmarkStart w:id="389" w:name="_Toc357754859"/>
      <w:bookmarkStart w:id="390" w:name="_Toc263325187"/>
      <w:bookmarkStart w:id="391" w:name="_Toc265854154"/>
      <w:proofErr w:type="spellStart"/>
      <w:r w:rsidRPr="0089249B">
        <w:t>AddMessageToPatientPortalInboxInteraction</w:t>
      </w:r>
      <w:bookmarkEnd w:id="389"/>
      <w:bookmarkEnd w:id="390"/>
      <w:bookmarkEnd w:id="391"/>
      <w:proofErr w:type="spellEnd"/>
    </w:p>
    <w:p w14:paraId="298E548E" w14:textId="77777777" w:rsidR="00A36DCE" w:rsidRDefault="00A36DCE" w:rsidP="00A36DCE">
      <w:r w:rsidRPr="0089249B">
        <w:t>Används för att ett system ska kunna</w:t>
      </w:r>
      <w:r>
        <w:t xml:space="preserve"> lägga till ett meddelande i invånarens inkorg. Tjänsteinteraktionen realiserar följande användningsfall:</w:t>
      </w:r>
    </w:p>
    <w:p w14:paraId="544EA49A" w14:textId="77777777" w:rsidR="00A36DCE" w:rsidRDefault="00A36DCE" w:rsidP="00A36DCE"/>
    <w:p w14:paraId="680D79B1" w14:textId="77777777" w:rsidR="00A36DCE" w:rsidRDefault="00A36DCE" w:rsidP="00A36DCE">
      <w:r>
        <w:t>”Skicka meddelande till invånare som använder patientportal”</w:t>
      </w:r>
    </w:p>
    <w:p w14:paraId="68025BA8" w14:textId="77777777" w:rsidR="00A36DCE" w:rsidRDefault="00A36DCE" w:rsidP="00A36DCE"/>
    <w:p w14:paraId="3D832C80" w14:textId="77777777" w:rsidR="00A36DCE" w:rsidRDefault="00A36DCE" w:rsidP="00A36DCE">
      <w:pPr>
        <w:pStyle w:val="Rubrik3"/>
      </w:pPr>
      <w:bookmarkStart w:id="392" w:name="_Toc263325188"/>
      <w:bookmarkStart w:id="393" w:name="_Toc265854155"/>
      <w:r>
        <w:t>Version</w:t>
      </w:r>
      <w:bookmarkEnd w:id="392"/>
      <w:bookmarkEnd w:id="393"/>
    </w:p>
    <w:p w14:paraId="6C4EF6A0" w14:textId="77777777" w:rsidR="00A36DCE" w:rsidRDefault="00A36DCE" w:rsidP="00A36DCE">
      <w:r w:rsidRPr="00F82DB5">
        <w:t>1.0</w:t>
      </w:r>
    </w:p>
    <w:p w14:paraId="2C5846F2" w14:textId="77777777" w:rsidR="00A36DCE" w:rsidRPr="00C55071" w:rsidRDefault="00A36DCE" w:rsidP="00A36DCE"/>
    <w:p w14:paraId="51A67E44" w14:textId="77777777" w:rsidR="00A36DCE" w:rsidRDefault="00A36DCE" w:rsidP="00A36DCE">
      <w:pPr>
        <w:pStyle w:val="Rubrik3"/>
      </w:pPr>
      <w:bookmarkStart w:id="394" w:name="_Toc263325189"/>
      <w:bookmarkStart w:id="395" w:name="_Toc265854156"/>
      <w:r>
        <w:t>Fältregler</w:t>
      </w:r>
      <w:bookmarkEnd w:id="394"/>
      <w:bookmarkEnd w:id="395"/>
    </w:p>
    <w:p w14:paraId="7B46D40F" w14:textId="77777777" w:rsidR="00A36DCE" w:rsidRDefault="00A36DCE" w:rsidP="00A36DCE">
      <w:r>
        <w:t xml:space="preserve">Nedanstående tabell beskriver varje element i begäran och svar. Har namnet en * finns ytterligare regler för detta element och beskrivs mer i detalj i stycket Regler. </w:t>
      </w:r>
    </w:p>
    <w:p w14:paraId="67425016" w14:textId="77777777" w:rsidR="00A36DCE" w:rsidRDefault="00A36DCE" w:rsidP="00A36DCE"/>
    <w:tbl>
      <w:tblPr>
        <w:tblStyle w:val="Tabellrutnt"/>
        <w:tblW w:w="9606" w:type="dxa"/>
        <w:tblLayout w:type="fixed"/>
        <w:tblLook w:val="04A0" w:firstRow="1" w:lastRow="0" w:firstColumn="1" w:lastColumn="0" w:noHBand="0" w:noVBand="1"/>
      </w:tblPr>
      <w:tblGrid>
        <w:gridCol w:w="2660"/>
        <w:gridCol w:w="1417"/>
        <w:gridCol w:w="4111"/>
        <w:gridCol w:w="1418"/>
      </w:tblGrid>
      <w:tr w:rsidR="00A36DCE" w14:paraId="7AD57472" w14:textId="77777777" w:rsidTr="00E7721D">
        <w:trPr>
          <w:trHeight w:val="384"/>
        </w:trPr>
        <w:tc>
          <w:tcPr>
            <w:tcW w:w="2660" w:type="dxa"/>
            <w:shd w:val="clear" w:color="auto" w:fill="D9D9D9" w:themeFill="background1" w:themeFillShade="D9"/>
            <w:vAlign w:val="bottom"/>
          </w:tcPr>
          <w:p w14:paraId="760759F2" w14:textId="77777777" w:rsidR="00A36DCE" w:rsidRDefault="00A36DCE" w:rsidP="00E7721D">
            <w:pPr>
              <w:rPr>
                <w:b/>
              </w:rPr>
            </w:pPr>
            <w:r>
              <w:rPr>
                <w:b/>
              </w:rPr>
              <w:t>Namn</w:t>
            </w:r>
          </w:p>
        </w:tc>
        <w:tc>
          <w:tcPr>
            <w:tcW w:w="1417" w:type="dxa"/>
            <w:shd w:val="clear" w:color="auto" w:fill="D9D9D9" w:themeFill="background1" w:themeFillShade="D9"/>
            <w:vAlign w:val="bottom"/>
          </w:tcPr>
          <w:p w14:paraId="13127FB8" w14:textId="77777777" w:rsidR="00A36DCE" w:rsidRDefault="00A36DCE" w:rsidP="00E7721D">
            <w:pPr>
              <w:rPr>
                <w:b/>
              </w:rPr>
            </w:pPr>
            <w:r>
              <w:rPr>
                <w:b/>
              </w:rPr>
              <w:t>Typ</w:t>
            </w:r>
          </w:p>
        </w:tc>
        <w:tc>
          <w:tcPr>
            <w:tcW w:w="4111" w:type="dxa"/>
            <w:shd w:val="clear" w:color="auto" w:fill="D9D9D9" w:themeFill="background1" w:themeFillShade="D9"/>
            <w:vAlign w:val="bottom"/>
          </w:tcPr>
          <w:p w14:paraId="47BA7169" w14:textId="77777777" w:rsidR="00A36DCE" w:rsidRDefault="00A36DCE" w:rsidP="00E7721D">
            <w:pPr>
              <w:rPr>
                <w:b/>
              </w:rPr>
            </w:pPr>
            <w:r>
              <w:rPr>
                <w:b/>
              </w:rPr>
              <w:t>Beskrivning</w:t>
            </w:r>
          </w:p>
        </w:tc>
        <w:tc>
          <w:tcPr>
            <w:tcW w:w="1418" w:type="dxa"/>
            <w:shd w:val="clear" w:color="auto" w:fill="D9D9D9" w:themeFill="background1" w:themeFillShade="D9"/>
            <w:vAlign w:val="bottom"/>
          </w:tcPr>
          <w:p w14:paraId="569DB27E" w14:textId="77777777" w:rsidR="00A36DCE" w:rsidRDefault="00A36DCE" w:rsidP="00E7721D">
            <w:pPr>
              <w:rPr>
                <w:b/>
              </w:rPr>
            </w:pPr>
            <w:r>
              <w:rPr>
                <w:b/>
              </w:rPr>
              <w:t>Kardinalitet</w:t>
            </w:r>
          </w:p>
        </w:tc>
      </w:tr>
      <w:tr w:rsidR="00A36DCE" w14:paraId="385DD292" w14:textId="77777777" w:rsidTr="00E7721D">
        <w:tc>
          <w:tcPr>
            <w:tcW w:w="2660" w:type="dxa"/>
          </w:tcPr>
          <w:p w14:paraId="69E13019" w14:textId="77777777" w:rsidR="00A36DCE" w:rsidRPr="00556159" w:rsidRDefault="00A36DCE"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7EFF247E"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D27E7D1"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EF50216" w14:textId="77777777" w:rsidR="00A36DCE" w:rsidRPr="00BC5B0B" w:rsidRDefault="00A36DCE" w:rsidP="00E7721D">
            <w:pPr>
              <w:pStyle w:val="TableParagraph"/>
              <w:spacing w:line="226" w:lineRule="exact"/>
              <w:ind w:left="102"/>
              <w:rPr>
                <w:rFonts w:ascii="Times New Roman" w:eastAsia="Times New Roman" w:hAnsi="Times New Roman" w:cs="Times New Roman"/>
                <w:spacing w:val="-1"/>
                <w:sz w:val="20"/>
                <w:szCs w:val="20"/>
              </w:rPr>
            </w:pPr>
          </w:p>
        </w:tc>
      </w:tr>
      <w:tr w:rsidR="00A36DCE" w14:paraId="1D9EF504" w14:textId="77777777" w:rsidTr="00E7721D">
        <w:tc>
          <w:tcPr>
            <w:tcW w:w="2660" w:type="dxa"/>
          </w:tcPr>
          <w:p w14:paraId="0263F6F2"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41B01">
              <w:t>subjectOfCareId</w:t>
            </w:r>
            <w:proofErr w:type="spellEnd"/>
          </w:p>
        </w:tc>
        <w:tc>
          <w:tcPr>
            <w:tcW w:w="1417" w:type="dxa"/>
          </w:tcPr>
          <w:p w14:paraId="50055577"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SubjectOf</w:t>
            </w:r>
            <w:r>
              <w:softHyphen/>
              <w:t>CareIdType</w:t>
            </w:r>
            <w:proofErr w:type="spellEnd"/>
          </w:p>
        </w:tc>
        <w:tc>
          <w:tcPr>
            <w:tcW w:w="4111" w:type="dxa"/>
          </w:tcPr>
          <w:p w14:paraId="77AC8EDF" w14:textId="77777777" w:rsidR="00A36DCE" w:rsidRDefault="00A36DCE" w:rsidP="00E7721D">
            <w:r>
              <w:t xml:space="preserve">Person- eller samordningsnummer </w:t>
            </w:r>
            <w:proofErr w:type="spellStart"/>
            <w:r>
              <w:t>enl</w:t>
            </w:r>
            <w:proofErr w:type="spellEnd"/>
            <w:r>
              <w:t xml:space="preserve"> format:</w:t>
            </w:r>
          </w:p>
          <w:p w14:paraId="31F1ED49"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^[0-9]{8}[0-9pPtTfF][0-9]{3}$</w:t>
            </w:r>
          </w:p>
        </w:tc>
        <w:tc>
          <w:tcPr>
            <w:tcW w:w="1418" w:type="dxa"/>
          </w:tcPr>
          <w:p w14:paraId="2928CF21"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sidRPr="00F82DB5">
              <w:rPr>
                <w:rFonts w:ascii="Times New Roman" w:eastAsia="Times New Roman" w:hAnsi="Times New Roman" w:cs="Times New Roman"/>
                <w:spacing w:val="-1"/>
                <w:sz w:val="20"/>
                <w:szCs w:val="20"/>
              </w:rPr>
              <w:t>1</w:t>
            </w:r>
            <w:proofErr w:type="gramStart"/>
            <w:r w:rsidRPr="00F82DB5">
              <w:rPr>
                <w:rFonts w:ascii="Times New Roman" w:eastAsia="Times New Roman" w:hAnsi="Times New Roman" w:cs="Times New Roman"/>
                <w:spacing w:val="-1"/>
                <w:sz w:val="20"/>
                <w:szCs w:val="20"/>
              </w:rPr>
              <w:t>..</w:t>
            </w:r>
            <w:proofErr w:type="gramEnd"/>
            <w:r w:rsidRPr="00F82DB5">
              <w:rPr>
                <w:rFonts w:ascii="Times New Roman" w:eastAsia="Times New Roman" w:hAnsi="Times New Roman" w:cs="Times New Roman"/>
                <w:spacing w:val="-1"/>
                <w:sz w:val="20"/>
                <w:szCs w:val="20"/>
              </w:rPr>
              <w:t>1</w:t>
            </w:r>
          </w:p>
        </w:tc>
      </w:tr>
      <w:tr w:rsidR="00A36DCE" w14:paraId="6502264E" w14:textId="77777777" w:rsidTr="00E7721D">
        <w:tc>
          <w:tcPr>
            <w:tcW w:w="2660" w:type="dxa"/>
          </w:tcPr>
          <w:p w14:paraId="762A4DA0"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rsidRPr="00941B01">
              <w:t>message</w:t>
            </w:r>
            <w:proofErr w:type="spellEnd"/>
          </w:p>
        </w:tc>
        <w:tc>
          <w:tcPr>
            <w:tcW w:w="1417" w:type="dxa"/>
          </w:tcPr>
          <w:p w14:paraId="4FF0F5A6"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Message</w:t>
            </w:r>
            <w:r>
              <w:softHyphen/>
            </w:r>
            <w:r>
              <w:softHyphen/>
              <w:t>Type</w:t>
            </w:r>
            <w:proofErr w:type="spellEnd"/>
          </w:p>
        </w:tc>
        <w:tc>
          <w:tcPr>
            <w:tcW w:w="4111" w:type="dxa"/>
          </w:tcPr>
          <w:p w14:paraId="6A0CCB53"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 xml:space="preserve">Ett element av typen </w:t>
            </w:r>
            <w:proofErr w:type="spellStart"/>
            <w:r>
              <w:t>MessageType</w:t>
            </w:r>
            <w:proofErr w:type="spellEnd"/>
            <w:r>
              <w:t xml:space="preserve"> som representerar ett meddelande</w:t>
            </w:r>
          </w:p>
        </w:tc>
        <w:tc>
          <w:tcPr>
            <w:tcW w:w="1418" w:type="dxa"/>
          </w:tcPr>
          <w:p w14:paraId="07E1302F"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sidRPr="00F82DB5">
              <w:rPr>
                <w:rFonts w:ascii="Times New Roman" w:eastAsia="Times New Roman" w:hAnsi="Times New Roman" w:cs="Times New Roman"/>
                <w:spacing w:val="-1"/>
                <w:sz w:val="20"/>
                <w:szCs w:val="20"/>
              </w:rPr>
              <w:t>1</w:t>
            </w:r>
            <w:proofErr w:type="gramStart"/>
            <w:r w:rsidRPr="00F82DB5">
              <w:rPr>
                <w:rFonts w:ascii="Times New Roman" w:eastAsia="Times New Roman" w:hAnsi="Times New Roman" w:cs="Times New Roman"/>
                <w:spacing w:val="-1"/>
                <w:sz w:val="20"/>
                <w:szCs w:val="20"/>
              </w:rPr>
              <w:t>..</w:t>
            </w:r>
            <w:proofErr w:type="gramEnd"/>
            <w:r w:rsidRPr="00F82DB5">
              <w:rPr>
                <w:rFonts w:ascii="Times New Roman" w:eastAsia="Times New Roman" w:hAnsi="Times New Roman" w:cs="Times New Roman"/>
                <w:spacing w:val="-1"/>
                <w:sz w:val="20"/>
                <w:szCs w:val="20"/>
              </w:rPr>
              <w:t>1</w:t>
            </w:r>
          </w:p>
        </w:tc>
      </w:tr>
      <w:tr w:rsidR="00A36DCE" w14:paraId="4F75D9D5" w14:textId="77777777" w:rsidTr="00E7721D">
        <w:tc>
          <w:tcPr>
            <w:tcW w:w="2660" w:type="dxa"/>
          </w:tcPr>
          <w:p w14:paraId="1E84771F"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rsidRPr="00941B01">
              <w:t>notify</w:t>
            </w:r>
            <w:proofErr w:type="spellEnd"/>
          </w:p>
        </w:tc>
        <w:tc>
          <w:tcPr>
            <w:tcW w:w="1417" w:type="dxa"/>
          </w:tcPr>
          <w:p w14:paraId="5ADAB29B"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boolean</w:t>
            </w:r>
            <w:proofErr w:type="spellEnd"/>
          </w:p>
        </w:tc>
        <w:tc>
          <w:tcPr>
            <w:tcW w:w="4111" w:type="dxa"/>
          </w:tcPr>
          <w:p w14:paraId="1302D60E"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 xml:space="preserve">Anger om konsument önskar att notifiering ska ske enligt personens </w:t>
            </w:r>
            <w:proofErr w:type="gramStart"/>
            <w:r>
              <w:t>inställningar  (</w:t>
            </w:r>
            <w:proofErr w:type="spellStart"/>
            <w:r>
              <w:t>sourceSystem</w:t>
            </w:r>
            <w:proofErr w:type="spellEnd"/>
            <w:proofErr w:type="gramEnd"/>
            <w:r>
              <w:t xml:space="preserve"> måste då också anges)</w:t>
            </w:r>
          </w:p>
        </w:tc>
        <w:tc>
          <w:tcPr>
            <w:tcW w:w="1418" w:type="dxa"/>
          </w:tcPr>
          <w:p w14:paraId="6EDA8038"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sidRPr="00F82DB5">
              <w:rPr>
                <w:rFonts w:ascii="Times New Roman" w:eastAsia="Times New Roman" w:hAnsi="Times New Roman" w:cs="Times New Roman"/>
                <w:spacing w:val="-1"/>
                <w:sz w:val="20"/>
                <w:szCs w:val="20"/>
              </w:rPr>
              <w:t>0</w:t>
            </w:r>
            <w:proofErr w:type="gramStart"/>
            <w:r w:rsidRPr="00F82DB5">
              <w:rPr>
                <w:rFonts w:ascii="Times New Roman" w:eastAsia="Times New Roman" w:hAnsi="Times New Roman" w:cs="Times New Roman"/>
                <w:spacing w:val="-1"/>
                <w:sz w:val="20"/>
                <w:szCs w:val="20"/>
              </w:rPr>
              <w:t>..</w:t>
            </w:r>
            <w:proofErr w:type="gramEnd"/>
            <w:r w:rsidRPr="00F82DB5">
              <w:rPr>
                <w:rFonts w:ascii="Times New Roman" w:eastAsia="Times New Roman" w:hAnsi="Times New Roman" w:cs="Times New Roman"/>
                <w:spacing w:val="-1"/>
                <w:sz w:val="20"/>
                <w:szCs w:val="20"/>
              </w:rPr>
              <w:t>1</w:t>
            </w:r>
          </w:p>
        </w:tc>
      </w:tr>
      <w:tr w:rsidR="00A36DCE" w14:paraId="4FECCEC6" w14:textId="77777777" w:rsidTr="00E7721D">
        <w:tc>
          <w:tcPr>
            <w:tcW w:w="2660" w:type="dxa"/>
          </w:tcPr>
          <w:p w14:paraId="77329306"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rsidRPr="00941B01">
              <w:t>sourceSystem</w:t>
            </w:r>
            <w:proofErr w:type="spellEnd"/>
          </w:p>
        </w:tc>
        <w:tc>
          <w:tcPr>
            <w:tcW w:w="1417" w:type="dxa"/>
          </w:tcPr>
          <w:p w14:paraId="6A3F346E"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15CB457E"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 xml:space="preserve">Det sändande systemets ID enligt konfiguration i mottagande system (producenten) om system </w:t>
            </w:r>
            <w:proofErr w:type="gramStart"/>
            <w:r>
              <w:t>ej</w:t>
            </w:r>
            <w:proofErr w:type="gramEnd"/>
            <w:r>
              <w:t xml:space="preserve"> anges kan varken SSO länkning eller notifiering ske. Används för eventuell fördelning av kostnader i samband med </w:t>
            </w:r>
            <w:proofErr w:type="gramStart"/>
            <w:r>
              <w:t>notifiering</w:t>
            </w:r>
            <w:proofErr w:type="gramEnd"/>
          </w:p>
        </w:tc>
        <w:tc>
          <w:tcPr>
            <w:tcW w:w="1418" w:type="dxa"/>
          </w:tcPr>
          <w:p w14:paraId="3235AAF9"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sidRPr="00F82DB5">
              <w:rPr>
                <w:rFonts w:ascii="Times New Roman" w:eastAsia="Times New Roman" w:hAnsi="Times New Roman" w:cs="Times New Roman"/>
                <w:spacing w:val="-1"/>
                <w:sz w:val="20"/>
                <w:szCs w:val="20"/>
              </w:rPr>
              <w:t>0</w:t>
            </w:r>
            <w:proofErr w:type="gramStart"/>
            <w:r w:rsidRPr="00F82DB5">
              <w:rPr>
                <w:rFonts w:ascii="Times New Roman" w:eastAsia="Times New Roman" w:hAnsi="Times New Roman" w:cs="Times New Roman"/>
                <w:spacing w:val="-1"/>
                <w:sz w:val="20"/>
                <w:szCs w:val="20"/>
              </w:rPr>
              <w:t>..</w:t>
            </w:r>
            <w:proofErr w:type="gramEnd"/>
            <w:r w:rsidRPr="00F82DB5">
              <w:rPr>
                <w:rFonts w:ascii="Times New Roman" w:eastAsia="Times New Roman" w:hAnsi="Times New Roman" w:cs="Times New Roman"/>
                <w:spacing w:val="-1"/>
                <w:sz w:val="20"/>
                <w:szCs w:val="20"/>
              </w:rPr>
              <w:t>1</w:t>
            </w:r>
          </w:p>
        </w:tc>
      </w:tr>
      <w:tr w:rsidR="00A36DCE" w14:paraId="537F8E3A" w14:textId="77777777" w:rsidTr="00E7721D">
        <w:tc>
          <w:tcPr>
            <w:tcW w:w="2660" w:type="dxa"/>
          </w:tcPr>
          <w:p w14:paraId="4AC5643C" w14:textId="77777777" w:rsidR="00A36DCE" w:rsidRPr="00556159" w:rsidRDefault="00A36DCE"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1A337A1"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D99C932"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4FC8555C" w14:textId="77777777" w:rsidR="00A36DCE" w:rsidRPr="00BC5B0B" w:rsidRDefault="00A36DCE" w:rsidP="00E7721D">
            <w:pPr>
              <w:pStyle w:val="TableParagraph"/>
              <w:spacing w:line="226" w:lineRule="exact"/>
              <w:ind w:left="102"/>
              <w:rPr>
                <w:rFonts w:ascii="Times New Roman" w:eastAsia="Times New Roman" w:hAnsi="Times New Roman" w:cs="Times New Roman"/>
                <w:spacing w:val="-1"/>
                <w:sz w:val="20"/>
                <w:szCs w:val="20"/>
              </w:rPr>
            </w:pPr>
          </w:p>
        </w:tc>
      </w:tr>
      <w:tr w:rsidR="00A36DCE" w14:paraId="55355D96" w14:textId="77777777" w:rsidTr="00E7721D">
        <w:tc>
          <w:tcPr>
            <w:tcW w:w="2660" w:type="dxa"/>
          </w:tcPr>
          <w:p w14:paraId="5F801ECF" w14:textId="77777777" w:rsidR="00A36DCE" w:rsidRPr="00F82DB5" w:rsidRDefault="00A36DCE" w:rsidP="00E7721D">
            <w:pPr>
              <w:pStyle w:val="TableParagraph"/>
              <w:spacing w:line="229" w:lineRule="exact"/>
              <w:ind w:left="102"/>
              <w:rPr>
                <w:rFonts w:ascii="Times New Roman" w:eastAsia="Times New Roman" w:hAnsi="Times New Roman" w:cs="Times New Roman"/>
                <w:spacing w:val="-1"/>
                <w:sz w:val="20"/>
                <w:szCs w:val="20"/>
              </w:rPr>
            </w:pPr>
            <w:proofErr w:type="spellStart"/>
            <w:r>
              <w:t>messageThreadId</w:t>
            </w:r>
            <w:proofErr w:type="spellEnd"/>
          </w:p>
        </w:tc>
        <w:tc>
          <w:tcPr>
            <w:tcW w:w="1417" w:type="dxa"/>
          </w:tcPr>
          <w:p w14:paraId="512ADFF0"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Text</w:t>
            </w:r>
          </w:p>
        </w:tc>
        <w:tc>
          <w:tcPr>
            <w:tcW w:w="4111" w:type="dxa"/>
          </w:tcPr>
          <w:p w14:paraId="74DDD3E0"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Returnerat värde är samma som anges i meddelandet i frågan om detta är angivet annars utelämnas detta.</w:t>
            </w:r>
          </w:p>
        </w:tc>
        <w:tc>
          <w:tcPr>
            <w:tcW w:w="1418" w:type="dxa"/>
          </w:tcPr>
          <w:p w14:paraId="7D162278"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A36DCE" w14:paraId="541F0C49" w14:textId="77777777" w:rsidTr="00E7721D">
        <w:tc>
          <w:tcPr>
            <w:tcW w:w="2660" w:type="dxa"/>
          </w:tcPr>
          <w:p w14:paraId="7B543767" w14:textId="77777777" w:rsidR="00A36DCE" w:rsidRDefault="00A36DCE" w:rsidP="00E7721D">
            <w:pPr>
              <w:pStyle w:val="TableParagraph"/>
              <w:spacing w:line="229" w:lineRule="exact"/>
              <w:ind w:left="102"/>
            </w:pPr>
            <w:proofErr w:type="spellStart"/>
            <w:r w:rsidRPr="0045152E">
              <w:t>notificationSent</w:t>
            </w:r>
            <w:proofErr w:type="spellEnd"/>
          </w:p>
        </w:tc>
        <w:tc>
          <w:tcPr>
            <w:tcW w:w="1417" w:type="dxa"/>
          </w:tcPr>
          <w:p w14:paraId="68DE6A8B" w14:textId="03A283F0" w:rsidR="00A36DCE" w:rsidRDefault="0073678A" w:rsidP="00E7721D">
            <w:pPr>
              <w:pStyle w:val="TableParagraph"/>
              <w:spacing w:line="226" w:lineRule="exact"/>
              <w:ind w:left="102"/>
            </w:pPr>
            <w:proofErr w:type="spellStart"/>
            <w:ins w:id="396" w:author="björn hedman" w:date="2014-07-01T17:06:00Z">
              <w:r>
                <w:t>N</w:t>
              </w:r>
            </w:ins>
            <w:r w:rsidR="00A36DCE" w:rsidRPr="0045152E">
              <w:t>otificationMethodType</w:t>
            </w:r>
            <w:proofErr w:type="spellEnd"/>
          </w:p>
        </w:tc>
        <w:tc>
          <w:tcPr>
            <w:tcW w:w="4111" w:type="dxa"/>
          </w:tcPr>
          <w:p w14:paraId="37AA47B7" w14:textId="77777777" w:rsidR="00A36DCE" w:rsidRDefault="00A36DCE" w:rsidP="00E7721D">
            <w:pPr>
              <w:pStyle w:val="TableParagraph"/>
              <w:spacing w:line="226" w:lineRule="exact"/>
              <w:ind w:left="102"/>
            </w:pPr>
            <w:r>
              <w:t xml:space="preserve">Returnerar </w:t>
            </w:r>
            <w:proofErr w:type="spellStart"/>
            <w:r>
              <w:t>ev</w:t>
            </w:r>
            <w:proofErr w:type="spellEnd"/>
            <w:r>
              <w:t xml:space="preserve"> </w:t>
            </w:r>
            <w:proofErr w:type="gramStart"/>
            <w:r>
              <w:t>notifieringsmetoder</w:t>
            </w:r>
            <w:proofErr w:type="gramEnd"/>
            <w:r>
              <w:t xml:space="preserve"> som använts (om producent har stöd för detta)</w:t>
            </w:r>
          </w:p>
        </w:tc>
        <w:tc>
          <w:tcPr>
            <w:tcW w:w="1418" w:type="dxa"/>
          </w:tcPr>
          <w:p w14:paraId="1A8DFC91" w14:textId="3CC48760"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ins w:id="397" w:author="Gunilla Olofsson(8m88)" w:date="2014-10-30T12:41:00Z">
              <w:r w:rsidR="00D9472D">
                <w:rPr>
                  <w:rFonts w:ascii="Times New Roman" w:eastAsia="Times New Roman" w:hAnsi="Times New Roman" w:cs="Times New Roman"/>
                  <w:spacing w:val="-1"/>
                  <w:sz w:val="20"/>
                  <w:szCs w:val="20"/>
                </w:rPr>
                <w:t>*</w:t>
              </w:r>
            </w:ins>
            <w:del w:id="398" w:author="Gunilla Olofsson(8m88)" w:date="2014-10-30T12:41:00Z">
              <w:r w:rsidDel="00D9472D">
                <w:rPr>
                  <w:rFonts w:ascii="Times New Roman" w:eastAsia="Times New Roman" w:hAnsi="Times New Roman" w:cs="Times New Roman"/>
                  <w:spacing w:val="-1"/>
                  <w:sz w:val="20"/>
                  <w:szCs w:val="20"/>
                </w:rPr>
                <w:delText>1</w:delText>
              </w:r>
            </w:del>
          </w:p>
        </w:tc>
      </w:tr>
      <w:tr w:rsidR="00A36DCE" w14:paraId="5BEB6E78" w14:textId="77777777" w:rsidTr="00E7721D">
        <w:tc>
          <w:tcPr>
            <w:tcW w:w="2660" w:type="dxa"/>
          </w:tcPr>
          <w:p w14:paraId="46271C8B" w14:textId="77777777" w:rsidR="00A36DCE" w:rsidRPr="00F82DB5" w:rsidRDefault="00A36DCE" w:rsidP="00E7721D">
            <w:pPr>
              <w:pStyle w:val="TableParagraph"/>
              <w:spacing w:line="229" w:lineRule="exact"/>
              <w:ind w:left="102"/>
              <w:rPr>
                <w:rFonts w:ascii="Times New Roman" w:eastAsia="Times New Roman" w:hAnsi="Times New Roman" w:cs="Times New Roman"/>
                <w:spacing w:val="-1"/>
                <w:sz w:val="20"/>
                <w:szCs w:val="20"/>
              </w:rPr>
            </w:pPr>
            <w:proofErr w:type="spellStart"/>
            <w:r>
              <w:t>resultCode</w:t>
            </w:r>
            <w:proofErr w:type="spellEnd"/>
          </w:p>
        </w:tc>
        <w:tc>
          <w:tcPr>
            <w:tcW w:w="1417" w:type="dxa"/>
          </w:tcPr>
          <w:p w14:paraId="657EDA09" w14:textId="5A8A5101" w:rsidR="00A36DCE" w:rsidRPr="00F82DB5" w:rsidRDefault="00D9472D" w:rsidP="00E7721D">
            <w:pPr>
              <w:pStyle w:val="TableParagraph"/>
              <w:spacing w:line="226" w:lineRule="exact"/>
              <w:ind w:left="102"/>
              <w:rPr>
                <w:rFonts w:ascii="Times New Roman" w:eastAsia="Times New Roman" w:hAnsi="Times New Roman" w:cs="Times New Roman"/>
                <w:spacing w:val="-1"/>
                <w:sz w:val="20"/>
                <w:szCs w:val="20"/>
              </w:rPr>
            </w:pPr>
            <w:proofErr w:type="spellStart"/>
            <w:ins w:id="399" w:author="Gunilla Olofsson(8m88)" w:date="2014-10-30T12:41:00Z">
              <w:r>
                <w:t>ResultCodeEnum</w:t>
              </w:r>
            </w:ins>
            <w:proofErr w:type="spellEnd"/>
            <w:del w:id="400" w:author="Gunilla Olofsson(8m88)" w:date="2014-10-30T12:41:00Z">
              <w:r w:rsidR="00A36DCE" w:rsidDel="00D9472D">
                <w:delText>Kodverk</w:delText>
              </w:r>
            </w:del>
          </w:p>
        </w:tc>
        <w:tc>
          <w:tcPr>
            <w:tcW w:w="4111" w:type="dxa"/>
          </w:tcPr>
          <w:p w14:paraId="4E7F676E"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OK, INFO, ERROR</w:t>
            </w:r>
          </w:p>
        </w:tc>
        <w:tc>
          <w:tcPr>
            <w:tcW w:w="1418" w:type="dxa"/>
          </w:tcPr>
          <w:p w14:paraId="08AFD0D7"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A36DCE" w14:paraId="4E0D6F2C" w14:textId="77777777" w:rsidTr="00E7721D">
        <w:tc>
          <w:tcPr>
            <w:tcW w:w="2660" w:type="dxa"/>
          </w:tcPr>
          <w:p w14:paraId="71F9CB6E" w14:textId="77777777" w:rsidR="00A36DCE" w:rsidRPr="00F82DB5" w:rsidRDefault="00A36DCE" w:rsidP="00E7721D">
            <w:pPr>
              <w:pStyle w:val="TableParagraph"/>
              <w:spacing w:line="229" w:lineRule="exact"/>
              <w:ind w:left="102"/>
              <w:rPr>
                <w:rFonts w:ascii="Times New Roman" w:eastAsia="Times New Roman" w:hAnsi="Times New Roman" w:cs="Times New Roman"/>
                <w:spacing w:val="-1"/>
                <w:sz w:val="20"/>
                <w:szCs w:val="20"/>
              </w:rPr>
            </w:pPr>
            <w:proofErr w:type="spellStart"/>
            <w:r>
              <w:t>resultText</w:t>
            </w:r>
            <w:proofErr w:type="spellEnd"/>
          </w:p>
        </w:tc>
        <w:tc>
          <w:tcPr>
            <w:tcW w:w="1417" w:type="dxa"/>
          </w:tcPr>
          <w:p w14:paraId="16FE3300"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Text</w:t>
            </w:r>
          </w:p>
        </w:tc>
        <w:tc>
          <w:tcPr>
            <w:tcW w:w="4111" w:type="dxa"/>
          </w:tcPr>
          <w:p w14:paraId="30F73A2D" w14:textId="77777777" w:rsidR="00A36DCE" w:rsidRDefault="00A36DCE" w:rsidP="00E7721D">
            <w:pPr>
              <w:pStyle w:val="TableParagraph"/>
              <w:spacing w:line="226" w:lineRule="exact"/>
              <w:ind w:left="102"/>
            </w:pPr>
            <w:r>
              <w:t>Felmeddelande Förklarande text, returneras alltid för INFO och ERROR</w:t>
            </w:r>
          </w:p>
          <w:p w14:paraId="177FAC83"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809E11A"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46EC4D2" w14:textId="77777777" w:rsidR="00A36DCE" w:rsidRDefault="00A36DCE" w:rsidP="00A36DCE"/>
    <w:tbl>
      <w:tblPr>
        <w:tblStyle w:val="Tabellrutnt"/>
        <w:tblW w:w="9606" w:type="dxa"/>
        <w:tblLayout w:type="fixed"/>
        <w:tblLook w:val="04A0" w:firstRow="1" w:lastRow="0" w:firstColumn="1" w:lastColumn="0" w:noHBand="0" w:noVBand="1"/>
      </w:tblPr>
      <w:tblGrid>
        <w:gridCol w:w="2660"/>
        <w:gridCol w:w="1417"/>
        <w:gridCol w:w="4111"/>
        <w:gridCol w:w="1418"/>
      </w:tblGrid>
      <w:tr w:rsidR="00A36DCE" w:rsidRPr="00BC5B0B" w14:paraId="6175CC36" w14:textId="77777777" w:rsidTr="00E7721D">
        <w:tc>
          <w:tcPr>
            <w:tcW w:w="2660" w:type="dxa"/>
          </w:tcPr>
          <w:p w14:paraId="5881A453" w14:textId="77777777" w:rsidR="00A36DCE" w:rsidRPr="00556159" w:rsidRDefault="00A36DCE" w:rsidP="00E7721D">
            <w:pPr>
              <w:pStyle w:val="TableParagraph"/>
              <w:spacing w:line="229" w:lineRule="exact"/>
              <w:ind w:left="102"/>
              <w:rPr>
                <w:rFonts w:ascii="Times New Roman" w:eastAsia="Times New Roman" w:hAnsi="Times New Roman" w:cs="Times New Roman"/>
                <w:b/>
                <w:spacing w:val="-1"/>
                <w:sz w:val="20"/>
                <w:szCs w:val="20"/>
              </w:rPr>
            </w:pPr>
            <w:proofErr w:type="spellStart"/>
            <w:r>
              <w:rPr>
                <w:rFonts w:ascii="Times New Roman" w:eastAsia="Times New Roman" w:hAnsi="Times New Roman" w:cs="Times New Roman"/>
                <w:b/>
                <w:spacing w:val="-1"/>
                <w:sz w:val="20"/>
                <w:szCs w:val="20"/>
              </w:rPr>
              <w:t>MessageType</w:t>
            </w:r>
            <w:proofErr w:type="spellEnd"/>
          </w:p>
        </w:tc>
        <w:tc>
          <w:tcPr>
            <w:tcW w:w="1417" w:type="dxa"/>
          </w:tcPr>
          <w:p w14:paraId="0089DDB2"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40AAB76" w14:textId="77777777" w:rsidR="00A36DCE" w:rsidRDefault="00A36DCE"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6860B7BD" w14:textId="77777777" w:rsidR="00A36DCE" w:rsidRPr="00BC5B0B" w:rsidRDefault="00A36DCE" w:rsidP="00E7721D">
            <w:pPr>
              <w:pStyle w:val="TableParagraph"/>
              <w:spacing w:line="226" w:lineRule="exact"/>
              <w:ind w:left="102"/>
              <w:rPr>
                <w:rFonts w:ascii="Times New Roman" w:eastAsia="Times New Roman" w:hAnsi="Times New Roman" w:cs="Times New Roman"/>
                <w:spacing w:val="-1"/>
                <w:sz w:val="20"/>
                <w:szCs w:val="20"/>
              </w:rPr>
            </w:pPr>
          </w:p>
        </w:tc>
      </w:tr>
      <w:tr w:rsidR="00A36DCE" w:rsidRPr="00F82DB5" w14:paraId="594C808D" w14:textId="77777777" w:rsidTr="00E7721D">
        <w:tc>
          <w:tcPr>
            <w:tcW w:w="2660" w:type="dxa"/>
          </w:tcPr>
          <w:p w14:paraId="7F282BCC"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t>organisationUnit</w:t>
            </w:r>
            <w:proofErr w:type="spellEnd"/>
          </w:p>
        </w:tc>
        <w:tc>
          <w:tcPr>
            <w:tcW w:w="1417" w:type="dxa"/>
          </w:tcPr>
          <w:p w14:paraId="43253ECD" w14:textId="2718DAFE" w:rsidR="00A36DCE" w:rsidRPr="00556159" w:rsidRDefault="00070393"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ins w:id="401" w:author="Gunilla Olofsson(8m88)" w:date="2014-10-30T12:42:00Z">
              <w:r>
                <w:t>Organisation</w:t>
              </w:r>
              <w:r w:rsidR="00D9472D">
                <w:t>UnitType</w:t>
              </w:r>
            </w:ins>
            <w:proofErr w:type="spellEnd"/>
            <w:del w:id="402" w:author="Gunilla Olofsson(8m88)" w:date="2014-10-30T12:42:00Z">
              <w:r w:rsidR="00A36DCE" w:rsidDel="00D9472D">
                <w:delText>orgUnitType</w:delText>
              </w:r>
            </w:del>
          </w:p>
        </w:tc>
        <w:tc>
          <w:tcPr>
            <w:tcW w:w="4111" w:type="dxa"/>
          </w:tcPr>
          <w:p w14:paraId="06E70489" w14:textId="35CDFFE7" w:rsidR="00A36DCE" w:rsidRPr="00556159" w:rsidRDefault="00C1578E" w:rsidP="00E7721D">
            <w:pPr>
              <w:pStyle w:val="TableParagraph"/>
              <w:spacing w:line="226" w:lineRule="exact"/>
              <w:ind w:left="102"/>
              <w:rPr>
                <w:rFonts w:ascii="Times New Roman" w:eastAsia="Times New Roman" w:hAnsi="Times New Roman" w:cs="Times New Roman"/>
                <w:spacing w:val="-1"/>
                <w:sz w:val="20"/>
                <w:szCs w:val="20"/>
                <w:highlight w:val="yellow"/>
              </w:rPr>
            </w:pPr>
            <w:r>
              <w:t>Information om den enhet som är avsändare</w:t>
            </w:r>
            <w:r w:rsidR="002778DA">
              <w:t xml:space="preserve"> för meddelandet</w:t>
            </w:r>
            <w:r w:rsidR="00780F79">
              <w:t xml:space="preserve"> benämns med generiskt </w:t>
            </w:r>
            <w:proofErr w:type="spellStart"/>
            <w:r w:rsidR="00780F79">
              <w:t>organisationUnit</w:t>
            </w:r>
            <w:proofErr w:type="spellEnd"/>
            <w:r w:rsidR="00780F79">
              <w:t xml:space="preserve"> Se </w:t>
            </w:r>
            <w:proofErr w:type="spellStart"/>
            <w:r w:rsidR="00780F79">
              <w:t>arkitekturella</w:t>
            </w:r>
            <w:proofErr w:type="spellEnd"/>
            <w:r w:rsidR="00780F79">
              <w:t xml:space="preserve"> beslut AB2.1</w:t>
            </w:r>
          </w:p>
        </w:tc>
        <w:tc>
          <w:tcPr>
            <w:tcW w:w="1418" w:type="dxa"/>
          </w:tcPr>
          <w:p w14:paraId="67A5A8E0"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1</w:t>
            </w:r>
            <w:proofErr w:type="gramStart"/>
            <w:r>
              <w:t>..</w:t>
            </w:r>
            <w:proofErr w:type="gramEnd"/>
            <w:r>
              <w:t>1</w:t>
            </w:r>
          </w:p>
        </w:tc>
      </w:tr>
      <w:tr w:rsidR="00A36DCE" w:rsidRPr="00F82DB5" w14:paraId="4B3B8845" w14:textId="77777777" w:rsidTr="00E7721D">
        <w:tc>
          <w:tcPr>
            <w:tcW w:w="2660" w:type="dxa"/>
          </w:tcPr>
          <w:p w14:paraId="66EC7FA1" w14:textId="77777777" w:rsidR="00A36DCE" w:rsidRPr="00556159" w:rsidRDefault="00A36DCE" w:rsidP="00E7721D">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t>messageThreadId</w:t>
            </w:r>
            <w:proofErr w:type="spellEnd"/>
          </w:p>
        </w:tc>
        <w:tc>
          <w:tcPr>
            <w:tcW w:w="1417" w:type="dxa"/>
          </w:tcPr>
          <w:p w14:paraId="19E93E99"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241337C5"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Id för att relatera flera meddelanden (trådning). Om detta inte anges blir meddelandet orelaterat.</w:t>
            </w:r>
          </w:p>
        </w:tc>
        <w:tc>
          <w:tcPr>
            <w:tcW w:w="1418" w:type="dxa"/>
          </w:tcPr>
          <w:p w14:paraId="104F3F49"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r w:rsidR="00A36DCE" w:rsidRPr="00F82DB5" w14:paraId="09B7A47E" w14:textId="77777777" w:rsidTr="00E7721D">
        <w:tc>
          <w:tcPr>
            <w:tcW w:w="2660" w:type="dxa"/>
          </w:tcPr>
          <w:p w14:paraId="45E7941C"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messageDescription</w:t>
            </w:r>
            <w:proofErr w:type="spellEnd"/>
          </w:p>
        </w:tc>
        <w:tc>
          <w:tcPr>
            <w:tcW w:w="1417" w:type="dxa"/>
          </w:tcPr>
          <w:p w14:paraId="6029D63A"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400C6A07"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En rubrik för meddelandet</w:t>
            </w:r>
          </w:p>
        </w:tc>
        <w:tc>
          <w:tcPr>
            <w:tcW w:w="1418" w:type="dxa"/>
          </w:tcPr>
          <w:p w14:paraId="374C6B28"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r w:rsidR="00A36DCE" w:rsidRPr="00F82DB5" w14:paraId="44029F88" w14:textId="77777777" w:rsidTr="00E7721D">
        <w:tc>
          <w:tcPr>
            <w:tcW w:w="2660" w:type="dxa"/>
          </w:tcPr>
          <w:p w14:paraId="652E29C6"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messageText</w:t>
            </w:r>
            <w:proofErr w:type="spellEnd"/>
          </w:p>
        </w:tc>
        <w:tc>
          <w:tcPr>
            <w:tcW w:w="1417" w:type="dxa"/>
          </w:tcPr>
          <w:p w14:paraId="37056D04"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6634155B" w14:textId="77777777" w:rsidR="00A36DCE" w:rsidRPr="00556159"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t>Meddelandets text lämpligen i XML-format (</w:t>
            </w:r>
            <w:proofErr w:type="spellStart"/>
            <w:r>
              <w:t>docBook</w:t>
            </w:r>
            <w:proofErr w:type="spellEnd"/>
            <w:r>
              <w:t>)</w:t>
            </w:r>
          </w:p>
        </w:tc>
        <w:tc>
          <w:tcPr>
            <w:tcW w:w="1418" w:type="dxa"/>
          </w:tcPr>
          <w:p w14:paraId="77243B44"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1</w:t>
            </w:r>
            <w:proofErr w:type="gramStart"/>
            <w:r>
              <w:t>..</w:t>
            </w:r>
            <w:proofErr w:type="gramEnd"/>
            <w:r>
              <w:t>1</w:t>
            </w:r>
          </w:p>
        </w:tc>
      </w:tr>
      <w:tr w:rsidR="00A36DCE" w:rsidRPr="00F82DB5" w14:paraId="7C2ABEFD" w14:textId="77777777" w:rsidTr="00E7721D">
        <w:tc>
          <w:tcPr>
            <w:tcW w:w="2660" w:type="dxa"/>
          </w:tcPr>
          <w:p w14:paraId="33AEF9C0" w14:textId="286A2342" w:rsidR="00A36DCE" w:rsidRPr="00556159" w:rsidRDefault="0073678A"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ins w:id="403" w:author="björn hedman" w:date="2014-07-01T17:06:00Z">
              <w:r>
                <w:t>sso</w:t>
              </w:r>
            </w:ins>
            <w:r w:rsidR="00A36DCE">
              <w:t>Link</w:t>
            </w:r>
            <w:proofErr w:type="spellEnd"/>
          </w:p>
        </w:tc>
        <w:tc>
          <w:tcPr>
            <w:tcW w:w="1417" w:type="dxa"/>
          </w:tcPr>
          <w:p w14:paraId="5AB01051" w14:textId="77777777" w:rsidR="00A36DCE" w:rsidRPr="00F375E6"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rsidRPr="00F375E6">
              <w:t>SSOLinkType</w:t>
            </w:r>
            <w:proofErr w:type="spellEnd"/>
          </w:p>
        </w:tc>
        <w:tc>
          <w:tcPr>
            <w:tcW w:w="4111" w:type="dxa"/>
          </w:tcPr>
          <w:p w14:paraId="2F6EDDE6" w14:textId="77777777" w:rsidR="00A36DCE" w:rsidRPr="00F375E6" w:rsidRDefault="00A36DCE" w:rsidP="00E7721D">
            <w:pPr>
              <w:pStyle w:val="TableParagraph"/>
              <w:spacing w:line="226" w:lineRule="exact"/>
              <w:ind w:left="102"/>
              <w:rPr>
                <w:rFonts w:ascii="Times New Roman" w:eastAsia="Times New Roman" w:hAnsi="Times New Roman" w:cs="Times New Roman"/>
                <w:spacing w:val="-1"/>
                <w:sz w:val="20"/>
                <w:szCs w:val="20"/>
                <w:highlight w:val="yellow"/>
              </w:rPr>
            </w:pPr>
            <w:r w:rsidRPr="00F375E6">
              <w:t>Information för att skapa en länk med stöd för SSO via samtliga aktuella identifieringsmekanismer i producentsystem</w:t>
            </w:r>
            <w:proofErr w:type="gramStart"/>
            <w:r w:rsidRPr="00F375E6">
              <w:t xml:space="preserve"> (beror av anslutande systems </w:t>
            </w:r>
            <w:proofErr w:type="spellStart"/>
            <w:r w:rsidRPr="00F375E6">
              <w:t>kapabiltet</w:t>
            </w:r>
            <w:proofErr w:type="spellEnd"/>
            <w:proofErr w:type="gramEnd"/>
          </w:p>
        </w:tc>
        <w:tc>
          <w:tcPr>
            <w:tcW w:w="1418" w:type="dxa"/>
          </w:tcPr>
          <w:p w14:paraId="4B439EAA" w14:textId="77777777" w:rsidR="00A36DCE" w:rsidRPr="00F82DB5" w:rsidRDefault="00A36DCE" w:rsidP="00E7721D">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bl>
    <w:p w14:paraId="0EEDEAF2" w14:textId="77777777" w:rsidR="00A36DCE" w:rsidRDefault="00A36DCE" w:rsidP="00A36DCE"/>
    <w:p w14:paraId="6043EC5D" w14:textId="77777777" w:rsidR="00C1578E" w:rsidRDefault="00C1578E" w:rsidP="00C1578E"/>
    <w:tbl>
      <w:tblPr>
        <w:tblStyle w:val="Tabellrutnt"/>
        <w:tblW w:w="9606" w:type="dxa"/>
        <w:tblLayout w:type="fixed"/>
        <w:tblLook w:val="04A0" w:firstRow="1" w:lastRow="0" w:firstColumn="1" w:lastColumn="0" w:noHBand="0" w:noVBand="1"/>
      </w:tblPr>
      <w:tblGrid>
        <w:gridCol w:w="2660"/>
        <w:gridCol w:w="1417"/>
        <w:gridCol w:w="4111"/>
        <w:gridCol w:w="1418"/>
      </w:tblGrid>
      <w:tr w:rsidR="00C1578E" w:rsidRPr="00BC5B0B" w14:paraId="346F55A5" w14:textId="77777777" w:rsidTr="00E16DAC">
        <w:tc>
          <w:tcPr>
            <w:tcW w:w="2660" w:type="dxa"/>
          </w:tcPr>
          <w:p w14:paraId="28CF9A9B" w14:textId="2B157407" w:rsidR="00C1578E" w:rsidRPr="00556159" w:rsidRDefault="00C1578E" w:rsidP="00E16DAC">
            <w:pPr>
              <w:pStyle w:val="TableParagraph"/>
              <w:spacing w:line="229" w:lineRule="exact"/>
              <w:ind w:left="102"/>
              <w:rPr>
                <w:rFonts w:ascii="Times New Roman" w:eastAsia="Times New Roman" w:hAnsi="Times New Roman" w:cs="Times New Roman"/>
                <w:b/>
                <w:spacing w:val="-1"/>
                <w:sz w:val="20"/>
                <w:szCs w:val="20"/>
              </w:rPr>
            </w:pPr>
            <w:proofErr w:type="spellStart"/>
            <w:r w:rsidRPr="00C1578E">
              <w:rPr>
                <w:rFonts w:ascii="Times New Roman" w:eastAsia="Times New Roman" w:hAnsi="Times New Roman" w:cs="Times New Roman"/>
                <w:b/>
                <w:spacing w:val="-1"/>
                <w:sz w:val="20"/>
                <w:szCs w:val="20"/>
              </w:rPr>
              <w:t>orgUnitType</w:t>
            </w:r>
            <w:proofErr w:type="spellEnd"/>
          </w:p>
        </w:tc>
        <w:tc>
          <w:tcPr>
            <w:tcW w:w="1417" w:type="dxa"/>
          </w:tcPr>
          <w:p w14:paraId="3F6AF896" w14:textId="77777777" w:rsidR="00C1578E" w:rsidRDefault="00C1578E" w:rsidP="00E16DA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5CF68E3" w14:textId="77777777" w:rsidR="00C1578E" w:rsidRDefault="00C1578E" w:rsidP="00E16DAC">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00F79081" w14:textId="77777777" w:rsidR="00C1578E" w:rsidRPr="00BC5B0B" w:rsidRDefault="00C1578E" w:rsidP="00E16DAC">
            <w:pPr>
              <w:pStyle w:val="TableParagraph"/>
              <w:spacing w:line="226" w:lineRule="exact"/>
              <w:ind w:left="102"/>
              <w:rPr>
                <w:rFonts w:ascii="Times New Roman" w:eastAsia="Times New Roman" w:hAnsi="Times New Roman" w:cs="Times New Roman"/>
                <w:spacing w:val="-1"/>
                <w:sz w:val="20"/>
                <w:szCs w:val="20"/>
              </w:rPr>
            </w:pPr>
          </w:p>
        </w:tc>
      </w:tr>
      <w:tr w:rsidR="00C1578E" w:rsidRPr="00F82DB5" w14:paraId="5B51E01B" w14:textId="77777777" w:rsidTr="00E16DAC">
        <w:tc>
          <w:tcPr>
            <w:tcW w:w="2660" w:type="dxa"/>
          </w:tcPr>
          <w:p w14:paraId="2E3557F0" w14:textId="6E7E8715" w:rsidR="00C1578E" w:rsidRPr="00556159" w:rsidRDefault="00C1578E" w:rsidP="00E16DAC">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t>unitId</w:t>
            </w:r>
            <w:proofErr w:type="spellEnd"/>
          </w:p>
        </w:tc>
        <w:tc>
          <w:tcPr>
            <w:tcW w:w="1417" w:type="dxa"/>
          </w:tcPr>
          <w:p w14:paraId="4F7B4B9F" w14:textId="629FDD29" w:rsidR="00C1578E" w:rsidRPr="00556159" w:rsidRDefault="00D9472D" w:rsidP="00E16DAC">
            <w:pPr>
              <w:pStyle w:val="TableParagraph"/>
              <w:spacing w:line="226" w:lineRule="exact"/>
              <w:ind w:left="102"/>
              <w:rPr>
                <w:rFonts w:ascii="Times New Roman" w:eastAsia="Times New Roman" w:hAnsi="Times New Roman" w:cs="Times New Roman"/>
                <w:spacing w:val="-1"/>
                <w:sz w:val="20"/>
                <w:szCs w:val="20"/>
                <w:highlight w:val="yellow"/>
              </w:rPr>
            </w:pPr>
            <w:proofErr w:type="spellStart"/>
            <w:ins w:id="404" w:author="Gunilla Olofsson(8m88)" w:date="2014-10-30T12:43:00Z">
              <w:r>
                <w:rPr>
                  <w:rFonts w:ascii="Times New Roman" w:eastAsia="Times New Roman" w:hAnsi="Times New Roman" w:cs="Times New Roman"/>
                  <w:spacing w:val="-1"/>
                  <w:sz w:val="20"/>
                  <w:szCs w:val="20"/>
                  <w:highlight w:val="yellow"/>
                </w:rPr>
                <w:t>OrganisationUnitIdType</w:t>
              </w:r>
            </w:ins>
            <w:proofErr w:type="spellEnd"/>
          </w:p>
        </w:tc>
        <w:tc>
          <w:tcPr>
            <w:tcW w:w="4111" w:type="dxa"/>
          </w:tcPr>
          <w:p w14:paraId="4810E226" w14:textId="7D9FA988" w:rsidR="00C1578E" w:rsidRPr="00556159" w:rsidRDefault="00C1578E" w:rsidP="00780F79">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enhetsId</w:t>
            </w:r>
            <w:proofErr w:type="spellEnd"/>
            <w:r>
              <w:t xml:space="preserve"> för meddelandets avsändare, </w:t>
            </w:r>
          </w:p>
        </w:tc>
        <w:tc>
          <w:tcPr>
            <w:tcW w:w="1418" w:type="dxa"/>
          </w:tcPr>
          <w:p w14:paraId="4AC0A39F" w14:textId="77777777"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1</w:t>
            </w:r>
            <w:proofErr w:type="gramStart"/>
            <w:r>
              <w:t>..</w:t>
            </w:r>
            <w:proofErr w:type="gramEnd"/>
            <w:r>
              <w:t>1</w:t>
            </w:r>
          </w:p>
        </w:tc>
      </w:tr>
      <w:tr w:rsidR="00C1578E" w:rsidRPr="00F82DB5" w14:paraId="7D086B13" w14:textId="77777777" w:rsidTr="00E16DAC">
        <w:tc>
          <w:tcPr>
            <w:tcW w:w="2660" w:type="dxa"/>
          </w:tcPr>
          <w:p w14:paraId="6F0F4160" w14:textId="04447E81" w:rsidR="00C1578E" w:rsidRPr="00556159" w:rsidRDefault="00C1578E" w:rsidP="00E16DAC">
            <w:pPr>
              <w:pStyle w:val="TableParagraph"/>
              <w:spacing w:line="229" w:lineRule="exact"/>
              <w:ind w:left="102"/>
              <w:rPr>
                <w:rFonts w:ascii="Times New Roman" w:eastAsia="Times New Roman" w:hAnsi="Times New Roman" w:cs="Times New Roman"/>
                <w:spacing w:val="-1"/>
                <w:sz w:val="20"/>
                <w:szCs w:val="20"/>
                <w:highlight w:val="yellow"/>
              </w:rPr>
            </w:pPr>
            <w:proofErr w:type="spellStart"/>
            <w:r>
              <w:t>unitName</w:t>
            </w:r>
            <w:proofErr w:type="spellEnd"/>
          </w:p>
        </w:tc>
        <w:tc>
          <w:tcPr>
            <w:tcW w:w="1417" w:type="dxa"/>
          </w:tcPr>
          <w:p w14:paraId="374BEA59" w14:textId="65F642DE"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766A3684" w14:textId="46EF9C3D" w:rsidR="00C1578E" w:rsidRPr="008D7275" w:rsidRDefault="00C1578E" w:rsidP="00E16DAC">
            <w:pPr>
              <w:pStyle w:val="TableParagraph"/>
              <w:spacing w:line="226" w:lineRule="exact"/>
              <w:ind w:left="102"/>
            </w:pPr>
            <w:r w:rsidRPr="008D7275">
              <w:t>avsändarenhetsnamn</w:t>
            </w:r>
          </w:p>
        </w:tc>
        <w:tc>
          <w:tcPr>
            <w:tcW w:w="1418" w:type="dxa"/>
          </w:tcPr>
          <w:p w14:paraId="63BA4C27" w14:textId="3D576276"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1</w:t>
            </w:r>
            <w:proofErr w:type="gramStart"/>
            <w:r>
              <w:t>..</w:t>
            </w:r>
            <w:proofErr w:type="gramEnd"/>
            <w:r>
              <w:t>1</w:t>
            </w:r>
          </w:p>
        </w:tc>
      </w:tr>
      <w:tr w:rsidR="00C1578E" w:rsidRPr="00F82DB5" w14:paraId="0047C3F8" w14:textId="77777777" w:rsidTr="00E16DAC">
        <w:tc>
          <w:tcPr>
            <w:tcW w:w="2660" w:type="dxa"/>
          </w:tcPr>
          <w:p w14:paraId="4700C238" w14:textId="49E5990E"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unitAddress</w:t>
            </w:r>
            <w:proofErr w:type="spellEnd"/>
          </w:p>
        </w:tc>
        <w:tc>
          <w:tcPr>
            <w:tcW w:w="1417" w:type="dxa"/>
          </w:tcPr>
          <w:p w14:paraId="0327C42D" w14:textId="77777777"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279DA00E" w14:textId="2A9319A6" w:rsidR="00C1578E" w:rsidRPr="008D7275" w:rsidRDefault="00C1578E" w:rsidP="00E16DAC">
            <w:pPr>
              <w:pStyle w:val="TableParagraph"/>
              <w:spacing w:line="226" w:lineRule="exact"/>
              <w:ind w:left="102"/>
            </w:pPr>
            <w:r w:rsidRPr="008D7275">
              <w:t>Adress</w:t>
            </w:r>
          </w:p>
        </w:tc>
        <w:tc>
          <w:tcPr>
            <w:tcW w:w="1418" w:type="dxa"/>
          </w:tcPr>
          <w:p w14:paraId="65120B48" w14:textId="77777777"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r w:rsidR="00C1578E" w:rsidRPr="00F82DB5" w14:paraId="684588EB" w14:textId="77777777" w:rsidTr="00E16DAC">
        <w:tc>
          <w:tcPr>
            <w:tcW w:w="2660" w:type="dxa"/>
          </w:tcPr>
          <w:p w14:paraId="5C35A967" w14:textId="0C4D0216" w:rsidR="00C1578E" w:rsidRPr="00556159" w:rsidRDefault="00C1578E" w:rsidP="00C1578E">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unitPostalCode</w:t>
            </w:r>
            <w:proofErr w:type="spellEnd"/>
          </w:p>
        </w:tc>
        <w:tc>
          <w:tcPr>
            <w:tcW w:w="1417" w:type="dxa"/>
          </w:tcPr>
          <w:p w14:paraId="11B0C9FC" w14:textId="77777777"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46418A2F" w14:textId="10AE4C12" w:rsidR="00C1578E" w:rsidRPr="008D7275" w:rsidRDefault="00C1578E" w:rsidP="00E16DAC">
            <w:pPr>
              <w:pStyle w:val="TableParagraph"/>
              <w:spacing w:line="226" w:lineRule="exact"/>
              <w:ind w:left="102"/>
            </w:pPr>
            <w:r w:rsidRPr="008D7275">
              <w:t>Postnummer</w:t>
            </w:r>
          </w:p>
        </w:tc>
        <w:tc>
          <w:tcPr>
            <w:tcW w:w="1418" w:type="dxa"/>
          </w:tcPr>
          <w:p w14:paraId="5B5F0B68" w14:textId="36B20C72"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r w:rsidR="00C1578E" w:rsidRPr="00F82DB5" w14:paraId="3627DE5E" w14:textId="77777777" w:rsidTr="00E16DAC">
        <w:tc>
          <w:tcPr>
            <w:tcW w:w="2660" w:type="dxa"/>
          </w:tcPr>
          <w:p w14:paraId="4EA28E0A" w14:textId="4ACB3AF7" w:rsidR="00C1578E" w:rsidRPr="00556159"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unitPostalCity</w:t>
            </w:r>
            <w:proofErr w:type="spellEnd"/>
          </w:p>
        </w:tc>
        <w:tc>
          <w:tcPr>
            <w:tcW w:w="1417" w:type="dxa"/>
          </w:tcPr>
          <w:p w14:paraId="4D2FFA56" w14:textId="77B9F41F" w:rsidR="00C1578E" w:rsidRPr="00F375E6" w:rsidRDefault="00C1578E" w:rsidP="00E16DAC">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
          <w:p w14:paraId="44A393E0" w14:textId="09A8FF19" w:rsidR="00C1578E" w:rsidRPr="008D7275" w:rsidRDefault="00C1578E" w:rsidP="00C1578E">
            <w:pPr>
              <w:pStyle w:val="TableParagraph"/>
              <w:spacing w:line="226" w:lineRule="exact"/>
              <w:ind w:left="102"/>
            </w:pPr>
            <w:r w:rsidRPr="008D7275">
              <w:t>Stad</w:t>
            </w:r>
          </w:p>
        </w:tc>
        <w:tc>
          <w:tcPr>
            <w:tcW w:w="1418" w:type="dxa"/>
          </w:tcPr>
          <w:p w14:paraId="526CE206" w14:textId="77777777" w:rsidR="00C1578E" w:rsidRPr="00F82DB5" w:rsidRDefault="00C1578E" w:rsidP="00E16DAC">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r w:rsidR="00C1578E" w:rsidRPr="00F82DB5" w14:paraId="29F561E0" w14:textId="77777777" w:rsidTr="00E16DAC">
        <w:tc>
          <w:tcPr>
            <w:tcW w:w="2660" w:type="dxa"/>
          </w:tcPr>
          <w:p w14:paraId="14975051" w14:textId="71A1EF91" w:rsidR="00C1578E" w:rsidRDefault="00C1578E" w:rsidP="00E16DAC">
            <w:pPr>
              <w:pStyle w:val="TableParagraph"/>
              <w:spacing w:line="226" w:lineRule="exact"/>
              <w:ind w:left="102"/>
            </w:pPr>
            <w:proofErr w:type="spellStart"/>
            <w:r>
              <w:t>unitTelephone</w:t>
            </w:r>
            <w:proofErr w:type="spellEnd"/>
          </w:p>
        </w:tc>
        <w:tc>
          <w:tcPr>
            <w:tcW w:w="1417" w:type="dxa"/>
          </w:tcPr>
          <w:p w14:paraId="0BF0EB40" w14:textId="6C7085B5" w:rsidR="00C1578E" w:rsidRPr="00F375E6" w:rsidRDefault="00C1578E" w:rsidP="00E16DAC">
            <w:pPr>
              <w:pStyle w:val="TableParagraph"/>
              <w:spacing w:line="226" w:lineRule="exact"/>
              <w:ind w:left="102"/>
            </w:pPr>
            <w:r>
              <w:t>text</w:t>
            </w:r>
          </w:p>
        </w:tc>
        <w:tc>
          <w:tcPr>
            <w:tcW w:w="4111" w:type="dxa"/>
          </w:tcPr>
          <w:p w14:paraId="347DB617" w14:textId="231DC0A6" w:rsidR="00C1578E" w:rsidRPr="00F375E6" w:rsidRDefault="00C1578E" w:rsidP="00C1578E">
            <w:pPr>
              <w:pStyle w:val="TableParagraph"/>
              <w:spacing w:line="226" w:lineRule="exact"/>
              <w:ind w:left="102"/>
            </w:pPr>
            <w:r>
              <w:t xml:space="preserve">Telefonnummer </w:t>
            </w:r>
          </w:p>
        </w:tc>
        <w:tc>
          <w:tcPr>
            <w:tcW w:w="1418" w:type="dxa"/>
          </w:tcPr>
          <w:p w14:paraId="55BF60E7" w14:textId="54BC568B" w:rsidR="00C1578E" w:rsidRDefault="00C1578E" w:rsidP="00E16DAC">
            <w:pPr>
              <w:pStyle w:val="TableParagraph"/>
              <w:spacing w:line="226" w:lineRule="exact"/>
              <w:ind w:left="102"/>
            </w:pPr>
            <w:r>
              <w:t>0</w:t>
            </w:r>
            <w:proofErr w:type="gramStart"/>
            <w:r>
              <w:t>..</w:t>
            </w:r>
            <w:proofErr w:type="gramEnd"/>
            <w:r>
              <w:t>1</w:t>
            </w:r>
          </w:p>
        </w:tc>
      </w:tr>
    </w:tbl>
    <w:p w14:paraId="585B0347" w14:textId="54DC9C26" w:rsidR="00A36DCE" w:rsidRDefault="00A36DCE" w:rsidP="00A36DCE"/>
    <w:p w14:paraId="71338360" w14:textId="77777777" w:rsidR="00C1578E" w:rsidRDefault="00C1578E" w:rsidP="00A36DCE"/>
    <w:tbl>
      <w:tblPr>
        <w:tblStyle w:val="Tabellrutnt"/>
        <w:tblpPr w:leftFromText="141" w:rightFromText="141" w:vertAnchor="text" w:tblpY="1"/>
        <w:tblOverlap w:val="never"/>
        <w:tblW w:w="9606" w:type="dxa"/>
        <w:tblLayout w:type="fixed"/>
        <w:tblLook w:val="04A0" w:firstRow="1" w:lastRow="0" w:firstColumn="1" w:lastColumn="0" w:noHBand="0" w:noVBand="1"/>
        <w:tblPrChange w:id="405" w:author="Gunilla Olofsson(8m88)" w:date="2015-03-24T09:26:00Z">
          <w:tblPr>
            <w:tblStyle w:val="Tabellrutnt"/>
            <w:tblW w:w="9606" w:type="dxa"/>
            <w:tblLayout w:type="fixed"/>
            <w:tblLook w:val="04A0" w:firstRow="1" w:lastRow="0" w:firstColumn="1" w:lastColumn="0" w:noHBand="0" w:noVBand="1"/>
          </w:tblPr>
        </w:tblPrChange>
      </w:tblPr>
      <w:tblGrid>
        <w:gridCol w:w="2660"/>
        <w:gridCol w:w="1417"/>
        <w:gridCol w:w="4111"/>
        <w:gridCol w:w="1418"/>
        <w:tblGridChange w:id="406">
          <w:tblGrid>
            <w:gridCol w:w="2660"/>
            <w:gridCol w:w="1417"/>
            <w:gridCol w:w="4111"/>
            <w:gridCol w:w="1418"/>
          </w:tblGrid>
        </w:tblGridChange>
      </w:tblGrid>
      <w:tr w:rsidR="00A36DCE" w:rsidRPr="00BC5B0B" w14:paraId="336CC63C" w14:textId="77777777" w:rsidTr="00070393">
        <w:tc>
          <w:tcPr>
            <w:tcW w:w="2660" w:type="dxa"/>
            <w:tcPrChange w:id="407" w:author="Gunilla Olofsson(8m88)" w:date="2015-03-24T09:26:00Z">
              <w:tcPr>
                <w:tcW w:w="2660" w:type="dxa"/>
              </w:tcPr>
            </w:tcPrChange>
          </w:tcPr>
          <w:p w14:paraId="3699B1EE" w14:textId="77777777" w:rsidR="00A36DCE" w:rsidRPr="00556159" w:rsidRDefault="00A36DCE">
            <w:pPr>
              <w:pStyle w:val="TableParagraph"/>
              <w:spacing w:line="229" w:lineRule="exact"/>
              <w:ind w:left="102"/>
              <w:rPr>
                <w:rFonts w:ascii="Times New Roman" w:eastAsia="Times New Roman" w:hAnsi="Times New Roman" w:cs="Times New Roman"/>
                <w:b/>
                <w:spacing w:val="-1"/>
                <w:sz w:val="20"/>
                <w:szCs w:val="20"/>
              </w:rPr>
            </w:pPr>
            <w:proofErr w:type="spellStart"/>
            <w:r>
              <w:rPr>
                <w:rFonts w:ascii="Times New Roman" w:eastAsia="Times New Roman" w:hAnsi="Times New Roman" w:cs="Times New Roman"/>
                <w:b/>
                <w:spacing w:val="-1"/>
                <w:sz w:val="20"/>
                <w:szCs w:val="20"/>
              </w:rPr>
              <w:t>SSOLinkType</w:t>
            </w:r>
            <w:proofErr w:type="spellEnd"/>
          </w:p>
        </w:tc>
        <w:tc>
          <w:tcPr>
            <w:tcW w:w="1417" w:type="dxa"/>
            <w:tcPrChange w:id="408" w:author="Gunilla Olofsson(8m88)" w:date="2015-03-24T09:26:00Z">
              <w:tcPr>
                <w:tcW w:w="1417" w:type="dxa"/>
              </w:tcPr>
            </w:tcPrChange>
          </w:tcPr>
          <w:p w14:paraId="414BC9F5" w14:textId="77777777" w:rsidR="00A36DCE" w:rsidRDefault="00A36DCE">
            <w:pPr>
              <w:pStyle w:val="TableParagraph"/>
              <w:spacing w:line="226" w:lineRule="exact"/>
              <w:ind w:left="102"/>
              <w:rPr>
                <w:rFonts w:ascii="Times New Roman" w:eastAsia="Times New Roman" w:hAnsi="Times New Roman" w:cs="Times New Roman"/>
                <w:spacing w:val="-1"/>
                <w:sz w:val="20"/>
                <w:szCs w:val="20"/>
              </w:rPr>
            </w:pPr>
          </w:p>
        </w:tc>
        <w:tc>
          <w:tcPr>
            <w:tcW w:w="4111" w:type="dxa"/>
            <w:tcPrChange w:id="409" w:author="Gunilla Olofsson(8m88)" w:date="2015-03-24T09:26:00Z">
              <w:tcPr>
                <w:tcW w:w="4111" w:type="dxa"/>
              </w:tcPr>
            </w:tcPrChange>
          </w:tcPr>
          <w:p w14:paraId="138F9552" w14:textId="77777777" w:rsidR="00A36DCE" w:rsidRDefault="00A36DCE">
            <w:pPr>
              <w:pStyle w:val="TableParagraph"/>
              <w:spacing w:line="226" w:lineRule="exact"/>
              <w:ind w:left="102"/>
              <w:rPr>
                <w:rFonts w:ascii="Times New Roman" w:eastAsia="Times New Roman" w:hAnsi="Times New Roman" w:cs="Times New Roman"/>
                <w:spacing w:val="-1"/>
                <w:sz w:val="20"/>
                <w:szCs w:val="20"/>
              </w:rPr>
            </w:pPr>
          </w:p>
        </w:tc>
        <w:tc>
          <w:tcPr>
            <w:tcW w:w="1418" w:type="dxa"/>
            <w:tcPrChange w:id="410" w:author="Gunilla Olofsson(8m88)" w:date="2015-03-24T09:26:00Z">
              <w:tcPr>
                <w:tcW w:w="1418" w:type="dxa"/>
              </w:tcPr>
            </w:tcPrChange>
          </w:tcPr>
          <w:p w14:paraId="0660320D" w14:textId="77777777" w:rsidR="00A36DCE" w:rsidRPr="00BC5B0B" w:rsidRDefault="00A36DCE">
            <w:pPr>
              <w:pStyle w:val="TableParagraph"/>
              <w:spacing w:line="226" w:lineRule="exact"/>
              <w:ind w:left="102"/>
              <w:rPr>
                <w:rFonts w:ascii="Times New Roman" w:eastAsia="Times New Roman" w:hAnsi="Times New Roman" w:cs="Times New Roman"/>
                <w:spacing w:val="-1"/>
                <w:sz w:val="20"/>
                <w:szCs w:val="20"/>
              </w:rPr>
            </w:pPr>
          </w:p>
        </w:tc>
      </w:tr>
      <w:tr w:rsidR="00A36DCE" w:rsidRPr="00F82DB5" w14:paraId="3A8765AA" w14:textId="77777777" w:rsidTr="00070393">
        <w:tc>
          <w:tcPr>
            <w:tcW w:w="2660" w:type="dxa"/>
            <w:tcPrChange w:id="411" w:author="Gunilla Olofsson(8m88)" w:date="2015-03-24T09:26:00Z">
              <w:tcPr>
                <w:tcW w:w="2660" w:type="dxa"/>
              </w:tcPr>
            </w:tcPrChange>
          </w:tcPr>
          <w:p w14:paraId="6EFDB766" w14:textId="4E967019" w:rsidR="00A36DCE" w:rsidRPr="00556159" w:rsidRDefault="00D9472D">
            <w:pPr>
              <w:pStyle w:val="TableParagraph"/>
              <w:spacing w:line="229" w:lineRule="exact"/>
              <w:ind w:left="102"/>
              <w:rPr>
                <w:rFonts w:ascii="Times New Roman" w:eastAsia="Times New Roman" w:hAnsi="Times New Roman" w:cs="Times New Roman"/>
                <w:spacing w:val="-1"/>
                <w:sz w:val="20"/>
                <w:szCs w:val="20"/>
                <w:highlight w:val="yellow"/>
              </w:rPr>
            </w:pPr>
            <w:proofErr w:type="spellStart"/>
            <w:ins w:id="412" w:author="Gunilla Olofsson(8m88)" w:date="2014-10-30T12:44:00Z">
              <w:r>
                <w:t>systemId</w:t>
              </w:r>
            </w:ins>
            <w:proofErr w:type="spellEnd"/>
            <w:del w:id="413" w:author="Gunilla Olofsson(8m88)" w:date="2014-10-30T12:44:00Z">
              <w:r w:rsidR="00A36DCE" w:rsidDel="00D9472D">
                <w:delText>linkSystemI</w:delText>
              </w:r>
            </w:del>
            <w:ins w:id="414" w:author="björn hedman" w:date="2014-07-01T17:07:00Z">
              <w:del w:id="415" w:author="Gunilla Olofsson(8m88)" w:date="2014-10-30T12:44:00Z">
                <w:r w:rsidR="0073678A" w:rsidDel="00D9472D">
                  <w:delText>d</w:delText>
                </w:r>
              </w:del>
            </w:ins>
          </w:p>
        </w:tc>
        <w:tc>
          <w:tcPr>
            <w:tcW w:w="1417" w:type="dxa"/>
            <w:tcPrChange w:id="416" w:author="Gunilla Olofsson(8m88)" w:date="2015-03-24T09:26:00Z">
              <w:tcPr>
                <w:tcW w:w="1417" w:type="dxa"/>
              </w:tcPr>
            </w:tcPrChange>
          </w:tcPr>
          <w:p w14:paraId="1671A876" w14:textId="77777777" w:rsidR="00A36DCE" w:rsidRPr="00556159" w:rsidRDefault="00A36DCE">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Change w:id="417" w:author="Gunilla Olofsson(8m88)" w:date="2015-03-24T09:26:00Z">
              <w:tcPr>
                <w:tcW w:w="4111" w:type="dxa"/>
              </w:tcPr>
            </w:tcPrChange>
          </w:tcPr>
          <w:p w14:paraId="215879A1" w14:textId="77777777" w:rsidR="00A36DCE" w:rsidRPr="00556159" w:rsidRDefault="00A36DCE">
            <w:pPr>
              <w:pStyle w:val="TableParagraph"/>
              <w:spacing w:line="226" w:lineRule="exact"/>
              <w:ind w:left="102"/>
              <w:rPr>
                <w:rFonts w:ascii="Times New Roman" w:eastAsia="Times New Roman" w:hAnsi="Times New Roman" w:cs="Times New Roman"/>
                <w:spacing w:val="-1"/>
                <w:sz w:val="20"/>
                <w:szCs w:val="20"/>
                <w:highlight w:val="yellow"/>
              </w:rPr>
            </w:pPr>
            <w:r>
              <w:t xml:space="preserve">ID för det system som ska länkas, används för kontroll och metadata </w:t>
            </w:r>
          </w:p>
        </w:tc>
        <w:tc>
          <w:tcPr>
            <w:tcW w:w="1418" w:type="dxa"/>
            <w:tcPrChange w:id="418" w:author="Gunilla Olofsson(8m88)" w:date="2015-03-24T09:26:00Z">
              <w:tcPr>
                <w:tcW w:w="1418" w:type="dxa"/>
              </w:tcPr>
            </w:tcPrChange>
          </w:tcPr>
          <w:p w14:paraId="5A3EE942" w14:textId="77777777" w:rsidR="00A36DCE" w:rsidRPr="00F82DB5" w:rsidRDefault="00A36DCE">
            <w:pPr>
              <w:pStyle w:val="TableParagraph"/>
              <w:spacing w:line="226" w:lineRule="exact"/>
              <w:ind w:left="102"/>
              <w:rPr>
                <w:rFonts w:ascii="Times New Roman" w:eastAsia="Times New Roman" w:hAnsi="Times New Roman" w:cs="Times New Roman"/>
                <w:spacing w:val="-1"/>
                <w:sz w:val="20"/>
                <w:szCs w:val="20"/>
              </w:rPr>
            </w:pPr>
            <w:r>
              <w:t>1</w:t>
            </w:r>
            <w:proofErr w:type="gramStart"/>
            <w:r>
              <w:t>..</w:t>
            </w:r>
            <w:proofErr w:type="gramEnd"/>
            <w:r>
              <w:t>1</w:t>
            </w:r>
          </w:p>
        </w:tc>
      </w:tr>
      <w:tr w:rsidR="00A36DCE" w:rsidRPr="00F82DB5" w14:paraId="61C924C6" w14:textId="77777777" w:rsidTr="00070393">
        <w:tc>
          <w:tcPr>
            <w:tcW w:w="2660" w:type="dxa"/>
            <w:tcPrChange w:id="419" w:author="Gunilla Olofsson(8m88)" w:date="2015-03-24T09:26:00Z">
              <w:tcPr>
                <w:tcW w:w="2660" w:type="dxa"/>
              </w:tcPr>
            </w:tcPrChange>
          </w:tcPr>
          <w:p w14:paraId="7753F8AE" w14:textId="3D0546DA" w:rsidR="00A36DCE" w:rsidRPr="00556159" w:rsidRDefault="00D9472D">
            <w:pPr>
              <w:pStyle w:val="TableParagraph"/>
              <w:spacing w:line="229" w:lineRule="exact"/>
              <w:ind w:left="102"/>
              <w:rPr>
                <w:rFonts w:ascii="Times New Roman" w:eastAsia="Times New Roman" w:hAnsi="Times New Roman" w:cs="Times New Roman"/>
                <w:spacing w:val="-1"/>
                <w:sz w:val="20"/>
                <w:szCs w:val="20"/>
                <w:highlight w:val="yellow"/>
              </w:rPr>
            </w:pPr>
            <w:ins w:id="420" w:author="Gunilla Olofsson(8m88)" w:date="2014-10-30T12:44:00Z">
              <w:r>
                <w:t>text</w:t>
              </w:r>
            </w:ins>
            <w:del w:id="421" w:author="Gunilla Olofsson(8m88)" w:date="2014-10-30T12:44:00Z">
              <w:r w:rsidR="00A36DCE" w:rsidDel="00D9472D">
                <w:delText>linkText</w:delText>
              </w:r>
            </w:del>
          </w:p>
        </w:tc>
        <w:tc>
          <w:tcPr>
            <w:tcW w:w="1417" w:type="dxa"/>
            <w:tcPrChange w:id="422" w:author="Gunilla Olofsson(8m88)" w:date="2015-03-24T09:26:00Z">
              <w:tcPr>
                <w:tcW w:w="1417" w:type="dxa"/>
              </w:tcPr>
            </w:tcPrChange>
          </w:tcPr>
          <w:p w14:paraId="6B7827D0" w14:textId="77777777" w:rsidR="00A36DCE" w:rsidRPr="00556159" w:rsidRDefault="00A36DCE">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Change w:id="423" w:author="Gunilla Olofsson(8m88)" w:date="2015-03-24T09:26:00Z">
              <w:tcPr>
                <w:tcW w:w="4111" w:type="dxa"/>
              </w:tcPr>
            </w:tcPrChange>
          </w:tcPr>
          <w:p w14:paraId="7B9C5975" w14:textId="77777777" w:rsidR="00A36DCE" w:rsidRPr="00556159" w:rsidRDefault="00A36DCE">
            <w:pPr>
              <w:pStyle w:val="TableParagraph"/>
              <w:spacing w:line="226" w:lineRule="exact"/>
              <w:ind w:left="102"/>
              <w:rPr>
                <w:rFonts w:ascii="Times New Roman" w:eastAsia="Times New Roman" w:hAnsi="Times New Roman" w:cs="Times New Roman"/>
                <w:spacing w:val="-1"/>
                <w:sz w:val="20"/>
                <w:szCs w:val="20"/>
                <w:highlight w:val="yellow"/>
              </w:rPr>
            </w:pPr>
            <w:r>
              <w:t>Länktext som ska visas för invånaren</w:t>
            </w:r>
          </w:p>
        </w:tc>
        <w:tc>
          <w:tcPr>
            <w:tcW w:w="1418" w:type="dxa"/>
            <w:tcPrChange w:id="424" w:author="Gunilla Olofsson(8m88)" w:date="2015-03-24T09:26:00Z">
              <w:tcPr>
                <w:tcW w:w="1418" w:type="dxa"/>
              </w:tcPr>
            </w:tcPrChange>
          </w:tcPr>
          <w:p w14:paraId="3820EA4C" w14:textId="77777777" w:rsidR="00A36DCE" w:rsidRPr="00F82DB5" w:rsidRDefault="00A36DCE">
            <w:pPr>
              <w:pStyle w:val="TableParagraph"/>
              <w:spacing w:line="226" w:lineRule="exact"/>
              <w:ind w:left="102"/>
              <w:rPr>
                <w:rFonts w:ascii="Times New Roman" w:eastAsia="Times New Roman" w:hAnsi="Times New Roman" w:cs="Times New Roman"/>
                <w:spacing w:val="-1"/>
                <w:sz w:val="20"/>
                <w:szCs w:val="20"/>
              </w:rPr>
            </w:pPr>
            <w:r>
              <w:t>1</w:t>
            </w:r>
            <w:proofErr w:type="gramStart"/>
            <w:r>
              <w:t>..</w:t>
            </w:r>
            <w:proofErr w:type="gramEnd"/>
            <w:r>
              <w:t>1</w:t>
            </w:r>
          </w:p>
        </w:tc>
      </w:tr>
      <w:tr w:rsidR="00A36DCE" w:rsidRPr="00F82DB5" w14:paraId="1F7E2D96" w14:textId="77777777" w:rsidTr="00070393">
        <w:tc>
          <w:tcPr>
            <w:tcW w:w="2660" w:type="dxa"/>
            <w:tcPrChange w:id="425" w:author="Gunilla Olofsson(8m88)" w:date="2015-03-24T09:26:00Z">
              <w:tcPr>
                <w:tcW w:w="2660" w:type="dxa"/>
              </w:tcPr>
            </w:tcPrChange>
          </w:tcPr>
          <w:p w14:paraId="7C949E7C" w14:textId="77777777" w:rsidR="00A36DCE" w:rsidRPr="00556159" w:rsidRDefault="00A36DCE">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queryString</w:t>
            </w:r>
            <w:proofErr w:type="spellEnd"/>
          </w:p>
        </w:tc>
        <w:tc>
          <w:tcPr>
            <w:tcW w:w="1417" w:type="dxa"/>
            <w:tcPrChange w:id="426" w:author="Gunilla Olofsson(8m88)" w:date="2015-03-24T09:26:00Z">
              <w:tcPr>
                <w:tcW w:w="1417" w:type="dxa"/>
              </w:tcPr>
            </w:tcPrChange>
          </w:tcPr>
          <w:p w14:paraId="6C910417" w14:textId="77777777" w:rsidR="00A36DCE" w:rsidRPr="00556159" w:rsidRDefault="00A36DCE">
            <w:pPr>
              <w:pStyle w:val="TableParagraph"/>
              <w:spacing w:line="226" w:lineRule="exact"/>
              <w:ind w:left="102"/>
              <w:rPr>
                <w:rFonts w:ascii="Times New Roman" w:eastAsia="Times New Roman" w:hAnsi="Times New Roman" w:cs="Times New Roman"/>
                <w:spacing w:val="-1"/>
                <w:sz w:val="20"/>
                <w:szCs w:val="20"/>
                <w:highlight w:val="yellow"/>
              </w:rPr>
            </w:pPr>
            <w:r>
              <w:t>text</w:t>
            </w:r>
          </w:p>
        </w:tc>
        <w:tc>
          <w:tcPr>
            <w:tcW w:w="4111" w:type="dxa"/>
            <w:tcPrChange w:id="427" w:author="Gunilla Olofsson(8m88)" w:date="2015-03-24T09:26:00Z">
              <w:tcPr>
                <w:tcW w:w="4111" w:type="dxa"/>
              </w:tcPr>
            </w:tcPrChange>
          </w:tcPr>
          <w:p w14:paraId="1256C8BD" w14:textId="77777777" w:rsidR="00A36DCE" w:rsidRDefault="00A36DCE">
            <w:r>
              <w:t>Parametrar som ska finnas med i länken (</w:t>
            </w:r>
            <w:proofErr w:type="spellStart"/>
            <w:r>
              <w:t>queryString</w:t>
            </w:r>
            <w:proofErr w:type="spellEnd"/>
            <w:r>
              <w:t>)</w:t>
            </w:r>
          </w:p>
          <w:p w14:paraId="265FC12B" w14:textId="77777777" w:rsidR="00A36DCE" w:rsidRPr="00556159" w:rsidRDefault="00A36DCE">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Basurl</w:t>
            </w:r>
            <w:proofErr w:type="spellEnd"/>
            <w:r>
              <w:t xml:space="preserve"> för länken hämtas från konfigurering, nyckel för uppslag är id i </w:t>
            </w:r>
            <w:proofErr w:type="spellStart"/>
            <w:r>
              <w:t>linkSystemID</w:t>
            </w:r>
            <w:proofErr w:type="spellEnd"/>
          </w:p>
        </w:tc>
        <w:tc>
          <w:tcPr>
            <w:tcW w:w="1418" w:type="dxa"/>
            <w:tcPrChange w:id="428" w:author="Gunilla Olofsson(8m88)" w:date="2015-03-24T09:26:00Z">
              <w:tcPr>
                <w:tcW w:w="1418" w:type="dxa"/>
              </w:tcPr>
            </w:tcPrChange>
          </w:tcPr>
          <w:p w14:paraId="4282658A" w14:textId="77777777" w:rsidR="00A36DCE" w:rsidRPr="00F82DB5" w:rsidRDefault="00A36DCE">
            <w:pPr>
              <w:pStyle w:val="TableParagraph"/>
              <w:spacing w:line="226" w:lineRule="exact"/>
              <w:ind w:left="102"/>
              <w:rPr>
                <w:rFonts w:ascii="Times New Roman" w:eastAsia="Times New Roman" w:hAnsi="Times New Roman" w:cs="Times New Roman"/>
                <w:spacing w:val="-1"/>
                <w:sz w:val="20"/>
                <w:szCs w:val="20"/>
              </w:rPr>
            </w:pPr>
            <w:r>
              <w:t>0</w:t>
            </w:r>
            <w:proofErr w:type="gramStart"/>
            <w:r>
              <w:t>..</w:t>
            </w:r>
            <w:proofErr w:type="gramEnd"/>
            <w:r>
              <w:t>1</w:t>
            </w:r>
          </w:p>
        </w:tc>
      </w:tr>
      <w:tr w:rsidR="00A36DCE" w:rsidRPr="00F82DB5" w14:paraId="36F7B21D" w14:textId="77777777" w:rsidTr="00070393">
        <w:tc>
          <w:tcPr>
            <w:tcW w:w="2660" w:type="dxa"/>
            <w:tcPrChange w:id="429" w:author="Gunilla Olofsson(8m88)" w:date="2015-03-24T09:26:00Z">
              <w:tcPr>
                <w:tcW w:w="2660" w:type="dxa"/>
              </w:tcPr>
            </w:tcPrChange>
          </w:tcPr>
          <w:p w14:paraId="46A78DC9" w14:textId="3666C571" w:rsidR="00A36DCE" w:rsidRPr="00556159" w:rsidRDefault="0014485F">
            <w:pPr>
              <w:pStyle w:val="TableParagraph"/>
              <w:spacing w:line="226" w:lineRule="exact"/>
              <w:ind w:left="102"/>
              <w:rPr>
                <w:rFonts w:ascii="Times New Roman" w:eastAsia="Times New Roman" w:hAnsi="Times New Roman" w:cs="Times New Roman"/>
                <w:spacing w:val="-1"/>
                <w:sz w:val="20"/>
                <w:szCs w:val="20"/>
                <w:highlight w:val="yellow"/>
              </w:rPr>
            </w:pPr>
            <w:proofErr w:type="spellStart"/>
            <w:ins w:id="430" w:author="Gunilla Olofsson(8m88)" w:date="2014-10-30T12:55:00Z">
              <w:r>
                <w:t>type</w:t>
              </w:r>
            </w:ins>
            <w:proofErr w:type="spellEnd"/>
            <w:del w:id="431" w:author="Gunilla Olofsson(8m88)" w:date="2014-10-30T12:55:00Z">
              <w:r w:rsidR="00A36DCE" w:rsidDel="0014485F">
                <w:delText>linkType</w:delText>
              </w:r>
            </w:del>
          </w:p>
        </w:tc>
        <w:tc>
          <w:tcPr>
            <w:tcW w:w="1417" w:type="dxa"/>
            <w:tcPrChange w:id="432" w:author="Gunilla Olofsson(8m88)" w:date="2015-03-24T09:26:00Z">
              <w:tcPr>
                <w:tcW w:w="1417" w:type="dxa"/>
              </w:tcPr>
            </w:tcPrChange>
          </w:tcPr>
          <w:p w14:paraId="24F73E00" w14:textId="1FF910A6" w:rsidR="00A36DCE" w:rsidRPr="00556159" w:rsidRDefault="00705EFF">
            <w:pPr>
              <w:pStyle w:val="TableParagraph"/>
              <w:spacing w:line="226" w:lineRule="exact"/>
              <w:ind w:left="102"/>
              <w:rPr>
                <w:rFonts w:ascii="Times New Roman" w:eastAsia="Times New Roman" w:hAnsi="Times New Roman" w:cs="Times New Roman"/>
                <w:spacing w:val="-1"/>
                <w:sz w:val="20"/>
                <w:szCs w:val="20"/>
                <w:highlight w:val="yellow"/>
              </w:rPr>
            </w:pPr>
            <w:proofErr w:type="spellStart"/>
            <w:ins w:id="433" w:author="björn hedman" w:date="2014-07-01T17:07:00Z">
              <w:r>
                <w:t>L</w:t>
              </w:r>
            </w:ins>
            <w:r w:rsidR="00A36DCE">
              <w:t>inkTypeType</w:t>
            </w:r>
            <w:proofErr w:type="spellEnd"/>
          </w:p>
        </w:tc>
        <w:tc>
          <w:tcPr>
            <w:tcW w:w="4111" w:type="dxa"/>
            <w:tcPrChange w:id="434" w:author="Gunilla Olofsson(8m88)" w:date="2015-03-24T09:26:00Z">
              <w:tcPr>
                <w:tcW w:w="4111" w:type="dxa"/>
              </w:tcPr>
            </w:tcPrChange>
          </w:tcPr>
          <w:p w14:paraId="3C1241A5" w14:textId="77777777" w:rsidR="00A36DCE" w:rsidRDefault="00A36DCE">
            <w:r>
              <w:t xml:space="preserve">Anger hur länken ska öppnas. </w:t>
            </w:r>
            <w:proofErr w:type="gramStart"/>
            <w:r>
              <w:t>Faktiskt</w:t>
            </w:r>
            <w:proofErr w:type="gramEnd"/>
            <w:r>
              <w:t xml:space="preserve"> funktion och vilka typer som stöds beror av funktionalitet hos producentet. Detaljer definieras i </w:t>
            </w:r>
            <w:proofErr w:type="gramStart"/>
            <w:r>
              <w:t>respektive  producentbeskrivning</w:t>
            </w:r>
            <w:proofErr w:type="gramEnd"/>
          </w:p>
          <w:p w14:paraId="236D20E6" w14:textId="77777777" w:rsidR="00A36DCE" w:rsidRDefault="00A36DCE"/>
          <w:p w14:paraId="2C93D5BF" w14:textId="77777777" w:rsidR="00A36DCE" w:rsidRDefault="00A36DCE">
            <w:r>
              <w:t xml:space="preserve">Möjliga värden och exempel på användning. </w:t>
            </w:r>
          </w:p>
          <w:p w14:paraId="3E7BD116" w14:textId="77777777" w:rsidR="00A36DCE" w:rsidRDefault="00A36DCE">
            <w:proofErr w:type="spellStart"/>
            <w:r>
              <w:t>CurrentTarget</w:t>
            </w:r>
            <w:proofErr w:type="spellEnd"/>
            <w:r>
              <w:t>= Befintlig plats (samma fönster)</w:t>
            </w:r>
          </w:p>
          <w:p w14:paraId="2F110485" w14:textId="77777777" w:rsidR="00A36DCE" w:rsidRDefault="00A36DCE">
            <w:proofErr w:type="spellStart"/>
            <w:r>
              <w:t>NewTarget</w:t>
            </w:r>
            <w:proofErr w:type="spellEnd"/>
            <w:r>
              <w:t>=Ny plats</w:t>
            </w:r>
            <w:proofErr w:type="gramStart"/>
            <w:r>
              <w:t>( nytt fönster)</w:t>
            </w:r>
            <w:proofErr w:type="gramEnd"/>
          </w:p>
          <w:p w14:paraId="3AE73FC1" w14:textId="77777777" w:rsidR="00A36DCE" w:rsidRDefault="00A36DCE">
            <w:proofErr w:type="spellStart"/>
            <w:r>
              <w:t>Widget</w:t>
            </w:r>
            <w:proofErr w:type="spellEnd"/>
            <w:r>
              <w:t>=</w:t>
            </w:r>
            <w:proofErr w:type="spellStart"/>
            <w:r>
              <w:t>Widgetläge</w:t>
            </w:r>
            <w:proofErr w:type="spellEnd"/>
            <w:r>
              <w:t xml:space="preserve"> enligt producent spe</w:t>
            </w:r>
          </w:p>
          <w:p w14:paraId="548595FF" w14:textId="77777777" w:rsidR="00A36DCE" w:rsidRPr="00556159" w:rsidRDefault="00A36DCE">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Embedded</w:t>
            </w:r>
            <w:proofErr w:type="spellEnd"/>
            <w:r>
              <w:t>=</w:t>
            </w:r>
            <w:proofErr w:type="spellStart"/>
            <w:r>
              <w:t>ib</w:t>
            </w:r>
            <w:proofErr w:type="spellEnd"/>
          </w:p>
        </w:tc>
        <w:tc>
          <w:tcPr>
            <w:tcW w:w="1418" w:type="dxa"/>
            <w:tcPrChange w:id="435" w:author="Gunilla Olofsson(8m88)" w:date="2015-03-24T09:26:00Z">
              <w:tcPr>
                <w:tcW w:w="1418" w:type="dxa"/>
              </w:tcPr>
            </w:tcPrChange>
          </w:tcPr>
          <w:p w14:paraId="23D82B09" w14:textId="7155DAB2" w:rsidR="00A36DCE" w:rsidRPr="00F82DB5" w:rsidRDefault="0014485F">
            <w:pPr>
              <w:pStyle w:val="TableParagraph"/>
              <w:spacing w:line="226" w:lineRule="exact"/>
              <w:ind w:left="102"/>
              <w:rPr>
                <w:rFonts w:ascii="Times New Roman" w:eastAsia="Times New Roman" w:hAnsi="Times New Roman" w:cs="Times New Roman"/>
                <w:spacing w:val="-1"/>
                <w:sz w:val="20"/>
                <w:szCs w:val="20"/>
              </w:rPr>
            </w:pPr>
            <w:ins w:id="436" w:author="Gunilla Olofsson(8m88)" w:date="2014-10-30T12:55:00Z">
              <w:r>
                <w:t>1</w:t>
              </w:r>
              <w:proofErr w:type="gramStart"/>
              <w:r>
                <w:t>..</w:t>
              </w:r>
              <w:proofErr w:type="gramEnd"/>
              <w:r>
                <w:t>1</w:t>
              </w:r>
            </w:ins>
            <w:ins w:id="437" w:author="Gunilla Olofsson(8m88)" w:date="2014-10-30T15:50:00Z">
              <w:r w:rsidR="00062F0C">
                <w:t xml:space="preserve">  </w:t>
              </w:r>
            </w:ins>
            <w:del w:id="438" w:author="Gunilla Olofsson(8m88)" w:date="2014-10-30T12:55:00Z">
              <w:r w:rsidR="00A36DCE" w:rsidDel="0014485F">
                <w:delText>0..1</w:delText>
              </w:r>
            </w:del>
          </w:p>
        </w:tc>
      </w:tr>
    </w:tbl>
    <w:p w14:paraId="5778E511" w14:textId="7F95FEF6" w:rsidR="00A36DCE" w:rsidRPr="00ED19D0" w:rsidRDefault="00070393" w:rsidP="00A36DCE">
      <w:pPr>
        <w:pStyle w:val="Brdtext"/>
      </w:pPr>
      <w:ins w:id="439" w:author="Gunilla Olofsson(8m88)" w:date="2015-03-24T09:26:00Z">
        <w:r>
          <w:br w:type="textWrapping" w:clear="all"/>
        </w:r>
      </w:ins>
    </w:p>
    <w:p w14:paraId="53F8918B" w14:textId="77777777" w:rsidR="00A36DCE" w:rsidRPr="00A929DB" w:rsidRDefault="00A36DCE" w:rsidP="00A36DCE">
      <w:pPr>
        <w:pStyle w:val="Rubrik3"/>
      </w:pPr>
      <w:bookmarkStart w:id="440" w:name="_Toc263325190"/>
      <w:bookmarkStart w:id="441" w:name="_Toc265854157"/>
      <w:r>
        <w:t>Övriga regler</w:t>
      </w:r>
      <w:bookmarkEnd w:id="440"/>
      <w:bookmarkEnd w:id="441"/>
    </w:p>
    <w:p w14:paraId="01F46F92" w14:textId="77777777" w:rsidR="00A36DCE" w:rsidRPr="00C127F9" w:rsidRDefault="00A36DCE" w:rsidP="00A36DCE">
      <w:pPr>
        <w:rPr>
          <w:b/>
        </w:rPr>
      </w:pPr>
      <w:r w:rsidRPr="00C127F9">
        <w:rPr>
          <w:b/>
        </w:rPr>
        <w:t xml:space="preserve">Kontrollera att </w:t>
      </w:r>
      <w:r>
        <w:rPr>
          <w:b/>
        </w:rPr>
        <w:t>person är användare av portal</w:t>
      </w:r>
    </w:p>
    <w:p w14:paraId="1968E100" w14:textId="77777777" w:rsidR="00A36DCE" w:rsidRDefault="00A36DCE" w:rsidP="00A36DCE">
      <w:r>
        <w:t xml:space="preserve">Om anropande system inte med säkerhet vet att aktuell användare är registrerad/aktiv användare av portalen så ska först tjänsten </w:t>
      </w:r>
      <w:proofErr w:type="spellStart"/>
      <w:r>
        <w:t>IsActiveUser</w:t>
      </w:r>
      <w:proofErr w:type="spellEnd"/>
      <w:r>
        <w:t xml:space="preserve"> anropas för kontroll innan meddelande skickas</w:t>
      </w:r>
    </w:p>
    <w:p w14:paraId="678C6FE0" w14:textId="77777777" w:rsidR="00A36DCE" w:rsidRDefault="00A36DCE" w:rsidP="00A36DCE"/>
    <w:p w14:paraId="11ACE208" w14:textId="77777777" w:rsidR="00A36DCE" w:rsidRDefault="00A36DCE" w:rsidP="00A36DCE">
      <w:pPr>
        <w:rPr>
          <w:b/>
        </w:rPr>
      </w:pPr>
      <w:proofErr w:type="spellStart"/>
      <w:r>
        <w:rPr>
          <w:b/>
        </w:rPr>
        <w:t>messageText</w:t>
      </w:r>
      <w:proofErr w:type="spellEnd"/>
    </w:p>
    <w:p w14:paraId="306817D6" w14:textId="77777777" w:rsidR="00A36DCE" w:rsidRDefault="00A36DCE" w:rsidP="00A36DCE">
      <w:r>
        <w:t xml:space="preserve">Meddelandets textinnehåll. Producent definierar vilket stöd som finns för formattering så som exempelvis </w:t>
      </w:r>
      <w:proofErr w:type="spellStart"/>
      <w:r>
        <w:t>docBook</w:t>
      </w:r>
      <w:proofErr w:type="spellEnd"/>
      <w:r>
        <w:t>.</w:t>
      </w:r>
    </w:p>
    <w:p w14:paraId="246738CC" w14:textId="77777777" w:rsidR="00A36DCE" w:rsidRDefault="00A36DCE" w:rsidP="00A36DCE"/>
    <w:p w14:paraId="26FAAB99" w14:textId="77777777" w:rsidR="00A36DCE" w:rsidRPr="00A57E7F" w:rsidRDefault="00A36DCE" w:rsidP="00A36DCE"/>
    <w:p w14:paraId="7995DCFA" w14:textId="77777777" w:rsidR="00A36DCE" w:rsidRPr="00674F2C" w:rsidRDefault="00A36DCE" w:rsidP="00A36DCE">
      <w:pPr>
        <w:rPr>
          <w:b/>
        </w:rPr>
      </w:pPr>
      <w:proofErr w:type="spellStart"/>
      <w:r w:rsidRPr="00674F2C">
        <w:rPr>
          <w:b/>
        </w:rPr>
        <w:t>MessageThreadID</w:t>
      </w:r>
      <w:proofErr w:type="spellEnd"/>
    </w:p>
    <w:p w14:paraId="054B5F35" w14:textId="77777777" w:rsidR="00A36DCE" w:rsidRPr="00674F2C" w:rsidRDefault="00A36DCE" w:rsidP="00A36DCE">
      <w:r w:rsidRPr="00674F2C">
        <w:t xml:space="preserve">Om </w:t>
      </w:r>
      <w:proofErr w:type="spellStart"/>
      <w:r w:rsidRPr="00674F2C">
        <w:t>messageThreadId</w:t>
      </w:r>
      <w:proofErr w:type="spellEnd"/>
      <w:r w:rsidRPr="00674F2C">
        <w:t xml:space="preserve"> anges i anropet så är det samma som returneras i svaret</w:t>
      </w:r>
    </w:p>
    <w:p w14:paraId="37901573" w14:textId="77777777" w:rsidR="00A36DCE" w:rsidRPr="00674F2C" w:rsidRDefault="00A36DCE" w:rsidP="00A36DCE">
      <w:r w:rsidRPr="00674F2C">
        <w:t xml:space="preserve">Om inget </w:t>
      </w:r>
      <w:proofErr w:type="spellStart"/>
      <w:proofErr w:type="gramStart"/>
      <w:r w:rsidRPr="00674F2C">
        <w:t>messageThreadID</w:t>
      </w:r>
      <w:proofErr w:type="spellEnd"/>
      <w:r w:rsidRPr="00674F2C">
        <w:t xml:space="preserve">  angavs</w:t>
      </w:r>
      <w:proofErr w:type="gramEnd"/>
      <w:r w:rsidRPr="00674F2C">
        <w:t xml:space="preserve"> i frågan så blir objektet tomt i svaret</w:t>
      </w:r>
    </w:p>
    <w:p w14:paraId="2D93A22A" w14:textId="77777777" w:rsidR="00A36DCE" w:rsidRDefault="00A36DCE" w:rsidP="00A36DCE">
      <w:pPr>
        <w:rPr>
          <w:b/>
        </w:rPr>
      </w:pPr>
    </w:p>
    <w:p w14:paraId="13C0E061" w14:textId="77777777" w:rsidR="00A36DCE" w:rsidRPr="00674F2C" w:rsidRDefault="00A36DCE" w:rsidP="00A36DCE">
      <w:pPr>
        <w:rPr>
          <w:b/>
        </w:rPr>
      </w:pPr>
      <w:proofErr w:type="spellStart"/>
      <w:r>
        <w:rPr>
          <w:b/>
        </w:rPr>
        <w:t>resultCode</w:t>
      </w:r>
      <w:proofErr w:type="spellEnd"/>
    </w:p>
    <w:p w14:paraId="696CA8C6" w14:textId="77777777" w:rsidR="00A36DCE" w:rsidRDefault="00A36DCE" w:rsidP="00A36DCE">
      <w:r w:rsidRPr="00674F2C">
        <w:t xml:space="preserve">Om </w:t>
      </w:r>
      <w:proofErr w:type="spellStart"/>
      <w:r w:rsidRPr="00674F2C">
        <w:t>resultCode</w:t>
      </w:r>
      <w:proofErr w:type="spellEnd"/>
      <w:r w:rsidRPr="00674F2C">
        <w:t xml:space="preserve"> INFO eller</w:t>
      </w:r>
      <w:r>
        <w:t xml:space="preserve"> ERROR så returneras också </w:t>
      </w:r>
      <w:r w:rsidRPr="00674F2C">
        <w:t xml:space="preserve">objektet </w:t>
      </w:r>
      <w:proofErr w:type="spellStart"/>
      <w:r w:rsidRPr="00674F2C">
        <w:t>resultText</w:t>
      </w:r>
      <w:proofErr w:type="spellEnd"/>
      <w:r w:rsidRPr="00674F2C">
        <w:t xml:space="preserve"> med information om anledningen</w:t>
      </w:r>
      <w:r>
        <w:t xml:space="preserve">. ERROR antyder logiskt fel (tekniska fel hanteras av SOAP </w:t>
      </w:r>
      <w:proofErr w:type="spellStart"/>
      <w:r>
        <w:t>exeptions</w:t>
      </w:r>
      <w:proofErr w:type="spellEnd"/>
      <w:r>
        <w:t xml:space="preserve">) </w:t>
      </w:r>
      <w:proofErr w:type="gramStart"/>
      <w:r>
        <w:t>tex</w:t>
      </w:r>
      <w:proofErr w:type="gramEnd"/>
      <w:r>
        <w:t xml:space="preserve"> om användaren inte är aktiv användare.</w:t>
      </w:r>
    </w:p>
    <w:p w14:paraId="0893B556" w14:textId="77777777" w:rsidR="00A36DCE" w:rsidRDefault="00A36DCE" w:rsidP="00A36DCE"/>
    <w:p w14:paraId="25A04BF5" w14:textId="77777777" w:rsidR="00A36DCE" w:rsidRDefault="00A36DCE" w:rsidP="00A36DCE"/>
    <w:p w14:paraId="118EB3D3" w14:textId="77777777" w:rsidR="00A36DCE" w:rsidRPr="0045152E" w:rsidRDefault="00A36DCE" w:rsidP="00A36DCE">
      <w:pPr>
        <w:spacing w:line="240" w:lineRule="auto"/>
        <w:rPr>
          <w:b/>
        </w:rPr>
      </w:pPr>
      <w:proofErr w:type="spellStart"/>
      <w:r w:rsidRPr="0045152E">
        <w:rPr>
          <w:b/>
        </w:rPr>
        <w:t>notificationSent</w:t>
      </w:r>
      <w:proofErr w:type="spellEnd"/>
    </w:p>
    <w:p w14:paraId="2A955383" w14:textId="77777777" w:rsidR="00A36DCE" w:rsidRDefault="00A36DCE" w:rsidP="00A36DCE">
      <w:r>
        <w:t xml:space="preserve">Om producent har stöd för detta så returneras de typer av </w:t>
      </w:r>
      <w:proofErr w:type="gramStart"/>
      <w:r>
        <w:t>notifieringar</w:t>
      </w:r>
      <w:proofErr w:type="gramEnd"/>
      <w:r>
        <w:t xml:space="preserve"> som meddelandet resulterade i. </w:t>
      </w:r>
    </w:p>
    <w:p w14:paraId="3DB1825C" w14:textId="77777777" w:rsidR="00A36DCE" w:rsidRDefault="00A36DCE" w:rsidP="00A36DCE"/>
    <w:p w14:paraId="5DE2DEFC" w14:textId="77777777" w:rsidR="00A36DCE" w:rsidRPr="00FC09FC" w:rsidRDefault="00A36DCE" w:rsidP="00A36DCE">
      <w:pPr>
        <w:rPr>
          <w:b/>
        </w:rPr>
      </w:pPr>
      <w:proofErr w:type="spellStart"/>
      <w:r w:rsidRPr="00FC09FC">
        <w:rPr>
          <w:b/>
        </w:rPr>
        <w:t>SSOLinkType</w:t>
      </w:r>
      <w:proofErr w:type="spellEnd"/>
    </w:p>
    <w:p w14:paraId="63914209" w14:textId="77777777" w:rsidR="00A36DCE" w:rsidRDefault="00A36DCE" w:rsidP="00A36DCE">
      <w:proofErr w:type="spellStart"/>
      <w:r>
        <w:t>SSOLinkType</w:t>
      </w:r>
      <w:proofErr w:type="spellEnd"/>
      <w:r>
        <w:t xml:space="preserve"> används för att skapa en länk till ett externt system med stöd för ”singel </w:t>
      </w:r>
      <w:proofErr w:type="spellStart"/>
      <w:r>
        <w:t>sign</w:t>
      </w:r>
      <w:proofErr w:type="spellEnd"/>
      <w:r>
        <w:t xml:space="preserve"> on” oavsett vilken metod för identifiering som används i det länkade systemet. I informationen för länken anges </w:t>
      </w:r>
      <w:proofErr w:type="spellStart"/>
      <w:proofErr w:type="gramStart"/>
      <w:r>
        <w:t>systemId</w:t>
      </w:r>
      <w:proofErr w:type="spellEnd"/>
      <w:r>
        <w:t xml:space="preserve">  (länkat</w:t>
      </w:r>
      <w:proofErr w:type="gramEnd"/>
      <w:r>
        <w:t xml:space="preserve"> system behöver vara konfigurerat i portalen), länktext, parametrar för aktuellt anrop samt vilken typ av länk som avses (nytt fönster, befintlig fönster osv)</w:t>
      </w:r>
    </w:p>
    <w:p w14:paraId="569F40F7" w14:textId="77777777" w:rsidR="00A36DCE" w:rsidRDefault="00A36DCE" w:rsidP="00A36DCE">
      <w:r>
        <w:t xml:space="preserve">Observera att </w:t>
      </w:r>
      <w:proofErr w:type="spellStart"/>
      <w:r>
        <w:t>basurl</w:t>
      </w:r>
      <w:proofErr w:type="spellEnd"/>
      <w:r>
        <w:t xml:space="preserve"> för länken hämtas från systeminställningar i </w:t>
      </w:r>
      <w:proofErr w:type="spellStart"/>
      <w:r>
        <w:t>runtime</w:t>
      </w:r>
      <w:proofErr w:type="spellEnd"/>
      <w:r>
        <w:t xml:space="preserve"> till denna läggs därefter parametrar som angivit i </w:t>
      </w:r>
      <w:proofErr w:type="spellStart"/>
      <w:r>
        <w:t>queryString</w:t>
      </w:r>
      <w:proofErr w:type="spellEnd"/>
      <w:r>
        <w:t xml:space="preserve"> och eventuell information för identitetshantering.</w:t>
      </w:r>
    </w:p>
    <w:p w14:paraId="368C1A93" w14:textId="77777777" w:rsidR="00A36DCE" w:rsidRDefault="00A36DCE" w:rsidP="00A36DCE">
      <w:r>
        <w:rPr>
          <w:noProof/>
          <w:lang w:eastAsia="sv-SE"/>
        </w:rPr>
        <w:drawing>
          <wp:inline distT="0" distB="0" distL="0" distR="0" wp14:anchorId="51248553" wp14:editId="011BA376">
            <wp:extent cx="2859828" cy="1517271"/>
            <wp:effectExtent l="0" t="0" r="10795" b="6985"/>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9828" cy="1517271"/>
                    </a:xfrm>
                    <a:prstGeom prst="rect">
                      <a:avLst/>
                    </a:prstGeom>
                    <a:noFill/>
                    <a:ln>
                      <a:noFill/>
                    </a:ln>
                  </pic:spPr>
                </pic:pic>
              </a:graphicData>
            </a:graphic>
          </wp:inline>
        </w:drawing>
      </w:r>
    </w:p>
    <w:p w14:paraId="37E440E2" w14:textId="77777777" w:rsidR="00A36DCE" w:rsidRDefault="00A36DCE" w:rsidP="00A36DCE">
      <w:pPr>
        <w:rPr>
          <w:color w:val="4F81BD" w:themeColor="accent1"/>
        </w:rPr>
      </w:pPr>
    </w:p>
    <w:p w14:paraId="4A9A02E1" w14:textId="77777777" w:rsidR="00A36DCE" w:rsidRDefault="00A36DCE" w:rsidP="00A36DCE">
      <w:pPr>
        <w:pStyle w:val="Rubrik4"/>
      </w:pPr>
      <w:r w:rsidRPr="00776D68">
        <w:t>Icke funktionella krav</w:t>
      </w:r>
    </w:p>
    <w:p w14:paraId="116D5758" w14:textId="77777777" w:rsidR="00A36DCE" w:rsidRPr="00776D68" w:rsidRDefault="00A36DCE" w:rsidP="00A36DCE">
      <w:pPr>
        <w:pStyle w:val="Rubrik5"/>
      </w:pPr>
      <w:r w:rsidRPr="00776D68">
        <w:t>SLA-krav</w:t>
      </w:r>
    </w:p>
    <w:p w14:paraId="1E0C18EA" w14:textId="19777428" w:rsidR="00A36DCE" w:rsidRPr="008B016A" w:rsidRDefault="00104360" w:rsidP="00A36DCE">
      <w:r w:rsidRPr="009D3139">
        <w:t>Inga specifika krav</w:t>
      </w:r>
      <w:r w:rsidR="00997D80" w:rsidRPr="00997D80">
        <w:t>,</w:t>
      </w:r>
      <w:r>
        <w:t xml:space="preserve"> de generella SLA reglerna som finns beskrivna tidigare i dokumentet gäller</w:t>
      </w:r>
      <w:r w:rsidRPr="008B016A" w:rsidDel="00104360">
        <w:t xml:space="preserve"> </w:t>
      </w:r>
    </w:p>
    <w:p w14:paraId="105D5932" w14:textId="77777777" w:rsidR="0039481C" w:rsidRPr="008B016A" w:rsidRDefault="0039481C" w:rsidP="0039481C"/>
    <w:p w14:paraId="7099B70B" w14:textId="68F7A892" w:rsidR="0039481C" w:rsidRDefault="0039481C" w:rsidP="0039481C">
      <w:pPr>
        <w:pStyle w:val="Rubrik3"/>
      </w:pPr>
      <w:bookmarkStart w:id="442" w:name="_Toc243452574"/>
      <w:bookmarkStart w:id="443" w:name="_Toc265854158"/>
      <w:r w:rsidRPr="00776D68">
        <w:t>Annan information om kontraktet</w:t>
      </w:r>
      <w:bookmarkEnd w:id="442"/>
      <w:bookmarkEnd w:id="443"/>
    </w:p>
    <w:p w14:paraId="000AE5CD" w14:textId="56E2F2DF" w:rsidR="00A36DCE" w:rsidRPr="00A36DCE" w:rsidRDefault="00A36DCE" w:rsidP="00A36DCE">
      <w:r>
        <w:t>Respektive producent avgör om meddelandet kan formatteras (</w:t>
      </w:r>
      <w:proofErr w:type="gramStart"/>
      <w:r>
        <w:t>tex</w:t>
      </w:r>
      <w:proofErr w:type="gramEnd"/>
      <w:r>
        <w:t xml:space="preserve"> via </w:t>
      </w:r>
      <w:proofErr w:type="spellStart"/>
      <w:r>
        <w:t>docBook</w:t>
      </w:r>
      <w:proofErr w:type="spellEnd"/>
      <w:r>
        <w:t>) och hur reglerna för detta ser ut. Producent bör beskriva detta i separat producentspecifik anslutningsspecifikation.</w:t>
      </w:r>
    </w:p>
    <w:p w14:paraId="36CDFA24" w14:textId="77777777" w:rsidR="003D77DA" w:rsidRDefault="003D77DA" w:rsidP="003D77DA">
      <w:pPr>
        <w:pStyle w:val="Rubrik2"/>
        <w:numPr>
          <w:ilvl w:val="0"/>
          <w:numId w:val="0"/>
        </w:numPr>
        <w:ind w:left="576" w:hanging="576"/>
      </w:pPr>
    </w:p>
    <w:p w14:paraId="17020F6C" w14:textId="77777777" w:rsidR="003D77DA" w:rsidRPr="000E3884" w:rsidRDefault="003D77DA" w:rsidP="003D77DA">
      <w:pPr>
        <w:pStyle w:val="Rubrik2"/>
      </w:pPr>
      <w:bookmarkStart w:id="444" w:name="_Toc263325191"/>
      <w:bookmarkStart w:id="445" w:name="_Toc265854159"/>
      <w:proofErr w:type="spellStart"/>
      <w:r w:rsidRPr="000E3884">
        <w:t>IsActiveUser</w:t>
      </w:r>
      <w:bookmarkEnd w:id="444"/>
      <w:bookmarkEnd w:id="445"/>
      <w:proofErr w:type="spellEnd"/>
    </w:p>
    <w:p w14:paraId="45165BA1" w14:textId="77777777" w:rsidR="003D77DA" w:rsidRPr="000E3884" w:rsidRDefault="003D77DA" w:rsidP="003D77DA"/>
    <w:p w14:paraId="05C60E93" w14:textId="77777777" w:rsidR="003D77DA" w:rsidRPr="000E3884" w:rsidRDefault="003D77DA" w:rsidP="003D77DA">
      <w:r w:rsidRPr="000E3884">
        <w:t>Tjänsten används för att ett konsumerande system ska kunna kontrollera om en individ är aktiv/registerad användare av ett system.</w:t>
      </w:r>
    </w:p>
    <w:p w14:paraId="1A29E423" w14:textId="77777777" w:rsidR="003D77DA" w:rsidRPr="000E3884" w:rsidRDefault="003D77DA" w:rsidP="003D77DA"/>
    <w:p w14:paraId="5421D82C" w14:textId="77777777" w:rsidR="003D77DA" w:rsidRPr="003D4979" w:rsidRDefault="003D77DA" w:rsidP="003D77DA">
      <w:r w:rsidRPr="000E3884">
        <w:t>Tjänsten tar ett personid (personnummer) i frågan och returnerar status</w:t>
      </w:r>
      <w:r w:rsidRPr="003D4979">
        <w:t xml:space="preserve"> för individen och om denne har aktiverat någon form av n</w:t>
      </w:r>
      <w:r>
        <w:t xml:space="preserve">otifiering via SMS eller epost </w:t>
      </w:r>
      <w:proofErr w:type="gramStart"/>
      <w:r>
        <w:t>.</w:t>
      </w:r>
      <w:r w:rsidRPr="003D4979">
        <w:t>Notera</w:t>
      </w:r>
      <w:proofErr w:type="gramEnd"/>
      <w:r w:rsidRPr="003D4979">
        <w:t xml:space="preserve"> att de som returneras är endast status för vad som är aktiverat inte några</w:t>
      </w:r>
      <w:r>
        <w:t xml:space="preserve"> faktiska</w:t>
      </w:r>
      <w:r w:rsidRPr="003D4979">
        <w:t xml:space="preserve"> uppgifter </w:t>
      </w:r>
      <w:r>
        <w:t>om adresser eller telefonnummer</w:t>
      </w:r>
    </w:p>
    <w:p w14:paraId="316EF870" w14:textId="77777777" w:rsidR="003D77DA" w:rsidRDefault="003D77DA" w:rsidP="003D77DA"/>
    <w:p w14:paraId="093D9C1C" w14:textId="77777777" w:rsidR="003D77DA" w:rsidRDefault="003D77DA" w:rsidP="003D77DA">
      <w:r>
        <w:t>”Kontrollera aktiv användare”</w:t>
      </w:r>
    </w:p>
    <w:p w14:paraId="1B9A9339" w14:textId="77777777" w:rsidR="003D77DA" w:rsidRDefault="003D77DA" w:rsidP="003D77DA">
      <w:pPr>
        <w:spacing w:line="240" w:lineRule="auto"/>
        <w:rPr>
          <w:rFonts w:eastAsia="Times New Roman"/>
          <w:bCs/>
          <w:sz w:val="30"/>
          <w:szCs w:val="28"/>
        </w:rPr>
      </w:pPr>
    </w:p>
    <w:p w14:paraId="140EBC44" w14:textId="77777777" w:rsidR="003D77DA" w:rsidRDefault="003D77DA" w:rsidP="003D77DA">
      <w:pPr>
        <w:pStyle w:val="Rubrik3"/>
      </w:pPr>
      <w:bookmarkStart w:id="446" w:name="_Toc263325192"/>
      <w:bookmarkStart w:id="447" w:name="_Toc265854160"/>
      <w:r>
        <w:t>Version</w:t>
      </w:r>
      <w:bookmarkEnd w:id="446"/>
      <w:bookmarkEnd w:id="447"/>
    </w:p>
    <w:p w14:paraId="145925EB" w14:textId="77777777" w:rsidR="003D77DA" w:rsidRDefault="003D77DA" w:rsidP="003D77DA">
      <w:r w:rsidRPr="009D58C0">
        <w:t>1.0</w:t>
      </w:r>
    </w:p>
    <w:p w14:paraId="3B10581A" w14:textId="77777777" w:rsidR="003D77DA" w:rsidRPr="00C55071" w:rsidRDefault="003D77DA" w:rsidP="003D77DA"/>
    <w:p w14:paraId="7D10ABF7" w14:textId="77777777" w:rsidR="003D77DA" w:rsidRDefault="003D77DA" w:rsidP="003D77DA">
      <w:pPr>
        <w:pStyle w:val="Rubrik3"/>
      </w:pPr>
      <w:bookmarkStart w:id="448" w:name="_Toc263325193"/>
      <w:bookmarkStart w:id="449" w:name="_Toc265854161"/>
      <w:r>
        <w:t>Fältregler</w:t>
      </w:r>
      <w:bookmarkEnd w:id="448"/>
      <w:bookmarkEnd w:id="449"/>
    </w:p>
    <w:p w14:paraId="03A230B9" w14:textId="77777777" w:rsidR="003D77DA" w:rsidRDefault="003D77DA" w:rsidP="003D77DA">
      <w:r>
        <w:t xml:space="preserve">Nedanstående tabell beskriver varje element i begäran och svar. Har namnet en * finns ytterligare regler för detta element och beskrivs mer i detalj i stycket Regler. </w:t>
      </w:r>
    </w:p>
    <w:p w14:paraId="0033E4C7" w14:textId="77777777" w:rsidR="003D77DA" w:rsidRDefault="003D77DA" w:rsidP="003D77DA"/>
    <w:tbl>
      <w:tblPr>
        <w:tblStyle w:val="Tabellrutnt"/>
        <w:tblW w:w="9606" w:type="dxa"/>
        <w:tblLayout w:type="fixed"/>
        <w:tblLook w:val="04A0" w:firstRow="1" w:lastRow="0" w:firstColumn="1" w:lastColumn="0" w:noHBand="0" w:noVBand="1"/>
      </w:tblPr>
      <w:tblGrid>
        <w:gridCol w:w="2660"/>
        <w:gridCol w:w="1417"/>
        <w:gridCol w:w="4111"/>
        <w:gridCol w:w="1418"/>
      </w:tblGrid>
      <w:tr w:rsidR="003D77DA" w14:paraId="51556BEB" w14:textId="77777777" w:rsidTr="00E7721D">
        <w:trPr>
          <w:trHeight w:val="384"/>
        </w:trPr>
        <w:tc>
          <w:tcPr>
            <w:tcW w:w="2660" w:type="dxa"/>
            <w:shd w:val="clear" w:color="auto" w:fill="D9D9D9" w:themeFill="background1" w:themeFillShade="D9"/>
            <w:vAlign w:val="bottom"/>
          </w:tcPr>
          <w:p w14:paraId="61DC6947" w14:textId="77777777" w:rsidR="003D77DA" w:rsidRDefault="003D77DA" w:rsidP="00E7721D">
            <w:pPr>
              <w:rPr>
                <w:b/>
              </w:rPr>
            </w:pPr>
            <w:r>
              <w:rPr>
                <w:b/>
              </w:rPr>
              <w:t>Namn</w:t>
            </w:r>
          </w:p>
        </w:tc>
        <w:tc>
          <w:tcPr>
            <w:tcW w:w="1417" w:type="dxa"/>
            <w:shd w:val="clear" w:color="auto" w:fill="D9D9D9" w:themeFill="background1" w:themeFillShade="D9"/>
            <w:vAlign w:val="bottom"/>
          </w:tcPr>
          <w:p w14:paraId="5FBFB178" w14:textId="77777777" w:rsidR="003D77DA" w:rsidRDefault="003D77DA" w:rsidP="00E7721D">
            <w:pPr>
              <w:rPr>
                <w:b/>
              </w:rPr>
            </w:pPr>
            <w:r>
              <w:rPr>
                <w:b/>
              </w:rPr>
              <w:t>Typ</w:t>
            </w:r>
          </w:p>
        </w:tc>
        <w:tc>
          <w:tcPr>
            <w:tcW w:w="4111" w:type="dxa"/>
            <w:shd w:val="clear" w:color="auto" w:fill="D9D9D9" w:themeFill="background1" w:themeFillShade="D9"/>
            <w:vAlign w:val="bottom"/>
          </w:tcPr>
          <w:p w14:paraId="5808274D" w14:textId="77777777" w:rsidR="003D77DA" w:rsidRDefault="003D77DA" w:rsidP="00E7721D">
            <w:pPr>
              <w:rPr>
                <w:b/>
              </w:rPr>
            </w:pPr>
            <w:r>
              <w:rPr>
                <w:b/>
              </w:rPr>
              <w:t>Beskrivning</w:t>
            </w:r>
          </w:p>
        </w:tc>
        <w:tc>
          <w:tcPr>
            <w:tcW w:w="1418" w:type="dxa"/>
            <w:shd w:val="clear" w:color="auto" w:fill="D9D9D9" w:themeFill="background1" w:themeFillShade="D9"/>
            <w:vAlign w:val="bottom"/>
          </w:tcPr>
          <w:p w14:paraId="4BD8A597" w14:textId="77777777" w:rsidR="003D77DA" w:rsidRDefault="003D77DA" w:rsidP="00E7721D">
            <w:pPr>
              <w:rPr>
                <w:b/>
              </w:rPr>
            </w:pPr>
            <w:r>
              <w:rPr>
                <w:b/>
              </w:rPr>
              <w:t>Kardinalitet</w:t>
            </w:r>
          </w:p>
        </w:tc>
      </w:tr>
      <w:tr w:rsidR="003D77DA" w14:paraId="22B62984" w14:textId="77777777" w:rsidTr="00E7721D">
        <w:tc>
          <w:tcPr>
            <w:tcW w:w="2660" w:type="dxa"/>
          </w:tcPr>
          <w:p w14:paraId="5519FCF2" w14:textId="77777777" w:rsidR="003D77DA" w:rsidRPr="00556159" w:rsidRDefault="003D77DA"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6109C34D" w14:textId="77777777" w:rsidR="003D77DA" w:rsidRDefault="003D77DA"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E9656AF" w14:textId="77777777" w:rsidR="003D77DA" w:rsidRDefault="003D77DA"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78885F1F" w14:textId="77777777" w:rsidR="003D77DA" w:rsidRPr="00BC5B0B" w:rsidRDefault="003D77DA" w:rsidP="00E7721D">
            <w:pPr>
              <w:pStyle w:val="TableParagraph"/>
              <w:spacing w:line="226" w:lineRule="exact"/>
              <w:ind w:left="102"/>
              <w:rPr>
                <w:rFonts w:ascii="Times New Roman" w:eastAsia="Times New Roman" w:hAnsi="Times New Roman" w:cs="Times New Roman"/>
                <w:spacing w:val="-1"/>
                <w:sz w:val="20"/>
                <w:szCs w:val="20"/>
              </w:rPr>
            </w:pPr>
          </w:p>
        </w:tc>
      </w:tr>
      <w:tr w:rsidR="003D77DA" w14:paraId="6DD970EF" w14:textId="77777777" w:rsidTr="00E7721D">
        <w:tc>
          <w:tcPr>
            <w:tcW w:w="2660" w:type="dxa"/>
          </w:tcPr>
          <w:p w14:paraId="41636D2B"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rsidRPr="001A3FE2">
              <w:t>subjectOfCare</w:t>
            </w:r>
            <w:r>
              <w:t>Id</w:t>
            </w:r>
            <w:proofErr w:type="spellEnd"/>
          </w:p>
        </w:tc>
        <w:tc>
          <w:tcPr>
            <w:tcW w:w="1417" w:type="dxa"/>
          </w:tcPr>
          <w:p w14:paraId="1E5FD7A6"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SubjectOf</w:t>
            </w:r>
            <w:r>
              <w:softHyphen/>
              <w:t>CareIdType</w:t>
            </w:r>
            <w:proofErr w:type="spellEnd"/>
          </w:p>
        </w:tc>
        <w:tc>
          <w:tcPr>
            <w:tcW w:w="4111" w:type="dxa"/>
          </w:tcPr>
          <w:p w14:paraId="5DE0CAA7" w14:textId="77777777" w:rsidR="003D77DA" w:rsidRDefault="003D77DA" w:rsidP="00E7721D">
            <w:r>
              <w:t xml:space="preserve">Person- eller samordningsnummer </w:t>
            </w:r>
            <w:proofErr w:type="spellStart"/>
            <w:r>
              <w:t>enl</w:t>
            </w:r>
            <w:proofErr w:type="spellEnd"/>
            <w:r>
              <w:t xml:space="preserve"> format:</w:t>
            </w:r>
          </w:p>
          <w:p w14:paraId="13CB5039"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t>^[0-9]{8}[0-9pPtTfF][0-9]{3}$</w:t>
            </w:r>
          </w:p>
        </w:tc>
        <w:tc>
          <w:tcPr>
            <w:tcW w:w="1418" w:type="dxa"/>
          </w:tcPr>
          <w:p w14:paraId="79D14F3B"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rsidRPr="001A3FE2">
              <w:t>1</w:t>
            </w:r>
            <w:proofErr w:type="gramStart"/>
            <w:r w:rsidRPr="001A3FE2">
              <w:t>..</w:t>
            </w:r>
            <w:proofErr w:type="gramEnd"/>
            <w:r w:rsidRPr="001A3FE2">
              <w:t>1</w:t>
            </w:r>
          </w:p>
        </w:tc>
      </w:tr>
      <w:tr w:rsidR="003D77DA" w14:paraId="71A3AD46" w14:textId="77777777" w:rsidTr="00E7721D">
        <w:tc>
          <w:tcPr>
            <w:tcW w:w="2660" w:type="dxa"/>
          </w:tcPr>
          <w:p w14:paraId="49CE6D3F" w14:textId="77777777" w:rsidR="003D77DA" w:rsidRPr="00556159" w:rsidRDefault="003D77DA" w:rsidP="00E7721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0F41DD6F" w14:textId="77777777" w:rsidR="003D77DA" w:rsidRDefault="003D77DA" w:rsidP="00E7721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6CD8B31A" w14:textId="77777777" w:rsidR="003D77DA" w:rsidRDefault="003D77DA" w:rsidP="00E7721D">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505BED19" w14:textId="77777777" w:rsidR="003D77DA" w:rsidRPr="00BC5B0B" w:rsidRDefault="003D77DA" w:rsidP="00E7721D">
            <w:pPr>
              <w:pStyle w:val="TableParagraph"/>
              <w:spacing w:line="226" w:lineRule="exact"/>
              <w:ind w:left="102"/>
              <w:rPr>
                <w:rFonts w:ascii="Times New Roman" w:eastAsia="Times New Roman" w:hAnsi="Times New Roman" w:cs="Times New Roman"/>
                <w:spacing w:val="-1"/>
                <w:sz w:val="20"/>
                <w:szCs w:val="20"/>
              </w:rPr>
            </w:pPr>
          </w:p>
        </w:tc>
      </w:tr>
      <w:tr w:rsidR="003D77DA" w14:paraId="1A34C84B" w14:textId="77777777" w:rsidTr="00E7721D">
        <w:tc>
          <w:tcPr>
            <w:tcW w:w="2660" w:type="dxa"/>
          </w:tcPr>
          <w:p w14:paraId="2F3B446D" w14:textId="77777777" w:rsidR="003D77DA" w:rsidRPr="00556159" w:rsidRDefault="003D77DA" w:rsidP="00E7721D">
            <w:pPr>
              <w:pStyle w:val="TableParagraph"/>
              <w:spacing w:line="229" w:lineRule="exact"/>
              <w:ind w:left="102"/>
              <w:rPr>
                <w:rFonts w:ascii="Times New Roman" w:eastAsia="Times New Roman" w:hAnsi="Times New Roman" w:cs="Times New Roman"/>
                <w:spacing w:val="-1"/>
                <w:sz w:val="20"/>
                <w:szCs w:val="20"/>
                <w:highlight w:val="yellow"/>
              </w:rPr>
            </w:pPr>
            <w:r>
              <w:t>status</w:t>
            </w:r>
          </w:p>
        </w:tc>
        <w:tc>
          <w:tcPr>
            <w:tcW w:w="1417" w:type="dxa"/>
          </w:tcPr>
          <w:p w14:paraId="0FBCD5F4"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boolean</w:t>
            </w:r>
            <w:proofErr w:type="spellEnd"/>
          </w:p>
        </w:tc>
        <w:tc>
          <w:tcPr>
            <w:tcW w:w="4111" w:type="dxa"/>
          </w:tcPr>
          <w:p w14:paraId="5A68A8A3"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proofErr w:type="spellStart"/>
            <w:r>
              <w:t>True</w:t>
            </w:r>
            <w:proofErr w:type="spellEnd"/>
            <w:r>
              <w:t xml:space="preserve"> om personen är registerad användare</w:t>
            </w:r>
          </w:p>
        </w:tc>
        <w:tc>
          <w:tcPr>
            <w:tcW w:w="1418" w:type="dxa"/>
          </w:tcPr>
          <w:p w14:paraId="7C1A5B7D" w14:textId="77777777" w:rsidR="003D77DA" w:rsidRPr="00556159" w:rsidRDefault="003D77DA" w:rsidP="00E7721D">
            <w:pPr>
              <w:pStyle w:val="TableParagraph"/>
              <w:spacing w:line="226" w:lineRule="exact"/>
              <w:ind w:left="102"/>
              <w:rPr>
                <w:rFonts w:ascii="Times New Roman" w:eastAsia="Times New Roman" w:hAnsi="Times New Roman" w:cs="Times New Roman"/>
                <w:spacing w:val="-1"/>
                <w:sz w:val="20"/>
                <w:szCs w:val="20"/>
                <w:highlight w:val="yellow"/>
              </w:rPr>
            </w:pPr>
            <w:r>
              <w:t>1</w:t>
            </w:r>
            <w:proofErr w:type="gramStart"/>
            <w:r>
              <w:t>..</w:t>
            </w:r>
            <w:proofErr w:type="gramEnd"/>
            <w:r>
              <w:t>1</w:t>
            </w:r>
          </w:p>
        </w:tc>
      </w:tr>
      <w:tr w:rsidR="003D77DA" w14:paraId="05545B3F" w14:textId="77777777" w:rsidTr="00E7721D">
        <w:tc>
          <w:tcPr>
            <w:tcW w:w="2660" w:type="dxa"/>
          </w:tcPr>
          <w:p w14:paraId="75F49EB7" w14:textId="77777777" w:rsidR="003D77DA" w:rsidRPr="00BE7DC6" w:rsidRDefault="003D77DA" w:rsidP="00E7721D">
            <w:pPr>
              <w:pStyle w:val="TableParagraph"/>
              <w:spacing w:line="229" w:lineRule="exact"/>
              <w:ind w:left="102"/>
              <w:rPr>
                <w:rFonts w:ascii="Times New Roman" w:eastAsia="Times New Roman" w:hAnsi="Times New Roman" w:cs="Times New Roman"/>
                <w:spacing w:val="-1"/>
                <w:sz w:val="20"/>
                <w:szCs w:val="20"/>
              </w:rPr>
            </w:pPr>
            <w:proofErr w:type="spellStart"/>
            <w:r w:rsidRPr="00BE7DC6">
              <w:t>activeNotificationMethods</w:t>
            </w:r>
            <w:proofErr w:type="spellEnd"/>
          </w:p>
        </w:tc>
        <w:tc>
          <w:tcPr>
            <w:tcW w:w="1417" w:type="dxa"/>
          </w:tcPr>
          <w:p w14:paraId="4479B888" w14:textId="2EBC2E18" w:rsidR="003D77DA" w:rsidRPr="00BE7DC6" w:rsidRDefault="009B263C" w:rsidP="00E7721D">
            <w:pPr>
              <w:pStyle w:val="TableParagraph"/>
              <w:spacing w:line="226" w:lineRule="exact"/>
              <w:ind w:left="102"/>
              <w:rPr>
                <w:rFonts w:ascii="Times New Roman" w:eastAsia="Times New Roman" w:hAnsi="Times New Roman" w:cs="Times New Roman"/>
                <w:spacing w:val="-1"/>
                <w:sz w:val="20"/>
                <w:szCs w:val="20"/>
              </w:rPr>
            </w:pPr>
            <w:proofErr w:type="spellStart"/>
            <w:ins w:id="450" w:author="björn hedman" w:date="2014-07-01T17:07:00Z">
              <w:r>
                <w:t>N</w:t>
              </w:r>
            </w:ins>
            <w:r w:rsidR="003D77DA" w:rsidRPr="00BE7DC6">
              <w:t>otificationMethodType</w:t>
            </w:r>
            <w:proofErr w:type="spellEnd"/>
          </w:p>
        </w:tc>
        <w:tc>
          <w:tcPr>
            <w:tcW w:w="4111" w:type="dxa"/>
          </w:tcPr>
          <w:p w14:paraId="0CA92289" w14:textId="77777777" w:rsidR="003D77DA" w:rsidRPr="00BE7DC6" w:rsidRDefault="003D77DA" w:rsidP="00E7721D">
            <w:r w:rsidRPr="00BE7DC6">
              <w:t xml:space="preserve">Listar aktuella metoder för </w:t>
            </w:r>
            <w:proofErr w:type="spellStart"/>
            <w:r w:rsidRPr="00BE7DC6">
              <w:t>notifering</w:t>
            </w:r>
            <w:proofErr w:type="spellEnd"/>
          </w:p>
          <w:p w14:paraId="4F9E8F2D" w14:textId="77777777" w:rsidR="003D77DA" w:rsidRPr="00BE7DC6" w:rsidRDefault="003D77DA" w:rsidP="003D77DA">
            <w:pPr>
              <w:pStyle w:val="Liststycke"/>
              <w:numPr>
                <w:ilvl w:val="0"/>
                <w:numId w:val="32"/>
              </w:numPr>
            </w:pPr>
            <w:r w:rsidRPr="00BE7DC6">
              <w:t>SMS</w:t>
            </w:r>
          </w:p>
          <w:p w14:paraId="10E78E0A" w14:textId="77777777" w:rsidR="003D77DA" w:rsidRPr="00BE7DC6" w:rsidRDefault="003D77DA" w:rsidP="003D77DA">
            <w:pPr>
              <w:pStyle w:val="Liststycke"/>
              <w:numPr>
                <w:ilvl w:val="0"/>
                <w:numId w:val="32"/>
              </w:numPr>
            </w:pPr>
            <w:r w:rsidRPr="00BE7DC6">
              <w:t>email</w:t>
            </w:r>
          </w:p>
          <w:p w14:paraId="1E40BD33" w14:textId="77777777" w:rsidR="003D77DA" w:rsidRPr="00BE7DC6" w:rsidRDefault="003D77DA" w:rsidP="003D77DA">
            <w:pPr>
              <w:pStyle w:val="TableParagraph"/>
              <w:numPr>
                <w:ilvl w:val="0"/>
                <w:numId w:val="32"/>
              </w:numPr>
              <w:spacing w:line="226" w:lineRule="exact"/>
              <w:rPr>
                <w:rFonts w:ascii="Times New Roman" w:eastAsia="Times New Roman" w:hAnsi="Times New Roman" w:cs="Times New Roman"/>
                <w:spacing w:val="-1"/>
                <w:sz w:val="20"/>
                <w:szCs w:val="20"/>
              </w:rPr>
            </w:pPr>
            <w:proofErr w:type="spellStart"/>
            <w:r w:rsidRPr="00BE7DC6">
              <w:t>other</w:t>
            </w:r>
            <w:proofErr w:type="spellEnd"/>
          </w:p>
        </w:tc>
        <w:tc>
          <w:tcPr>
            <w:tcW w:w="1418" w:type="dxa"/>
          </w:tcPr>
          <w:p w14:paraId="34A6FD68" w14:textId="77777777" w:rsidR="003D77DA" w:rsidRPr="00BE7DC6" w:rsidRDefault="003D77DA" w:rsidP="00E7721D">
            <w:pPr>
              <w:pStyle w:val="TableParagraph"/>
              <w:spacing w:line="226" w:lineRule="exact"/>
              <w:ind w:left="102"/>
              <w:rPr>
                <w:rFonts w:ascii="Times New Roman" w:eastAsia="Times New Roman" w:hAnsi="Times New Roman" w:cs="Times New Roman"/>
                <w:spacing w:val="-1"/>
                <w:sz w:val="20"/>
                <w:szCs w:val="20"/>
              </w:rPr>
            </w:pPr>
            <w:r w:rsidRPr="00BE7DC6">
              <w:t>0</w:t>
            </w:r>
            <w:proofErr w:type="gramStart"/>
            <w:r w:rsidRPr="00BE7DC6">
              <w:t>..</w:t>
            </w:r>
            <w:proofErr w:type="gramEnd"/>
            <w:r w:rsidRPr="00BE7DC6">
              <w:t>*</w:t>
            </w:r>
          </w:p>
        </w:tc>
      </w:tr>
    </w:tbl>
    <w:p w14:paraId="103D38E9" w14:textId="77777777" w:rsidR="003D77DA" w:rsidRDefault="003D77DA" w:rsidP="003D77DA"/>
    <w:p w14:paraId="17BCFEE4" w14:textId="77777777" w:rsidR="003D77DA" w:rsidRPr="00ED19D0" w:rsidRDefault="003D77DA" w:rsidP="003D77DA">
      <w:pPr>
        <w:pStyle w:val="Brdtext"/>
      </w:pPr>
    </w:p>
    <w:p w14:paraId="488B25CD" w14:textId="77777777" w:rsidR="003D77DA" w:rsidRDefault="003D77DA" w:rsidP="003D77DA">
      <w:pPr>
        <w:pStyle w:val="Rubrik3"/>
      </w:pPr>
      <w:bookmarkStart w:id="451" w:name="_Toc263325194"/>
      <w:bookmarkStart w:id="452" w:name="_Toc265854162"/>
      <w:r>
        <w:t>Övriga regler</w:t>
      </w:r>
      <w:bookmarkEnd w:id="451"/>
      <w:bookmarkEnd w:id="452"/>
    </w:p>
    <w:p w14:paraId="1D36136C" w14:textId="77777777" w:rsidR="003D77DA" w:rsidRDefault="003D77DA" w:rsidP="003D77DA">
      <w:pPr>
        <w:rPr>
          <w:sz w:val="22"/>
          <w:u w:val="single"/>
        </w:rPr>
      </w:pPr>
      <w:proofErr w:type="gramStart"/>
      <w:r>
        <w:t>Ej</w:t>
      </w:r>
      <w:proofErr w:type="gramEnd"/>
      <w:r>
        <w:t xml:space="preserve"> tillämpligt</w:t>
      </w:r>
    </w:p>
    <w:p w14:paraId="3E93E9EE" w14:textId="77777777" w:rsidR="003D77DA" w:rsidRDefault="003D77DA" w:rsidP="003D77DA">
      <w:pPr>
        <w:rPr>
          <w:color w:val="4F81BD" w:themeColor="accent1"/>
        </w:rPr>
      </w:pPr>
    </w:p>
    <w:p w14:paraId="4B82252E" w14:textId="77777777" w:rsidR="003D77DA" w:rsidRPr="00776D68" w:rsidRDefault="003D77DA" w:rsidP="003D77DA">
      <w:pPr>
        <w:pStyle w:val="Rubrik4"/>
      </w:pPr>
      <w:r w:rsidRPr="00776D68">
        <w:t>Icke funktionella krav</w:t>
      </w:r>
    </w:p>
    <w:p w14:paraId="5AD927C2" w14:textId="77777777" w:rsidR="003D77DA" w:rsidRDefault="003D77DA" w:rsidP="003D77DA">
      <w:pPr>
        <w:rPr>
          <w:sz w:val="22"/>
          <w:u w:val="single"/>
        </w:rPr>
      </w:pPr>
      <w:proofErr w:type="gramStart"/>
      <w:r>
        <w:t>Ej</w:t>
      </w:r>
      <w:proofErr w:type="gramEnd"/>
      <w:r>
        <w:t xml:space="preserve"> tillämpligt</w:t>
      </w:r>
    </w:p>
    <w:p w14:paraId="57D71358" w14:textId="77777777" w:rsidR="003D77DA" w:rsidRPr="00776D68" w:rsidRDefault="003D77DA" w:rsidP="003D77DA">
      <w:pPr>
        <w:pStyle w:val="Rubrik5"/>
      </w:pPr>
      <w:r w:rsidRPr="00776D68">
        <w:t>SLA-krav</w:t>
      </w:r>
    </w:p>
    <w:p w14:paraId="6C8E5D6F" w14:textId="0ABD9064" w:rsidR="003D77DA" w:rsidRPr="000B492D" w:rsidRDefault="003D77DA" w:rsidP="003D77DA">
      <w:pPr>
        <w:rPr>
          <w:lang w:eastAsia="sv-SE"/>
        </w:rPr>
      </w:pPr>
      <w:r>
        <w:t xml:space="preserve"> </w:t>
      </w:r>
      <w:r w:rsidR="00C94FFC" w:rsidRPr="009D3139">
        <w:t>Inga specifika krav</w:t>
      </w:r>
      <w:r w:rsidR="00997D80" w:rsidRPr="00997D80">
        <w:t>,</w:t>
      </w:r>
      <w:r w:rsidR="00C94FFC">
        <w:t xml:space="preserve"> de generella SLA reglerna som finns beskrivna tidigare i dokumentet gäller</w:t>
      </w:r>
      <w:r w:rsidR="00C94FFC" w:rsidRPr="002B6787" w:rsidDel="00C94FFC">
        <w:rPr>
          <w:highlight w:val="yellow"/>
        </w:rPr>
        <w:t xml:space="preserve"> </w:t>
      </w:r>
    </w:p>
    <w:p w14:paraId="4140D68C" w14:textId="77777777" w:rsidR="003D77DA" w:rsidRDefault="003D77DA" w:rsidP="003D77DA">
      <w:pPr>
        <w:pStyle w:val="Rubrik3"/>
      </w:pPr>
      <w:bookmarkStart w:id="453" w:name="_Toc265854163"/>
      <w:r w:rsidRPr="00776D68">
        <w:t>Annan information om kontraktet</w:t>
      </w:r>
      <w:bookmarkEnd w:id="453"/>
    </w:p>
    <w:p w14:paraId="39E1D409" w14:textId="2559013B" w:rsidR="00E127E3" w:rsidRPr="003D77DA" w:rsidRDefault="00E127E3" w:rsidP="003D77DA">
      <w:pPr>
        <w:spacing w:line="240" w:lineRule="auto"/>
        <w:rPr>
          <w:rFonts w:eastAsia="Times New Roman"/>
          <w:bCs/>
          <w:sz w:val="30"/>
          <w:szCs w:val="28"/>
        </w:rPr>
      </w:pPr>
    </w:p>
    <w:sectPr w:rsidR="00E127E3" w:rsidRPr="003D77DA" w:rsidSect="000A531A">
      <w:headerReference w:type="default" r:id="rId16"/>
      <w:footerReference w:type="default" r:id="rId17"/>
      <w:headerReference w:type="first" r:id="rId18"/>
      <w:footerReference w:type="first" r:id="rId19"/>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9933BD" w:rsidRDefault="009933BD" w:rsidP="00C72B17">
      <w:pPr>
        <w:spacing w:line="240" w:lineRule="auto"/>
      </w:pPr>
      <w:r>
        <w:separator/>
      </w:r>
    </w:p>
  </w:endnote>
  <w:endnote w:type="continuationSeparator" w:id="0">
    <w:p w14:paraId="5E4DDE35" w14:textId="77777777" w:rsidR="009933BD" w:rsidRDefault="009933BD"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9933BD" w:rsidRDefault="009933BD"/>
  <w:p w14:paraId="1FC233E8" w14:textId="77777777" w:rsidR="009933BD" w:rsidRDefault="009933BD"/>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9933BD" w:rsidRPr="004A7C1C" w14:paraId="3C5A492F" w14:textId="77777777" w:rsidTr="00095A0D">
      <w:trPr>
        <w:trHeight w:val="629"/>
      </w:trPr>
      <w:tc>
        <w:tcPr>
          <w:tcW w:w="1559" w:type="dxa"/>
        </w:tcPr>
        <w:p w14:paraId="784DFED4" w14:textId="77777777" w:rsidR="009933BD" w:rsidRPr="001304B6" w:rsidRDefault="009933BD"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9933BD" w:rsidRPr="001304B6" w:rsidRDefault="009933BD"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9933BD" w:rsidRPr="001304B6" w:rsidRDefault="009933BD"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9933BD" w:rsidRPr="001304B6" w:rsidRDefault="009933BD"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9933BD" w:rsidRPr="00C7650D" w:rsidRDefault="009933BD" w:rsidP="00095A0D">
          <w:pPr>
            <w:pStyle w:val="Sidfot"/>
            <w:ind w:left="0"/>
            <w:jc w:val="both"/>
            <w:rPr>
              <w:rFonts w:ascii="Arial" w:eastAsia="Times New Roman" w:hAnsi="Arial"/>
              <w:color w:val="00A9A7"/>
              <w:sz w:val="14"/>
              <w:szCs w:val="24"/>
              <w:lang w:val="en-US" w:eastAsia="en-GB"/>
              <w:rPrChange w:id="458" w:author="Gunilla Olofsson(8m88)" w:date="2014-10-28T15:52:00Z">
                <w:rPr>
                  <w:rFonts w:ascii="Arial" w:eastAsia="Times New Roman" w:hAnsi="Arial"/>
                  <w:color w:val="00A9A7"/>
                  <w:sz w:val="14"/>
                  <w:szCs w:val="24"/>
                  <w:lang w:eastAsia="en-GB"/>
                </w:rPr>
              </w:rPrChange>
            </w:rPr>
          </w:pPr>
          <w:r w:rsidRPr="00C7650D">
            <w:rPr>
              <w:rFonts w:ascii="Arial" w:eastAsia="Times New Roman" w:hAnsi="Arial"/>
              <w:color w:val="00A9A7"/>
              <w:sz w:val="14"/>
              <w:szCs w:val="24"/>
              <w:lang w:val="en-US" w:eastAsia="en-GB"/>
              <w:rPrChange w:id="459" w:author="Gunilla Olofsson(8m88)" w:date="2014-10-28T15:52:00Z">
                <w:rPr>
                  <w:rFonts w:ascii="Arial" w:eastAsia="Times New Roman" w:hAnsi="Arial"/>
                  <w:color w:val="00A9A7"/>
                  <w:sz w:val="14"/>
                  <w:szCs w:val="24"/>
                  <w:lang w:eastAsia="en-GB"/>
                </w:rPr>
              </w:rPrChange>
            </w:rPr>
            <w:t>Tel 08 452 71 60</w:t>
          </w:r>
        </w:p>
        <w:p w14:paraId="3A35D9B7" w14:textId="77777777" w:rsidR="009933BD" w:rsidRPr="00C7650D" w:rsidRDefault="009933BD" w:rsidP="00095A0D">
          <w:pPr>
            <w:pStyle w:val="Sidfot"/>
            <w:ind w:left="0"/>
            <w:jc w:val="both"/>
            <w:rPr>
              <w:rFonts w:ascii="Arial" w:eastAsia="Times New Roman" w:hAnsi="Arial"/>
              <w:color w:val="00A9A7"/>
              <w:sz w:val="14"/>
              <w:szCs w:val="24"/>
              <w:lang w:val="en-US" w:eastAsia="en-GB"/>
              <w:rPrChange w:id="460" w:author="Gunilla Olofsson(8m88)" w:date="2014-10-28T15:52:00Z">
                <w:rPr>
                  <w:rFonts w:ascii="Arial" w:eastAsia="Times New Roman" w:hAnsi="Arial"/>
                  <w:color w:val="00A9A7"/>
                  <w:sz w:val="14"/>
                  <w:szCs w:val="24"/>
                  <w:lang w:eastAsia="en-GB"/>
                </w:rPr>
              </w:rPrChange>
            </w:rPr>
          </w:pPr>
          <w:r w:rsidRPr="00C7650D">
            <w:rPr>
              <w:rFonts w:ascii="Arial" w:eastAsia="Times New Roman" w:hAnsi="Arial"/>
              <w:color w:val="00A9A7"/>
              <w:sz w:val="14"/>
              <w:szCs w:val="24"/>
              <w:lang w:val="en-US" w:eastAsia="en-GB"/>
              <w:rPrChange w:id="461" w:author="Gunilla Olofsson(8m88)" w:date="2014-10-28T15:52:00Z">
                <w:rPr>
                  <w:rFonts w:ascii="Arial" w:eastAsia="Times New Roman" w:hAnsi="Arial"/>
                  <w:color w:val="00A9A7"/>
                  <w:sz w:val="14"/>
                  <w:szCs w:val="24"/>
                  <w:lang w:eastAsia="en-GB"/>
                </w:rPr>
              </w:rPrChange>
            </w:rPr>
            <w:t>info@inera.se</w:t>
          </w:r>
        </w:p>
        <w:p w14:paraId="3EEE20B7" w14:textId="77777777" w:rsidR="009933BD" w:rsidRPr="0091623E" w:rsidRDefault="009933BD" w:rsidP="00095A0D">
          <w:pPr>
            <w:pStyle w:val="Sidfot"/>
            <w:ind w:left="0"/>
            <w:jc w:val="both"/>
            <w:rPr>
              <w:lang w:val="en-US"/>
            </w:rPr>
          </w:pPr>
          <w:r w:rsidRPr="00C7650D">
            <w:rPr>
              <w:rFonts w:ascii="Arial" w:eastAsia="Times New Roman" w:hAnsi="Arial"/>
              <w:color w:val="00A9A7"/>
              <w:sz w:val="14"/>
              <w:szCs w:val="24"/>
              <w:lang w:val="en-US" w:eastAsia="en-GB"/>
              <w:rPrChange w:id="462" w:author="Gunilla Olofsson(8m88)" w:date="2014-10-28T15:52:00Z">
                <w:rPr>
                  <w:rFonts w:ascii="Arial" w:eastAsia="Times New Roman" w:hAnsi="Arial"/>
                  <w:color w:val="00A9A7"/>
                  <w:sz w:val="14"/>
                  <w:szCs w:val="24"/>
                  <w:lang w:eastAsia="en-GB"/>
                </w:rPr>
              </w:rPrChange>
            </w:rPr>
            <w:t>www.inera.se</w:t>
          </w:r>
          <w:r w:rsidRPr="0091623E">
            <w:rPr>
              <w:lang w:val="en-US"/>
            </w:rPr>
            <w:t xml:space="preserve"> </w:t>
          </w:r>
        </w:p>
      </w:tc>
      <w:tc>
        <w:tcPr>
          <w:tcW w:w="2409" w:type="dxa"/>
        </w:tcPr>
        <w:p w14:paraId="5069E126" w14:textId="77777777" w:rsidR="009933BD" w:rsidRPr="001304B6" w:rsidRDefault="009933BD"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9933BD" w:rsidRPr="001304B6" w:rsidRDefault="009933BD"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9933BD" w:rsidRPr="004A7C1C" w:rsidRDefault="009933BD" w:rsidP="001304B6">
          <w:pPr>
            <w:pStyle w:val="Sidfot"/>
          </w:pPr>
        </w:p>
      </w:tc>
      <w:tc>
        <w:tcPr>
          <w:tcW w:w="709" w:type="dxa"/>
        </w:tcPr>
        <w:p w14:paraId="6E332D35" w14:textId="77777777" w:rsidR="009933BD" w:rsidRPr="004A7C1C" w:rsidRDefault="009933BD"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F961AB">
            <w:rPr>
              <w:rStyle w:val="Sidnummer"/>
              <w:noProof/>
            </w:rPr>
            <w:t>17</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F961AB">
            <w:rPr>
              <w:rStyle w:val="Sidnummer"/>
              <w:noProof/>
            </w:rPr>
            <w:t>17</w:t>
          </w:r>
          <w:r w:rsidRPr="004A7C1C">
            <w:rPr>
              <w:rStyle w:val="Sidnummer"/>
            </w:rPr>
            <w:fldChar w:fldCharType="end"/>
          </w:r>
        </w:p>
      </w:tc>
    </w:tr>
  </w:tbl>
  <w:p w14:paraId="6EB65E86" w14:textId="77777777" w:rsidR="009933BD" w:rsidRDefault="009933BD"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9933BD" w:rsidRDefault="009933BD">
    <w:pPr>
      <w:pStyle w:val="Sidfot"/>
    </w:pPr>
  </w:p>
  <w:p w14:paraId="36E0CB75" w14:textId="77777777" w:rsidR="009933BD" w:rsidRDefault="009933BD">
    <w:pPr>
      <w:pStyle w:val="Sidfot"/>
    </w:pPr>
  </w:p>
  <w:p w14:paraId="68EA24B6" w14:textId="77777777" w:rsidR="009933BD" w:rsidRDefault="009933BD">
    <w:pPr>
      <w:pStyle w:val="Sidfot"/>
    </w:pPr>
  </w:p>
  <w:p w14:paraId="798F58D1" w14:textId="77777777" w:rsidR="009933BD" w:rsidRDefault="009933BD">
    <w:pPr>
      <w:pStyle w:val="Sidfot"/>
    </w:pPr>
  </w:p>
  <w:p w14:paraId="0B4F500D" w14:textId="77777777" w:rsidR="009933BD" w:rsidRDefault="009933B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9933BD" w:rsidRDefault="009933BD" w:rsidP="00C72B17">
      <w:pPr>
        <w:spacing w:line="240" w:lineRule="auto"/>
      </w:pPr>
      <w:r>
        <w:separator/>
      </w:r>
    </w:p>
  </w:footnote>
  <w:footnote w:type="continuationSeparator" w:id="0">
    <w:p w14:paraId="61188C52" w14:textId="77777777" w:rsidR="009933BD" w:rsidRDefault="009933BD"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9933BD" w:rsidRDefault="009933BD"/>
  <w:p w14:paraId="69BC34DE" w14:textId="77777777" w:rsidR="009933BD" w:rsidRDefault="009933BD"/>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9933BD" w:rsidRPr="00333716" w14:paraId="38E1EC6E" w14:textId="77777777" w:rsidTr="000A531A">
      <w:trPr>
        <w:trHeight w:hRule="exact" w:val="539"/>
      </w:trPr>
      <w:tc>
        <w:tcPr>
          <w:tcW w:w="3168" w:type="dxa"/>
          <w:tcBorders>
            <w:top w:val="nil"/>
            <w:bottom w:val="nil"/>
          </w:tcBorders>
        </w:tcPr>
        <w:p w14:paraId="74451D16" w14:textId="77777777" w:rsidR="009933BD" w:rsidRPr="00095A0D" w:rsidRDefault="009933BD" w:rsidP="00095A0D">
          <w:pPr>
            <w:pStyle w:val="Sidfot"/>
            <w:rPr>
              <w:rFonts w:ascii="Arial" w:eastAsia="Times New Roman" w:hAnsi="Arial"/>
              <w:color w:val="00A9A7"/>
              <w:sz w:val="14"/>
              <w:szCs w:val="24"/>
              <w:lang w:eastAsia="en-GB"/>
            </w:rPr>
          </w:pPr>
          <w:bookmarkStart w:id="454" w:name="LDnr1"/>
          <w:bookmarkEnd w:id="454"/>
        </w:p>
        <w:p w14:paraId="1A79B92D" w14:textId="77777777" w:rsidR="009933BD" w:rsidRPr="00095A0D" w:rsidRDefault="009933BD"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7777777" w:rsidR="009933BD" w:rsidRDefault="009933BD"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sidR="00F16EFC">
            <w:rPr>
              <w:rFonts w:ascii="Arial" w:eastAsia="Times New Roman" w:hAnsi="Arial"/>
              <w:color w:val="00A9A7"/>
              <w:sz w:val="14"/>
              <w:szCs w:val="24"/>
              <w:lang w:eastAsia="en-GB"/>
            </w:rPr>
            <w:t>Patientportal</w:t>
          </w:r>
          <w:r>
            <w:rPr>
              <w:rFonts w:ascii="Arial" w:eastAsia="Times New Roman" w:hAnsi="Arial"/>
              <w:color w:val="00A9A7"/>
              <w:sz w:val="14"/>
              <w:szCs w:val="24"/>
              <w:lang w:eastAsia="en-GB"/>
            </w:rPr>
            <w:fldChar w:fldCharType="end"/>
          </w:r>
        </w:p>
        <w:p w14:paraId="015507E6" w14:textId="77777777" w:rsidR="009933BD" w:rsidRDefault="009933BD"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00F16EF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00F16EF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00F16EF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9933BD" w:rsidRPr="00095A0D" w:rsidRDefault="009933BD"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9933BD" w:rsidRDefault="009933BD"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9933BD" w:rsidRPr="00095A0D" w:rsidRDefault="009933BD"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9933BD" w:rsidRPr="00095A0D" w:rsidRDefault="009933BD"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48345D8B" w:rsidR="009933BD" w:rsidRPr="000A531A" w:rsidRDefault="009933BD"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ins w:id="455" w:author="Gunilla Olofsson(8m88)" w:date="2015-03-24T09:43:00Z">
            <w:r w:rsidR="00F16EFC">
              <w:rPr>
                <w:rFonts w:ascii="Arial" w:eastAsia="Times New Roman" w:hAnsi="Arial"/>
                <w:color w:val="00A9A7"/>
                <w:sz w:val="14"/>
                <w:szCs w:val="24"/>
                <w:lang w:eastAsia="en-GB"/>
              </w:rPr>
              <w:t>2015-03-19</w:t>
            </w:r>
          </w:ins>
          <w:del w:id="456" w:author="Gunilla Olofsson(8m88)" w:date="2015-03-24T09:41:00Z">
            <w:r w:rsidDel="00F16EFC">
              <w:rPr>
                <w:rFonts w:ascii="Arial" w:eastAsia="Times New Roman" w:hAnsi="Arial"/>
                <w:color w:val="00A9A7"/>
                <w:sz w:val="14"/>
                <w:szCs w:val="24"/>
                <w:lang w:eastAsia="en-GB"/>
              </w:rPr>
              <w:delText>2014-06-09</w:delText>
            </w:r>
          </w:del>
          <w:r>
            <w:rPr>
              <w:rFonts w:ascii="Arial" w:eastAsia="Times New Roman" w:hAnsi="Arial"/>
              <w:color w:val="00A9A7"/>
              <w:sz w:val="14"/>
              <w:szCs w:val="24"/>
              <w:lang w:eastAsia="en-GB"/>
            </w:rPr>
            <w:fldChar w:fldCharType="end"/>
          </w:r>
        </w:p>
      </w:tc>
    </w:tr>
    <w:tr w:rsidR="009933BD"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9933BD" w:rsidRPr="00095A0D" w:rsidRDefault="009933BD"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9933BD" w:rsidRPr="00095A0D" w:rsidRDefault="009933BD" w:rsidP="00095A0D">
          <w:pPr>
            <w:pStyle w:val="Sidfot"/>
            <w:rPr>
              <w:rFonts w:ascii="Arial" w:eastAsia="Times New Roman" w:hAnsi="Arial"/>
              <w:color w:val="00A9A7"/>
              <w:sz w:val="14"/>
              <w:szCs w:val="24"/>
              <w:lang w:eastAsia="en-GB"/>
            </w:rPr>
          </w:pPr>
        </w:p>
      </w:tc>
    </w:tr>
  </w:tbl>
  <w:p w14:paraId="2AC110CF" w14:textId="77777777" w:rsidR="009933BD" w:rsidRDefault="009933BD" w:rsidP="008303EF">
    <w:pPr>
      <w:tabs>
        <w:tab w:val="left" w:pos="6237"/>
      </w:tabs>
    </w:pPr>
    <w:r>
      <w:t xml:space="preserve"> </w:t>
    </w:r>
    <w:bookmarkStart w:id="457" w:name="Dnr1"/>
    <w:bookmarkEnd w:id="457"/>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9933BD" w:rsidRDefault="009933BD" w:rsidP="00D774BC">
    <w:pPr>
      <w:tabs>
        <w:tab w:val="left" w:pos="6237"/>
      </w:tabs>
    </w:pPr>
  </w:p>
  <w:p w14:paraId="51103E17" w14:textId="77777777" w:rsidR="009933BD" w:rsidRDefault="009933BD" w:rsidP="00D774BC">
    <w:pPr>
      <w:tabs>
        <w:tab w:val="left" w:pos="6237"/>
      </w:tabs>
    </w:pPr>
  </w:p>
  <w:p w14:paraId="772AE06E" w14:textId="77777777" w:rsidR="009933BD" w:rsidRDefault="009933BD" w:rsidP="00D774BC">
    <w:pPr>
      <w:tabs>
        <w:tab w:val="left" w:pos="6237"/>
      </w:tabs>
    </w:pPr>
  </w:p>
  <w:p w14:paraId="42F0C144" w14:textId="77777777" w:rsidR="009933BD" w:rsidRDefault="009933BD"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463" w:name="LDnr"/>
    <w:bookmarkEnd w:id="463"/>
    <w:r>
      <w:t xml:space="preserve"> </w:t>
    </w:r>
    <w:bookmarkStart w:id="464" w:name="Dnr"/>
    <w:bookmarkEnd w:id="464"/>
  </w:p>
  <w:tbl>
    <w:tblPr>
      <w:tblW w:w="9180" w:type="dxa"/>
      <w:tblLayout w:type="fixed"/>
      <w:tblLook w:val="04A0" w:firstRow="1" w:lastRow="0" w:firstColumn="1" w:lastColumn="0" w:noHBand="0" w:noVBand="1"/>
    </w:tblPr>
    <w:tblGrid>
      <w:gridCol w:w="956"/>
      <w:gridCol w:w="1199"/>
      <w:gridCol w:w="4049"/>
      <w:gridCol w:w="2976"/>
    </w:tblGrid>
    <w:tr w:rsidR="009933BD" w:rsidRPr="0024387D" w14:paraId="6E3EED84" w14:textId="77777777" w:rsidTr="00364AE6">
      <w:tc>
        <w:tcPr>
          <w:tcW w:w="2155" w:type="dxa"/>
          <w:gridSpan w:val="2"/>
        </w:tcPr>
        <w:p w14:paraId="2933175C" w14:textId="77777777" w:rsidR="009933BD" w:rsidRPr="0024387D" w:rsidRDefault="009933BD" w:rsidP="002A2120">
          <w:pPr>
            <w:pStyle w:val="Sidhuvud"/>
            <w:rPr>
              <w:rFonts w:cs="Georgia"/>
              <w:sz w:val="12"/>
              <w:szCs w:val="12"/>
            </w:rPr>
          </w:pPr>
        </w:p>
      </w:tc>
      <w:tc>
        <w:tcPr>
          <w:tcW w:w="4049" w:type="dxa"/>
        </w:tcPr>
        <w:p w14:paraId="2813ED1B" w14:textId="77777777" w:rsidR="009933BD" w:rsidRPr="0024387D" w:rsidRDefault="009933BD" w:rsidP="00DE4030">
          <w:pPr>
            <w:pStyle w:val="Sidhuvud"/>
            <w:rPr>
              <w:rFonts w:cs="Georgia"/>
              <w:sz w:val="14"/>
              <w:szCs w:val="14"/>
            </w:rPr>
          </w:pPr>
        </w:p>
      </w:tc>
      <w:tc>
        <w:tcPr>
          <w:tcW w:w="2976" w:type="dxa"/>
        </w:tcPr>
        <w:p w14:paraId="1F7BDFA1" w14:textId="77777777" w:rsidR="009933BD" w:rsidRDefault="009933BD" w:rsidP="00DE4030">
          <w:r>
            <w:t xml:space="preserve"> </w:t>
          </w:r>
          <w:bookmarkStart w:id="465" w:name="slask"/>
          <w:bookmarkStart w:id="466" w:name="Addressee"/>
          <w:bookmarkEnd w:id="465"/>
          <w:bookmarkEnd w:id="466"/>
        </w:p>
      </w:tc>
    </w:tr>
    <w:tr w:rsidR="009933BD" w:rsidRPr="00F456CC" w14:paraId="7817C09A" w14:textId="77777777" w:rsidTr="00364AE6">
      <w:tc>
        <w:tcPr>
          <w:tcW w:w="956" w:type="dxa"/>
          <w:tcBorders>
            <w:right w:val="single" w:sz="4" w:space="0" w:color="auto"/>
          </w:tcBorders>
        </w:tcPr>
        <w:p w14:paraId="7F2ACC79" w14:textId="77777777" w:rsidR="009933BD" w:rsidRPr="00F456CC" w:rsidRDefault="009933BD" w:rsidP="00025527">
          <w:pPr>
            <w:pStyle w:val="Sidhuvud"/>
            <w:rPr>
              <w:rFonts w:cs="Georgia"/>
              <w:sz w:val="12"/>
              <w:szCs w:val="12"/>
            </w:rPr>
          </w:pPr>
        </w:p>
      </w:tc>
      <w:tc>
        <w:tcPr>
          <w:tcW w:w="1199" w:type="dxa"/>
          <w:tcBorders>
            <w:left w:val="single" w:sz="4" w:space="0" w:color="auto"/>
          </w:tcBorders>
        </w:tcPr>
        <w:p w14:paraId="27F330F9" w14:textId="77777777" w:rsidR="009933BD" w:rsidRPr="00F456CC" w:rsidRDefault="009933BD" w:rsidP="00DE4030">
          <w:pPr>
            <w:pStyle w:val="Sidhuvud"/>
            <w:rPr>
              <w:rFonts w:cs="Georgia"/>
              <w:sz w:val="12"/>
              <w:szCs w:val="12"/>
            </w:rPr>
          </w:pPr>
        </w:p>
      </w:tc>
      <w:tc>
        <w:tcPr>
          <w:tcW w:w="4049" w:type="dxa"/>
        </w:tcPr>
        <w:p w14:paraId="37AA9367" w14:textId="77777777" w:rsidR="009933BD" w:rsidRPr="002C11AF" w:rsidRDefault="009933BD" w:rsidP="00DE4030">
          <w:pPr>
            <w:pStyle w:val="Sidhuvud"/>
            <w:rPr>
              <w:rFonts w:cs="Georgia"/>
              <w:sz w:val="12"/>
              <w:szCs w:val="12"/>
            </w:rPr>
          </w:pPr>
        </w:p>
      </w:tc>
      <w:tc>
        <w:tcPr>
          <w:tcW w:w="2976" w:type="dxa"/>
        </w:tcPr>
        <w:p w14:paraId="25E5B32E" w14:textId="77777777" w:rsidR="009933BD" w:rsidRPr="002C11AF" w:rsidRDefault="009933BD" w:rsidP="00DE4030">
          <w:pPr>
            <w:pStyle w:val="Sidhuvud"/>
            <w:rPr>
              <w:rFonts w:cs="Georgia"/>
              <w:sz w:val="12"/>
              <w:szCs w:val="12"/>
            </w:rPr>
          </w:pPr>
        </w:p>
      </w:tc>
    </w:tr>
  </w:tbl>
  <w:p w14:paraId="4244CC6E" w14:textId="77777777" w:rsidR="009933BD" w:rsidRPr="003755FD" w:rsidRDefault="009933BD" w:rsidP="008866A6">
    <w:bookmarkStart w:id="467" w:name="Radera2"/>
    <w:bookmarkEnd w:id="46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CC6AC7"/>
    <w:multiLevelType w:val="hybridMultilevel"/>
    <w:tmpl w:val="53A439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714036"/>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1B030E0"/>
    <w:multiLevelType w:val="hybridMultilevel"/>
    <w:tmpl w:val="81A04D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CF0520E"/>
    <w:multiLevelType w:val="hybridMultilevel"/>
    <w:tmpl w:val="74CC1C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8"/>
  </w:num>
  <w:num w:numId="5">
    <w:abstractNumId w:val="24"/>
  </w:num>
  <w:num w:numId="6">
    <w:abstractNumId w:val="17"/>
  </w:num>
  <w:num w:numId="7">
    <w:abstractNumId w:val="26"/>
  </w:num>
  <w:num w:numId="8">
    <w:abstractNumId w:val="27"/>
  </w:num>
  <w:num w:numId="9">
    <w:abstractNumId w:val="19"/>
  </w:num>
  <w:num w:numId="10">
    <w:abstractNumId w:val="18"/>
  </w:num>
  <w:num w:numId="11">
    <w:abstractNumId w:val="14"/>
  </w:num>
  <w:num w:numId="12">
    <w:abstractNumId w:val="28"/>
  </w:num>
  <w:num w:numId="13">
    <w:abstractNumId w:val="16"/>
  </w:num>
  <w:num w:numId="14">
    <w:abstractNumId w:val="4"/>
  </w:num>
  <w:num w:numId="15">
    <w:abstractNumId w:val="22"/>
  </w:num>
  <w:num w:numId="16">
    <w:abstractNumId w:val="25"/>
  </w:num>
  <w:num w:numId="17">
    <w:abstractNumId w:val="31"/>
  </w:num>
  <w:num w:numId="18">
    <w:abstractNumId w:val="23"/>
  </w:num>
  <w:num w:numId="19">
    <w:abstractNumId w:val="6"/>
  </w:num>
  <w:num w:numId="20">
    <w:abstractNumId w:val="10"/>
  </w:num>
  <w:num w:numId="21">
    <w:abstractNumId w:val="9"/>
  </w:num>
  <w:num w:numId="22">
    <w:abstractNumId w:val="2"/>
  </w:num>
  <w:num w:numId="23">
    <w:abstractNumId w:val="21"/>
  </w:num>
  <w:num w:numId="24">
    <w:abstractNumId w:val="12"/>
  </w:num>
  <w:num w:numId="25">
    <w:abstractNumId w:val="13"/>
  </w:num>
  <w:num w:numId="26">
    <w:abstractNumId w:val="29"/>
  </w:num>
  <w:num w:numId="27">
    <w:abstractNumId w:val="30"/>
  </w:num>
  <w:num w:numId="28">
    <w:abstractNumId w:val="11"/>
  </w:num>
  <w:num w:numId="29">
    <w:abstractNumId w:val="5"/>
  </w:num>
  <w:num w:numId="30">
    <w:abstractNumId w:val="3"/>
  </w:num>
  <w:num w:numId="31">
    <w:abstractNumId w:val="7"/>
  </w:num>
  <w:num w:numId="32">
    <w:abstractNumId w:val="20"/>
  </w:num>
  <w:num w:numId="33">
    <w:abstractNumId w:val="13"/>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5527"/>
    <w:rsid w:val="00033F24"/>
    <w:rsid w:val="00036FF1"/>
    <w:rsid w:val="00047E25"/>
    <w:rsid w:val="00053977"/>
    <w:rsid w:val="00062F0C"/>
    <w:rsid w:val="00063279"/>
    <w:rsid w:val="00070393"/>
    <w:rsid w:val="0008100A"/>
    <w:rsid w:val="000844ED"/>
    <w:rsid w:val="000954B2"/>
    <w:rsid w:val="00095A0D"/>
    <w:rsid w:val="000A531A"/>
    <w:rsid w:val="000A69BD"/>
    <w:rsid w:val="000C1653"/>
    <w:rsid w:val="000C1ACF"/>
    <w:rsid w:val="000C2908"/>
    <w:rsid w:val="000C776C"/>
    <w:rsid w:val="000D4323"/>
    <w:rsid w:val="000D685C"/>
    <w:rsid w:val="000E020A"/>
    <w:rsid w:val="000E190F"/>
    <w:rsid w:val="000F58AF"/>
    <w:rsid w:val="00100B52"/>
    <w:rsid w:val="00104360"/>
    <w:rsid w:val="00116504"/>
    <w:rsid w:val="001233FB"/>
    <w:rsid w:val="001304B6"/>
    <w:rsid w:val="0014485F"/>
    <w:rsid w:val="001502F9"/>
    <w:rsid w:val="001549DE"/>
    <w:rsid w:val="00160052"/>
    <w:rsid w:val="001714C5"/>
    <w:rsid w:val="001752B9"/>
    <w:rsid w:val="00183401"/>
    <w:rsid w:val="00184750"/>
    <w:rsid w:val="00191B2C"/>
    <w:rsid w:val="001A1D9F"/>
    <w:rsid w:val="001B2C00"/>
    <w:rsid w:val="001C046C"/>
    <w:rsid w:val="001C0DD6"/>
    <w:rsid w:val="001C1E6E"/>
    <w:rsid w:val="001E6585"/>
    <w:rsid w:val="001F3085"/>
    <w:rsid w:val="00203EC2"/>
    <w:rsid w:val="002047F2"/>
    <w:rsid w:val="00212825"/>
    <w:rsid w:val="00224476"/>
    <w:rsid w:val="00226F03"/>
    <w:rsid w:val="0024387D"/>
    <w:rsid w:val="00246426"/>
    <w:rsid w:val="00267208"/>
    <w:rsid w:val="002778DA"/>
    <w:rsid w:val="00277ADB"/>
    <w:rsid w:val="0029087A"/>
    <w:rsid w:val="0029606D"/>
    <w:rsid w:val="002A2120"/>
    <w:rsid w:val="002A59E4"/>
    <w:rsid w:val="002A77D2"/>
    <w:rsid w:val="002C11AF"/>
    <w:rsid w:val="002D5B10"/>
    <w:rsid w:val="002E6348"/>
    <w:rsid w:val="002F7E28"/>
    <w:rsid w:val="0030710D"/>
    <w:rsid w:val="00322A41"/>
    <w:rsid w:val="00325EBF"/>
    <w:rsid w:val="00350D0C"/>
    <w:rsid w:val="00364AE6"/>
    <w:rsid w:val="00364D31"/>
    <w:rsid w:val="00370600"/>
    <w:rsid w:val="003755FD"/>
    <w:rsid w:val="00390030"/>
    <w:rsid w:val="0039108F"/>
    <w:rsid w:val="0039481C"/>
    <w:rsid w:val="00394F76"/>
    <w:rsid w:val="003975B7"/>
    <w:rsid w:val="003A1F89"/>
    <w:rsid w:val="003C2D14"/>
    <w:rsid w:val="003C63F9"/>
    <w:rsid w:val="003D21E1"/>
    <w:rsid w:val="003D77DA"/>
    <w:rsid w:val="003E09C4"/>
    <w:rsid w:val="003F5F5D"/>
    <w:rsid w:val="00403970"/>
    <w:rsid w:val="00405057"/>
    <w:rsid w:val="00415214"/>
    <w:rsid w:val="00415791"/>
    <w:rsid w:val="00432504"/>
    <w:rsid w:val="004375C9"/>
    <w:rsid w:val="004433BE"/>
    <w:rsid w:val="00444C74"/>
    <w:rsid w:val="0045769D"/>
    <w:rsid w:val="00460BEE"/>
    <w:rsid w:val="00475173"/>
    <w:rsid w:val="00482B99"/>
    <w:rsid w:val="00491197"/>
    <w:rsid w:val="00491FA2"/>
    <w:rsid w:val="0049416E"/>
    <w:rsid w:val="004B0B17"/>
    <w:rsid w:val="004B347C"/>
    <w:rsid w:val="004C349F"/>
    <w:rsid w:val="004F0329"/>
    <w:rsid w:val="004F2686"/>
    <w:rsid w:val="004F39E1"/>
    <w:rsid w:val="004F4CC5"/>
    <w:rsid w:val="00520999"/>
    <w:rsid w:val="00525CF4"/>
    <w:rsid w:val="005408F3"/>
    <w:rsid w:val="005477ED"/>
    <w:rsid w:val="005521B0"/>
    <w:rsid w:val="0056497A"/>
    <w:rsid w:val="00566ACF"/>
    <w:rsid w:val="0057032F"/>
    <w:rsid w:val="0059544B"/>
    <w:rsid w:val="005957FC"/>
    <w:rsid w:val="005A0069"/>
    <w:rsid w:val="005A0C7A"/>
    <w:rsid w:val="005A11F9"/>
    <w:rsid w:val="005A2CAE"/>
    <w:rsid w:val="005A2DFC"/>
    <w:rsid w:val="005A6077"/>
    <w:rsid w:val="005A6380"/>
    <w:rsid w:val="005A7A33"/>
    <w:rsid w:val="005B6762"/>
    <w:rsid w:val="005C5369"/>
    <w:rsid w:val="005D0A81"/>
    <w:rsid w:val="005D655F"/>
    <w:rsid w:val="005D6C3E"/>
    <w:rsid w:val="005E710A"/>
    <w:rsid w:val="005F7E0A"/>
    <w:rsid w:val="00600F7E"/>
    <w:rsid w:val="00602874"/>
    <w:rsid w:val="00614EF1"/>
    <w:rsid w:val="006217E0"/>
    <w:rsid w:val="00633EAD"/>
    <w:rsid w:val="00641A3D"/>
    <w:rsid w:val="00642479"/>
    <w:rsid w:val="00650709"/>
    <w:rsid w:val="00653081"/>
    <w:rsid w:val="00661F2C"/>
    <w:rsid w:val="006648CB"/>
    <w:rsid w:val="006709D3"/>
    <w:rsid w:val="00686189"/>
    <w:rsid w:val="00690202"/>
    <w:rsid w:val="0069359C"/>
    <w:rsid w:val="006A4A7F"/>
    <w:rsid w:val="006A4E14"/>
    <w:rsid w:val="006D7940"/>
    <w:rsid w:val="006E7C71"/>
    <w:rsid w:val="00702AFD"/>
    <w:rsid w:val="00705EFF"/>
    <w:rsid w:val="00707704"/>
    <w:rsid w:val="00712A0A"/>
    <w:rsid w:val="00714301"/>
    <w:rsid w:val="0071588F"/>
    <w:rsid w:val="0072035C"/>
    <w:rsid w:val="007231DB"/>
    <w:rsid w:val="00727057"/>
    <w:rsid w:val="007306AD"/>
    <w:rsid w:val="0073577C"/>
    <w:rsid w:val="0073678A"/>
    <w:rsid w:val="00737ECD"/>
    <w:rsid w:val="00767872"/>
    <w:rsid w:val="007804CB"/>
    <w:rsid w:val="00780F79"/>
    <w:rsid w:val="00782138"/>
    <w:rsid w:val="007871FB"/>
    <w:rsid w:val="00793064"/>
    <w:rsid w:val="00795309"/>
    <w:rsid w:val="007A0162"/>
    <w:rsid w:val="007A2939"/>
    <w:rsid w:val="007B025E"/>
    <w:rsid w:val="007B2DED"/>
    <w:rsid w:val="007C2A05"/>
    <w:rsid w:val="007C34B3"/>
    <w:rsid w:val="007C7D7A"/>
    <w:rsid w:val="007D2503"/>
    <w:rsid w:val="007D7BFC"/>
    <w:rsid w:val="007E15E1"/>
    <w:rsid w:val="007E481B"/>
    <w:rsid w:val="007F0F3A"/>
    <w:rsid w:val="00805333"/>
    <w:rsid w:val="00817886"/>
    <w:rsid w:val="008260DC"/>
    <w:rsid w:val="008303EF"/>
    <w:rsid w:val="00832F02"/>
    <w:rsid w:val="00835C72"/>
    <w:rsid w:val="008409C3"/>
    <w:rsid w:val="00843310"/>
    <w:rsid w:val="00844B11"/>
    <w:rsid w:val="008465AF"/>
    <w:rsid w:val="008574CF"/>
    <w:rsid w:val="008800B7"/>
    <w:rsid w:val="0088438C"/>
    <w:rsid w:val="008866A6"/>
    <w:rsid w:val="00892362"/>
    <w:rsid w:val="008962E0"/>
    <w:rsid w:val="008977F7"/>
    <w:rsid w:val="008A7AE0"/>
    <w:rsid w:val="008B23F2"/>
    <w:rsid w:val="008B34A4"/>
    <w:rsid w:val="008C400C"/>
    <w:rsid w:val="008C7C3E"/>
    <w:rsid w:val="008D7275"/>
    <w:rsid w:val="008D7540"/>
    <w:rsid w:val="008D797D"/>
    <w:rsid w:val="008E73EF"/>
    <w:rsid w:val="008F38AA"/>
    <w:rsid w:val="008F6ADA"/>
    <w:rsid w:val="009036DE"/>
    <w:rsid w:val="00917AF8"/>
    <w:rsid w:val="009251D4"/>
    <w:rsid w:val="00932401"/>
    <w:rsid w:val="00934DF5"/>
    <w:rsid w:val="00944AF9"/>
    <w:rsid w:val="00956547"/>
    <w:rsid w:val="00957D0B"/>
    <w:rsid w:val="00960D64"/>
    <w:rsid w:val="00984B50"/>
    <w:rsid w:val="00987592"/>
    <w:rsid w:val="009933BD"/>
    <w:rsid w:val="00997D80"/>
    <w:rsid w:val="009A056B"/>
    <w:rsid w:val="009A24FD"/>
    <w:rsid w:val="009A70FF"/>
    <w:rsid w:val="009A7229"/>
    <w:rsid w:val="009B1690"/>
    <w:rsid w:val="009B263C"/>
    <w:rsid w:val="009B473C"/>
    <w:rsid w:val="009B5AA8"/>
    <w:rsid w:val="009C5E05"/>
    <w:rsid w:val="009D07E0"/>
    <w:rsid w:val="009D3139"/>
    <w:rsid w:val="009D5269"/>
    <w:rsid w:val="009E057D"/>
    <w:rsid w:val="009E2F3A"/>
    <w:rsid w:val="009E508B"/>
    <w:rsid w:val="009F1D5A"/>
    <w:rsid w:val="009F3594"/>
    <w:rsid w:val="009F4E16"/>
    <w:rsid w:val="009F7588"/>
    <w:rsid w:val="00A03D94"/>
    <w:rsid w:val="00A20783"/>
    <w:rsid w:val="00A2288C"/>
    <w:rsid w:val="00A35D2A"/>
    <w:rsid w:val="00A36DCE"/>
    <w:rsid w:val="00A50E40"/>
    <w:rsid w:val="00A7347F"/>
    <w:rsid w:val="00A80E12"/>
    <w:rsid w:val="00A81BE1"/>
    <w:rsid w:val="00A8749F"/>
    <w:rsid w:val="00AA3E23"/>
    <w:rsid w:val="00AB63BF"/>
    <w:rsid w:val="00AC2172"/>
    <w:rsid w:val="00AC549A"/>
    <w:rsid w:val="00AD2E94"/>
    <w:rsid w:val="00AD6D79"/>
    <w:rsid w:val="00AF1559"/>
    <w:rsid w:val="00AF3B49"/>
    <w:rsid w:val="00AF6B79"/>
    <w:rsid w:val="00AF7B2A"/>
    <w:rsid w:val="00B10EEB"/>
    <w:rsid w:val="00B1310A"/>
    <w:rsid w:val="00B14DBA"/>
    <w:rsid w:val="00B212A3"/>
    <w:rsid w:val="00B6227B"/>
    <w:rsid w:val="00B72189"/>
    <w:rsid w:val="00B77D5E"/>
    <w:rsid w:val="00B8287E"/>
    <w:rsid w:val="00B86215"/>
    <w:rsid w:val="00B90A42"/>
    <w:rsid w:val="00BB02BA"/>
    <w:rsid w:val="00BD085C"/>
    <w:rsid w:val="00BD3476"/>
    <w:rsid w:val="00BD68EB"/>
    <w:rsid w:val="00BE4B8D"/>
    <w:rsid w:val="00C00D40"/>
    <w:rsid w:val="00C04B41"/>
    <w:rsid w:val="00C10D6D"/>
    <w:rsid w:val="00C14894"/>
    <w:rsid w:val="00C14D25"/>
    <w:rsid w:val="00C1578E"/>
    <w:rsid w:val="00C20DBF"/>
    <w:rsid w:val="00C26EAC"/>
    <w:rsid w:val="00C375AB"/>
    <w:rsid w:val="00C427B8"/>
    <w:rsid w:val="00C52D77"/>
    <w:rsid w:val="00C5331E"/>
    <w:rsid w:val="00C54788"/>
    <w:rsid w:val="00C66377"/>
    <w:rsid w:val="00C71635"/>
    <w:rsid w:val="00C72259"/>
    <w:rsid w:val="00C72B17"/>
    <w:rsid w:val="00C72FDC"/>
    <w:rsid w:val="00C7650D"/>
    <w:rsid w:val="00C875DE"/>
    <w:rsid w:val="00C94FFC"/>
    <w:rsid w:val="00CA38F4"/>
    <w:rsid w:val="00CA6970"/>
    <w:rsid w:val="00CC270E"/>
    <w:rsid w:val="00CC7016"/>
    <w:rsid w:val="00CC70DA"/>
    <w:rsid w:val="00CD7B84"/>
    <w:rsid w:val="00CE0FA6"/>
    <w:rsid w:val="00CE1031"/>
    <w:rsid w:val="00CE7DFC"/>
    <w:rsid w:val="00CF4460"/>
    <w:rsid w:val="00CF47A0"/>
    <w:rsid w:val="00D037DF"/>
    <w:rsid w:val="00D10A08"/>
    <w:rsid w:val="00D21C11"/>
    <w:rsid w:val="00D53A9A"/>
    <w:rsid w:val="00D774BC"/>
    <w:rsid w:val="00D91240"/>
    <w:rsid w:val="00D93512"/>
    <w:rsid w:val="00D9472D"/>
    <w:rsid w:val="00DA1759"/>
    <w:rsid w:val="00DA5D2D"/>
    <w:rsid w:val="00DB2728"/>
    <w:rsid w:val="00DB56E2"/>
    <w:rsid w:val="00DC3968"/>
    <w:rsid w:val="00DC4231"/>
    <w:rsid w:val="00DE4030"/>
    <w:rsid w:val="00E1012B"/>
    <w:rsid w:val="00E127E3"/>
    <w:rsid w:val="00E12C4A"/>
    <w:rsid w:val="00E1501B"/>
    <w:rsid w:val="00E16DAC"/>
    <w:rsid w:val="00E2294E"/>
    <w:rsid w:val="00E46C51"/>
    <w:rsid w:val="00E51006"/>
    <w:rsid w:val="00E63D61"/>
    <w:rsid w:val="00E70482"/>
    <w:rsid w:val="00E738E4"/>
    <w:rsid w:val="00E76C74"/>
    <w:rsid w:val="00E7721D"/>
    <w:rsid w:val="00E809F3"/>
    <w:rsid w:val="00E9789B"/>
    <w:rsid w:val="00EB1451"/>
    <w:rsid w:val="00EB1E88"/>
    <w:rsid w:val="00EB3EAB"/>
    <w:rsid w:val="00EB63D6"/>
    <w:rsid w:val="00EC3FBC"/>
    <w:rsid w:val="00EC5E28"/>
    <w:rsid w:val="00ED3446"/>
    <w:rsid w:val="00EE04DB"/>
    <w:rsid w:val="00EE0737"/>
    <w:rsid w:val="00EE64E3"/>
    <w:rsid w:val="00EE7FE7"/>
    <w:rsid w:val="00F07598"/>
    <w:rsid w:val="00F16EFC"/>
    <w:rsid w:val="00F25F5B"/>
    <w:rsid w:val="00F34EBF"/>
    <w:rsid w:val="00F35278"/>
    <w:rsid w:val="00F44431"/>
    <w:rsid w:val="00F456CC"/>
    <w:rsid w:val="00F46893"/>
    <w:rsid w:val="00F6101C"/>
    <w:rsid w:val="00F85F1F"/>
    <w:rsid w:val="00F947BB"/>
    <w:rsid w:val="00F961AB"/>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A36DCE"/>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1E6585"/>
    <w:rPr>
      <w:sz w:val="18"/>
      <w:szCs w:val="18"/>
    </w:rPr>
  </w:style>
  <w:style w:type="paragraph" w:styleId="Kommentarer">
    <w:name w:val="annotation text"/>
    <w:basedOn w:val="Normal"/>
    <w:link w:val="KommentarerChar"/>
    <w:uiPriority w:val="99"/>
    <w:semiHidden/>
    <w:unhideWhenUsed/>
    <w:rsid w:val="001E6585"/>
    <w:pPr>
      <w:spacing w:line="240" w:lineRule="auto"/>
    </w:pPr>
    <w:rPr>
      <w:sz w:val="24"/>
      <w:szCs w:val="24"/>
    </w:rPr>
  </w:style>
  <w:style w:type="character" w:customStyle="1" w:styleId="KommentarerChar">
    <w:name w:val="Kommentarer Char"/>
    <w:basedOn w:val="Standardstycketeckensnitt"/>
    <w:link w:val="Kommentarer"/>
    <w:uiPriority w:val="99"/>
    <w:semiHidden/>
    <w:rsid w:val="001E6585"/>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1E6585"/>
    <w:rPr>
      <w:b/>
      <w:bCs/>
      <w:sz w:val="20"/>
      <w:szCs w:val="20"/>
    </w:rPr>
  </w:style>
  <w:style w:type="character" w:customStyle="1" w:styleId="KommentarsmneChar">
    <w:name w:val="Kommentarsämne Char"/>
    <w:basedOn w:val="KommentarerChar"/>
    <w:link w:val="Kommentarsmne"/>
    <w:uiPriority w:val="99"/>
    <w:semiHidden/>
    <w:rsid w:val="001E6585"/>
    <w:rPr>
      <w:rFonts w:ascii="Georgia" w:hAnsi="Georgia"/>
      <w:b/>
      <w:bC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styleId="Beskrivning">
    <w:name w:val="caption"/>
    <w:basedOn w:val="Normal"/>
    <w:next w:val="Normal"/>
    <w:uiPriority w:val="35"/>
    <w:unhideWhenUsed/>
    <w:qFormat/>
    <w:rsid w:val="00A36DCE"/>
    <w:pPr>
      <w:spacing w:after="200" w:line="240" w:lineRule="auto"/>
    </w:pPr>
    <w:rPr>
      <w:b/>
      <w:bCs/>
      <w:color w:val="4F81BD" w:themeColor="accent1"/>
      <w:sz w:val="18"/>
      <w:szCs w:val="18"/>
    </w:rPr>
  </w:style>
  <w:style w:type="character" w:styleId="Kommentarsreferens">
    <w:name w:val="annotation reference"/>
    <w:basedOn w:val="Standardstycketeckensnitt"/>
    <w:uiPriority w:val="99"/>
    <w:semiHidden/>
    <w:unhideWhenUsed/>
    <w:rsid w:val="001E6585"/>
    <w:rPr>
      <w:sz w:val="18"/>
      <w:szCs w:val="18"/>
    </w:rPr>
  </w:style>
  <w:style w:type="paragraph" w:styleId="Kommentarer">
    <w:name w:val="annotation text"/>
    <w:basedOn w:val="Normal"/>
    <w:link w:val="KommentarerChar"/>
    <w:uiPriority w:val="99"/>
    <w:semiHidden/>
    <w:unhideWhenUsed/>
    <w:rsid w:val="001E6585"/>
    <w:pPr>
      <w:spacing w:line="240" w:lineRule="auto"/>
    </w:pPr>
    <w:rPr>
      <w:sz w:val="24"/>
      <w:szCs w:val="24"/>
    </w:rPr>
  </w:style>
  <w:style w:type="character" w:customStyle="1" w:styleId="KommentarerChar">
    <w:name w:val="Kommentarer Char"/>
    <w:basedOn w:val="Standardstycketeckensnitt"/>
    <w:link w:val="Kommentarer"/>
    <w:uiPriority w:val="99"/>
    <w:semiHidden/>
    <w:rsid w:val="001E6585"/>
    <w:rPr>
      <w:rFonts w:ascii="Georgia" w:hAnsi="Georgia"/>
      <w:sz w:val="24"/>
      <w:szCs w:val="24"/>
      <w:lang w:eastAsia="en-US"/>
    </w:rPr>
  </w:style>
  <w:style w:type="paragraph" w:styleId="Kommentarsmne">
    <w:name w:val="annotation subject"/>
    <w:basedOn w:val="Kommentarer"/>
    <w:next w:val="Kommentarer"/>
    <w:link w:val="KommentarsmneChar"/>
    <w:uiPriority w:val="99"/>
    <w:semiHidden/>
    <w:unhideWhenUsed/>
    <w:rsid w:val="001E6585"/>
    <w:rPr>
      <w:b/>
      <w:bCs/>
      <w:sz w:val="20"/>
      <w:szCs w:val="20"/>
    </w:rPr>
  </w:style>
  <w:style w:type="character" w:customStyle="1" w:styleId="KommentarsmneChar">
    <w:name w:val="Kommentarsämne Char"/>
    <w:basedOn w:val="KommentarerChar"/>
    <w:link w:val="Kommentarsmne"/>
    <w:uiPriority w:val="99"/>
    <w:semiHidden/>
    <w:rsid w:val="001E6585"/>
    <w:rPr>
      <w:rFonts w:ascii="Georgia" w:hAnsi="Georgia"/>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cehis.se/images/uploads/dokumentarkiv/ARK_0001_Oversikt.pdf"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rivta.se/"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B865DC-B5D6-4DA1-B746-254115509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TotalTime>
  <Pages>17</Pages>
  <Words>3054</Words>
  <Characters>16187</Characters>
  <Application>Microsoft Office Word</Application>
  <DocSecurity>0</DocSecurity>
  <Lines>134</Lines>
  <Paragraphs>38</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Patientportal</vt:lpstr>
      <vt:lpstr>Patientportal</vt:lpstr>
    </vt:vector>
  </TitlesOfParts>
  <Company>SLL IT</Company>
  <LinksUpToDate>false</LinksUpToDate>
  <CharactersWithSpaces>19203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Patientportal</dc:title>
  <dc:subject>Arkitektur</dc:subject>
  <dc:creator>Lennart Eriksson</dc:creator>
  <cp:keywords>TKB,Arkitektur</cp:keywords>
  <cp:lastModifiedBy>Gunilla Olofsson(8m88)</cp:lastModifiedBy>
  <cp:revision>2</cp:revision>
  <dcterms:created xsi:type="dcterms:W3CDTF">2015-03-24T08:54:00Z</dcterms:created>
  <dcterms:modified xsi:type="dcterms:W3CDTF">2015-03-24T08:54:00Z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SvensktDomänNamn</vt:lpwstr>
  </property>
  <property fmtid="{D5CDD505-2E9C-101B-9397-08002B2CF9AE}" pid="4" name="domain_3">
    <vt:lpwstr>patientportal</vt:lpwstr>
  </property>
  <property fmtid="{D5CDD505-2E9C-101B-9397-08002B2CF9AE}" pid="5" name="Domain_2">
    <vt:lpwstr>eservicesupply</vt:lpwstr>
  </property>
  <property fmtid="{D5CDD505-2E9C-101B-9397-08002B2CF9AE}" pid="6" name="Domain_1">
    <vt:lpwstr>Infrastructure</vt:lpwstr>
  </property>
  <property fmtid="{D5CDD505-2E9C-101B-9397-08002B2CF9AE}" pid="7" name="datepublished">
    <vt:lpwstr>2015-03-24</vt:lpwstr>
  </property>
  <property fmtid="{D5CDD505-2E9C-101B-9397-08002B2CF9AE}" pid="8" name="rc">
    <vt:lpwstr> </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