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69ED3358" w14:textId="77777777" w:rsidR="00EC068A" w:rsidRPr="00EC068A" w:rsidRDefault="00EC068A" w:rsidP="00EC068A">
            <w:pPr>
              <w:pStyle w:val="Brdtext"/>
              <w:rPr>
                <w:rFonts w:ascii="Arial" w:hAnsi="Arial" w:cs="Arial"/>
                <w:b/>
                <w:color w:val="008000"/>
                <w:sz w:val="56"/>
                <w:szCs w:val="56"/>
              </w:rPr>
            </w:pPr>
            <w:r w:rsidRPr="00EC068A">
              <w:rPr>
                <w:rFonts w:ascii="Arial" w:hAnsi="Arial" w:cs="Arial"/>
                <w:b/>
                <w:color w:val="008000"/>
                <w:sz w:val="56"/>
                <w:szCs w:val="56"/>
              </w:rPr>
              <w:fldChar w:fldCharType="begin"/>
            </w:r>
            <w:r w:rsidRPr="00EC068A">
              <w:rPr>
                <w:rFonts w:ascii="Arial" w:hAnsi="Arial" w:cs="Arial"/>
                <w:b/>
                <w:color w:val="008000"/>
                <w:sz w:val="56"/>
                <w:szCs w:val="56"/>
              </w:rPr>
              <w:instrText xml:space="preserve"> TITLE   \* MERGEFORMAT </w:instrText>
            </w:r>
            <w:r w:rsidRPr="00EC068A">
              <w:rPr>
                <w:rFonts w:ascii="Arial" w:hAnsi="Arial" w:cs="Arial"/>
                <w:b/>
                <w:color w:val="008000"/>
                <w:sz w:val="56"/>
                <w:szCs w:val="56"/>
              </w:rPr>
              <w:fldChar w:fldCharType="separate"/>
            </w:r>
            <w:r w:rsidR="00F700BD">
              <w:rPr>
                <w:rFonts w:ascii="Arial" w:hAnsi="Arial" w:cs="Arial"/>
                <w:b/>
                <w:color w:val="008000"/>
                <w:sz w:val="56"/>
                <w:szCs w:val="56"/>
              </w:rPr>
              <w:t xml:space="preserve">Uppföljning kärnprocess: hantera utfall för grupper: kvalitetsrapportering </w:t>
            </w:r>
            <w:r w:rsidRPr="00EC068A">
              <w:rPr>
                <w:rFonts w:ascii="Arial" w:hAnsi="Arial" w:cs="Arial"/>
                <w:b/>
                <w:color w:val="008000"/>
                <w:sz w:val="56"/>
                <w:szCs w:val="56"/>
              </w:rPr>
              <w:fldChar w:fldCharType="end"/>
            </w:r>
          </w:p>
          <w:p w14:paraId="72C6FD29" w14:textId="62BD3EE1" w:rsidR="008866A6" w:rsidRPr="00EF1E6C" w:rsidRDefault="00EC068A" w:rsidP="008866A6">
            <w:pPr>
              <w:pStyle w:val="FrsttsbladUnderrubrik"/>
            </w:pPr>
            <w:r w:rsidRPr="00EF1E6C">
              <w:t>Tjänstekontraktsbeskrivning</w:t>
            </w:r>
          </w:p>
          <w:p w14:paraId="56EAF9CA" w14:textId="4513D5CB" w:rsidR="008866A6" w:rsidRPr="0039481C" w:rsidDel="009B404E" w:rsidRDefault="008866A6" w:rsidP="008866A6">
            <w:pPr>
              <w:pStyle w:val="Brdtext"/>
              <w:rPr>
                <w:del w:id="1" w:author="Oskar Thunman" w:date="2015-04-02T10:37:00Z"/>
                <w:sz w:val="32"/>
              </w:rPr>
            </w:pPr>
            <w:r w:rsidRPr="00F856C4">
              <w:rPr>
                <w:sz w:val="32"/>
              </w:rPr>
              <w:t>Version</w:t>
            </w:r>
            <w:r>
              <w:rPr>
                <w:sz w:val="32"/>
              </w:rPr>
              <w:t xml:space="preserve"> </w:t>
            </w:r>
            <w:del w:id="2" w:author="Oskar Thunman" w:date="2015-04-02T10:37:00Z">
              <w:r w:rsidR="0039481C" w:rsidRPr="0039481C" w:rsidDel="009B404E">
                <w:rPr>
                  <w:color w:val="008000"/>
                  <w:sz w:val="32"/>
                </w:rPr>
                <w:fldChar w:fldCharType="begin"/>
              </w:r>
              <w:r w:rsidR="0039481C" w:rsidRPr="0039481C" w:rsidDel="009B404E">
                <w:rPr>
                  <w:color w:val="008000"/>
                  <w:sz w:val="32"/>
                </w:rPr>
                <w:delInstrText xml:space="preserve"> DOCPROPERTY  "version1" \* MERGEFORMAT </w:delInstrText>
              </w:r>
              <w:r w:rsidR="0039481C" w:rsidRPr="0039481C" w:rsidDel="009B404E">
                <w:rPr>
                  <w:color w:val="008000"/>
                  <w:sz w:val="32"/>
                </w:rPr>
                <w:fldChar w:fldCharType="separate"/>
              </w:r>
              <w:r w:rsidR="00A45439" w:rsidDel="009B404E">
                <w:rPr>
                  <w:color w:val="008000"/>
                  <w:sz w:val="32"/>
                </w:rPr>
                <w:delText>2</w:delText>
              </w:r>
              <w:r w:rsidR="0039481C" w:rsidRPr="0039481C" w:rsidDel="009B404E">
                <w:rPr>
                  <w:color w:val="008000"/>
                  <w:sz w:val="32"/>
                </w:rPr>
                <w:fldChar w:fldCharType="end"/>
              </w:r>
              <w:r w:rsidR="0039481C" w:rsidDel="009B404E">
                <w:rPr>
                  <w:sz w:val="32"/>
                </w:rPr>
                <w:delText>.</w:delText>
              </w:r>
              <w:r w:rsidR="0039481C" w:rsidRPr="0039481C" w:rsidDel="009B404E">
                <w:rPr>
                  <w:color w:val="008000"/>
                  <w:sz w:val="32"/>
                </w:rPr>
                <w:fldChar w:fldCharType="begin"/>
              </w:r>
              <w:r w:rsidR="0039481C" w:rsidRPr="0039481C" w:rsidDel="009B404E">
                <w:rPr>
                  <w:color w:val="008000"/>
                  <w:sz w:val="32"/>
                </w:rPr>
                <w:delInstrText xml:space="preserve"> DOCPROPERTY "version2" \* MERGEFORMAT </w:delInstrText>
              </w:r>
              <w:r w:rsidR="0039481C" w:rsidRPr="0039481C" w:rsidDel="009B404E">
                <w:rPr>
                  <w:color w:val="008000"/>
                  <w:sz w:val="32"/>
                </w:rPr>
                <w:fldChar w:fldCharType="separate"/>
              </w:r>
              <w:r w:rsidR="00A45439" w:rsidDel="009B404E">
                <w:rPr>
                  <w:color w:val="008000"/>
                  <w:sz w:val="32"/>
                </w:rPr>
                <w:delText>0</w:delText>
              </w:r>
              <w:r w:rsidR="0039481C" w:rsidRPr="0039481C" w:rsidDel="009B404E">
                <w:rPr>
                  <w:color w:val="008000"/>
                  <w:sz w:val="32"/>
                </w:rPr>
                <w:fldChar w:fldCharType="end"/>
              </w:r>
              <w:r w:rsidR="0039481C" w:rsidDel="009B404E">
                <w:rPr>
                  <w:sz w:val="32"/>
                </w:rPr>
                <w:delText>.</w:delText>
              </w:r>
              <w:r w:rsidR="0039481C" w:rsidRPr="0039481C" w:rsidDel="009B404E">
                <w:rPr>
                  <w:color w:val="008000"/>
                  <w:sz w:val="32"/>
                </w:rPr>
                <w:fldChar w:fldCharType="begin"/>
              </w:r>
              <w:r w:rsidR="0039481C" w:rsidRPr="0039481C" w:rsidDel="009B404E">
                <w:rPr>
                  <w:color w:val="008000"/>
                  <w:sz w:val="32"/>
                </w:rPr>
                <w:delInstrText xml:space="preserve"> DOCPROPERTY "version3" \* MERGEFORMAT </w:delInstrText>
              </w:r>
              <w:r w:rsidR="0039481C" w:rsidRPr="0039481C" w:rsidDel="009B404E">
                <w:rPr>
                  <w:color w:val="008000"/>
                  <w:sz w:val="32"/>
                </w:rPr>
                <w:fldChar w:fldCharType="separate"/>
              </w:r>
              <w:r w:rsidR="00A45439" w:rsidDel="009B404E">
                <w:rPr>
                  <w:color w:val="008000"/>
                  <w:sz w:val="32"/>
                </w:rPr>
                <w:delText>0</w:delText>
              </w:r>
              <w:r w:rsidR="0039481C" w:rsidRPr="0039481C" w:rsidDel="009B404E">
                <w:rPr>
                  <w:color w:val="008000"/>
                  <w:sz w:val="32"/>
                </w:rPr>
                <w:fldChar w:fldCharType="end"/>
              </w:r>
              <w:r w:rsidR="00226616" w:rsidDel="009B404E">
                <w:rPr>
                  <w:color w:val="008000"/>
                  <w:sz w:val="32"/>
                </w:rPr>
                <w:delText xml:space="preserve"> </w:delText>
              </w:r>
              <w:r w:rsidR="0039481C" w:rsidDel="009B404E">
                <w:rPr>
                  <w:color w:val="008000"/>
                  <w:sz w:val="32"/>
                </w:rPr>
                <w:fldChar w:fldCharType="begin"/>
              </w:r>
              <w:r w:rsidR="0039481C" w:rsidDel="009B404E">
                <w:rPr>
                  <w:color w:val="008000"/>
                  <w:sz w:val="32"/>
                </w:rPr>
                <w:delInstrText xml:space="preserve"> DOCPROPERTY "rc" \* MERGEFORMAT </w:delInstrText>
              </w:r>
              <w:r w:rsidR="0039481C" w:rsidDel="009B404E">
                <w:rPr>
                  <w:color w:val="008000"/>
                  <w:sz w:val="32"/>
                </w:rPr>
                <w:fldChar w:fldCharType="separate"/>
              </w:r>
              <w:r w:rsidR="00A45439" w:rsidDel="009B404E">
                <w:rPr>
                  <w:color w:val="008000"/>
                  <w:sz w:val="32"/>
                </w:rPr>
                <w:delText>RC_1</w:delText>
              </w:r>
              <w:r w:rsidR="0039481C" w:rsidDel="009B404E">
                <w:rPr>
                  <w:color w:val="008000"/>
                  <w:sz w:val="32"/>
                </w:rPr>
                <w:fldChar w:fldCharType="end"/>
              </w:r>
            </w:del>
          </w:p>
          <w:p w14:paraId="0F7DA9CE" w14:textId="465AC43C" w:rsidR="008866A6" w:rsidRDefault="008866A6" w:rsidP="008866A6">
            <w:pPr>
              <w:pStyle w:val="Brdtext"/>
              <w:rPr>
                <w:color w:val="008000"/>
                <w:sz w:val="28"/>
              </w:rPr>
            </w:pPr>
            <w:del w:id="3" w:author="Oskar Thunman" w:date="2015-04-02T10:37:00Z">
              <w:r w:rsidRPr="00AC5707" w:rsidDel="009B404E">
                <w:rPr>
                  <w:color w:val="008000"/>
                  <w:sz w:val="40"/>
                </w:rPr>
                <w:fldChar w:fldCharType="begin"/>
              </w:r>
              <w:r w:rsidRPr="00F856C4" w:rsidDel="009B404E">
                <w:rPr>
                  <w:color w:val="008000"/>
                  <w:sz w:val="40"/>
                </w:rPr>
                <w:delInstrText xml:space="preserve"> DOCPROPERTY  "arknummer" \* MERGEFORMAT </w:delInstrText>
              </w:r>
              <w:r w:rsidRPr="00AC5707" w:rsidDel="009B404E">
                <w:rPr>
                  <w:color w:val="008000"/>
                  <w:sz w:val="40"/>
                </w:rPr>
                <w:fldChar w:fldCharType="separate"/>
              </w:r>
              <w:r w:rsidR="0039481C" w:rsidRPr="0039481C" w:rsidDel="009B404E">
                <w:rPr>
                  <w:color w:val="008000"/>
                  <w:sz w:val="28"/>
                </w:rPr>
                <w:delText>ARK_xxxx</w:delText>
              </w:r>
              <w:r w:rsidRPr="00AC5707" w:rsidDel="009B404E">
                <w:rPr>
                  <w:color w:val="008000"/>
                  <w:sz w:val="28"/>
                </w:rPr>
                <w:fldChar w:fldCharType="end"/>
              </w:r>
            </w:del>
            <w:proofErr w:type="gramStart"/>
            <w:ins w:id="4" w:author="Oskar Thunman" w:date="2015-04-02T10:37:00Z">
              <w:r w:rsidR="009B404E">
                <w:rPr>
                  <w:color w:val="008000"/>
                  <w:sz w:val="32"/>
                </w:rPr>
                <w:t>..</w:t>
              </w:r>
              <w:proofErr w:type="gramEnd"/>
              <w:r w:rsidR="009B404E">
                <w:rPr>
                  <w:color w:val="008000"/>
                  <w:sz w:val="32"/>
                </w:rPr>
                <w:t>/</w:t>
              </w:r>
              <w:proofErr w:type="spellStart"/>
              <w:r w:rsidR="009B404E">
                <w:rPr>
                  <w:color w:val="008000"/>
                  <w:sz w:val="32"/>
                </w:rPr>
                <w:t>organization</w:t>
              </w:r>
            </w:ins>
            <w:proofErr w:type="spellEnd"/>
          </w:p>
          <w:p w14:paraId="62E7FB22" w14:textId="77777777"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A45439">
              <w:rPr>
                <w:color w:val="008000"/>
                <w:sz w:val="28"/>
              </w:rPr>
              <w:t>2015-03-26</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4031FE3F" w14:textId="77777777" w:rsidR="00A45439" w:rsidRDefault="00793064">
          <w:pPr>
            <w:pStyle w:val="Innehll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A45439">
            <w:rPr>
              <w:noProof/>
            </w:rPr>
            <w:t>1</w:t>
          </w:r>
          <w:r w:rsidR="00A45439">
            <w:rPr>
              <w:rFonts w:asciiTheme="minorHAnsi" w:eastAsiaTheme="minorEastAsia" w:hAnsiTheme="minorHAnsi" w:cstheme="minorBidi"/>
              <w:noProof/>
              <w:sz w:val="24"/>
              <w:szCs w:val="24"/>
              <w:lang w:val="en-US" w:eastAsia="ja-JP"/>
            </w:rPr>
            <w:tab/>
          </w:r>
          <w:r w:rsidR="00A45439">
            <w:rPr>
              <w:noProof/>
            </w:rPr>
            <w:t>Inledning</w:t>
          </w:r>
          <w:r w:rsidR="00A45439">
            <w:rPr>
              <w:noProof/>
            </w:rPr>
            <w:tab/>
          </w:r>
          <w:r w:rsidR="00A45439">
            <w:rPr>
              <w:noProof/>
            </w:rPr>
            <w:fldChar w:fldCharType="begin"/>
          </w:r>
          <w:r w:rsidR="00A45439">
            <w:rPr>
              <w:noProof/>
            </w:rPr>
            <w:instrText xml:space="preserve"> PAGEREF _Toc288998005 \h </w:instrText>
          </w:r>
          <w:r w:rsidR="00A45439">
            <w:rPr>
              <w:noProof/>
            </w:rPr>
          </w:r>
          <w:r w:rsidR="00A45439">
            <w:rPr>
              <w:noProof/>
            </w:rPr>
            <w:fldChar w:fldCharType="separate"/>
          </w:r>
          <w:r w:rsidR="00A45439">
            <w:rPr>
              <w:noProof/>
            </w:rPr>
            <w:t>6</w:t>
          </w:r>
          <w:r w:rsidR="00A45439">
            <w:rPr>
              <w:noProof/>
            </w:rPr>
            <w:fldChar w:fldCharType="end"/>
          </w:r>
        </w:p>
        <w:p w14:paraId="58F37F7E" w14:textId="77777777" w:rsidR="00A45439" w:rsidRDefault="00A45439">
          <w:pPr>
            <w:pStyle w:val="Innehll2"/>
            <w:tabs>
              <w:tab w:val="left" w:pos="666"/>
              <w:tab w:val="right" w:leader="dot" w:pos="10456"/>
            </w:tabs>
            <w:rPr>
              <w:rFonts w:asciiTheme="minorHAnsi" w:eastAsiaTheme="minorEastAsia" w:hAnsiTheme="minorHAnsi" w:cstheme="minorBidi"/>
              <w:noProof/>
              <w:sz w:val="24"/>
              <w:szCs w:val="24"/>
              <w:lang w:val="en-US" w:eastAsia="ja-JP"/>
            </w:rPr>
          </w:pPr>
          <w:r w:rsidRPr="003E327B">
            <w:rPr>
              <w:noProof/>
            </w:rPr>
            <w:t>1.1</w:t>
          </w:r>
          <w:r>
            <w:rPr>
              <w:rFonts w:asciiTheme="minorHAnsi" w:eastAsiaTheme="minorEastAsia" w:hAnsiTheme="minorHAnsi" w:cstheme="minorBidi"/>
              <w:noProof/>
              <w:sz w:val="24"/>
              <w:szCs w:val="24"/>
              <w:lang w:val="en-US" w:eastAsia="ja-JP"/>
            </w:rPr>
            <w:tab/>
          </w:r>
          <w:r w:rsidRPr="003E327B">
            <w:rPr>
              <w:noProof/>
            </w:rPr>
            <w:t>Svenskt namn</w:t>
          </w:r>
          <w:r>
            <w:rPr>
              <w:noProof/>
            </w:rPr>
            <w:tab/>
          </w:r>
          <w:r>
            <w:rPr>
              <w:noProof/>
            </w:rPr>
            <w:fldChar w:fldCharType="begin"/>
          </w:r>
          <w:r>
            <w:rPr>
              <w:noProof/>
            </w:rPr>
            <w:instrText xml:space="preserve"> PAGEREF _Toc288998006 \h </w:instrText>
          </w:r>
          <w:r>
            <w:rPr>
              <w:noProof/>
            </w:rPr>
          </w:r>
          <w:r>
            <w:rPr>
              <w:noProof/>
            </w:rPr>
            <w:fldChar w:fldCharType="separate"/>
          </w:r>
          <w:r>
            <w:rPr>
              <w:noProof/>
            </w:rPr>
            <w:t>8</w:t>
          </w:r>
          <w:r>
            <w:rPr>
              <w:noProof/>
            </w:rPr>
            <w:fldChar w:fldCharType="end"/>
          </w:r>
        </w:p>
        <w:p w14:paraId="106EDEFE" w14:textId="77777777" w:rsidR="00A45439" w:rsidRDefault="00A45439">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_Toc288998007 \h </w:instrText>
          </w:r>
          <w:r>
            <w:rPr>
              <w:noProof/>
            </w:rPr>
          </w:r>
          <w:r>
            <w:rPr>
              <w:noProof/>
            </w:rPr>
            <w:fldChar w:fldCharType="separate"/>
          </w:r>
          <w:r>
            <w:rPr>
              <w:noProof/>
            </w:rPr>
            <w:t>8</w:t>
          </w:r>
          <w:r>
            <w:rPr>
              <w:noProof/>
            </w:rPr>
            <w:fldChar w:fldCharType="end"/>
          </w:r>
        </w:p>
        <w:p w14:paraId="086D5E10" w14:textId="77777777" w:rsidR="00A45439" w:rsidRDefault="00A45439">
          <w:pPr>
            <w:pStyle w:val="Innehll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_Toc288998008 \h </w:instrText>
          </w:r>
          <w:r>
            <w:rPr>
              <w:noProof/>
            </w:rPr>
          </w:r>
          <w:r>
            <w:rPr>
              <w:noProof/>
            </w:rPr>
            <w:fldChar w:fldCharType="separate"/>
          </w:r>
          <w:r>
            <w:rPr>
              <w:noProof/>
            </w:rPr>
            <w:t>9</w:t>
          </w:r>
          <w:r>
            <w:rPr>
              <w:noProof/>
            </w:rPr>
            <w:fldChar w:fldCharType="end"/>
          </w:r>
        </w:p>
        <w:p w14:paraId="66BE5098" w14:textId="77777777" w:rsidR="00A45439" w:rsidRDefault="00A45439">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3E327B">
            <w:rPr>
              <w:b/>
              <w:noProof/>
              <w:color w:val="008000"/>
            </w:rPr>
            <w:t>1</w:t>
          </w:r>
          <w:r w:rsidRPr="003E327B">
            <w:rPr>
              <w:noProof/>
              <w:color w:val="008000"/>
            </w:rPr>
            <w:t>.</w:t>
          </w:r>
          <w:r w:rsidRPr="003E327B">
            <w:rPr>
              <w:b/>
              <w:noProof/>
              <w:color w:val="008000"/>
            </w:rPr>
            <w:t>0</w:t>
          </w:r>
          <w:r w:rsidRPr="003E327B">
            <w:rPr>
              <w:noProof/>
              <w:color w:val="008000"/>
            </w:rPr>
            <w:t>.</w:t>
          </w:r>
          <w:r w:rsidRPr="003E327B">
            <w:rPr>
              <w:b/>
              <w:noProof/>
              <w:color w:val="008000"/>
            </w:rPr>
            <w:t>1</w:t>
          </w:r>
          <w:r w:rsidRPr="003E327B">
            <w:rPr>
              <w:noProof/>
              <w:color w:val="008000"/>
            </w:rPr>
            <w:t xml:space="preserve"> .</w:t>
          </w:r>
          <w:r w:rsidRPr="003E327B">
            <w:rPr>
              <w:b/>
              <w:noProof/>
              <w:color w:val="76923C" w:themeColor="accent3" w:themeShade="BF"/>
            </w:rPr>
            <w:t>RC_1</w:t>
          </w:r>
          <w:r>
            <w:rPr>
              <w:noProof/>
            </w:rPr>
            <w:tab/>
          </w:r>
          <w:r>
            <w:rPr>
              <w:noProof/>
            </w:rPr>
            <w:fldChar w:fldCharType="begin"/>
          </w:r>
          <w:r>
            <w:rPr>
              <w:noProof/>
            </w:rPr>
            <w:instrText xml:space="preserve"> PAGEREF _Toc288998009 \h </w:instrText>
          </w:r>
          <w:r>
            <w:rPr>
              <w:noProof/>
            </w:rPr>
          </w:r>
          <w:r>
            <w:rPr>
              <w:noProof/>
            </w:rPr>
            <w:fldChar w:fldCharType="separate"/>
          </w:r>
          <w:r>
            <w:rPr>
              <w:noProof/>
            </w:rPr>
            <w:t>9</w:t>
          </w:r>
          <w:r>
            <w:rPr>
              <w:noProof/>
            </w:rPr>
            <w:fldChar w:fldCharType="end"/>
          </w:r>
        </w:p>
        <w:p w14:paraId="2E26CDAF" w14:textId="77777777" w:rsidR="00A45439" w:rsidRDefault="00A45439">
          <w:pPr>
            <w:pStyle w:val="Innehll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_Toc288998010 \h </w:instrText>
          </w:r>
          <w:r>
            <w:rPr>
              <w:noProof/>
            </w:rPr>
          </w:r>
          <w:r>
            <w:rPr>
              <w:noProof/>
            </w:rPr>
            <w:fldChar w:fldCharType="separate"/>
          </w:r>
          <w:r>
            <w:rPr>
              <w:noProof/>
            </w:rPr>
            <w:t>9</w:t>
          </w:r>
          <w:r>
            <w:rPr>
              <w:noProof/>
            </w:rPr>
            <w:fldChar w:fldCharType="end"/>
          </w:r>
        </w:p>
        <w:p w14:paraId="21AD6CB9" w14:textId="77777777" w:rsidR="00A45439" w:rsidRDefault="00A45439">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_Toc288998011 \h </w:instrText>
          </w:r>
          <w:r>
            <w:rPr>
              <w:noProof/>
            </w:rPr>
          </w:r>
          <w:r>
            <w:rPr>
              <w:noProof/>
            </w:rPr>
            <w:fldChar w:fldCharType="separate"/>
          </w:r>
          <w:r>
            <w:rPr>
              <w:noProof/>
            </w:rPr>
            <w:t>9</w:t>
          </w:r>
          <w:r>
            <w:rPr>
              <w:noProof/>
            </w:rPr>
            <w:fldChar w:fldCharType="end"/>
          </w:r>
        </w:p>
        <w:p w14:paraId="1530A6E3" w14:textId="77777777" w:rsidR="00A45439" w:rsidRDefault="00A45439">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_Toc288998012 \h </w:instrText>
          </w:r>
          <w:r>
            <w:rPr>
              <w:noProof/>
            </w:rPr>
          </w:r>
          <w:r>
            <w:rPr>
              <w:noProof/>
            </w:rPr>
            <w:fldChar w:fldCharType="separate"/>
          </w:r>
          <w:r>
            <w:rPr>
              <w:noProof/>
            </w:rPr>
            <w:t>9</w:t>
          </w:r>
          <w:r>
            <w:rPr>
              <w:noProof/>
            </w:rPr>
            <w:fldChar w:fldCharType="end"/>
          </w:r>
        </w:p>
        <w:p w14:paraId="067F165B" w14:textId="77777777" w:rsidR="00A45439" w:rsidRDefault="00A45439">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_Toc288998013 \h </w:instrText>
          </w:r>
          <w:r>
            <w:rPr>
              <w:noProof/>
            </w:rPr>
          </w:r>
          <w:r>
            <w:rPr>
              <w:noProof/>
            </w:rPr>
            <w:fldChar w:fldCharType="separate"/>
          </w:r>
          <w:r>
            <w:rPr>
              <w:noProof/>
            </w:rPr>
            <w:t>9</w:t>
          </w:r>
          <w:r>
            <w:rPr>
              <w:noProof/>
            </w:rPr>
            <w:fldChar w:fldCharType="end"/>
          </w:r>
        </w:p>
        <w:p w14:paraId="548943E6" w14:textId="77777777" w:rsidR="00A45439" w:rsidRDefault="00A45439">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_Toc288998014 \h </w:instrText>
          </w:r>
          <w:r>
            <w:rPr>
              <w:noProof/>
            </w:rPr>
          </w:r>
          <w:r>
            <w:rPr>
              <w:noProof/>
            </w:rPr>
            <w:fldChar w:fldCharType="separate"/>
          </w:r>
          <w:r>
            <w:rPr>
              <w:noProof/>
            </w:rPr>
            <w:t>10</w:t>
          </w:r>
          <w:r>
            <w:rPr>
              <w:noProof/>
            </w:rPr>
            <w:fldChar w:fldCharType="end"/>
          </w:r>
        </w:p>
        <w:p w14:paraId="30FEBA27" w14:textId="77777777" w:rsidR="00A45439" w:rsidRDefault="00A45439">
          <w:pPr>
            <w:pStyle w:val="Innehll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_Toc288998015 \h </w:instrText>
          </w:r>
          <w:r>
            <w:rPr>
              <w:noProof/>
            </w:rPr>
          </w:r>
          <w:r>
            <w:rPr>
              <w:noProof/>
            </w:rPr>
            <w:fldChar w:fldCharType="separate"/>
          </w:r>
          <w:r>
            <w:rPr>
              <w:noProof/>
            </w:rPr>
            <w:t>10</w:t>
          </w:r>
          <w:r>
            <w:rPr>
              <w:noProof/>
            </w:rPr>
            <w:fldChar w:fldCharType="end"/>
          </w:r>
        </w:p>
        <w:p w14:paraId="37383DB7" w14:textId="77777777" w:rsidR="00A45439" w:rsidRDefault="00A45439">
          <w:pPr>
            <w:pStyle w:val="Innehll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_Toc288998016 \h </w:instrText>
          </w:r>
          <w:r>
            <w:rPr>
              <w:noProof/>
            </w:rPr>
          </w:r>
          <w:r>
            <w:rPr>
              <w:noProof/>
            </w:rPr>
            <w:fldChar w:fldCharType="separate"/>
          </w:r>
          <w:r>
            <w:rPr>
              <w:noProof/>
            </w:rPr>
            <w:t>10</w:t>
          </w:r>
          <w:r>
            <w:rPr>
              <w:noProof/>
            </w:rPr>
            <w:fldChar w:fldCharType="end"/>
          </w:r>
        </w:p>
        <w:p w14:paraId="03A45D44" w14:textId="77777777" w:rsidR="00A45439" w:rsidRDefault="00A45439">
          <w:pPr>
            <w:pStyle w:val="Innehll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Hämta indikatorrapport</w:t>
          </w:r>
          <w:r>
            <w:rPr>
              <w:noProof/>
            </w:rPr>
            <w:tab/>
          </w:r>
          <w:r>
            <w:rPr>
              <w:noProof/>
            </w:rPr>
            <w:fldChar w:fldCharType="begin"/>
          </w:r>
          <w:r>
            <w:rPr>
              <w:noProof/>
            </w:rPr>
            <w:instrText xml:space="preserve"> PAGEREF _Toc288998017 \h </w:instrText>
          </w:r>
          <w:r>
            <w:rPr>
              <w:noProof/>
            </w:rPr>
          </w:r>
          <w:r>
            <w:rPr>
              <w:noProof/>
            </w:rPr>
            <w:fldChar w:fldCharType="separate"/>
          </w:r>
          <w:r>
            <w:rPr>
              <w:noProof/>
            </w:rPr>
            <w:t>10</w:t>
          </w:r>
          <w:r>
            <w:rPr>
              <w:noProof/>
            </w:rPr>
            <w:fldChar w:fldCharType="end"/>
          </w:r>
        </w:p>
        <w:p w14:paraId="539AADA1" w14:textId="77777777" w:rsidR="00A45439" w:rsidRDefault="00A45439">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Flöde 2: Administration, skapa en indikator</w:t>
          </w:r>
          <w:r>
            <w:rPr>
              <w:noProof/>
            </w:rPr>
            <w:tab/>
          </w:r>
          <w:r>
            <w:rPr>
              <w:noProof/>
            </w:rPr>
            <w:fldChar w:fldCharType="begin"/>
          </w:r>
          <w:r>
            <w:rPr>
              <w:noProof/>
            </w:rPr>
            <w:instrText xml:space="preserve"> PAGEREF _Toc288998018 \h </w:instrText>
          </w:r>
          <w:r>
            <w:rPr>
              <w:noProof/>
            </w:rPr>
          </w:r>
          <w:r>
            <w:rPr>
              <w:noProof/>
            </w:rPr>
            <w:fldChar w:fldCharType="separate"/>
          </w:r>
          <w:r>
            <w:rPr>
              <w:noProof/>
            </w:rPr>
            <w:t>12</w:t>
          </w:r>
          <w:r>
            <w:rPr>
              <w:noProof/>
            </w:rPr>
            <w:fldChar w:fldCharType="end"/>
          </w:r>
        </w:p>
        <w:p w14:paraId="7003CE9B" w14:textId="77777777" w:rsidR="00A45439" w:rsidRDefault="00A45439">
          <w:pPr>
            <w:pStyle w:val="Innehll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_Toc288998019 \h </w:instrText>
          </w:r>
          <w:r>
            <w:rPr>
              <w:noProof/>
            </w:rPr>
          </w:r>
          <w:r>
            <w:rPr>
              <w:noProof/>
            </w:rPr>
            <w:fldChar w:fldCharType="separate"/>
          </w:r>
          <w:r>
            <w:rPr>
              <w:noProof/>
            </w:rPr>
            <w:t>12</w:t>
          </w:r>
          <w:r>
            <w:rPr>
              <w:noProof/>
            </w:rPr>
            <w:fldChar w:fldCharType="end"/>
          </w:r>
        </w:p>
        <w:p w14:paraId="5D19F755" w14:textId="77777777" w:rsidR="00A45439" w:rsidRDefault="00A45439">
          <w:pPr>
            <w:pStyle w:val="Innehll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_Toc288998020 \h </w:instrText>
          </w:r>
          <w:r>
            <w:rPr>
              <w:noProof/>
            </w:rPr>
          </w:r>
          <w:r>
            <w:rPr>
              <w:noProof/>
            </w:rPr>
            <w:fldChar w:fldCharType="separate"/>
          </w:r>
          <w:r>
            <w:rPr>
              <w:noProof/>
            </w:rPr>
            <w:t>13</w:t>
          </w:r>
          <w:r>
            <w:rPr>
              <w:noProof/>
            </w:rPr>
            <w:fldChar w:fldCharType="end"/>
          </w:r>
        </w:p>
        <w:p w14:paraId="48326ECA" w14:textId="77777777" w:rsidR="00A45439" w:rsidRDefault="00A45439">
          <w:pPr>
            <w:pStyle w:val="Innehll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_Toc288998021 \h </w:instrText>
          </w:r>
          <w:r>
            <w:rPr>
              <w:noProof/>
            </w:rPr>
          </w:r>
          <w:r>
            <w:rPr>
              <w:noProof/>
            </w:rPr>
            <w:fldChar w:fldCharType="separate"/>
          </w:r>
          <w:r>
            <w:rPr>
              <w:noProof/>
            </w:rPr>
            <w:t>13</w:t>
          </w:r>
          <w:r>
            <w:rPr>
              <w:noProof/>
            </w:rPr>
            <w:fldChar w:fldCharType="end"/>
          </w:r>
        </w:p>
        <w:p w14:paraId="51D11F56" w14:textId="77777777" w:rsidR="00A45439" w:rsidRDefault="00A45439">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_Toc288998022 \h </w:instrText>
          </w:r>
          <w:r>
            <w:rPr>
              <w:noProof/>
            </w:rPr>
          </w:r>
          <w:r>
            <w:rPr>
              <w:noProof/>
            </w:rPr>
            <w:fldChar w:fldCharType="separate"/>
          </w:r>
          <w:r>
            <w:rPr>
              <w:noProof/>
            </w:rPr>
            <w:t>13</w:t>
          </w:r>
          <w:r>
            <w:rPr>
              <w:noProof/>
            </w:rPr>
            <w:fldChar w:fldCharType="end"/>
          </w:r>
        </w:p>
        <w:p w14:paraId="5EAC0BEB" w14:textId="77777777" w:rsidR="00A45439" w:rsidRDefault="00A45439">
          <w:pPr>
            <w:pStyle w:val="Innehll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_Toc288998023 \h </w:instrText>
          </w:r>
          <w:r>
            <w:rPr>
              <w:noProof/>
            </w:rPr>
          </w:r>
          <w:r>
            <w:rPr>
              <w:noProof/>
            </w:rPr>
            <w:fldChar w:fldCharType="separate"/>
          </w:r>
          <w:r>
            <w:rPr>
              <w:noProof/>
            </w:rPr>
            <w:t>13</w:t>
          </w:r>
          <w:r>
            <w:rPr>
              <w:noProof/>
            </w:rPr>
            <w:fldChar w:fldCharType="end"/>
          </w:r>
        </w:p>
        <w:p w14:paraId="095222DF" w14:textId="77777777" w:rsidR="00A45439" w:rsidRDefault="00A45439">
          <w:pPr>
            <w:pStyle w:val="Innehll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_Toc288998024 \h </w:instrText>
          </w:r>
          <w:r>
            <w:rPr>
              <w:noProof/>
            </w:rPr>
          </w:r>
          <w:r>
            <w:rPr>
              <w:noProof/>
            </w:rPr>
            <w:fldChar w:fldCharType="separate"/>
          </w:r>
          <w:r>
            <w:rPr>
              <w:noProof/>
            </w:rPr>
            <w:t>13</w:t>
          </w:r>
          <w:r>
            <w:rPr>
              <w:noProof/>
            </w:rPr>
            <w:fldChar w:fldCharType="end"/>
          </w:r>
        </w:p>
        <w:p w14:paraId="2F107917" w14:textId="77777777" w:rsidR="00A45439" w:rsidRDefault="00A45439">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_Toc288998025 \h </w:instrText>
          </w:r>
          <w:r>
            <w:rPr>
              <w:noProof/>
            </w:rPr>
          </w:r>
          <w:r>
            <w:rPr>
              <w:noProof/>
            </w:rPr>
            <w:fldChar w:fldCharType="separate"/>
          </w:r>
          <w:r>
            <w:rPr>
              <w:noProof/>
            </w:rPr>
            <w:t>13</w:t>
          </w:r>
          <w:r>
            <w:rPr>
              <w:noProof/>
            </w:rPr>
            <w:fldChar w:fldCharType="end"/>
          </w:r>
        </w:p>
        <w:p w14:paraId="2602240D" w14:textId="77777777" w:rsidR="00A45439" w:rsidRDefault="00A45439">
          <w:pPr>
            <w:pStyle w:val="Innehll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_Toc288998026 \h </w:instrText>
          </w:r>
          <w:r>
            <w:rPr>
              <w:noProof/>
            </w:rPr>
          </w:r>
          <w:r>
            <w:rPr>
              <w:noProof/>
            </w:rPr>
            <w:fldChar w:fldCharType="separate"/>
          </w:r>
          <w:r>
            <w:rPr>
              <w:noProof/>
            </w:rPr>
            <w:t>13</w:t>
          </w:r>
          <w:r>
            <w:rPr>
              <w:noProof/>
            </w:rPr>
            <w:fldChar w:fldCharType="end"/>
          </w:r>
        </w:p>
        <w:p w14:paraId="3B2DBF25" w14:textId="77777777" w:rsidR="00A45439" w:rsidRDefault="00A45439">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_Toc288998027 \h </w:instrText>
          </w:r>
          <w:r>
            <w:rPr>
              <w:noProof/>
            </w:rPr>
          </w:r>
          <w:r>
            <w:rPr>
              <w:noProof/>
            </w:rPr>
            <w:fldChar w:fldCharType="separate"/>
          </w:r>
          <w:r>
            <w:rPr>
              <w:noProof/>
            </w:rPr>
            <w:t>14</w:t>
          </w:r>
          <w:r>
            <w:rPr>
              <w:noProof/>
            </w:rPr>
            <w:fldChar w:fldCharType="end"/>
          </w:r>
        </w:p>
        <w:p w14:paraId="650ABFA9" w14:textId="77777777" w:rsidR="00A45439" w:rsidRDefault="00A45439">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_Toc288998028 \h </w:instrText>
          </w:r>
          <w:r>
            <w:rPr>
              <w:noProof/>
            </w:rPr>
          </w:r>
          <w:r>
            <w:rPr>
              <w:noProof/>
            </w:rPr>
            <w:fldChar w:fldCharType="separate"/>
          </w:r>
          <w:r>
            <w:rPr>
              <w:noProof/>
            </w:rPr>
            <w:t>14</w:t>
          </w:r>
          <w:r>
            <w:rPr>
              <w:noProof/>
            </w:rPr>
            <w:fldChar w:fldCharType="end"/>
          </w:r>
        </w:p>
        <w:p w14:paraId="6867B2B3" w14:textId="77777777" w:rsidR="00A45439" w:rsidRDefault="00A45439">
          <w:pPr>
            <w:pStyle w:val="Innehll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_Toc288998029 \h </w:instrText>
          </w:r>
          <w:r>
            <w:rPr>
              <w:noProof/>
            </w:rPr>
          </w:r>
          <w:r>
            <w:rPr>
              <w:noProof/>
            </w:rPr>
            <w:fldChar w:fldCharType="separate"/>
          </w:r>
          <w:r>
            <w:rPr>
              <w:noProof/>
            </w:rPr>
            <w:t>14</w:t>
          </w:r>
          <w:r>
            <w:rPr>
              <w:noProof/>
            </w:rPr>
            <w:fldChar w:fldCharType="end"/>
          </w:r>
        </w:p>
        <w:p w14:paraId="6D3F63FA" w14:textId="77777777" w:rsidR="00A45439" w:rsidRDefault="00A45439">
          <w:pPr>
            <w:pStyle w:val="Innehll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_Toc288998030 \h </w:instrText>
          </w:r>
          <w:r>
            <w:rPr>
              <w:noProof/>
            </w:rPr>
          </w:r>
          <w:r>
            <w:rPr>
              <w:noProof/>
            </w:rPr>
            <w:fldChar w:fldCharType="separate"/>
          </w:r>
          <w:r>
            <w:rPr>
              <w:noProof/>
            </w:rPr>
            <w:t>14</w:t>
          </w:r>
          <w:r>
            <w:rPr>
              <w:noProof/>
            </w:rPr>
            <w:fldChar w:fldCharType="end"/>
          </w:r>
        </w:p>
        <w:p w14:paraId="33EB5DB0" w14:textId="77777777" w:rsidR="00A45439" w:rsidRDefault="00A45439">
          <w:pPr>
            <w:pStyle w:val="Innehll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V-MIM</w:t>
          </w:r>
          <w:r>
            <w:rPr>
              <w:noProof/>
            </w:rPr>
            <w:tab/>
          </w:r>
          <w:r>
            <w:rPr>
              <w:noProof/>
            </w:rPr>
            <w:fldChar w:fldCharType="begin"/>
          </w:r>
          <w:r>
            <w:rPr>
              <w:noProof/>
            </w:rPr>
            <w:instrText xml:space="preserve"> PAGEREF _Toc288998031 \h </w:instrText>
          </w:r>
          <w:r>
            <w:rPr>
              <w:noProof/>
            </w:rPr>
          </w:r>
          <w:r>
            <w:rPr>
              <w:noProof/>
            </w:rPr>
            <w:fldChar w:fldCharType="separate"/>
          </w:r>
          <w:r>
            <w:rPr>
              <w:noProof/>
            </w:rPr>
            <w:t>14</w:t>
          </w:r>
          <w:r>
            <w:rPr>
              <w:noProof/>
            </w:rPr>
            <w:fldChar w:fldCharType="end"/>
          </w:r>
        </w:p>
        <w:p w14:paraId="67760A1E" w14:textId="77777777" w:rsidR="00A45439" w:rsidRDefault="00A45439">
          <w:pPr>
            <w:pStyle w:val="Innehll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_Toc288998032 \h </w:instrText>
          </w:r>
          <w:r>
            <w:rPr>
              <w:noProof/>
            </w:rPr>
          </w:r>
          <w:r>
            <w:rPr>
              <w:noProof/>
            </w:rPr>
            <w:fldChar w:fldCharType="separate"/>
          </w:r>
          <w:r>
            <w:rPr>
              <w:noProof/>
            </w:rPr>
            <w:t>16</w:t>
          </w:r>
          <w:r>
            <w:rPr>
              <w:noProof/>
            </w:rPr>
            <w:fldChar w:fldCharType="end"/>
          </w:r>
        </w:p>
        <w:p w14:paraId="366F114B" w14:textId="77777777" w:rsidR="00A45439" w:rsidRDefault="00A45439">
          <w:pPr>
            <w:pStyle w:val="Innehll3"/>
            <w:tabs>
              <w:tab w:val="left" w:pos="1051"/>
              <w:tab w:val="right" w:leader="dot" w:pos="10456"/>
            </w:tabs>
            <w:rPr>
              <w:rFonts w:asciiTheme="minorHAnsi" w:eastAsiaTheme="minorEastAsia" w:hAnsiTheme="minorHAnsi" w:cstheme="minorBidi"/>
              <w:noProof/>
              <w:sz w:val="24"/>
              <w:szCs w:val="24"/>
              <w:lang w:val="en-US" w:eastAsia="ja-JP"/>
            </w:rPr>
          </w:pPr>
          <w:r w:rsidRPr="003E327B">
            <w:rPr>
              <w:noProof/>
              <w:color w:val="000000"/>
            </w:rPr>
            <w:t>5.2.1</w:t>
          </w:r>
          <w:r>
            <w:rPr>
              <w:rFonts w:asciiTheme="minorHAnsi" w:eastAsiaTheme="minorEastAsia" w:hAnsiTheme="minorHAnsi" w:cstheme="minorBidi"/>
              <w:noProof/>
              <w:sz w:val="24"/>
              <w:szCs w:val="24"/>
              <w:lang w:val="en-US" w:eastAsia="ja-JP"/>
            </w:rPr>
            <w:tab/>
          </w:r>
          <w:r w:rsidRPr="003E327B">
            <w:rPr>
              <w:noProof/>
              <w:color w:val="000000"/>
            </w:rPr>
            <w:t>HSAId</w:t>
          </w:r>
          <w:r>
            <w:rPr>
              <w:noProof/>
            </w:rPr>
            <w:tab/>
          </w:r>
          <w:r>
            <w:rPr>
              <w:noProof/>
            </w:rPr>
            <w:fldChar w:fldCharType="begin"/>
          </w:r>
          <w:r>
            <w:rPr>
              <w:noProof/>
            </w:rPr>
            <w:instrText xml:space="preserve"> PAGEREF _Toc288998033 \h </w:instrText>
          </w:r>
          <w:r>
            <w:rPr>
              <w:noProof/>
            </w:rPr>
          </w:r>
          <w:r>
            <w:rPr>
              <w:noProof/>
            </w:rPr>
            <w:fldChar w:fldCharType="separate"/>
          </w:r>
          <w:r>
            <w:rPr>
              <w:noProof/>
            </w:rPr>
            <w:t>16</w:t>
          </w:r>
          <w:r>
            <w:rPr>
              <w:noProof/>
            </w:rPr>
            <w:fldChar w:fldCharType="end"/>
          </w:r>
        </w:p>
        <w:p w14:paraId="5DF72F67" w14:textId="77777777" w:rsidR="00A45439" w:rsidRDefault="00A45439">
          <w:pPr>
            <w:pStyle w:val="Innehll3"/>
            <w:tabs>
              <w:tab w:val="left" w:pos="1077"/>
              <w:tab w:val="right" w:leader="dot" w:pos="10456"/>
            </w:tabs>
            <w:rPr>
              <w:rFonts w:asciiTheme="minorHAnsi" w:eastAsiaTheme="minorEastAsia" w:hAnsiTheme="minorHAnsi" w:cstheme="minorBidi"/>
              <w:noProof/>
              <w:sz w:val="24"/>
              <w:szCs w:val="24"/>
              <w:lang w:val="en-US" w:eastAsia="ja-JP"/>
            </w:rPr>
          </w:pPr>
          <w:r w:rsidRPr="003E327B">
            <w:rPr>
              <w:noProof/>
              <w:color w:val="000000"/>
            </w:rPr>
            <w:lastRenderedPageBreak/>
            <w:t>5.2.2</w:t>
          </w:r>
          <w:r>
            <w:rPr>
              <w:rFonts w:asciiTheme="minorHAnsi" w:eastAsiaTheme="minorEastAsia" w:hAnsiTheme="minorHAnsi" w:cstheme="minorBidi"/>
              <w:noProof/>
              <w:sz w:val="24"/>
              <w:szCs w:val="24"/>
              <w:lang w:val="en-US" w:eastAsia="ja-JP"/>
            </w:rPr>
            <w:tab/>
          </w:r>
          <w:r w:rsidRPr="003E327B">
            <w:rPr>
              <w:noProof/>
              <w:color w:val="000000"/>
            </w:rPr>
            <w:t>Datum</w:t>
          </w:r>
          <w:r>
            <w:rPr>
              <w:noProof/>
            </w:rPr>
            <w:tab/>
          </w:r>
          <w:r>
            <w:rPr>
              <w:noProof/>
            </w:rPr>
            <w:fldChar w:fldCharType="begin"/>
          </w:r>
          <w:r>
            <w:rPr>
              <w:noProof/>
            </w:rPr>
            <w:instrText xml:space="preserve"> PAGEREF _Toc288998034 \h </w:instrText>
          </w:r>
          <w:r>
            <w:rPr>
              <w:noProof/>
            </w:rPr>
          </w:r>
          <w:r>
            <w:rPr>
              <w:noProof/>
            </w:rPr>
            <w:fldChar w:fldCharType="separate"/>
          </w:r>
          <w:r>
            <w:rPr>
              <w:noProof/>
            </w:rPr>
            <w:t>16</w:t>
          </w:r>
          <w:r>
            <w:rPr>
              <w:noProof/>
            </w:rPr>
            <w:fldChar w:fldCharType="end"/>
          </w:r>
        </w:p>
        <w:p w14:paraId="6EE2755B" w14:textId="77777777" w:rsidR="00A45439" w:rsidRDefault="00A45439">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_Toc288998035 \h </w:instrText>
          </w:r>
          <w:r>
            <w:rPr>
              <w:noProof/>
            </w:rPr>
          </w:r>
          <w:r>
            <w:rPr>
              <w:noProof/>
            </w:rPr>
            <w:fldChar w:fldCharType="separate"/>
          </w:r>
          <w:r>
            <w:rPr>
              <w:noProof/>
            </w:rPr>
            <w:t>17</w:t>
          </w:r>
          <w:r>
            <w:rPr>
              <w:noProof/>
            </w:rPr>
            <w:fldChar w:fldCharType="end"/>
          </w:r>
        </w:p>
        <w:p w14:paraId="00BD1654" w14:textId="77777777" w:rsidR="00A45439" w:rsidRDefault="00A45439">
          <w:pPr>
            <w:pStyle w:val="Innehll2"/>
            <w:tabs>
              <w:tab w:val="left" w:pos="693"/>
              <w:tab w:val="right" w:leader="dot" w:pos="10456"/>
            </w:tabs>
            <w:rPr>
              <w:rFonts w:asciiTheme="minorHAnsi" w:eastAsiaTheme="minorEastAsia" w:hAnsiTheme="minorHAnsi" w:cstheme="minorBidi"/>
              <w:noProof/>
              <w:sz w:val="24"/>
              <w:szCs w:val="24"/>
              <w:lang w:val="en-US" w:eastAsia="ja-JP"/>
            </w:rPr>
          </w:pPr>
          <w:r w:rsidRPr="003E327B">
            <w:rPr>
              <w:noProof/>
              <w:color w:val="000000"/>
            </w:rPr>
            <w:t>6.1</w:t>
          </w:r>
          <w:r>
            <w:rPr>
              <w:rFonts w:asciiTheme="minorHAnsi" w:eastAsiaTheme="minorEastAsia" w:hAnsiTheme="minorHAnsi" w:cstheme="minorBidi"/>
              <w:noProof/>
              <w:sz w:val="24"/>
              <w:szCs w:val="24"/>
              <w:lang w:val="en-US" w:eastAsia="ja-JP"/>
            </w:rPr>
            <w:tab/>
          </w:r>
          <w:r w:rsidRPr="003E327B">
            <w:rPr>
              <w:noProof/>
              <w:color w:val="000000"/>
            </w:rPr>
            <w:t>GetAggregatedQualityReport</w:t>
          </w:r>
          <w:r>
            <w:rPr>
              <w:noProof/>
            </w:rPr>
            <w:tab/>
          </w:r>
          <w:r>
            <w:rPr>
              <w:noProof/>
            </w:rPr>
            <w:fldChar w:fldCharType="begin"/>
          </w:r>
          <w:r>
            <w:rPr>
              <w:noProof/>
            </w:rPr>
            <w:instrText xml:space="preserve"> PAGEREF _Toc288998036 \h </w:instrText>
          </w:r>
          <w:r>
            <w:rPr>
              <w:noProof/>
            </w:rPr>
          </w:r>
          <w:r>
            <w:rPr>
              <w:noProof/>
            </w:rPr>
            <w:fldChar w:fldCharType="separate"/>
          </w:r>
          <w:r>
            <w:rPr>
              <w:noProof/>
            </w:rPr>
            <w:t>17</w:t>
          </w:r>
          <w:r>
            <w:rPr>
              <w:noProof/>
            </w:rPr>
            <w:fldChar w:fldCharType="end"/>
          </w:r>
        </w:p>
        <w:p w14:paraId="710E4823" w14:textId="77777777" w:rsidR="00A45439" w:rsidRDefault="00A45439">
          <w:pPr>
            <w:pStyle w:val="Innehll3"/>
            <w:tabs>
              <w:tab w:val="left" w:pos="1033"/>
              <w:tab w:val="right" w:leader="dot" w:pos="10456"/>
            </w:tabs>
            <w:rPr>
              <w:rFonts w:asciiTheme="minorHAnsi" w:eastAsiaTheme="minorEastAsia" w:hAnsiTheme="minorHAnsi" w:cstheme="minorBidi"/>
              <w:noProof/>
              <w:sz w:val="24"/>
              <w:szCs w:val="24"/>
              <w:lang w:val="en-US" w:eastAsia="ja-JP"/>
            </w:rPr>
          </w:pPr>
          <w:r w:rsidRPr="003E327B">
            <w:rPr>
              <w:noProof/>
              <w:color w:val="000000"/>
            </w:rPr>
            <w:t>6.1.1</w:t>
          </w:r>
          <w:r>
            <w:rPr>
              <w:rFonts w:asciiTheme="minorHAnsi" w:eastAsiaTheme="minorEastAsia" w:hAnsiTheme="minorHAnsi" w:cstheme="minorBidi"/>
              <w:noProof/>
              <w:sz w:val="24"/>
              <w:szCs w:val="24"/>
              <w:lang w:val="en-US" w:eastAsia="ja-JP"/>
            </w:rPr>
            <w:tab/>
          </w:r>
          <w:r w:rsidRPr="003E327B">
            <w:rPr>
              <w:noProof/>
              <w:color w:val="000000"/>
            </w:rPr>
            <w:t>Version</w:t>
          </w:r>
          <w:r>
            <w:rPr>
              <w:noProof/>
            </w:rPr>
            <w:tab/>
          </w:r>
          <w:r>
            <w:rPr>
              <w:noProof/>
            </w:rPr>
            <w:fldChar w:fldCharType="begin"/>
          </w:r>
          <w:r>
            <w:rPr>
              <w:noProof/>
            </w:rPr>
            <w:instrText xml:space="preserve"> PAGEREF _Toc288998037 \h </w:instrText>
          </w:r>
          <w:r>
            <w:rPr>
              <w:noProof/>
            </w:rPr>
          </w:r>
          <w:r>
            <w:rPr>
              <w:noProof/>
            </w:rPr>
            <w:fldChar w:fldCharType="separate"/>
          </w:r>
          <w:r>
            <w:rPr>
              <w:noProof/>
            </w:rPr>
            <w:t>17</w:t>
          </w:r>
          <w:r>
            <w:rPr>
              <w:noProof/>
            </w:rPr>
            <w:fldChar w:fldCharType="end"/>
          </w:r>
        </w:p>
        <w:p w14:paraId="4BF26CB0" w14:textId="77777777" w:rsidR="00A45439" w:rsidRDefault="00A45439">
          <w:pPr>
            <w:pStyle w:val="Innehll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_Toc288998038 \h </w:instrText>
          </w:r>
          <w:r>
            <w:rPr>
              <w:noProof/>
            </w:rPr>
          </w:r>
          <w:r>
            <w:rPr>
              <w:noProof/>
            </w:rPr>
            <w:fldChar w:fldCharType="separate"/>
          </w:r>
          <w:r>
            <w:rPr>
              <w:noProof/>
            </w:rPr>
            <w:t>17</w:t>
          </w:r>
          <w:r>
            <w:rPr>
              <w:noProof/>
            </w:rPr>
            <w:fldChar w:fldCharType="end"/>
          </w:r>
        </w:p>
        <w:p w14:paraId="2E4078A0" w14:textId="77777777" w:rsidR="00A45439" w:rsidRDefault="00A45439">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_Toc288998039 \h </w:instrText>
          </w:r>
          <w:r>
            <w:rPr>
              <w:noProof/>
            </w:rPr>
          </w:r>
          <w:r>
            <w:rPr>
              <w:noProof/>
            </w:rPr>
            <w:fldChar w:fldCharType="separate"/>
          </w:r>
          <w:r>
            <w:rPr>
              <w:noProof/>
            </w:rPr>
            <w:t>22</w:t>
          </w:r>
          <w:r>
            <w:rPr>
              <w:noProof/>
            </w:rPr>
            <w:fldChar w:fldCharType="end"/>
          </w:r>
        </w:p>
        <w:p w14:paraId="7A60600C" w14:textId="77777777" w:rsidR="00A45439" w:rsidRDefault="00A45439">
          <w:pPr>
            <w:pStyle w:val="Innehll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_Toc288998040 \h </w:instrText>
          </w:r>
          <w:r>
            <w:rPr>
              <w:noProof/>
            </w:rPr>
          </w:r>
          <w:r>
            <w:rPr>
              <w:noProof/>
            </w:rPr>
            <w:fldChar w:fldCharType="separate"/>
          </w:r>
          <w:r>
            <w:rPr>
              <w:noProof/>
            </w:rPr>
            <w:t>28</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24B56C08" w14:textId="77777777" w:rsidR="0039481C" w:rsidRDefault="0039481C" w:rsidP="0039481C">
      <w:pPr>
        <w:rPr>
          <w:b/>
        </w:rPr>
      </w:pPr>
      <w:bookmarkStart w:id="5" w:name="Radera3"/>
      <w:bookmarkEnd w:id="0"/>
      <w:bookmarkEnd w:id="5"/>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B16FDD" w:rsidRPr="000C2908" w14:paraId="373B86B5" w14:textId="77777777" w:rsidTr="000C2908">
        <w:tc>
          <w:tcPr>
            <w:tcW w:w="1304" w:type="dxa"/>
          </w:tcPr>
          <w:p w14:paraId="0380B13B" w14:textId="4EBFC336" w:rsidR="00B16FDD" w:rsidRPr="000C2908" w:rsidRDefault="00B16FDD" w:rsidP="0039481C">
            <w:pPr>
              <w:pStyle w:val="TableText"/>
              <w:rPr>
                <w:rFonts w:ascii="Georgia" w:hAnsi="Georgia"/>
              </w:rPr>
            </w:pPr>
            <w:r>
              <w:rPr>
                <w:rFonts w:ascii="Georgia" w:hAnsi="Georgia"/>
              </w:rPr>
              <w:t>0.9</w:t>
            </w:r>
          </w:p>
        </w:tc>
        <w:tc>
          <w:tcPr>
            <w:tcW w:w="992" w:type="dxa"/>
          </w:tcPr>
          <w:p w14:paraId="7B1BD2D0" w14:textId="7393B053" w:rsidR="00B16FDD" w:rsidRPr="000C2908" w:rsidRDefault="00B16FDD" w:rsidP="0039481C">
            <w:pPr>
              <w:pStyle w:val="TableText"/>
              <w:rPr>
                <w:rFonts w:ascii="Georgia" w:hAnsi="Georgia"/>
              </w:rPr>
            </w:pPr>
            <w:r>
              <w:rPr>
                <w:color w:val="000000"/>
              </w:rPr>
              <w:t>1</w:t>
            </w:r>
          </w:p>
        </w:tc>
        <w:tc>
          <w:tcPr>
            <w:tcW w:w="1560" w:type="dxa"/>
          </w:tcPr>
          <w:p w14:paraId="75736B9B" w14:textId="626FA170" w:rsidR="00B16FDD" w:rsidRPr="000C2908" w:rsidRDefault="00B16FDD" w:rsidP="0039481C">
            <w:pPr>
              <w:pStyle w:val="TableText"/>
              <w:rPr>
                <w:rFonts w:ascii="Georgia" w:hAnsi="Georgia"/>
              </w:rPr>
            </w:pPr>
            <w:r w:rsidRPr="005F2D3D">
              <w:rPr>
                <w:color w:val="000000"/>
              </w:rPr>
              <w:t>2014-02-10</w:t>
            </w:r>
          </w:p>
        </w:tc>
        <w:tc>
          <w:tcPr>
            <w:tcW w:w="3260" w:type="dxa"/>
          </w:tcPr>
          <w:p w14:paraId="67F4056E" w14:textId="2EE33F2A" w:rsidR="00B16FDD" w:rsidRPr="000C2908" w:rsidRDefault="00B16FDD" w:rsidP="00F35278">
            <w:pPr>
              <w:pStyle w:val="TableText"/>
              <w:tabs>
                <w:tab w:val="right" w:pos="3176"/>
              </w:tabs>
              <w:rPr>
                <w:rFonts w:ascii="Georgia" w:hAnsi="Georgia"/>
              </w:rPr>
            </w:pPr>
            <w:r w:rsidRPr="005F2D3D">
              <w:rPr>
                <w:color w:val="000000"/>
              </w:rPr>
              <w:t>Upprättar dokumentet</w:t>
            </w:r>
          </w:p>
        </w:tc>
        <w:tc>
          <w:tcPr>
            <w:tcW w:w="1559" w:type="dxa"/>
          </w:tcPr>
          <w:p w14:paraId="17812B00" w14:textId="5B172AEE" w:rsidR="00B16FDD" w:rsidRPr="000C2908" w:rsidRDefault="00B16FDD" w:rsidP="008574CF">
            <w:pPr>
              <w:pStyle w:val="TableText"/>
              <w:rPr>
                <w:rFonts w:ascii="Georgia" w:hAnsi="Georgia"/>
              </w:rPr>
            </w:pPr>
            <w:r w:rsidRPr="005F2D3D">
              <w:rPr>
                <w:color w:val="000000"/>
              </w:rPr>
              <w:t>Oskar Thunman, Callista Enterprise</w:t>
            </w:r>
          </w:p>
        </w:tc>
        <w:tc>
          <w:tcPr>
            <w:tcW w:w="1418" w:type="dxa"/>
          </w:tcPr>
          <w:p w14:paraId="515B50E7" w14:textId="77777777" w:rsidR="00B16FDD" w:rsidRPr="000C2908" w:rsidRDefault="00B16FDD" w:rsidP="0039481C">
            <w:pPr>
              <w:pStyle w:val="TableText"/>
              <w:rPr>
                <w:rFonts w:ascii="Georgia" w:hAnsi="Georgia"/>
              </w:rPr>
            </w:pPr>
          </w:p>
        </w:tc>
      </w:tr>
      <w:tr w:rsidR="00B16FDD" w:rsidRPr="000C2908" w14:paraId="1BF42DEB" w14:textId="77777777" w:rsidTr="000C2908">
        <w:tc>
          <w:tcPr>
            <w:tcW w:w="1304" w:type="dxa"/>
          </w:tcPr>
          <w:p w14:paraId="79BFB119" w14:textId="45CDBE92" w:rsidR="00B16FDD" w:rsidRPr="000C2908" w:rsidRDefault="00B16FDD" w:rsidP="0039481C">
            <w:pPr>
              <w:pStyle w:val="TableText"/>
              <w:rPr>
                <w:rFonts w:ascii="Georgia" w:hAnsi="Georgia"/>
              </w:rPr>
            </w:pPr>
            <w:r>
              <w:rPr>
                <w:rFonts w:ascii="Georgia" w:hAnsi="Georgia"/>
              </w:rPr>
              <w:t>1.0.0</w:t>
            </w:r>
          </w:p>
        </w:tc>
        <w:tc>
          <w:tcPr>
            <w:tcW w:w="992" w:type="dxa"/>
          </w:tcPr>
          <w:p w14:paraId="49FA0B03" w14:textId="52CEC9F1" w:rsidR="00B16FDD" w:rsidRPr="000C2908" w:rsidRDefault="00B16FDD" w:rsidP="0039481C">
            <w:pPr>
              <w:pStyle w:val="TableText"/>
              <w:rPr>
                <w:rFonts w:ascii="Georgia" w:hAnsi="Georgia"/>
              </w:rPr>
            </w:pPr>
            <w:r>
              <w:rPr>
                <w:color w:val="000000"/>
              </w:rPr>
              <w:t>2</w:t>
            </w:r>
          </w:p>
        </w:tc>
        <w:tc>
          <w:tcPr>
            <w:tcW w:w="1560" w:type="dxa"/>
          </w:tcPr>
          <w:p w14:paraId="1885408B" w14:textId="07618EF1" w:rsidR="00B16FDD" w:rsidRPr="000C2908" w:rsidRDefault="00B16FDD" w:rsidP="0039481C">
            <w:pPr>
              <w:pStyle w:val="TableText"/>
              <w:rPr>
                <w:rFonts w:ascii="Georgia" w:hAnsi="Georgia"/>
              </w:rPr>
            </w:pPr>
            <w:r w:rsidRPr="005F2D3D">
              <w:rPr>
                <w:color w:val="000000"/>
              </w:rPr>
              <w:t>2014-05-12</w:t>
            </w:r>
          </w:p>
        </w:tc>
        <w:tc>
          <w:tcPr>
            <w:tcW w:w="3260" w:type="dxa"/>
          </w:tcPr>
          <w:p w14:paraId="4B09CECA" w14:textId="7E74E6C1" w:rsidR="00B16FDD" w:rsidRPr="000C2908" w:rsidRDefault="00B16FDD" w:rsidP="00F35278">
            <w:pPr>
              <w:pStyle w:val="TableText"/>
              <w:tabs>
                <w:tab w:val="right" w:pos="3176"/>
              </w:tabs>
              <w:rPr>
                <w:rFonts w:ascii="Georgia" w:hAnsi="Georgia"/>
              </w:rPr>
            </w:pPr>
            <w:r w:rsidRPr="005F2D3D">
              <w:rPr>
                <w:color w:val="000000"/>
              </w:rPr>
              <w:t xml:space="preserve">Uppdaterar meddelandemodell för att stödja </w:t>
            </w:r>
            <w:proofErr w:type="spellStart"/>
            <w:r w:rsidRPr="005F2D3D">
              <w:rPr>
                <w:color w:val="000000"/>
              </w:rPr>
              <w:t>null-värdeshantering</w:t>
            </w:r>
            <w:proofErr w:type="spellEnd"/>
            <w:r w:rsidRPr="005F2D3D">
              <w:rPr>
                <w:color w:val="000000"/>
              </w:rPr>
              <w:t xml:space="preserve"> vid avsaknad av värden. Uppdaterat meddelandemodell för att stödja flera indikatorer i samma rapport genom att lägga </w:t>
            </w:r>
            <w:proofErr w:type="spellStart"/>
            <w:r w:rsidRPr="005F2D3D">
              <w:rPr>
                <w:color w:val="000000"/>
              </w:rPr>
              <w:t>measureId</w:t>
            </w:r>
            <w:proofErr w:type="spellEnd"/>
            <w:r w:rsidRPr="005F2D3D">
              <w:rPr>
                <w:color w:val="000000"/>
              </w:rPr>
              <w:t xml:space="preserve"> </w:t>
            </w:r>
            <w:proofErr w:type="gramStart"/>
            <w:r w:rsidRPr="005F2D3D">
              <w:rPr>
                <w:color w:val="000000"/>
              </w:rPr>
              <w:t xml:space="preserve">i  </w:t>
            </w:r>
            <w:proofErr w:type="spellStart"/>
            <w:r w:rsidRPr="005F2D3D">
              <w:rPr>
                <w:color w:val="000000"/>
              </w:rPr>
              <w:t>value</w:t>
            </w:r>
            <w:proofErr w:type="spellEnd"/>
            <w:proofErr w:type="gramEnd"/>
            <w:r w:rsidRPr="005F2D3D">
              <w:rPr>
                <w:color w:val="000000"/>
              </w:rPr>
              <w:t>-elementet</w:t>
            </w:r>
          </w:p>
        </w:tc>
        <w:tc>
          <w:tcPr>
            <w:tcW w:w="1559" w:type="dxa"/>
          </w:tcPr>
          <w:p w14:paraId="524F015C" w14:textId="63A4AA96" w:rsidR="00B16FDD" w:rsidRPr="000C2908" w:rsidRDefault="00B16FDD" w:rsidP="0039481C">
            <w:pPr>
              <w:pStyle w:val="TableText"/>
              <w:rPr>
                <w:rFonts w:ascii="Georgia" w:hAnsi="Georgia"/>
              </w:rPr>
            </w:pPr>
            <w:r w:rsidRPr="005F2D3D">
              <w:rPr>
                <w:color w:val="000000"/>
              </w:rPr>
              <w:t>Oskar Thunman, Callista Enterprise</w:t>
            </w:r>
          </w:p>
        </w:tc>
        <w:tc>
          <w:tcPr>
            <w:tcW w:w="1418" w:type="dxa"/>
          </w:tcPr>
          <w:p w14:paraId="3BF4086E" w14:textId="77777777" w:rsidR="00B16FDD" w:rsidRPr="000C2908" w:rsidRDefault="00B16FDD" w:rsidP="0039481C">
            <w:pPr>
              <w:pStyle w:val="TableText"/>
              <w:rPr>
                <w:rFonts w:ascii="Georgia" w:hAnsi="Georgia"/>
              </w:rPr>
            </w:pPr>
          </w:p>
        </w:tc>
      </w:tr>
      <w:tr w:rsidR="00B16FDD" w:rsidRPr="000C2908" w14:paraId="14C8E907" w14:textId="77777777" w:rsidTr="000C2908">
        <w:tc>
          <w:tcPr>
            <w:tcW w:w="1304" w:type="dxa"/>
          </w:tcPr>
          <w:p w14:paraId="1AC46B11" w14:textId="35E0A572" w:rsidR="00B16FDD" w:rsidRDefault="00B16FDD" w:rsidP="0039481C">
            <w:pPr>
              <w:pStyle w:val="TableText"/>
              <w:rPr>
                <w:rFonts w:ascii="Georgia" w:hAnsi="Georgia"/>
              </w:rPr>
            </w:pPr>
            <w:r>
              <w:rPr>
                <w:rFonts w:ascii="Georgia" w:hAnsi="Georgia"/>
              </w:rPr>
              <w:t>1.0.0</w:t>
            </w:r>
          </w:p>
        </w:tc>
        <w:tc>
          <w:tcPr>
            <w:tcW w:w="992" w:type="dxa"/>
          </w:tcPr>
          <w:p w14:paraId="7C4C34E7" w14:textId="0637D983" w:rsidR="00B16FDD" w:rsidRDefault="00B16FDD" w:rsidP="0039481C">
            <w:pPr>
              <w:pStyle w:val="TableText"/>
              <w:rPr>
                <w:color w:val="000000"/>
              </w:rPr>
            </w:pPr>
            <w:r>
              <w:rPr>
                <w:color w:val="000000"/>
              </w:rPr>
              <w:t>3</w:t>
            </w:r>
          </w:p>
        </w:tc>
        <w:tc>
          <w:tcPr>
            <w:tcW w:w="1560" w:type="dxa"/>
          </w:tcPr>
          <w:p w14:paraId="129677EF" w14:textId="27A03AED" w:rsidR="00B16FDD" w:rsidRPr="005F2D3D" w:rsidRDefault="00B16FDD" w:rsidP="0039481C">
            <w:pPr>
              <w:pStyle w:val="TableText"/>
              <w:rPr>
                <w:color w:val="000000"/>
              </w:rPr>
            </w:pPr>
            <w:r w:rsidRPr="005F2D3D">
              <w:rPr>
                <w:color w:val="000000"/>
              </w:rPr>
              <w:t>2014-06-10</w:t>
            </w:r>
          </w:p>
        </w:tc>
        <w:tc>
          <w:tcPr>
            <w:tcW w:w="3260" w:type="dxa"/>
          </w:tcPr>
          <w:p w14:paraId="3183C299" w14:textId="490162C0" w:rsidR="00B16FDD" w:rsidRPr="005F2D3D" w:rsidRDefault="00B16FDD" w:rsidP="00641A3D">
            <w:pPr>
              <w:pStyle w:val="TableText"/>
              <w:tabs>
                <w:tab w:val="right" w:pos="3176"/>
              </w:tabs>
              <w:jc w:val="left"/>
              <w:rPr>
                <w:color w:val="000000"/>
              </w:rPr>
            </w:pPr>
            <w:r w:rsidRPr="005F2D3D">
              <w:rPr>
                <w:color w:val="000000"/>
              </w:rPr>
              <w:t xml:space="preserve">Uppdaterat flöden och sekvensdiagram samt </w:t>
            </w:r>
            <w:proofErr w:type="spellStart"/>
            <w:r w:rsidRPr="005F2D3D">
              <w:rPr>
                <w:color w:val="000000"/>
              </w:rPr>
              <w:t>felhantering</w:t>
            </w:r>
            <w:proofErr w:type="spellEnd"/>
            <w:r w:rsidRPr="005F2D3D">
              <w:rPr>
                <w:color w:val="000000"/>
              </w:rPr>
              <w:t xml:space="preserve">. </w:t>
            </w:r>
          </w:p>
        </w:tc>
        <w:tc>
          <w:tcPr>
            <w:tcW w:w="1559" w:type="dxa"/>
          </w:tcPr>
          <w:p w14:paraId="26CD38F5" w14:textId="5536329F" w:rsidR="00B16FDD" w:rsidRPr="005F2D3D" w:rsidRDefault="00B16FDD" w:rsidP="0039481C">
            <w:pPr>
              <w:pStyle w:val="TableText"/>
              <w:rPr>
                <w:color w:val="000000"/>
              </w:rPr>
            </w:pPr>
            <w:r w:rsidRPr="005F2D3D">
              <w:rPr>
                <w:color w:val="000000"/>
              </w:rPr>
              <w:t>Oskar Thunman, Callista Enterprise</w:t>
            </w:r>
          </w:p>
        </w:tc>
        <w:tc>
          <w:tcPr>
            <w:tcW w:w="1418" w:type="dxa"/>
          </w:tcPr>
          <w:p w14:paraId="2A0ECC86" w14:textId="77777777" w:rsidR="00B16FDD" w:rsidRPr="000C2908" w:rsidRDefault="00B16FDD" w:rsidP="0039481C">
            <w:pPr>
              <w:pStyle w:val="TableText"/>
              <w:rPr>
                <w:rFonts w:ascii="Georgia" w:hAnsi="Georgia"/>
              </w:rPr>
            </w:pPr>
          </w:p>
        </w:tc>
      </w:tr>
      <w:tr w:rsidR="00B16FDD" w:rsidRPr="000C2908" w14:paraId="01AB4D7B" w14:textId="77777777" w:rsidTr="00B16FDD">
        <w:trPr>
          <w:trHeight w:val="999"/>
        </w:trPr>
        <w:tc>
          <w:tcPr>
            <w:tcW w:w="1304" w:type="dxa"/>
          </w:tcPr>
          <w:p w14:paraId="219146FB" w14:textId="40B6D6A9" w:rsidR="00B16FDD" w:rsidRPr="000C2908" w:rsidRDefault="00B16FDD" w:rsidP="0039481C">
            <w:pPr>
              <w:pStyle w:val="TableText"/>
              <w:rPr>
                <w:rFonts w:ascii="Georgia" w:hAnsi="Georgia"/>
              </w:rPr>
            </w:pPr>
            <w:r>
              <w:rPr>
                <w:rFonts w:ascii="Georgia" w:hAnsi="Georgia"/>
              </w:rPr>
              <w:t>1.0.0</w:t>
            </w:r>
          </w:p>
        </w:tc>
        <w:tc>
          <w:tcPr>
            <w:tcW w:w="992" w:type="dxa"/>
          </w:tcPr>
          <w:p w14:paraId="5D5CC374" w14:textId="35F630B1" w:rsidR="00B16FDD" w:rsidRPr="000C2908" w:rsidRDefault="00B16FDD" w:rsidP="0039481C">
            <w:pPr>
              <w:pStyle w:val="TableText"/>
              <w:rPr>
                <w:rFonts w:ascii="Georgia" w:hAnsi="Georgia"/>
                <w:highlight w:val="yellow"/>
              </w:rPr>
            </w:pPr>
            <w:r w:rsidRPr="00B16FDD">
              <w:rPr>
                <w:rFonts w:ascii="Georgia" w:hAnsi="Georgia"/>
              </w:rPr>
              <w:t>4</w:t>
            </w:r>
          </w:p>
        </w:tc>
        <w:tc>
          <w:tcPr>
            <w:tcW w:w="1560" w:type="dxa"/>
          </w:tcPr>
          <w:p w14:paraId="4AC322CA" w14:textId="5783723D" w:rsidR="00B16FDD" w:rsidRPr="000C2908" w:rsidRDefault="00B16FDD" w:rsidP="0039481C">
            <w:pPr>
              <w:pStyle w:val="TableText"/>
              <w:rPr>
                <w:rFonts w:ascii="Georgia" w:hAnsi="Georgia"/>
                <w:highlight w:val="yellow"/>
              </w:rPr>
            </w:pPr>
            <w:r w:rsidRPr="005F2D3D">
              <w:rPr>
                <w:color w:val="000000"/>
              </w:rPr>
              <w:t>2014-06-16</w:t>
            </w:r>
          </w:p>
        </w:tc>
        <w:tc>
          <w:tcPr>
            <w:tcW w:w="3260" w:type="dxa"/>
          </w:tcPr>
          <w:p w14:paraId="3B1A7D91" w14:textId="68C27808" w:rsidR="00B16FDD" w:rsidRPr="000C2908" w:rsidRDefault="00B16FDD" w:rsidP="00641A3D">
            <w:pPr>
              <w:pStyle w:val="TableText"/>
              <w:tabs>
                <w:tab w:val="right" w:pos="3176"/>
              </w:tabs>
              <w:jc w:val="left"/>
              <w:rPr>
                <w:rFonts w:ascii="Georgia" w:hAnsi="Georgia"/>
                <w:highlight w:val="yellow"/>
              </w:rPr>
            </w:pPr>
            <w:r w:rsidRPr="005F2D3D">
              <w:rPr>
                <w:color w:val="000000"/>
              </w:rPr>
              <w:t xml:space="preserve">Tagit bort </w:t>
            </w:r>
            <w:proofErr w:type="spellStart"/>
            <w:r w:rsidRPr="005F2D3D">
              <w:rPr>
                <w:color w:val="000000"/>
              </w:rPr>
              <w:t>dataController</w:t>
            </w:r>
            <w:proofErr w:type="spellEnd"/>
            <w:r w:rsidRPr="005F2D3D">
              <w:rPr>
                <w:color w:val="000000"/>
              </w:rPr>
              <w:t xml:space="preserve"> från tjänstekontraktet eftersom vi inte har några personuppgifter i kontrakten.</w:t>
            </w:r>
          </w:p>
        </w:tc>
        <w:tc>
          <w:tcPr>
            <w:tcW w:w="1559" w:type="dxa"/>
          </w:tcPr>
          <w:p w14:paraId="025009E2" w14:textId="0783BE00" w:rsidR="00B16FDD" w:rsidRPr="000C2908" w:rsidRDefault="00B16FDD" w:rsidP="0039481C">
            <w:pPr>
              <w:pStyle w:val="TableText"/>
              <w:rPr>
                <w:rFonts w:ascii="Georgia" w:hAnsi="Georgia"/>
                <w:highlight w:val="yellow"/>
              </w:rPr>
            </w:pPr>
            <w:r w:rsidRPr="005F2D3D">
              <w:rPr>
                <w:color w:val="000000"/>
              </w:rPr>
              <w:t>Stefan Skoog,</w:t>
            </w:r>
            <w:r w:rsidRPr="005F2D3D">
              <w:rPr>
                <w:color w:val="000000"/>
              </w:rPr>
              <w:br/>
              <w:t>HiQ</w:t>
            </w:r>
          </w:p>
        </w:tc>
        <w:tc>
          <w:tcPr>
            <w:tcW w:w="1418" w:type="dxa"/>
          </w:tcPr>
          <w:p w14:paraId="5397CD49" w14:textId="77777777" w:rsidR="00B16FDD" w:rsidRPr="000C2908" w:rsidRDefault="00B16FDD" w:rsidP="0039481C">
            <w:pPr>
              <w:pStyle w:val="TableText"/>
              <w:rPr>
                <w:rFonts w:ascii="Georgia" w:hAnsi="Georgia"/>
              </w:rPr>
            </w:pPr>
          </w:p>
        </w:tc>
      </w:tr>
      <w:tr w:rsidR="00B16FDD" w:rsidRPr="00B16FDD" w14:paraId="444C07B2" w14:textId="77777777" w:rsidTr="000C2908">
        <w:tc>
          <w:tcPr>
            <w:tcW w:w="1304" w:type="dxa"/>
          </w:tcPr>
          <w:p w14:paraId="5DB64528" w14:textId="33D006A4" w:rsidR="00B16FDD" w:rsidRPr="00B16FDD" w:rsidRDefault="00B16FDD" w:rsidP="0039481C">
            <w:pPr>
              <w:pStyle w:val="TableText"/>
              <w:rPr>
                <w:rFonts w:ascii="Georgia" w:hAnsi="Georgia"/>
                <w:color w:val="008000"/>
              </w:rPr>
            </w:pPr>
            <w:r w:rsidRPr="00B16FDD">
              <w:rPr>
                <w:rFonts w:ascii="Georgia" w:hAnsi="Georgia"/>
                <w:color w:val="008000"/>
              </w:rPr>
              <w:t>1.0.0</w:t>
            </w:r>
          </w:p>
        </w:tc>
        <w:tc>
          <w:tcPr>
            <w:tcW w:w="992" w:type="dxa"/>
          </w:tcPr>
          <w:p w14:paraId="34880A6A" w14:textId="4E9B8649" w:rsidR="00B16FDD" w:rsidRPr="00B16FDD" w:rsidRDefault="00B16FDD" w:rsidP="0039481C">
            <w:pPr>
              <w:pStyle w:val="TableText"/>
              <w:rPr>
                <w:color w:val="000000"/>
              </w:rPr>
            </w:pPr>
            <w:r w:rsidRPr="00B16FDD">
              <w:rPr>
                <w:color w:val="000000"/>
              </w:rPr>
              <w:t>5</w:t>
            </w:r>
          </w:p>
        </w:tc>
        <w:tc>
          <w:tcPr>
            <w:tcW w:w="1560" w:type="dxa"/>
          </w:tcPr>
          <w:p w14:paraId="62045A26" w14:textId="1C984C3E" w:rsidR="00B16FDD" w:rsidRPr="00B16FDD" w:rsidRDefault="00B16FDD" w:rsidP="0039481C">
            <w:pPr>
              <w:pStyle w:val="TableText"/>
              <w:rPr>
                <w:rFonts w:ascii="Georgia" w:hAnsi="Georgia"/>
              </w:rPr>
            </w:pPr>
            <w:r w:rsidRPr="00B16FDD">
              <w:rPr>
                <w:color w:val="000000"/>
              </w:rPr>
              <w:t>2014-06-26</w:t>
            </w:r>
          </w:p>
        </w:tc>
        <w:tc>
          <w:tcPr>
            <w:tcW w:w="3260" w:type="dxa"/>
          </w:tcPr>
          <w:p w14:paraId="19B1ABAF" w14:textId="77777777" w:rsidR="00B16FDD" w:rsidRPr="00B16FDD" w:rsidRDefault="00B16FDD" w:rsidP="00B16FDD">
            <w:pPr>
              <w:pStyle w:val="TableText"/>
              <w:jc w:val="left"/>
              <w:rPr>
                <w:color w:val="000000"/>
              </w:rPr>
            </w:pPr>
            <w:r w:rsidRPr="00B16FDD">
              <w:rPr>
                <w:color w:val="000000"/>
              </w:rPr>
              <w:t xml:space="preserve">Uppdaterat beskrivningen för datumformat och tagit bort fälten </w:t>
            </w:r>
            <w:proofErr w:type="spellStart"/>
            <w:r w:rsidRPr="00B16FDD">
              <w:rPr>
                <w:color w:val="000000"/>
              </w:rPr>
              <w:t>documentId</w:t>
            </w:r>
            <w:proofErr w:type="spellEnd"/>
            <w:r w:rsidRPr="00B16FDD">
              <w:rPr>
                <w:color w:val="000000"/>
              </w:rPr>
              <w:t xml:space="preserve"> och </w:t>
            </w:r>
            <w:proofErr w:type="spellStart"/>
            <w:r w:rsidRPr="00B16FDD">
              <w:rPr>
                <w:color w:val="000000"/>
              </w:rPr>
              <w:t>documentTime</w:t>
            </w:r>
            <w:proofErr w:type="spellEnd"/>
            <w:r w:rsidRPr="00B16FDD">
              <w:rPr>
                <w:color w:val="000000"/>
              </w:rPr>
              <w:t xml:space="preserve"> samt lagt till</w:t>
            </w:r>
          </w:p>
          <w:p w14:paraId="50142526" w14:textId="77777777" w:rsidR="00B16FDD" w:rsidRPr="00B16FDD" w:rsidRDefault="00B16FDD" w:rsidP="00B16FDD">
            <w:pPr>
              <w:pStyle w:val="TableText"/>
              <w:jc w:val="left"/>
              <w:rPr>
                <w:color w:val="000000"/>
              </w:rPr>
            </w:pPr>
            <w:r w:rsidRPr="00B16FDD">
              <w:rPr>
                <w:color w:val="000000"/>
              </w:rPr>
              <w:t xml:space="preserve">fältet </w:t>
            </w:r>
            <w:proofErr w:type="spellStart"/>
            <w:r w:rsidRPr="00B16FDD">
              <w:rPr>
                <w:color w:val="000000"/>
              </w:rPr>
              <w:t>measurementChecksum</w:t>
            </w:r>
            <w:proofErr w:type="spellEnd"/>
            <w:r w:rsidRPr="00B16FDD">
              <w:rPr>
                <w:color w:val="000000"/>
              </w:rPr>
              <w:t xml:space="preserve"> i svarsobjektet</w:t>
            </w:r>
          </w:p>
          <w:p w14:paraId="5C03553F" w14:textId="2FE21512" w:rsidR="00B16FDD" w:rsidRPr="00B16FDD" w:rsidRDefault="00B16FDD" w:rsidP="00F35278">
            <w:pPr>
              <w:pStyle w:val="TableText"/>
              <w:tabs>
                <w:tab w:val="right" w:pos="3176"/>
              </w:tabs>
              <w:rPr>
                <w:rFonts w:ascii="Georgia" w:hAnsi="Georgia"/>
              </w:rPr>
            </w:pPr>
            <w:r w:rsidRPr="00B16FDD">
              <w:rPr>
                <w:color w:val="000000"/>
              </w:rPr>
              <w:t xml:space="preserve">I frågan till tjänsten har </w:t>
            </w:r>
            <w:proofErr w:type="spellStart"/>
            <w:r w:rsidRPr="00B16FDD">
              <w:rPr>
                <w:color w:val="000000"/>
              </w:rPr>
              <w:t>includeMeasurements</w:t>
            </w:r>
            <w:proofErr w:type="spellEnd"/>
            <w:r w:rsidRPr="00B16FDD">
              <w:rPr>
                <w:color w:val="000000"/>
              </w:rPr>
              <w:t xml:space="preserve"> tillkommit. Uppdaterat </w:t>
            </w:r>
            <w:proofErr w:type="spellStart"/>
            <w:r w:rsidRPr="00B16FDD">
              <w:rPr>
                <w:color w:val="000000"/>
              </w:rPr>
              <w:t>flödessdiagram</w:t>
            </w:r>
            <w:proofErr w:type="spellEnd"/>
            <w:r w:rsidRPr="00B16FDD">
              <w:rPr>
                <w:color w:val="000000"/>
              </w:rPr>
              <w:t xml:space="preserve"> och sekvensdiagram</w:t>
            </w:r>
          </w:p>
        </w:tc>
        <w:tc>
          <w:tcPr>
            <w:tcW w:w="1559" w:type="dxa"/>
          </w:tcPr>
          <w:p w14:paraId="06EA2BE1" w14:textId="0F4F2D75" w:rsidR="00B16FDD" w:rsidRPr="00B16FDD" w:rsidRDefault="00B16FDD" w:rsidP="0039481C">
            <w:pPr>
              <w:pStyle w:val="TableText"/>
              <w:rPr>
                <w:rFonts w:ascii="Georgia" w:hAnsi="Georgia"/>
              </w:rPr>
            </w:pPr>
            <w:r w:rsidRPr="00B16FDD">
              <w:rPr>
                <w:color w:val="000000"/>
              </w:rPr>
              <w:t>Stefan Skoog,</w:t>
            </w:r>
            <w:r w:rsidRPr="00B16FDD">
              <w:rPr>
                <w:color w:val="000000"/>
              </w:rPr>
              <w:br/>
              <w:t>HiQ</w:t>
            </w:r>
          </w:p>
        </w:tc>
        <w:tc>
          <w:tcPr>
            <w:tcW w:w="1418" w:type="dxa"/>
          </w:tcPr>
          <w:p w14:paraId="60A20FFB" w14:textId="77777777" w:rsidR="00B16FDD" w:rsidRPr="00B16FDD" w:rsidRDefault="00B16FDD" w:rsidP="0039481C">
            <w:pPr>
              <w:pStyle w:val="TableText"/>
              <w:rPr>
                <w:rFonts w:ascii="Georgia" w:hAnsi="Georgia"/>
                <w:highlight w:val="yellow"/>
              </w:rPr>
            </w:pPr>
          </w:p>
        </w:tc>
      </w:tr>
      <w:tr w:rsidR="00B16FDD" w:rsidRPr="000C2908" w14:paraId="129EB5D9" w14:textId="77777777" w:rsidTr="000C2908">
        <w:tc>
          <w:tcPr>
            <w:tcW w:w="1304" w:type="dxa"/>
          </w:tcPr>
          <w:p w14:paraId="01924E91" w14:textId="77777777" w:rsidR="00B16FDD" w:rsidRPr="00B16FDD" w:rsidRDefault="00B16FDD" w:rsidP="0039481C">
            <w:pPr>
              <w:pStyle w:val="TableText"/>
              <w:rPr>
                <w:rFonts w:ascii="Georgia" w:hAnsi="Georgia"/>
                <w:color w:val="008000"/>
              </w:rPr>
            </w:pPr>
            <w:r w:rsidRPr="00B16FDD">
              <w:rPr>
                <w:rFonts w:ascii="Georgia" w:hAnsi="Georgia"/>
                <w:color w:val="008000"/>
              </w:rPr>
              <w:fldChar w:fldCharType="begin"/>
            </w:r>
            <w:r w:rsidRPr="00B16FDD">
              <w:rPr>
                <w:rFonts w:ascii="Georgia" w:hAnsi="Georgia"/>
                <w:color w:val="008000"/>
              </w:rPr>
              <w:instrText xml:space="preserve"> DOCPROPERTY  "version1" \* MERGEFORMAT </w:instrText>
            </w:r>
            <w:r w:rsidRPr="00B16FDD">
              <w:rPr>
                <w:rFonts w:ascii="Georgia" w:hAnsi="Georgia"/>
                <w:color w:val="008000"/>
              </w:rPr>
              <w:fldChar w:fldCharType="separate"/>
            </w:r>
            <w:r w:rsidRPr="00B16FDD">
              <w:rPr>
                <w:rFonts w:ascii="Georgia" w:hAnsi="Georgia"/>
                <w:color w:val="008000"/>
              </w:rPr>
              <w:t>1</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"version2" \* MERGEFORMAT </w:instrText>
            </w:r>
            <w:r w:rsidRPr="00B16FDD">
              <w:rPr>
                <w:rFonts w:ascii="Georgia" w:hAnsi="Georgia"/>
                <w:color w:val="008000"/>
              </w:rPr>
              <w:fldChar w:fldCharType="separate"/>
            </w:r>
            <w:r w:rsidRPr="00B16FDD">
              <w:rPr>
                <w:rFonts w:ascii="Georgia" w:hAnsi="Georgia"/>
                <w:color w:val="008000"/>
              </w:rPr>
              <w:t>0</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"version3" \* MERGEFORMAT </w:instrText>
            </w:r>
            <w:r w:rsidRPr="00B16FDD">
              <w:rPr>
                <w:rFonts w:ascii="Georgia" w:hAnsi="Georgia"/>
                <w:color w:val="008000"/>
              </w:rPr>
              <w:fldChar w:fldCharType="separate"/>
            </w:r>
            <w:r w:rsidRPr="00B16FDD">
              <w:rPr>
                <w:rFonts w:ascii="Georgia" w:hAnsi="Georgia"/>
                <w:color w:val="008000"/>
              </w:rPr>
              <w:t xml:space="preserve">1 </w:t>
            </w:r>
            <w:r w:rsidRPr="00B16FDD">
              <w:rPr>
                <w:rFonts w:ascii="Georgia" w:hAnsi="Georgia"/>
                <w:color w:val="008000"/>
              </w:rPr>
              <w:fldChar w:fldCharType="end"/>
            </w:r>
            <w:r w:rsidRPr="00B16FDD">
              <w:rPr>
                <w:rFonts w:ascii="Georgia" w:hAnsi="Georgia"/>
                <w:color w:val="008000"/>
              </w:rPr>
              <w:fldChar w:fldCharType="begin"/>
            </w:r>
            <w:r w:rsidRPr="00B16FDD">
              <w:rPr>
                <w:rFonts w:ascii="Georgia" w:hAnsi="Georgia"/>
                <w:color w:val="008000"/>
              </w:rPr>
              <w:instrText xml:space="preserve"> DOCPROPERTY "rc" \* MERGEFORMAT </w:instrText>
            </w:r>
            <w:r w:rsidRPr="00B16FDD">
              <w:rPr>
                <w:rFonts w:ascii="Georgia" w:hAnsi="Georgia"/>
                <w:color w:val="008000"/>
              </w:rPr>
              <w:fldChar w:fldCharType="separate"/>
            </w:r>
            <w:r w:rsidR="00F053A7">
              <w:rPr>
                <w:rFonts w:ascii="Georgia" w:hAnsi="Georgia"/>
                <w:color w:val="008000"/>
              </w:rPr>
              <w:t>RC_1</w:t>
            </w:r>
            <w:r w:rsidRPr="00B16FDD">
              <w:rPr>
                <w:rFonts w:ascii="Georgia" w:hAnsi="Georgia"/>
                <w:color w:val="008000"/>
              </w:rPr>
              <w:fldChar w:fldCharType="end"/>
            </w:r>
          </w:p>
        </w:tc>
        <w:tc>
          <w:tcPr>
            <w:tcW w:w="992" w:type="dxa"/>
          </w:tcPr>
          <w:p w14:paraId="64DCBB02" w14:textId="0203EDB9" w:rsidR="00B16FDD" w:rsidRPr="00B16FDD" w:rsidRDefault="00B16FDD" w:rsidP="0039481C">
            <w:pPr>
              <w:pStyle w:val="TableText"/>
              <w:rPr>
                <w:rFonts w:ascii="Georgia" w:hAnsi="Georgia"/>
              </w:rPr>
            </w:pPr>
            <w:r w:rsidRPr="00B16FDD">
              <w:rPr>
                <w:color w:val="000000"/>
              </w:rPr>
              <w:t>6</w:t>
            </w:r>
          </w:p>
        </w:tc>
        <w:tc>
          <w:tcPr>
            <w:tcW w:w="1560" w:type="dxa"/>
          </w:tcPr>
          <w:p w14:paraId="02FF2D9F" w14:textId="5415A05D" w:rsidR="00B16FDD" w:rsidRPr="00B16FDD" w:rsidRDefault="00F053A7" w:rsidP="0039481C">
            <w:pPr>
              <w:pStyle w:val="TableText"/>
              <w:rPr>
                <w:rFonts w:ascii="Georgia" w:hAnsi="Georgia"/>
              </w:rPr>
            </w:pPr>
            <w:r>
              <w:rPr>
                <w:rFonts w:ascii="Georgia" w:hAnsi="Georgia"/>
              </w:rPr>
              <w:t>2014-10-29</w:t>
            </w:r>
          </w:p>
        </w:tc>
        <w:tc>
          <w:tcPr>
            <w:tcW w:w="3260" w:type="dxa"/>
          </w:tcPr>
          <w:p w14:paraId="5CB60413" w14:textId="77777777" w:rsidR="00B16FDD" w:rsidRDefault="00B16FDD" w:rsidP="00F35278">
            <w:pPr>
              <w:pStyle w:val="TableText"/>
              <w:tabs>
                <w:tab w:val="right" w:pos="3176"/>
              </w:tabs>
              <w:rPr>
                <w:rFonts w:ascii="Georgia" w:hAnsi="Georgia"/>
              </w:rPr>
            </w:pPr>
            <w:r>
              <w:rPr>
                <w:rFonts w:ascii="Georgia" w:hAnsi="Georgia"/>
              </w:rPr>
              <w:t>Uppdaterat till ny mall från Inera</w:t>
            </w:r>
            <w:r w:rsidR="008161C9">
              <w:rPr>
                <w:rFonts w:ascii="Georgia" w:hAnsi="Georgia"/>
              </w:rPr>
              <w:t xml:space="preserve"> samt lagt till svensk beskrivning och kortnamn för domän. </w:t>
            </w:r>
          </w:p>
          <w:p w14:paraId="37932C87" w14:textId="77777777" w:rsidR="00F053A7" w:rsidRDefault="00F053A7" w:rsidP="00F35278">
            <w:pPr>
              <w:pStyle w:val="TableText"/>
              <w:tabs>
                <w:tab w:val="right" w:pos="3176"/>
              </w:tabs>
              <w:rPr>
                <w:rFonts w:ascii="Georgia" w:hAnsi="Georgia"/>
              </w:rPr>
            </w:pPr>
            <w:r>
              <w:rPr>
                <w:rFonts w:ascii="Georgia" w:hAnsi="Georgia"/>
              </w:rPr>
              <w:t>Lagt till felkod för ogiltiga värden (</w:t>
            </w:r>
            <w:proofErr w:type="spellStart"/>
            <w:r>
              <w:rPr>
                <w:rFonts w:ascii="Georgia" w:hAnsi="Georgia"/>
              </w:rPr>
              <w:t>INV</w:t>
            </w:r>
            <w:proofErr w:type="spellEnd"/>
            <w:r>
              <w:rPr>
                <w:rFonts w:ascii="Georgia" w:hAnsi="Georgia"/>
              </w:rPr>
              <w:t>)</w:t>
            </w:r>
          </w:p>
          <w:p w14:paraId="1285EF4D" w14:textId="761650C3" w:rsidR="00A3038A" w:rsidRPr="00B16FDD" w:rsidRDefault="00A3038A" w:rsidP="00A3038A">
            <w:pPr>
              <w:pStyle w:val="TableText"/>
              <w:tabs>
                <w:tab w:val="right" w:pos="3176"/>
              </w:tabs>
              <w:rPr>
                <w:rFonts w:ascii="Georgia" w:hAnsi="Georgia"/>
              </w:rPr>
            </w:pPr>
            <w:r>
              <w:rPr>
                <w:rFonts w:ascii="Georgia" w:hAnsi="Georgia"/>
              </w:rPr>
              <w:t xml:space="preserve">Gjort </w:t>
            </w:r>
            <w:proofErr w:type="spellStart"/>
            <w:r>
              <w:rPr>
                <w:rFonts w:ascii="Georgia" w:hAnsi="Georgia"/>
              </w:rPr>
              <w:t>measureIdVersionDeprendent</w:t>
            </w:r>
            <w:proofErr w:type="spellEnd"/>
            <w:r>
              <w:rPr>
                <w:rFonts w:ascii="Georgia" w:hAnsi="Georgia"/>
              </w:rPr>
              <w:t xml:space="preserve"> valfri för att på sikt kunna fasa ut användningen av elementet. </w:t>
            </w:r>
          </w:p>
        </w:tc>
        <w:tc>
          <w:tcPr>
            <w:tcW w:w="1559" w:type="dxa"/>
          </w:tcPr>
          <w:p w14:paraId="373A1BD7" w14:textId="746C36D8" w:rsidR="00B16FDD" w:rsidRPr="00B16FDD" w:rsidRDefault="00B16FDD" w:rsidP="0039481C">
            <w:pPr>
              <w:pStyle w:val="TableText"/>
              <w:rPr>
                <w:rFonts w:ascii="Georgia" w:hAnsi="Georgia"/>
              </w:rPr>
            </w:pPr>
            <w:r>
              <w:rPr>
                <w:rFonts w:ascii="Georgia" w:hAnsi="Georgia"/>
              </w:rPr>
              <w:t>Oskar Thunman</w:t>
            </w:r>
          </w:p>
        </w:tc>
        <w:tc>
          <w:tcPr>
            <w:tcW w:w="1418" w:type="dxa"/>
          </w:tcPr>
          <w:p w14:paraId="4B4AE0CB" w14:textId="77777777" w:rsidR="00B16FDD" w:rsidRPr="000C2908" w:rsidRDefault="00B16FDD" w:rsidP="0039481C">
            <w:pPr>
              <w:pStyle w:val="TableText"/>
              <w:rPr>
                <w:rFonts w:ascii="Georgia" w:hAnsi="Georgia"/>
              </w:rPr>
            </w:pPr>
          </w:p>
        </w:tc>
      </w:tr>
      <w:tr w:rsidR="00A45439" w:rsidRPr="000C2908" w14:paraId="3407BFD3" w14:textId="77777777" w:rsidTr="000C2908">
        <w:tc>
          <w:tcPr>
            <w:tcW w:w="1304" w:type="dxa"/>
          </w:tcPr>
          <w:p w14:paraId="5FECBE34" w14:textId="2856E070" w:rsidR="00A45439" w:rsidRPr="00B16FDD" w:rsidRDefault="00A45439" w:rsidP="0039481C">
            <w:pPr>
              <w:pStyle w:val="TableText"/>
              <w:rPr>
                <w:rFonts w:ascii="Georgia" w:hAnsi="Georgia"/>
                <w:color w:val="008000"/>
              </w:rPr>
            </w:pPr>
            <w:r>
              <w:rPr>
                <w:rFonts w:ascii="Georgia" w:hAnsi="Georgia"/>
                <w:color w:val="008000"/>
              </w:rPr>
              <w:t xml:space="preserve">2.0.0 </w:t>
            </w:r>
          </w:p>
        </w:tc>
        <w:tc>
          <w:tcPr>
            <w:tcW w:w="992" w:type="dxa"/>
          </w:tcPr>
          <w:p w14:paraId="1849C7CE" w14:textId="27ECF9E9" w:rsidR="00A45439" w:rsidRPr="00B16FDD" w:rsidRDefault="00A45439" w:rsidP="0039481C">
            <w:pPr>
              <w:pStyle w:val="TableText"/>
              <w:rPr>
                <w:color w:val="000000"/>
              </w:rPr>
            </w:pPr>
            <w:r>
              <w:rPr>
                <w:color w:val="000000"/>
              </w:rPr>
              <w:t>7</w:t>
            </w:r>
          </w:p>
        </w:tc>
        <w:tc>
          <w:tcPr>
            <w:tcW w:w="1560" w:type="dxa"/>
          </w:tcPr>
          <w:p w14:paraId="6182E76D" w14:textId="35C4B8EB" w:rsidR="00A45439" w:rsidRDefault="00A45439" w:rsidP="0039481C">
            <w:pPr>
              <w:pStyle w:val="TableText"/>
              <w:rPr>
                <w:rFonts w:ascii="Georgia" w:hAnsi="Georgia"/>
              </w:rPr>
            </w:pPr>
            <w:r>
              <w:rPr>
                <w:rFonts w:ascii="Georgia" w:hAnsi="Georgia"/>
              </w:rPr>
              <w:t>2015-03-26</w:t>
            </w:r>
          </w:p>
        </w:tc>
        <w:tc>
          <w:tcPr>
            <w:tcW w:w="3260" w:type="dxa"/>
          </w:tcPr>
          <w:p w14:paraId="75F52646" w14:textId="06C6E460" w:rsidR="00A45439" w:rsidRDefault="00A45439" w:rsidP="00F35278">
            <w:pPr>
              <w:pStyle w:val="TableText"/>
              <w:tabs>
                <w:tab w:val="right" w:pos="3176"/>
              </w:tabs>
              <w:rPr>
                <w:rFonts w:ascii="Georgia" w:hAnsi="Georgia"/>
              </w:rPr>
            </w:pPr>
            <w:r>
              <w:rPr>
                <w:rFonts w:ascii="Georgia" w:hAnsi="Georgia"/>
              </w:rPr>
              <w:t>Uppdaterat dokument med korrekt versionsnummer för release av version 2</w:t>
            </w:r>
            <w:r w:rsidR="00EF1A3B">
              <w:rPr>
                <w:rFonts w:ascii="Georgia" w:hAnsi="Georgia"/>
              </w:rPr>
              <w:t>.0</w:t>
            </w:r>
            <w:r>
              <w:rPr>
                <w:rFonts w:ascii="Georgia" w:hAnsi="Georgia"/>
              </w:rPr>
              <w:t xml:space="preserve"> av tjänstekontrakt. </w:t>
            </w:r>
          </w:p>
        </w:tc>
        <w:tc>
          <w:tcPr>
            <w:tcW w:w="1559" w:type="dxa"/>
          </w:tcPr>
          <w:p w14:paraId="58CA37ED" w14:textId="0F36FBBA" w:rsidR="00A45439" w:rsidRDefault="006C58AA" w:rsidP="0039481C">
            <w:pPr>
              <w:pStyle w:val="TableText"/>
              <w:rPr>
                <w:rFonts w:ascii="Georgia" w:hAnsi="Georgia"/>
              </w:rPr>
            </w:pPr>
            <w:r w:rsidRPr="006C58AA">
              <w:rPr>
                <w:rFonts w:ascii="Georgia" w:hAnsi="Georgia"/>
              </w:rPr>
              <w:t>Oskar Thunman</w:t>
            </w:r>
          </w:p>
        </w:tc>
        <w:tc>
          <w:tcPr>
            <w:tcW w:w="1418" w:type="dxa"/>
          </w:tcPr>
          <w:p w14:paraId="60D05989" w14:textId="77777777" w:rsidR="00A45439" w:rsidRPr="000C2908" w:rsidRDefault="00A45439" w:rsidP="0039481C">
            <w:pPr>
              <w:pStyle w:val="TableText"/>
              <w:rPr>
                <w:rFonts w:ascii="Georgia" w:hAnsi="Georgia"/>
              </w:rPr>
            </w:pPr>
          </w:p>
        </w:tc>
      </w:tr>
      <w:tr w:rsidR="006C58AA" w:rsidRPr="000C2908" w14:paraId="15DE28B0" w14:textId="77777777" w:rsidTr="000C2908">
        <w:tc>
          <w:tcPr>
            <w:tcW w:w="1304" w:type="dxa"/>
          </w:tcPr>
          <w:p w14:paraId="13639699" w14:textId="06CBB232" w:rsidR="006C58AA" w:rsidRDefault="006C58AA" w:rsidP="0039481C">
            <w:pPr>
              <w:pStyle w:val="TableText"/>
              <w:rPr>
                <w:rFonts w:ascii="Georgia" w:hAnsi="Georgia"/>
                <w:color w:val="008000"/>
              </w:rPr>
            </w:pPr>
            <w:r>
              <w:rPr>
                <w:rFonts w:ascii="Georgia" w:hAnsi="Georgia"/>
                <w:color w:val="008000"/>
              </w:rPr>
              <w:t>2.0.0</w:t>
            </w:r>
          </w:p>
        </w:tc>
        <w:tc>
          <w:tcPr>
            <w:tcW w:w="992" w:type="dxa"/>
          </w:tcPr>
          <w:p w14:paraId="6E951803" w14:textId="4F7FDBDD" w:rsidR="006C58AA" w:rsidRDefault="006C58AA" w:rsidP="0039481C">
            <w:pPr>
              <w:pStyle w:val="TableText"/>
              <w:rPr>
                <w:color w:val="000000"/>
              </w:rPr>
            </w:pPr>
            <w:r>
              <w:rPr>
                <w:color w:val="000000"/>
              </w:rPr>
              <w:t>8</w:t>
            </w:r>
          </w:p>
        </w:tc>
        <w:tc>
          <w:tcPr>
            <w:tcW w:w="1560" w:type="dxa"/>
          </w:tcPr>
          <w:p w14:paraId="68C72047" w14:textId="0955966A" w:rsidR="006C58AA" w:rsidRDefault="006C58AA" w:rsidP="0039481C">
            <w:pPr>
              <w:pStyle w:val="TableText"/>
              <w:rPr>
                <w:rFonts w:ascii="Georgia" w:hAnsi="Georgia"/>
              </w:rPr>
            </w:pPr>
            <w:r>
              <w:rPr>
                <w:rFonts w:ascii="Georgia" w:hAnsi="Georgia"/>
              </w:rPr>
              <w:t>2015-03-31</w:t>
            </w:r>
          </w:p>
        </w:tc>
        <w:tc>
          <w:tcPr>
            <w:tcW w:w="3260" w:type="dxa"/>
          </w:tcPr>
          <w:p w14:paraId="3293C198" w14:textId="77777777" w:rsidR="006C58AA" w:rsidRDefault="006C58AA" w:rsidP="00F35278">
            <w:pPr>
              <w:pStyle w:val="TableText"/>
              <w:tabs>
                <w:tab w:val="right" w:pos="3176"/>
              </w:tabs>
              <w:rPr>
                <w:rFonts w:ascii="Georgia" w:hAnsi="Georgia"/>
              </w:rPr>
            </w:pPr>
            <w:r>
              <w:rPr>
                <w:rFonts w:ascii="Georgia" w:hAnsi="Georgia"/>
              </w:rPr>
              <w:t xml:space="preserve">Förtydligat interaktionsmönster </w:t>
            </w:r>
            <w:r>
              <w:rPr>
                <w:rFonts w:ascii="Georgia" w:hAnsi="Georgia"/>
              </w:rPr>
              <w:lastRenderedPageBreak/>
              <w:t xml:space="preserve">och </w:t>
            </w:r>
            <w:proofErr w:type="gramStart"/>
            <w:r>
              <w:rPr>
                <w:rFonts w:ascii="Georgia" w:hAnsi="Georgia"/>
              </w:rPr>
              <w:t>organisationshierarkier .</w:t>
            </w:r>
            <w:proofErr w:type="gramEnd"/>
            <w:r>
              <w:rPr>
                <w:rFonts w:ascii="Georgia" w:hAnsi="Georgia"/>
              </w:rPr>
              <w:t xml:space="preserve"> </w:t>
            </w:r>
          </w:p>
          <w:p w14:paraId="3A2E20EE" w14:textId="311A9EA1" w:rsidR="006C58AA" w:rsidRDefault="006C58AA" w:rsidP="006C58AA">
            <w:pPr>
              <w:pStyle w:val="TableText"/>
              <w:tabs>
                <w:tab w:val="right" w:pos="3176"/>
              </w:tabs>
              <w:rPr>
                <w:rFonts w:ascii="Georgia" w:hAnsi="Georgia"/>
              </w:rPr>
            </w:pPr>
            <w:r>
              <w:rPr>
                <w:rFonts w:ascii="Georgia" w:hAnsi="Georgia"/>
              </w:rPr>
              <w:t xml:space="preserve">Ändrat namn på </w:t>
            </w:r>
            <w:proofErr w:type="gramStart"/>
            <w:r>
              <w:rPr>
                <w:rFonts w:ascii="Georgia" w:hAnsi="Georgia"/>
              </w:rPr>
              <w:t xml:space="preserve">attributet  </w:t>
            </w:r>
            <w:proofErr w:type="spellStart"/>
            <w:r>
              <w:rPr>
                <w:rFonts w:ascii="Georgia" w:hAnsi="Georgia"/>
              </w:rPr>
              <w:t>MeasureIdVersionIndependant</w:t>
            </w:r>
            <w:proofErr w:type="spellEnd"/>
            <w:proofErr w:type="gramEnd"/>
            <w:r>
              <w:rPr>
                <w:rFonts w:ascii="Georgia" w:hAnsi="Georgia"/>
              </w:rPr>
              <w:t xml:space="preserve"> till </w:t>
            </w:r>
            <w:proofErr w:type="spellStart"/>
            <w:r>
              <w:rPr>
                <w:rFonts w:ascii="Georgia" w:hAnsi="Georgia"/>
              </w:rPr>
              <w:t>MeasureId</w:t>
            </w:r>
            <w:proofErr w:type="spellEnd"/>
            <w:r>
              <w:rPr>
                <w:rFonts w:ascii="Georgia" w:hAnsi="Georgia"/>
              </w:rPr>
              <w:t xml:space="preserve">, tagit bort attributet </w:t>
            </w:r>
            <w:proofErr w:type="spellStart"/>
            <w:r>
              <w:rPr>
                <w:rFonts w:ascii="Georgia" w:hAnsi="Georgia"/>
              </w:rPr>
              <w:t>MeasureIdVersionDependant</w:t>
            </w:r>
            <w:proofErr w:type="spellEnd"/>
            <w:r>
              <w:rPr>
                <w:rFonts w:ascii="Georgia" w:hAnsi="Georgia"/>
              </w:rPr>
              <w:t xml:space="preserve">.   Ändrat </w:t>
            </w:r>
            <w:proofErr w:type="spellStart"/>
            <w:r>
              <w:rPr>
                <w:rFonts w:ascii="Georgia" w:hAnsi="Georgia"/>
              </w:rPr>
              <w:t>kardinalitet</w:t>
            </w:r>
            <w:proofErr w:type="spellEnd"/>
            <w:r>
              <w:rPr>
                <w:rFonts w:ascii="Georgia" w:hAnsi="Georgia"/>
              </w:rPr>
              <w:t xml:space="preserve"> för </w:t>
            </w:r>
            <w:proofErr w:type="spellStart"/>
            <w:r>
              <w:rPr>
                <w:rFonts w:ascii="Georgia" w:hAnsi="Georgia"/>
              </w:rPr>
              <w:t>MeasureId</w:t>
            </w:r>
            <w:proofErr w:type="spellEnd"/>
            <w:r>
              <w:rPr>
                <w:rFonts w:ascii="Georgia" w:hAnsi="Georgia"/>
              </w:rPr>
              <w:t xml:space="preserve"> i begäran till 1</w:t>
            </w:r>
            <w:proofErr w:type="gramStart"/>
            <w:r>
              <w:rPr>
                <w:rFonts w:ascii="Georgia" w:hAnsi="Georgia"/>
              </w:rPr>
              <w:t>..</w:t>
            </w:r>
            <w:proofErr w:type="gramEnd"/>
            <w:r>
              <w:rPr>
                <w:rFonts w:ascii="Georgia" w:hAnsi="Georgia"/>
              </w:rPr>
              <w:t xml:space="preserve">*. tagit bort attributet </w:t>
            </w:r>
            <w:proofErr w:type="spellStart"/>
            <w:r>
              <w:rPr>
                <w:rFonts w:ascii="Georgia" w:hAnsi="Georgia"/>
              </w:rPr>
              <w:t>method</w:t>
            </w:r>
            <w:proofErr w:type="spellEnd"/>
            <w:r>
              <w:rPr>
                <w:rFonts w:ascii="Georgia" w:hAnsi="Georgia"/>
              </w:rPr>
              <w:t xml:space="preserve"> samt ändrat datatypen för </w:t>
            </w:r>
            <w:proofErr w:type="spellStart"/>
            <w:r>
              <w:rPr>
                <w:rFonts w:ascii="Georgia" w:hAnsi="Georgia"/>
              </w:rPr>
              <w:t>value</w:t>
            </w:r>
            <w:proofErr w:type="spellEnd"/>
            <w:r>
              <w:rPr>
                <w:rFonts w:ascii="Georgia" w:hAnsi="Georgia"/>
              </w:rPr>
              <w:t xml:space="preserve"> från </w:t>
            </w:r>
            <w:proofErr w:type="spellStart"/>
            <w:r>
              <w:rPr>
                <w:rFonts w:ascii="Georgia" w:hAnsi="Georgia"/>
              </w:rPr>
              <w:t>PQType</w:t>
            </w:r>
            <w:proofErr w:type="spellEnd"/>
            <w:r>
              <w:rPr>
                <w:rFonts w:ascii="Georgia" w:hAnsi="Georgia"/>
              </w:rPr>
              <w:t xml:space="preserve"> till double. </w:t>
            </w:r>
          </w:p>
        </w:tc>
        <w:tc>
          <w:tcPr>
            <w:tcW w:w="1559" w:type="dxa"/>
          </w:tcPr>
          <w:p w14:paraId="16B21BD6" w14:textId="0495592F" w:rsidR="006C58AA" w:rsidRDefault="006C58AA" w:rsidP="0039481C">
            <w:pPr>
              <w:pStyle w:val="TableText"/>
              <w:rPr>
                <w:rFonts w:ascii="Georgia" w:hAnsi="Georgia"/>
              </w:rPr>
            </w:pPr>
            <w:r w:rsidRPr="006C58AA">
              <w:rPr>
                <w:rFonts w:ascii="Georgia" w:hAnsi="Georgia"/>
              </w:rPr>
              <w:lastRenderedPageBreak/>
              <w:t>Oskar Thunman</w:t>
            </w:r>
          </w:p>
        </w:tc>
        <w:tc>
          <w:tcPr>
            <w:tcW w:w="1418" w:type="dxa"/>
          </w:tcPr>
          <w:p w14:paraId="49E29E42" w14:textId="20ABF6FF" w:rsidR="006C58AA" w:rsidRPr="000C2908" w:rsidRDefault="005066BE" w:rsidP="0039481C">
            <w:pPr>
              <w:pStyle w:val="TableText"/>
              <w:rPr>
                <w:rFonts w:ascii="Georgia" w:hAnsi="Georgia"/>
              </w:rPr>
            </w:pPr>
            <w:ins w:id="6" w:author="Oskar Thunman" w:date="2015-04-02T10:55:00Z">
              <w:r>
                <w:rPr>
                  <w:rFonts w:ascii="Georgia" w:hAnsi="Georgia"/>
                </w:rPr>
                <w:t xml:space="preserve">Jiri </w:t>
              </w:r>
              <w:r>
                <w:rPr>
                  <w:rFonts w:ascii="Georgia" w:hAnsi="Georgia"/>
                </w:rPr>
                <w:lastRenderedPageBreak/>
                <w:t>Uosukainen</w:t>
              </w:r>
            </w:ins>
          </w:p>
        </w:tc>
      </w:tr>
      <w:tr w:rsidR="005066BE" w:rsidRPr="000C2908" w14:paraId="4BF22778" w14:textId="77777777" w:rsidTr="000C2908">
        <w:trPr>
          <w:ins w:id="7" w:author="Oskar Thunman" w:date="2015-04-02T10:55:00Z"/>
        </w:trPr>
        <w:tc>
          <w:tcPr>
            <w:tcW w:w="1304" w:type="dxa"/>
          </w:tcPr>
          <w:p w14:paraId="39F2BFA9" w14:textId="293C0E83" w:rsidR="005066BE" w:rsidRDefault="005066BE" w:rsidP="0039481C">
            <w:pPr>
              <w:pStyle w:val="TableText"/>
              <w:rPr>
                <w:ins w:id="8" w:author="Oskar Thunman" w:date="2015-04-02T10:55:00Z"/>
                <w:rFonts w:ascii="Georgia" w:hAnsi="Georgia"/>
                <w:color w:val="008000"/>
              </w:rPr>
            </w:pPr>
            <w:ins w:id="9" w:author="Oskar Thunman" w:date="2015-04-02T10:55:00Z">
              <w:r>
                <w:rPr>
                  <w:rFonts w:ascii="Georgia" w:hAnsi="Georgia"/>
                  <w:color w:val="008000"/>
                </w:rPr>
                <w:lastRenderedPageBreak/>
                <w:t>2.0.0</w:t>
              </w:r>
            </w:ins>
          </w:p>
        </w:tc>
        <w:tc>
          <w:tcPr>
            <w:tcW w:w="992" w:type="dxa"/>
          </w:tcPr>
          <w:p w14:paraId="30AF7B7B" w14:textId="4AA8D519" w:rsidR="005066BE" w:rsidRDefault="005066BE" w:rsidP="0039481C">
            <w:pPr>
              <w:pStyle w:val="TableText"/>
              <w:rPr>
                <w:ins w:id="10" w:author="Oskar Thunman" w:date="2015-04-02T10:55:00Z"/>
                <w:color w:val="000000"/>
              </w:rPr>
            </w:pPr>
            <w:ins w:id="11" w:author="Oskar Thunman" w:date="2015-04-02T10:55:00Z">
              <w:r>
                <w:rPr>
                  <w:color w:val="000000"/>
                </w:rPr>
                <w:t>9</w:t>
              </w:r>
            </w:ins>
          </w:p>
        </w:tc>
        <w:tc>
          <w:tcPr>
            <w:tcW w:w="1560" w:type="dxa"/>
          </w:tcPr>
          <w:p w14:paraId="5720E34A" w14:textId="4834118C" w:rsidR="005066BE" w:rsidRDefault="005066BE" w:rsidP="0039481C">
            <w:pPr>
              <w:pStyle w:val="TableText"/>
              <w:rPr>
                <w:ins w:id="12" w:author="Oskar Thunman" w:date="2015-04-02T10:55:00Z"/>
                <w:rFonts w:ascii="Georgia" w:hAnsi="Georgia"/>
              </w:rPr>
            </w:pPr>
            <w:ins w:id="13" w:author="Oskar Thunman" w:date="2015-04-02T10:55:00Z">
              <w:r>
                <w:rPr>
                  <w:rFonts w:ascii="Georgia" w:hAnsi="Georgia"/>
                </w:rPr>
                <w:t>2015-04-02</w:t>
              </w:r>
            </w:ins>
          </w:p>
        </w:tc>
        <w:tc>
          <w:tcPr>
            <w:tcW w:w="3260" w:type="dxa"/>
          </w:tcPr>
          <w:p w14:paraId="23BC8446" w14:textId="69EED4B2" w:rsidR="005066BE" w:rsidRDefault="005066BE" w:rsidP="005066BE">
            <w:pPr>
              <w:pStyle w:val="TableText"/>
              <w:tabs>
                <w:tab w:val="right" w:pos="3176"/>
              </w:tabs>
              <w:rPr>
                <w:ins w:id="14" w:author="Oskar Thunman" w:date="2015-04-02T10:55:00Z"/>
                <w:rFonts w:ascii="Georgia" w:hAnsi="Georgia"/>
              </w:rPr>
            </w:pPr>
            <w:proofErr w:type="gramStart"/>
            <w:ins w:id="15" w:author="Oskar Thunman" w:date="2015-04-02T10:56:00Z">
              <w:r>
                <w:rPr>
                  <w:rFonts w:ascii="Georgia" w:hAnsi="Georgia"/>
                </w:rPr>
                <w:t xml:space="preserve">Rättat </w:t>
              </w:r>
            </w:ins>
            <w:ins w:id="16" w:author="Oskar Thunman" w:date="2015-04-02T10:55:00Z">
              <w:r>
                <w:rPr>
                  <w:rFonts w:ascii="Georgia" w:hAnsi="Georgia"/>
                </w:rPr>
                <w:t xml:space="preserve"> </w:t>
              </w:r>
            </w:ins>
            <w:ins w:id="17" w:author="Oskar Thunman" w:date="2015-04-02T10:56:00Z">
              <w:r>
                <w:rPr>
                  <w:rFonts w:ascii="Georgia" w:hAnsi="Georgia"/>
                </w:rPr>
                <w:t>avvikelser</w:t>
              </w:r>
              <w:proofErr w:type="gramEnd"/>
              <w:r>
                <w:rPr>
                  <w:rFonts w:ascii="Georgia" w:hAnsi="Georgia"/>
                </w:rPr>
                <w:t xml:space="preserve"> mot schemat gällande datatyper och attributnamn.  </w:t>
              </w:r>
            </w:ins>
            <w:ins w:id="18" w:author="Oskar Thunman" w:date="2015-04-02T10:57:00Z">
              <w:r>
                <w:rPr>
                  <w:rFonts w:ascii="Georgia" w:hAnsi="Georgia"/>
                </w:rPr>
                <w:t>Gjort</w:t>
              </w:r>
            </w:ins>
            <w:ins w:id="19" w:author="Oskar Thunman" w:date="2015-04-02T10:56:00Z">
              <w:r>
                <w:rPr>
                  <w:rFonts w:ascii="Georgia" w:hAnsi="Georgia"/>
                </w:rPr>
                <w:t xml:space="preserve"> </w:t>
              </w:r>
            </w:ins>
            <w:proofErr w:type="spellStart"/>
            <w:ins w:id="20" w:author="Oskar Thunman" w:date="2015-04-02T10:57:00Z">
              <w:r>
                <w:rPr>
                  <w:rFonts w:ascii="Georgia" w:hAnsi="Georgia"/>
                </w:rPr>
                <w:t>OrganizationName</w:t>
              </w:r>
              <w:proofErr w:type="spellEnd"/>
              <w:r>
                <w:rPr>
                  <w:rFonts w:ascii="Georgia" w:hAnsi="Georgia"/>
                </w:rPr>
                <w:t xml:space="preserve"> = 1</w:t>
              </w:r>
              <w:proofErr w:type="gramStart"/>
              <w:r>
                <w:rPr>
                  <w:rFonts w:ascii="Georgia" w:hAnsi="Georgia"/>
                </w:rPr>
                <w:t>..</w:t>
              </w:r>
              <w:proofErr w:type="gramEnd"/>
              <w:r>
                <w:rPr>
                  <w:rFonts w:ascii="Georgia" w:hAnsi="Georgia"/>
                </w:rPr>
                <w:t xml:space="preserve">1 </w:t>
              </w:r>
            </w:ins>
            <w:ins w:id="21" w:author="Oskar Thunman" w:date="2015-04-02T10:58:00Z">
              <w:r>
                <w:rPr>
                  <w:rFonts w:ascii="Georgia" w:hAnsi="Georgia"/>
                </w:rPr>
                <w:t xml:space="preserve">, angett </w:t>
              </w:r>
              <w:proofErr w:type="spellStart"/>
              <w:r>
                <w:rPr>
                  <w:rFonts w:ascii="Georgia" w:hAnsi="Georgia"/>
                </w:rPr>
                <w:t>root</w:t>
              </w:r>
              <w:proofErr w:type="spellEnd"/>
              <w:r>
                <w:rPr>
                  <w:rFonts w:ascii="Georgia" w:hAnsi="Georgia"/>
                </w:rPr>
                <w:t xml:space="preserve"> för </w:t>
              </w:r>
              <w:proofErr w:type="spellStart"/>
              <w:r>
                <w:rPr>
                  <w:rFonts w:ascii="Georgia" w:hAnsi="Georgia"/>
                </w:rPr>
                <w:t>MeasureId</w:t>
              </w:r>
              <w:proofErr w:type="spellEnd"/>
              <w:r>
                <w:rPr>
                  <w:rFonts w:ascii="Georgia" w:hAnsi="Georgia"/>
                </w:rPr>
                <w:t xml:space="preserve">. </w:t>
              </w:r>
              <w:proofErr w:type="spellStart"/>
              <w:r>
                <w:rPr>
                  <w:rFonts w:ascii="Georgia" w:hAnsi="Georgia"/>
                </w:rPr>
                <w:t>Förtyligat</w:t>
              </w:r>
              <w:proofErr w:type="spellEnd"/>
              <w:r>
                <w:rPr>
                  <w:rFonts w:ascii="Georgia" w:hAnsi="Georgia"/>
                </w:rPr>
                <w:t xml:space="preserve"> </w:t>
              </w:r>
              <w:proofErr w:type="spellStart"/>
              <w:r>
                <w:rPr>
                  <w:rFonts w:ascii="Georgia" w:hAnsi="Georgia"/>
                </w:rPr>
                <w:t>domönens</w:t>
              </w:r>
              <w:proofErr w:type="spellEnd"/>
              <w:r>
                <w:rPr>
                  <w:rFonts w:ascii="Georgia" w:hAnsi="Georgia"/>
                </w:rPr>
                <w:t xml:space="preserve"> krav på producent</w:t>
              </w:r>
            </w:ins>
            <w:ins w:id="22" w:author="Oskar Thunman" w:date="2015-04-02T10:59:00Z">
              <w:r>
                <w:rPr>
                  <w:rFonts w:ascii="Georgia" w:hAnsi="Georgia"/>
                </w:rPr>
                <w:t>er</w:t>
              </w:r>
            </w:ins>
            <w:ins w:id="23" w:author="Oskar Thunman" w:date="2015-04-02T10:58:00Z">
              <w:r>
                <w:rPr>
                  <w:rFonts w:ascii="Georgia" w:hAnsi="Georgia"/>
                </w:rPr>
                <w:t xml:space="preserve"> och konsument</w:t>
              </w:r>
            </w:ins>
            <w:ins w:id="24" w:author="Oskar Thunman" w:date="2015-04-02T10:59:00Z">
              <w:r>
                <w:rPr>
                  <w:rFonts w:ascii="Georgia" w:hAnsi="Georgia"/>
                </w:rPr>
                <w:t>er</w:t>
              </w:r>
            </w:ins>
            <w:ins w:id="25" w:author="Oskar Thunman" w:date="2015-04-02T10:58:00Z">
              <w:r>
                <w:rPr>
                  <w:rFonts w:ascii="Georgia" w:hAnsi="Georgia"/>
                </w:rPr>
                <w:t xml:space="preserve">. </w:t>
              </w:r>
            </w:ins>
          </w:p>
        </w:tc>
        <w:tc>
          <w:tcPr>
            <w:tcW w:w="1559" w:type="dxa"/>
          </w:tcPr>
          <w:p w14:paraId="122B249C" w14:textId="6D30EA3C" w:rsidR="005066BE" w:rsidRPr="006C58AA" w:rsidRDefault="005066BE" w:rsidP="0039481C">
            <w:pPr>
              <w:pStyle w:val="TableText"/>
              <w:rPr>
                <w:ins w:id="26" w:author="Oskar Thunman" w:date="2015-04-02T10:55:00Z"/>
                <w:rFonts w:ascii="Georgia" w:hAnsi="Georgia"/>
              </w:rPr>
            </w:pPr>
            <w:ins w:id="27" w:author="Oskar Thunman" w:date="2015-04-02T10:55:00Z">
              <w:r w:rsidRPr="006C58AA">
                <w:rPr>
                  <w:rFonts w:ascii="Georgia" w:hAnsi="Georgia"/>
                </w:rPr>
                <w:t>Oskar Thunman</w:t>
              </w:r>
            </w:ins>
          </w:p>
        </w:tc>
        <w:tc>
          <w:tcPr>
            <w:tcW w:w="1418" w:type="dxa"/>
          </w:tcPr>
          <w:p w14:paraId="1C282A79" w14:textId="77777777" w:rsidR="005066BE" w:rsidRPr="000C2908" w:rsidRDefault="005066BE" w:rsidP="0039481C">
            <w:pPr>
              <w:pStyle w:val="TableText"/>
              <w:rPr>
                <w:ins w:id="28" w:author="Oskar Thunman" w:date="2015-04-02T10:55:00Z"/>
                <w:rFonts w:ascii="Georgia" w:hAnsi="Georgia"/>
              </w:rPr>
            </w:pPr>
          </w:p>
        </w:tc>
      </w:tr>
    </w:tbl>
    <w:p w14:paraId="6DB30119" w14:textId="6976BB5C"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B16FDD" w:rsidRPr="000C2908" w14:paraId="325614C7" w14:textId="77777777" w:rsidTr="000C2908">
        <w:tc>
          <w:tcPr>
            <w:tcW w:w="964" w:type="dxa"/>
          </w:tcPr>
          <w:p w14:paraId="09FD89D6" w14:textId="0A889714" w:rsidR="00B16FDD" w:rsidRPr="000C2908" w:rsidRDefault="00B16FDD" w:rsidP="0039481C">
            <w:pPr>
              <w:pStyle w:val="TableText"/>
              <w:rPr>
                <w:rFonts w:ascii="Georgia" w:hAnsi="Georgia"/>
              </w:rPr>
            </w:pPr>
            <w:r w:rsidRPr="005F2D3D">
              <w:rPr>
                <w:color w:val="000000"/>
              </w:rPr>
              <w:t>R1</w:t>
            </w:r>
          </w:p>
        </w:tc>
        <w:tc>
          <w:tcPr>
            <w:tcW w:w="2183" w:type="dxa"/>
          </w:tcPr>
          <w:p w14:paraId="5E9D8C77" w14:textId="09CEC607" w:rsidR="00B16FDD" w:rsidRPr="000C2908" w:rsidRDefault="00B16FDD" w:rsidP="0039481C">
            <w:pPr>
              <w:pStyle w:val="TableText"/>
              <w:rPr>
                <w:rFonts w:ascii="Georgia" w:hAnsi="Georgia"/>
              </w:rPr>
            </w:pPr>
            <w:proofErr w:type="spellStart"/>
            <w:r w:rsidRPr="005F2D3D">
              <w:rPr>
                <w:color w:val="000000"/>
              </w:rPr>
              <w:t>Arkitekturella</w:t>
            </w:r>
            <w:proofErr w:type="spellEnd"/>
            <w:r w:rsidRPr="005F2D3D">
              <w:rPr>
                <w:color w:val="000000"/>
              </w:rPr>
              <w:t xml:space="preserve"> beslut – </w:t>
            </w:r>
            <w:r w:rsidRPr="005F2D3D">
              <w:rPr>
                <w:color w:val="000000"/>
              </w:rPr>
              <w:fldChar w:fldCharType="begin"/>
            </w:r>
            <w:r w:rsidRPr="005F2D3D">
              <w:rPr>
                <w:color w:val="000000"/>
              </w:rPr>
              <w:instrText xml:space="preserve"> TITLE  \* MERGEFORMAT </w:instrText>
            </w:r>
            <w:r w:rsidRPr="005F2D3D">
              <w:rPr>
                <w:color w:val="000000"/>
              </w:rPr>
              <w:fldChar w:fldCharType="separate"/>
            </w:r>
            <w:r>
              <w:rPr>
                <w:color w:val="000000"/>
              </w:rPr>
              <w:t>Beräknade kvalitetsindikatorer</w:t>
            </w:r>
            <w:r w:rsidRPr="005F2D3D">
              <w:rPr>
                <w:color w:val="000000"/>
              </w:rPr>
              <w:fldChar w:fldCharType="end"/>
            </w:r>
          </w:p>
        </w:tc>
        <w:tc>
          <w:tcPr>
            <w:tcW w:w="3181" w:type="dxa"/>
          </w:tcPr>
          <w:p w14:paraId="5D229422" w14:textId="0EA0CCAA" w:rsidR="00B16FDD" w:rsidRPr="000C2908" w:rsidRDefault="00B16FDD" w:rsidP="0039481C">
            <w:pPr>
              <w:pStyle w:val="TableText"/>
              <w:rPr>
                <w:rFonts w:ascii="Georgia" w:hAnsi="Georgia"/>
              </w:rPr>
            </w:pPr>
            <w:r w:rsidRPr="005F2D3D">
              <w:rPr>
                <w:color w:val="000000"/>
              </w:rPr>
              <w:t>Obligatoriskt</w:t>
            </w:r>
          </w:p>
        </w:tc>
        <w:tc>
          <w:tcPr>
            <w:tcW w:w="3765" w:type="dxa"/>
          </w:tcPr>
          <w:p w14:paraId="1299D391" w14:textId="0B220197" w:rsidR="00B16FDD" w:rsidRPr="000C2908" w:rsidRDefault="00B16FDD" w:rsidP="0039481C">
            <w:pPr>
              <w:pStyle w:val="TableText"/>
              <w:rPr>
                <w:rFonts w:ascii="Georgia" w:hAnsi="Georgia"/>
              </w:rPr>
            </w:pPr>
            <w:r w:rsidRPr="005F2D3D">
              <w:rPr>
                <w:color w:val="000000"/>
              </w:rPr>
              <w:t>Plats där dokumentet finns</w:t>
            </w:r>
          </w:p>
        </w:tc>
      </w:tr>
      <w:tr w:rsidR="00B16FDD" w:rsidRPr="000C2908" w14:paraId="0C18DF95" w14:textId="77777777" w:rsidTr="000C2908">
        <w:tc>
          <w:tcPr>
            <w:tcW w:w="964" w:type="dxa"/>
          </w:tcPr>
          <w:p w14:paraId="2B67EB7D" w14:textId="4E974760" w:rsidR="00B16FDD" w:rsidRPr="000C2908" w:rsidRDefault="00B16FDD" w:rsidP="0039481C">
            <w:pPr>
              <w:pStyle w:val="TableText"/>
              <w:rPr>
                <w:rFonts w:ascii="Georgia" w:hAnsi="Georgia"/>
              </w:rPr>
            </w:pPr>
            <w:r w:rsidRPr="005F2D3D">
              <w:rPr>
                <w:color w:val="000000"/>
              </w:rPr>
              <w:t>R2</w:t>
            </w:r>
          </w:p>
        </w:tc>
        <w:tc>
          <w:tcPr>
            <w:tcW w:w="2183" w:type="dxa"/>
          </w:tcPr>
          <w:p w14:paraId="4CC1E20B" w14:textId="5D79F9E4" w:rsidR="00B16FDD" w:rsidRPr="000C2908" w:rsidRDefault="00B16FDD" w:rsidP="0039481C">
            <w:pPr>
              <w:pStyle w:val="TableText"/>
              <w:rPr>
                <w:rFonts w:ascii="Georgia" w:hAnsi="Georgia"/>
              </w:rPr>
            </w:pPr>
            <w:proofErr w:type="spellStart"/>
            <w:r w:rsidRPr="005F2D3D">
              <w:rPr>
                <w:color w:val="000000"/>
              </w:rPr>
              <w:t>RIVTA</w:t>
            </w:r>
            <w:proofErr w:type="spellEnd"/>
            <w:r w:rsidRPr="005F2D3D">
              <w:rPr>
                <w:color w:val="000000"/>
              </w:rPr>
              <w:t xml:space="preserve"> flera dokument</w:t>
            </w:r>
          </w:p>
        </w:tc>
        <w:tc>
          <w:tcPr>
            <w:tcW w:w="3181" w:type="dxa"/>
          </w:tcPr>
          <w:p w14:paraId="45098C59" w14:textId="3038521A" w:rsidR="00B16FDD" w:rsidRPr="000C2908" w:rsidRDefault="00B16FDD" w:rsidP="0039481C">
            <w:pPr>
              <w:pStyle w:val="TableText"/>
              <w:rPr>
                <w:rFonts w:ascii="Georgia" w:hAnsi="Georgia"/>
              </w:rPr>
            </w:pPr>
            <w:r w:rsidRPr="005F2D3D">
              <w:rPr>
                <w:color w:val="000000"/>
              </w:rPr>
              <w:t>Finns på Webben</w:t>
            </w:r>
          </w:p>
        </w:tc>
        <w:tc>
          <w:tcPr>
            <w:tcW w:w="3765" w:type="dxa"/>
          </w:tcPr>
          <w:p w14:paraId="1A5A0FB2" w14:textId="0A245463" w:rsidR="00B16FDD" w:rsidRPr="000C2908" w:rsidRDefault="004B0283" w:rsidP="0039481C">
            <w:pPr>
              <w:pStyle w:val="TableText"/>
              <w:rPr>
                <w:rFonts w:ascii="Georgia" w:hAnsi="Georgia"/>
              </w:rPr>
            </w:pPr>
            <w:hyperlink r:id="rId9" w:history="1">
              <w:r w:rsidR="00B16FDD" w:rsidRPr="005F2D3D">
                <w:rPr>
                  <w:rStyle w:val="Hyperlnk"/>
                  <w:color w:val="000000"/>
                </w:rPr>
                <w:t>http://www.cehis.se/arkitektur_och_regelverk/regelverk/</w:t>
              </w:r>
            </w:hyperlink>
            <w:r w:rsidR="00B16FDD" w:rsidRPr="005F2D3D">
              <w:rPr>
                <w:color w:val="000000"/>
              </w:rPr>
              <w:t xml:space="preserve"> </w:t>
            </w:r>
          </w:p>
        </w:tc>
      </w:tr>
      <w:tr w:rsidR="00B16FDD" w:rsidRPr="000C2908" w14:paraId="6482381C" w14:textId="77777777" w:rsidTr="000C2908">
        <w:tc>
          <w:tcPr>
            <w:tcW w:w="964" w:type="dxa"/>
          </w:tcPr>
          <w:p w14:paraId="02E3F201" w14:textId="2EC60B58" w:rsidR="00B16FDD" w:rsidRPr="005F2D3D" w:rsidRDefault="00B16FDD" w:rsidP="0039481C">
            <w:pPr>
              <w:pStyle w:val="TableText"/>
              <w:rPr>
                <w:color w:val="000000"/>
              </w:rPr>
            </w:pPr>
            <w:r w:rsidRPr="005F2D3D">
              <w:rPr>
                <w:color w:val="000000"/>
              </w:rPr>
              <w:t>R3</w:t>
            </w:r>
          </w:p>
        </w:tc>
        <w:tc>
          <w:tcPr>
            <w:tcW w:w="2183" w:type="dxa"/>
          </w:tcPr>
          <w:p w14:paraId="7DC7B573" w14:textId="7EADFD57" w:rsidR="00B16FDD" w:rsidRPr="005F2D3D" w:rsidRDefault="00B16FDD" w:rsidP="0039481C">
            <w:pPr>
              <w:pStyle w:val="TableText"/>
              <w:rPr>
                <w:color w:val="000000"/>
              </w:rPr>
            </w:pPr>
            <w:r w:rsidRPr="005F2D3D">
              <w:rPr>
                <w:color w:val="000000"/>
              </w:rPr>
              <w:t>Informationsmodell för beräknade kvalitetsindikatorer</w:t>
            </w:r>
          </w:p>
        </w:tc>
        <w:tc>
          <w:tcPr>
            <w:tcW w:w="3181" w:type="dxa"/>
          </w:tcPr>
          <w:p w14:paraId="7188F99C" w14:textId="73DCF2A8" w:rsidR="00B16FDD" w:rsidRPr="005F2D3D" w:rsidRDefault="00B16FDD" w:rsidP="0039481C">
            <w:pPr>
              <w:pStyle w:val="TableText"/>
              <w:rPr>
                <w:color w:val="000000"/>
              </w:rPr>
            </w:pPr>
            <w:r w:rsidRPr="005F2D3D">
              <w:rPr>
                <w:color w:val="000000"/>
              </w:rPr>
              <w:t>Samma mapp som detta dokument</w:t>
            </w:r>
          </w:p>
        </w:tc>
        <w:tc>
          <w:tcPr>
            <w:tcW w:w="3765" w:type="dxa"/>
          </w:tcPr>
          <w:p w14:paraId="2EDCB7C1" w14:textId="7E560133" w:rsidR="00B16FDD" w:rsidRDefault="00B16FDD" w:rsidP="0039481C">
            <w:pPr>
              <w:pStyle w:val="TableText"/>
            </w:pPr>
            <w:r w:rsidRPr="005F2D3D">
              <w:rPr>
                <w:color w:val="000000"/>
              </w:rPr>
              <w:t>Informationsmodell för beräknade kvalitetsindikatorer</w:t>
            </w:r>
          </w:p>
        </w:tc>
      </w:tr>
      <w:tr w:rsidR="00B16FDD" w:rsidRPr="000C2908" w14:paraId="499EB525" w14:textId="77777777" w:rsidTr="000C2908">
        <w:tc>
          <w:tcPr>
            <w:tcW w:w="964" w:type="dxa"/>
          </w:tcPr>
          <w:p w14:paraId="3AA0D9D4" w14:textId="44791091" w:rsidR="00B16FDD" w:rsidRPr="005F2D3D" w:rsidRDefault="00B16FDD" w:rsidP="0039481C">
            <w:pPr>
              <w:pStyle w:val="TableText"/>
              <w:rPr>
                <w:color w:val="000000"/>
              </w:rPr>
            </w:pPr>
            <w:r w:rsidRPr="005F2D3D">
              <w:rPr>
                <w:color w:val="000000"/>
              </w:rPr>
              <w:t>R4</w:t>
            </w:r>
          </w:p>
        </w:tc>
        <w:tc>
          <w:tcPr>
            <w:tcW w:w="2183" w:type="dxa"/>
          </w:tcPr>
          <w:p w14:paraId="47D15E0D" w14:textId="737D5B12" w:rsidR="00B16FDD" w:rsidRPr="005F2D3D" w:rsidRDefault="00B16FDD" w:rsidP="0039481C">
            <w:pPr>
              <w:pStyle w:val="TableText"/>
              <w:rPr>
                <w:color w:val="000000"/>
              </w:rPr>
            </w:pPr>
            <w:proofErr w:type="spellStart"/>
            <w:r w:rsidRPr="005F2D3D">
              <w:rPr>
                <w:color w:val="000000"/>
              </w:rPr>
              <w:t>DeFactoKonventionerDatatyper</w:t>
            </w:r>
            <w:proofErr w:type="spellEnd"/>
          </w:p>
        </w:tc>
        <w:tc>
          <w:tcPr>
            <w:tcW w:w="3181" w:type="dxa"/>
          </w:tcPr>
          <w:p w14:paraId="4611FB54" w14:textId="2B1BBDEC" w:rsidR="00B16FDD" w:rsidRPr="005F2D3D" w:rsidRDefault="00B16FDD" w:rsidP="0039481C">
            <w:pPr>
              <w:pStyle w:val="TableText"/>
              <w:rPr>
                <w:color w:val="000000"/>
              </w:rPr>
            </w:pPr>
            <w:r w:rsidRPr="005F2D3D">
              <w:rPr>
                <w:color w:val="000000"/>
              </w:rPr>
              <w:t>Samma mapp som detta dokument</w:t>
            </w:r>
          </w:p>
        </w:tc>
        <w:tc>
          <w:tcPr>
            <w:tcW w:w="3765" w:type="dxa"/>
          </w:tcPr>
          <w:p w14:paraId="3AE3A0DB" w14:textId="2F5069D5" w:rsidR="00B16FDD" w:rsidRDefault="005066BE" w:rsidP="005066BE">
            <w:pPr>
              <w:pStyle w:val="TableText"/>
            </w:pPr>
            <w:ins w:id="29" w:author="Oskar Thunman" w:date="2015-04-02T10:59:00Z">
              <w:r w:rsidRPr="005066BE">
                <w:rPr>
                  <w:color w:val="000000"/>
                </w:rPr>
                <w:t>Gemensamma_typer_v5.pdf</w:t>
              </w:r>
            </w:ins>
            <w:commentRangeStart w:id="30"/>
            <w:del w:id="31" w:author="Oskar Thunman" w:date="2015-04-02T10:59:00Z">
              <w:r w:rsidR="00B16FDD" w:rsidRPr="005F2D3D" w:rsidDel="005066BE">
                <w:rPr>
                  <w:color w:val="000000"/>
                </w:rPr>
                <w:delText>DeFactoKonventionerDatatyper.</w:delText>
              </w:r>
            </w:del>
            <w:ins w:id="32" w:author="Oskar Thunman" w:date="2015-04-02T10:59:00Z">
              <w:r w:rsidRPr="005F2D3D" w:rsidDel="005066BE">
                <w:rPr>
                  <w:color w:val="000000"/>
                </w:rPr>
                <w:t xml:space="preserve"> </w:t>
              </w:r>
            </w:ins>
            <w:del w:id="33" w:author="Oskar Thunman" w:date="2015-04-02T10:59:00Z">
              <w:r w:rsidR="00B16FDD" w:rsidRPr="005F2D3D" w:rsidDel="005066BE">
                <w:rPr>
                  <w:color w:val="000000"/>
                </w:rPr>
                <w:delText>doc</w:delText>
              </w:r>
              <w:commentRangeEnd w:id="30"/>
              <w:r w:rsidR="005778C0" w:rsidDel="005066BE">
                <w:rPr>
                  <w:rStyle w:val="Kommentarsreferens"/>
                  <w:rFonts w:ascii="Georgia" w:eastAsia="Calibri" w:hAnsi="Georgia"/>
                </w:rPr>
                <w:commentReference w:id="30"/>
              </w:r>
            </w:del>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34" w:name="_Toc357754843"/>
      <w:bookmarkStart w:id="35" w:name="_Toc243452541"/>
      <w:bookmarkStart w:id="36" w:name="_Toc288998005"/>
      <w:r>
        <w:t>Inledning</w:t>
      </w:r>
      <w:bookmarkEnd w:id="34"/>
      <w:bookmarkEnd w:id="35"/>
      <w:bookmarkEnd w:id="36"/>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B16FDD" w:rsidRPr="00B16FDD">
        <w:rPr>
          <w:b/>
          <w:color w:val="76923C" w:themeColor="accent3" w:themeShade="BF"/>
        </w:rPr>
        <w:t>followup</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B16FDD" w:rsidRPr="00B16FDD">
        <w:rPr>
          <w:b/>
          <w:color w:val="76923C" w:themeColor="accent3" w:themeShade="BF"/>
        </w:rPr>
        <w:t>groupoutcomes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B16FDD" w:rsidRPr="00B16FDD">
        <w:rPr>
          <w:b/>
          <w:color w:val="76923C" w:themeColor="accent3" w:themeShade="BF"/>
        </w:rPr>
        <w:t>qualityreporting</w:t>
      </w:r>
      <w:proofErr w:type="spellEnd"/>
      <w:r w:rsidRPr="00344F4D">
        <w:rPr>
          <w:color w:val="76923C" w:themeColor="accent3" w:themeShade="BF"/>
        </w:rPr>
        <w:fldChar w:fldCharType="end"/>
      </w:r>
    </w:p>
    <w:p w14:paraId="768E9367" w14:textId="73E4143F" w:rsidR="0039481C" w:rsidRDefault="0039481C" w:rsidP="0039481C">
      <w:r>
        <w:t xml:space="preserve">Den svenska benämningen är </w:t>
      </w:r>
      <w:r w:rsidRPr="00C06CCE">
        <w:rPr>
          <w:b/>
          <w:color w:val="76923C" w:themeColor="accent3" w:themeShade="BF"/>
        </w:rPr>
        <w:fldChar w:fldCharType="begin"/>
      </w:r>
      <w:r w:rsidRPr="00C06CCE">
        <w:rPr>
          <w:b/>
          <w:color w:val="76923C" w:themeColor="accent3" w:themeShade="BF"/>
        </w:rPr>
        <w:instrText xml:space="preserve"> DOCPROPERTY "svename" \* MERGEFORMAT </w:instrText>
      </w:r>
      <w:r w:rsidRPr="00C06CCE">
        <w:rPr>
          <w:b/>
          <w:color w:val="76923C" w:themeColor="accent3" w:themeShade="BF"/>
        </w:rPr>
        <w:fldChar w:fldCharType="separate"/>
      </w:r>
      <w:r w:rsidR="00C06CCE" w:rsidRPr="00C06CCE">
        <w:rPr>
          <w:b/>
          <w:color w:val="76923C" w:themeColor="accent3" w:themeShade="BF"/>
        </w:rPr>
        <w:t xml:space="preserve">uppföljning </w:t>
      </w:r>
      <w:proofErr w:type="spellStart"/>
      <w:proofErr w:type="gramStart"/>
      <w:r w:rsidR="00C06CCE" w:rsidRPr="00C06CCE">
        <w:rPr>
          <w:b/>
          <w:color w:val="76923C" w:themeColor="accent3" w:themeShade="BF"/>
        </w:rPr>
        <w:t>kärnprocess:hantera</w:t>
      </w:r>
      <w:proofErr w:type="spellEnd"/>
      <w:proofErr w:type="gramEnd"/>
      <w:r w:rsidR="00C06CCE" w:rsidRPr="00C06CCE">
        <w:rPr>
          <w:b/>
          <w:color w:val="76923C" w:themeColor="accent3" w:themeShade="BF"/>
        </w:rPr>
        <w:t xml:space="preserve"> utfall för </w:t>
      </w:r>
      <w:proofErr w:type="spellStart"/>
      <w:r w:rsidR="00C06CCE" w:rsidRPr="00C06CCE">
        <w:rPr>
          <w:b/>
          <w:color w:val="76923C" w:themeColor="accent3" w:themeShade="BF"/>
        </w:rPr>
        <w:t>grupper:kvalitetsrapportering</w:t>
      </w:r>
      <w:proofErr w:type="spellEnd"/>
      <w:r w:rsidRPr="00C06CCE">
        <w:rPr>
          <w:b/>
          <w:color w:val="76923C" w:themeColor="accent3" w:themeShade="BF"/>
        </w:rPr>
        <w:fldChar w:fldCharType="end"/>
      </w:r>
      <w:r>
        <w:t xml:space="preserve">. </w:t>
      </w:r>
    </w:p>
    <w:p w14:paraId="60E154ED" w14:textId="11A60513" w:rsidR="0039481C" w:rsidRPr="0077723D" w:rsidRDefault="0039481C" w:rsidP="00624C79">
      <w:pPr>
        <w:rPr>
          <w:color w:val="4F81BD" w:themeColor="accent1"/>
        </w:rPr>
      </w:pPr>
      <w:r>
        <w:t xml:space="preserve">Tjänstekontrakten är baserade på </w:t>
      </w:r>
      <w:proofErr w:type="spellStart"/>
      <w:r>
        <w:t>RIVTA</w:t>
      </w:r>
      <w:proofErr w:type="spellEnd"/>
      <w:r>
        <w:t xml:space="preserve"> 2.1 [R2] och reglerade genom </w:t>
      </w:r>
      <w:proofErr w:type="spellStart"/>
      <w:r>
        <w:t>arkitekturella</w:t>
      </w:r>
      <w:proofErr w:type="spellEnd"/>
      <w:r>
        <w:t xml:space="preserve"> beslut [R1] </w:t>
      </w:r>
    </w:p>
    <w:p w14:paraId="3F83E2D6" w14:textId="77777777" w:rsidR="0039481C" w:rsidRDefault="0039481C" w:rsidP="0039481C"/>
    <w:p w14:paraId="00FD9BCB" w14:textId="77777777" w:rsidR="00624C79" w:rsidRPr="00624C79" w:rsidRDefault="00624C79" w:rsidP="00624C79">
      <w:r w:rsidRPr="00624C79">
        <w:t xml:space="preserve">Syftet med denna tjänstekontraktsbeskrivning är att beskriva tjänstedomän och tjänstekontrakt för tillgängliggörandet av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1C4E726C" w14:textId="77777777" w:rsidR="00624C79" w:rsidRPr="00624C79" w:rsidRDefault="00624C79" w:rsidP="00624C79"/>
    <w:p w14:paraId="08884B24" w14:textId="77777777" w:rsidR="00624C79" w:rsidRPr="00624C79" w:rsidRDefault="00624C79" w:rsidP="00624C79">
      <w:r w:rsidRPr="00624C79">
        <w:rPr>
          <w:noProof/>
          <w:lang w:eastAsia="sv-SE"/>
        </w:rPr>
        <mc:AlternateContent>
          <mc:Choice Requires="wpg">
            <w:drawing>
              <wp:anchor distT="0" distB="0" distL="114300" distR="114300" simplePos="0" relativeHeight="251659264" behindDoc="0" locked="0" layoutInCell="1" allowOverlap="1" wp14:anchorId="7B2E57B4" wp14:editId="3BE787A2">
                <wp:simplePos x="0" y="0"/>
                <wp:positionH relativeFrom="column">
                  <wp:posOffset>0</wp:posOffset>
                </wp:positionH>
                <wp:positionV relativeFrom="paragraph">
                  <wp:posOffset>0</wp:posOffset>
                </wp:positionV>
                <wp:extent cx="1492250" cy="2514600"/>
                <wp:effectExtent l="50800" t="25400" r="82550" b="101600"/>
                <wp:wrapTight wrapText="bothSides">
                  <wp:wrapPolygon edited="0">
                    <wp:start x="-735" y="-218"/>
                    <wp:lineTo x="-735" y="22255"/>
                    <wp:lineTo x="19118" y="22255"/>
                    <wp:lineTo x="19486" y="22036"/>
                    <wp:lineTo x="22427" y="21164"/>
                    <wp:lineTo x="22427" y="11782"/>
                    <wp:lineTo x="21324" y="10691"/>
                    <wp:lineTo x="20957" y="10473"/>
                    <wp:lineTo x="22427" y="8727"/>
                    <wp:lineTo x="22427" y="6982"/>
                    <wp:lineTo x="20957" y="5018"/>
                    <wp:lineTo x="19486" y="3491"/>
                    <wp:lineTo x="19118" y="-218"/>
                    <wp:lineTo x="-735" y="-218"/>
                  </wp:wrapPolygon>
                </wp:wrapTight>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2514600"/>
                          <a:chOff x="1701" y="7355"/>
                          <a:chExt cx="2350" cy="3960"/>
                        </a:xfrm>
                      </wpg:grpSpPr>
                      <wps:wsp>
                        <wps:cNvPr id="14" name="Rektangel 8"/>
                        <wps:cNvSpPr>
                          <a:spLocks noChangeArrowheads="1"/>
                        </wps:cNvSpPr>
                        <wps:spPr bwMode="auto">
                          <a:xfrm>
                            <a:off x="1701" y="7355"/>
                            <a:ext cx="1980" cy="396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2EBEEADB" w14:textId="77777777" w:rsidR="004B0283" w:rsidRPr="000E114E" w:rsidDel="009B404E" w:rsidRDefault="004B0283" w:rsidP="00624C79">
                              <w:pPr>
                                <w:rPr>
                                  <w:del w:id="37" w:author="Oskar Thunman" w:date="2015-04-02T10:37:00Z"/>
                                  <w:sz w:val="14"/>
                                  <w:u w:val="single"/>
                                </w:rPr>
                              </w:pPr>
                              <w:del w:id="38" w:author="Oskar Thunman" w:date="2015-04-02T10:37:00Z">
                                <w:r w:rsidDel="009B404E">
                                  <w:rPr>
                                    <w:sz w:val="14"/>
                                    <w:u w:val="single"/>
                                  </w:rPr>
                                  <w:delText>Kvalitets</w:delText>
                                </w:r>
                                <w:r w:rsidRPr="000E114E" w:rsidDel="009B404E">
                                  <w:rPr>
                                    <w:sz w:val="14"/>
                                    <w:u w:val="single"/>
                                  </w:rPr>
                                  <w:delText>rapport</w:delText>
                                </w:r>
                              </w:del>
                            </w:p>
                            <w:p w14:paraId="6D44A634" w14:textId="77777777" w:rsidR="004B0283" w:rsidDel="009B404E" w:rsidRDefault="004B0283" w:rsidP="00624C79">
                              <w:pPr>
                                <w:rPr>
                                  <w:del w:id="39" w:author="Oskar Thunman" w:date="2015-04-02T10:37:00Z"/>
                                  <w:sz w:val="14"/>
                                </w:rPr>
                              </w:pPr>
                              <w:del w:id="40" w:author="Oskar Thunman" w:date="2015-04-02T10:37:00Z">
                                <w:r w:rsidDel="009B404E">
                                  <w:rPr>
                                    <w:sz w:val="14"/>
                                  </w:rPr>
                                  <w:delText>Rapporteringsperiod</w:delText>
                                </w:r>
                              </w:del>
                            </w:p>
                            <w:p w14:paraId="7DA90023" w14:textId="77777777" w:rsidR="004B0283" w:rsidRPr="000E114E" w:rsidDel="009B404E" w:rsidRDefault="004B0283" w:rsidP="00624C79">
                              <w:pPr>
                                <w:rPr>
                                  <w:del w:id="41" w:author="Oskar Thunman" w:date="2015-04-02T10:37:00Z"/>
                                  <w:sz w:val="14"/>
                                </w:rPr>
                              </w:pPr>
                              <w:del w:id="42" w:author="Oskar Thunman" w:date="2015-04-02T10:37:00Z">
                                <w:r w:rsidDel="009B404E">
                                  <w:rPr>
                                    <w:sz w:val="14"/>
                                  </w:rPr>
                                  <w:delText>Rapporterande system</w:delText>
                                </w:r>
                              </w:del>
                            </w:p>
                            <w:p w14:paraId="57774A9B" w14:textId="77777777" w:rsidR="004B0283" w:rsidDel="009B404E" w:rsidRDefault="004B0283" w:rsidP="00624C79">
                              <w:pPr>
                                <w:rPr>
                                  <w:del w:id="43" w:author="Oskar Thunman" w:date="2015-04-02T10:37:00Z"/>
                                  <w:sz w:val="14"/>
                                </w:rPr>
                              </w:pPr>
                            </w:p>
                            <w:p w14:paraId="1675FAF2" w14:textId="77777777" w:rsidR="004B0283" w:rsidDel="009B404E" w:rsidRDefault="004B0283" w:rsidP="00624C79">
                              <w:pPr>
                                <w:rPr>
                                  <w:del w:id="44" w:author="Oskar Thunman" w:date="2015-04-02T10:37:00Z"/>
                                  <w:sz w:val="14"/>
                                </w:rPr>
                              </w:pPr>
                            </w:p>
                            <w:p w14:paraId="4728D933" w14:textId="77777777" w:rsidR="004B0283" w:rsidDel="009B404E" w:rsidRDefault="004B0283" w:rsidP="00624C79">
                              <w:pPr>
                                <w:rPr>
                                  <w:del w:id="45" w:author="Oskar Thunman" w:date="2015-04-02T10:37:00Z"/>
                                  <w:sz w:val="14"/>
                                </w:rPr>
                              </w:pPr>
                            </w:p>
                            <w:p w14:paraId="052157B7" w14:textId="77777777" w:rsidR="004B0283" w:rsidDel="009B404E" w:rsidRDefault="004B0283" w:rsidP="00624C79">
                              <w:pPr>
                                <w:rPr>
                                  <w:del w:id="46" w:author="Oskar Thunman" w:date="2015-04-02T10:37:00Z"/>
                                  <w:sz w:val="14"/>
                                </w:rPr>
                              </w:pPr>
                            </w:p>
                            <w:p w14:paraId="6B2EC751" w14:textId="77777777" w:rsidR="004B0283" w:rsidDel="009B404E" w:rsidRDefault="004B0283" w:rsidP="00624C79">
                              <w:pPr>
                                <w:rPr>
                                  <w:del w:id="47" w:author="Oskar Thunman" w:date="2015-04-02T10:37:00Z"/>
                                  <w:sz w:val="14"/>
                                </w:rPr>
                              </w:pPr>
                            </w:p>
                            <w:p w14:paraId="7CA16555" w14:textId="77777777" w:rsidR="004B0283" w:rsidDel="009B404E" w:rsidRDefault="004B0283" w:rsidP="00624C79">
                              <w:pPr>
                                <w:rPr>
                                  <w:del w:id="48" w:author="Oskar Thunman" w:date="2015-04-02T10:37:00Z"/>
                                  <w:sz w:val="14"/>
                                </w:rPr>
                              </w:pPr>
                            </w:p>
                            <w:p w14:paraId="56B97845" w14:textId="77777777" w:rsidR="004B0283" w:rsidDel="009B404E" w:rsidRDefault="004B0283" w:rsidP="00624C79">
                              <w:pPr>
                                <w:rPr>
                                  <w:del w:id="49" w:author="Oskar Thunman" w:date="2015-04-02T10:37:00Z"/>
                                  <w:sz w:val="14"/>
                                </w:rPr>
                              </w:pPr>
                            </w:p>
                            <w:p w14:paraId="2447DBCA" w14:textId="77777777" w:rsidR="004B0283" w:rsidDel="009B404E" w:rsidRDefault="004B0283" w:rsidP="00624C79">
                              <w:pPr>
                                <w:rPr>
                                  <w:del w:id="50" w:author="Oskar Thunman" w:date="2015-04-02T10:37:00Z"/>
                                  <w:sz w:val="14"/>
                                </w:rPr>
                              </w:pPr>
                            </w:p>
                            <w:p w14:paraId="73C79D5C" w14:textId="77777777" w:rsidR="004B0283" w:rsidDel="009B404E" w:rsidRDefault="004B0283" w:rsidP="00624C79">
                              <w:pPr>
                                <w:rPr>
                                  <w:del w:id="51" w:author="Oskar Thunman" w:date="2015-04-02T10:37:00Z"/>
                                  <w:sz w:val="14"/>
                                </w:rPr>
                              </w:pPr>
                            </w:p>
                            <w:p w14:paraId="4BECCF7A" w14:textId="2A1BF33A" w:rsidR="004B0283" w:rsidRPr="008F775E" w:rsidRDefault="004B0283" w:rsidP="00624C79">
                              <w:pPr>
                                <w:rPr>
                                  <w:sz w:val="14"/>
                                </w:rPr>
                              </w:pPr>
                              <w:proofErr w:type="gramStart"/>
                              <w:ins w:id="52" w:author="Oskar Thunman" w:date="2015-04-02T10:37:00Z">
                                <w:r>
                                  <w:rPr>
                                    <w:sz w:val="14"/>
                                    <w:u w:val="single"/>
                                  </w:rPr>
                                  <w:t>..</w:t>
                                </w:r>
                                <w:proofErr w:type="gramEnd"/>
                                <w:r>
                                  <w:rPr>
                                    <w:sz w:val="14"/>
                                    <w:u w:val="single"/>
                                  </w:rPr>
                                  <w:t>/</w:t>
                                </w:r>
                                <w:proofErr w:type="spellStart"/>
                                <w:r>
                                  <w:rPr>
                                    <w:sz w:val="14"/>
                                    <w:u w:val="single"/>
                                  </w:rPr>
                                  <w:t>organization</w:t>
                                </w:r>
                              </w:ins>
                              <w:proofErr w:type="spellEnd"/>
                            </w:p>
                          </w:txbxContent>
                        </wps:txbx>
                        <wps:bodyPr rot="0" vert="horz" wrap="square" lIns="91440" tIns="45720" rIns="91440" bIns="45720" anchor="ctr" anchorCtr="0" upright="1">
                          <a:noAutofit/>
                        </wps:bodyPr>
                      </wps:wsp>
                      <wps:wsp>
                        <wps:cNvPr id="15" name="Rektangel 13"/>
                        <wps:cNvSpPr>
                          <a:spLocks noChangeArrowheads="1"/>
                        </wps:cNvSpPr>
                        <wps:spPr bwMode="auto">
                          <a:xfrm>
                            <a:off x="2421" y="84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6E05B4D" w14:textId="511893E3" w:rsidR="004B0283" w:rsidRPr="00AC0D56" w:rsidRDefault="004B0283" w:rsidP="00624C79">
                              <w:pPr>
                                <w:jc w:val="center"/>
                                <w:rPr>
                                  <w:sz w:val="14"/>
                                </w:rPr>
                              </w:pPr>
                              <w:del w:id="53" w:author="Oskar Thunman" w:date="2015-04-02T10:37:00Z">
                                <w:r w:rsidDel="009B404E">
                                  <w:rPr>
                                    <w:sz w:val="14"/>
                                  </w:rPr>
                                  <w:delText>Indikatorvärde</w:delText>
                                </w:r>
                              </w:del>
                              <w:proofErr w:type="gramStart"/>
                              <w:ins w:id="54" w:author="Oskar Thunman" w:date="2015-04-02T10:37:00Z">
                                <w:r>
                                  <w:rPr>
                                    <w:sz w:val="14"/>
                                  </w:rPr>
                                  <w:t>..</w:t>
                                </w:r>
                                <w:proofErr w:type="gramEnd"/>
                                <w:r>
                                  <w:rPr>
                                    <w:sz w:val="14"/>
                                  </w:rPr>
                                  <w:t>/</w:t>
                                </w:r>
                                <w:proofErr w:type="spellStart"/>
                                <w:r>
                                  <w:rPr>
                                    <w:sz w:val="14"/>
                                  </w:rPr>
                                  <w:t>organization</w:t>
                                </w:r>
                              </w:ins>
                              <w:proofErr w:type="spellEnd"/>
                            </w:p>
                          </w:txbxContent>
                        </wps:txbx>
                        <wps:bodyPr rot="0" vert="horz" wrap="square" lIns="91440" tIns="45720" rIns="91440" bIns="45720" anchor="ctr" anchorCtr="0" upright="1">
                          <a:noAutofit/>
                        </wps:bodyPr>
                      </wps:wsp>
                      <wps:wsp>
                        <wps:cNvPr id="16" name="Rektangel 20"/>
                        <wps:cNvSpPr>
                          <a:spLocks noChangeArrowheads="1"/>
                        </wps:cNvSpPr>
                        <wps:spPr bwMode="auto">
                          <a:xfrm>
                            <a:off x="2421" y="93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781B8CF5" w14:textId="5420FA77" w:rsidR="004B0283" w:rsidRPr="00AC0D56" w:rsidRDefault="004B0283" w:rsidP="00624C79">
                              <w:pPr>
                                <w:jc w:val="center"/>
                                <w:rPr>
                                  <w:sz w:val="14"/>
                                </w:rPr>
                              </w:pPr>
                              <w:del w:id="55" w:author="Oskar Thunman" w:date="2015-04-02T10:37:00Z">
                                <w:r w:rsidDel="009B404E">
                                  <w:rPr>
                                    <w:sz w:val="14"/>
                                  </w:rPr>
                                  <w:delText>Indikatorvärde</w:delText>
                                </w:r>
                              </w:del>
                              <w:proofErr w:type="gramStart"/>
                              <w:ins w:id="56" w:author="Oskar Thunman" w:date="2015-04-02T10:37:00Z">
                                <w:r>
                                  <w:rPr>
                                    <w:sz w:val="14"/>
                                  </w:rPr>
                                  <w:t>..</w:t>
                                </w:r>
                                <w:proofErr w:type="gramEnd"/>
                                <w:r>
                                  <w:rPr>
                                    <w:sz w:val="14"/>
                                  </w:rPr>
                                  <w:t>/</w:t>
                                </w:r>
                                <w:proofErr w:type="spellStart"/>
                                <w:r>
                                  <w:rPr>
                                    <w:sz w:val="14"/>
                                  </w:rPr>
                                  <w:t>organization</w:t>
                                </w:r>
                              </w:ins>
                              <w:proofErr w:type="spellEnd"/>
                            </w:p>
                          </w:txbxContent>
                        </wps:txbx>
                        <wps:bodyPr rot="0" vert="horz" wrap="square" lIns="91440" tIns="45720" rIns="91440" bIns="45720" anchor="ctr" anchorCtr="0" upright="1">
                          <a:noAutofit/>
                        </wps:bodyPr>
                      </wps:wsp>
                      <wps:wsp>
                        <wps:cNvPr id="17" name="Rektangel 21"/>
                        <wps:cNvSpPr>
                          <a:spLocks noChangeArrowheads="1"/>
                        </wps:cNvSpPr>
                        <wps:spPr bwMode="auto">
                          <a:xfrm>
                            <a:off x="2431" y="1041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3FB9A19" w14:textId="3B1611D7" w:rsidR="004B0283" w:rsidRPr="00AC0D56" w:rsidRDefault="004B0283" w:rsidP="00624C79">
                              <w:pPr>
                                <w:jc w:val="center"/>
                                <w:rPr>
                                  <w:sz w:val="14"/>
                                </w:rPr>
                              </w:pPr>
                              <w:del w:id="57" w:author="Oskar Thunman" w:date="2015-04-02T10:37:00Z">
                                <w:r w:rsidDel="009B404E">
                                  <w:rPr>
                                    <w:sz w:val="14"/>
                                  </w:rPr>
                                  <w:delText>Indikatorvärde</w:delText>
                                </w:r>
                              </w:del>
                              <w:proofErr w:type="gramStart"/>
                              <w:ins w:id="58" w:author="Oskar Thunman" w:date="2015-04-02T10:37:00Z">
                                <w:r>
                                  <w:rPr>
                                    <w:sz w:val="14"/>
                                  </w:rPr>
                                  <w:t>..</w:t>
                                </w:r>
                                <w:proofErr w:type="gramEnd"/>
                                <w:r>
                                  <w:rPr>
                                    <w:sz w:val="14"/>
                                  </w:rPr>
                                  <w:t>/</w:t>
                                </w:r>
                                <w:proofErr w:type="spellStart"/>
                                <w:r>
                                  <w:rPr>
                                    <w:sz w:val="14"/>
                                  </w:rPr>
                                  <w:t>organization</w:t>
                                </w:r>
                              </w:ins>
                              <w:proofErr w:type="spellEnd"/>
                            </w:p>
                          </w:txbxContent>
                        </wps:txbx>
                        <wps:bodyPr rot="0" vert="horz" wrap="square" lIns="91440" tIns="45720" rIns="91440" bIns="45720" anchor="ctr" anchorCtr="0" upright="1">
                          <a:noAutofit/>
                        </wps:bodyPr>
                      </wps:wsp>
                      <wps:wsp>
                        <wps:cNvPr id="18" name="Rak 22"/>
                        <wps:cNvCnPr/>
                        <wps:spPr bwMode="auto">
                          <a:xfrm>
                            <a:off x="1871" y="10235"/>
                            <a:ext cx="1620" cy="0"/>
                          </a:xfrm>
                          <a:prstGeom prst="line">
                            <a:avLst/>
                          </a:prstGeom>
                          <a:noFill/>
                          <a:ln w="25400">
                            <a:solidFill>
                              <a:srgbClr val="FFFFFF"/>
                            </a:solidFill>
                            <a:prstDash val="dash"/>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0;margin-top:0;width:117.5pt;height:198pt;z-index:251659264" coordorigin="1701,7355" coordsize="2350,3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">
                <v:rect id="Rektangel 8" o:spid="_x0000_s1027" style="position:absolute;left:1701;top:7355;width:1980;height:3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UEBwgAA&#10;ANsAAAAPAAAAZHJzL2Rvd25yZXYueG1sRE/dasIwFL4XfIdwhN1poow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ZQQH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2EBEEADB" w14:textId="77777777" w:rsidR="00D16218" w:rsidRPr="000E114E" w:rsidDel="009B404E" w:rsidRDefault="00D16218" w:rsidP="00624C79">
                        <w:pPr>
                          <w:rPr>
                            <w:del w:id="32" w:author="Oskar Thunman" w:date="2015-04-02T10:37:00Z"/>
                            <w:sz w:val="14"/>
                            <w:u w:val="single"/>
                          </w:rPr>
                        </w:pPr>
                        <w:del w:id="33" w:author="Oskar Thunman" w:date="2015-04-02T10:37:00Z">
                          <w:r w:rsidDel="009B404E">
                            <w:rPr>
                              <w:sz w:val="14"/>
                              <w:u w:val="single"/>
                            </w:rPr>
                            <w:delText>Kvalitets</w:delText>
                          </w:r>
                          <w:r w:rsidRPr="000E114E" w:rsidDel="009B404E">
                            <w:rPr>
                              <w:sz w:val="14"/>
                              <w:u w:val="single"/>
                            </w:rPr>
                            <w:delText>rapport</w:delText>
                          </w:r>
                        </w:del>
                      </w:p>
                      <w:p w14:paraId="6D44A634" w14:textId="77777777" w:rsidR="00D16218" w:rsidDel="009B404E" w:rsidRDefault="00D16218" w:rsidP="00624C79">
                        <w:pPr>
                          <w:rPr>
                            <w:del w:id="34" w:author="Oskar Thunman" w:date="2015-04-02T10:37:00Z"/>
                            <w:sz w:val="14"/>
                          </w:rPr>
                        </w:pPr>
                        <w:del w:id="35" w:author="Oskar Thunman" w:date="2015-04-02T10:37:00Z">
                          <w:r w:rsidDel="009B404E">
                            <w:rPr>
                              <w:sz w:val="14"/>
                            </w:rPr>
                            <w:delText>Rapporteringsperiod</w:delText>
                          </w:r>
                        </w:del>
                      </w:p>
                      <w:p w14:paraId="7DA90023" w14:textId="77777777" w:rsidR="00D16218" w:rsidRPr="000E114E" w:rsidDel="009B404E" w:rsidRDefault="00D16218" w:rsidP="00624C79">
                        <w:pPr>
                          <w:rPr>
                            <w:del w:id="36" w:author="Oskar Thunman" w:date="2015-04-02T10:37:00Z"/>
                            <w:sz w:val="14"/>
                          </w:rPr>
                        </w:pPr>
                        <w:del w:id="37" w:author="Oskar Thunman" w:date="2015-04-02T10:37:00Z">
                          <w:r w:rsidDel="009B404E">
                            <w:rPr>
                              <w:sz w:val="14"/>
                            </w:rPr>
                            <w:delText>Rapporterande system</w:delText>
                          </w:r>
                        </w:del>
                      </w:p>
                      <w:p w14:paraId="57774A9B" w14:textId="77777777" w:rsidR="00D16218" w:rsidDel="009B404E" w:rsidRDefault="00D16218" w:rsidP="00624C79">
                        <w:pPr>
                          <w:rPr>
                            <w:del w:id="38" w:author="Oskar Thunman" w:date="2015-04-02T10:37:00Z"/>
                            <w:sz w:val="14"/>
                          </w:rPr>
                        </w:pPr>
                      </w:p>
                      <w:p w14:paraId="1675FAF2" w14:textId="77777777" w:rsidR="00D16218" w:rsidDel="009B404E" w:rsidRDefault="00D16218" w:rsidP="00624C79">
                        <w:pPr>
                          <w:rPr>
                            <w:del w:id="39" w:author="Oskar Thunman" w:date="2015-04-02T10:37:00Z"/>
                            <w:sz w:val="14"/>
                          </w:rPr>
                        </w:pPr>
                      </w:p>
                      <w:p w14:paraId="4728D933" w14:textId="77777777" w:rsidR="00D16218" w:rsidDel="009B404E" w:rsidRDefault="00D16218" w:rsidP="00624C79">
                        <w:pPr>
                          <w:rPr>
                            <w:del w:id="40" w:author="Oskar Thunman" w:date="2015-04-02T10:37:00Z"/>
                            <w:sz w:val="14"/>
                          </w:rPr>
                        </w:pPr>
                      </w:p>
                      <w:p w14:paraId="052157B7" w14:textId="77777777" w:rsidR="00D16218" w:rsidDel="009B404E" w:rsidRDefault="00D16218" w:rsidP="00624C79">
                        <w:pPr>
                          <w:rPr>
                            <w:del w:id="41" w:author="Oskar Thunman" w:date="2015-04-02T10:37:00Z"/>
                            <w:sz w:val="14"/>
                          </w:rPr>
                        </w:pPr>
                      </w:p>
                      <w:p w14:paraId="6B2EC751" w14:textId="77777777" w:rsidR="00D16218" w:rsidDel="009B404E" w:rsidRDefault="00D16218" w:rsidP="00624C79">
                        <w:pPr>
                          <w:rPr>
                            <w:del w:id="42" w:author="Oskar Thunman" w:date="2015-04-02T10:37:00Z"/>
                            <w:sz w:val="14"/>
                          </w:rPr>
                        </w:pPr>
                      </w:p>
                      <w:p w14:paraId="7CA16555" w14:textId="77777777" w:rsidR="00D16218" w:rsidDel="009B404E" w:rsidRDefault="00D16218" w:rsidP="00624C79">
                        <w:pPr>
                          <w:rPr>
                            <w:del w:id="43" w:author="Oskar Thunman" w:date="2015-04-02T10:37:00Z"/>
                            <w:sz w:val="14"/>
                          </w:rPr>
                        </w:pPr>
                      </w:p>
                      <w:p w14:paraId="56B97845" w14:textId="77777777" w:rsidR="00D16218" w:rsidDel="009B404E" w:rsidRDefault="00D16218" w:rsidP="00624C79">
                        <w:pPr>
                          <w:rPr>
                            <w:del w:id="44" w:author="Oskar Thunman" w:date="2015-04-02T10:37:00Z"/>
                            <w:sz w:val="14"/>
                          </w:rPr>
                        </w:pPr>
                      </w:p>
                      <w:p w14:paraId="2447DBCA" w14:textId="77777777" w:rsidR="00D16218" w:rsidDel="009B404E" w:rsidRDefault="00D16218" w:rsidP="00624C79">
                        <w:pPr>
                          <w:rPr>
                            <w:del w:id="45" w:author="Oskar Thunman" w:date="2015-04-02T10:37:00Z"/>
                            <w:sz w:val="14"/>
                          </w:rPr>
                        </w:pPr>
                      </w:p>
                      <w:p w14:paraId="73C79D5C" w14:textId="77777777" w:rsidR="00D16218" w:rsidDel="009B404E" w:rsidRDefault="00D16218" w:rsidP="00624C79">
                        <w:pPr>
                          <w:rPr>
                            <w:del w:id="46" w:author="Oskar Thunman" w:date="2015-04-02T10:37:00Z"/>
                            <w:sz w:val="14"/>
                          </w:rPr>
                        </w:pPr>
                      </w:p>
                      <w:p w14:paraId="4BECCF7A" w14:textId="2A1BF33A" w:rsidR="00D16218" w:rsidRPr="008F775E" w:rsidRDefault="00D16218" w:rsidP="00624C79">
                        <w:pPr>
                          <w:rPr>
                            <w:sz w:val="14"/>
                          </w:rPr>
                        </w:pPr>
                        <w:proofErr w:type="gramStart"/>
                        <w:ins w:id="47" w:author="Oskar Thunman" w:date="2015-04-02T10:37:00Z">
                          <w:r>
                            <w:rPr>
                              <w:sz w:val="14"/>
                              <w:u w:val="single"/>
                            </w:rPr>
                            <w:t>..</w:t>
                          </w:r>
                          <w:proofErr w:type="gramEnd"/>
                          <w:r>
                            <w:rPr>
                              <w:sz w:val="14"/>
                              <w:u w:val="single"/>
                            </w:rPr>
                            <w:t>/</w:t>
                          </w:r>
                          <w:proofErr w:type="spellStart"/>
                          <w:r>
                            <w:rPr>
                              <w:sz w:val="14"/>
                              <w:u w:val="single"/>
                            </w:rPr>
                            <w:t>organization</w:t>
                          </w:r>
                        </w:ins>
                        <w:proofErr w:type="spellEnd"/>
                      </w:p>
                    </w:txbxContent>
                  </v:textbox>
                </v:rect>
                <v:rect id="Rektangel 13" o:spid="_x0000_s1028" style="position:absolute;left:2421;top:84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eSawgAA&#10;ANsAAAAPAAAAZHJzL2Rvd25yZXYueG1sRE/dasIwFL4XfIdwhN1porA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V5Jr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56E05B4D" w14:textId="511893E3" w:rsidR="00D16218" w:rsidRPr="00AC0D56" w:rsidRDefault="00D16218" w:rsidP="00624C79">
                        <w:pPr>
                          <w:jc w:val="center"/>
                          <w:rPr>
                            <w:sz w:val="14"/>
                          </w:rPr>
                        </w:pPr>
                        <w:del w:id="48" w:author="Oskar Thunman" w:date="2015-04-02T10:37:00Z">
                          <w:r w:rsidDel="009B404E">
                            <w:rPr>
                              <w:sz w:val="14"/>
                            </w:rPr>
                            <w:delText>Indikatorvärde</w:delText>
                          </w:r>
                        </w:del>
                        <w:proofErr w:type="gramStart"/>
                        <w:ins w:id="49" w:author="Oskar Thunman" w:date="2015-04-02T10:37:00Z">
                          <w:r>
                            <w:rPr>
                              <w:sz w:val="14"/>
                            </w:rPr>
                            <w:t>..</w:t>
                          </w:r>
                          <w:proofErr w:type="gramEnd"/>
                          <w:r>
                            <w:rPr>
                              <w:sz w:val="14"/>
                            </w:rPr>
                            <w:t>/</w:t>
                          </w:r>
                          <w:proofErr w:type="spellStart"/>
                          <w:r>
                            <w:rPr>
                              <w:sz w:val="14"/>
                            </w:rPr>
                            <w:t>organization</w:t>
                          </w:r>
                        </w:ins>
                        <w:proofErr w:type="spellEnd"/>
                      </w:p>
                    </w:txbxContent>
                  </v:textbox>
                </v:rect>
                <v:rect id="Rektangel 20" o:spid="_x0000_s1029" style="position:absolute;left:2421;top:93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3rtwgAA&#10;ANsAAAAPAAAAZHJzL2Rvd25yZXYueG1sRE/NagIxEL4LvkMYoTdN6kHKahQtKvZQpKsPMGzG7Opm&#10;smxSd+vTm0Kht/n4fmex6l0t7tSGyrOG14kCQVx4U7HVcD7txm8gQkQ2WHsmDT8UYLUcDhaYGd/x&#10;F93zaEUK4ZChhjLGJpMyFCU5DBPfECfu4luHMcHWStNil8JdLadKzaTDilNDiQ29l1Tc8m+nYXPd&#10;2/zz9qFsPD3UdNsdD+v9UeuXUb+eg4jUx3/xn/tg0vwZ/P6SD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Heu3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781B8CF5" w14:textId="5420FA77" w:rsidR="00D16218" w:rsidRPr="00AC0D56" w:rsidRDefault="00D16218" w:rsidP="00624C79">
                        <w:pPr>
                          <w:jc w:val="center"/>
                          <w:rPr>
                            <w:sz w:val="14"/>
                          </w:rPr>
                        </w:pPr>
                        <w:del w:id="50" w:author="Oskar Thunman" w:date="2015-04-02T10:37:00Z">
                          <w:r w:rsidDel="009B404E">
                            <w:rPr>
                              <w:sz w:val="14"/>
                            </w:rPr>
                            <w:delText>Indikatorvärde</w:delText>
                          </w:r>
                        </w:del>
                        <w:proofErr w:type="gramStart"/>
                        <w:ins w:id="51" w:author="Oskar Thunman" w:date="2015-04-02T10:37:00Z">
                          <w:r>
                            <w:rPr>
                              <w:sz w:val="14"/>
                            </w:rPr>
                            <w:t>..</w:t>
                          </w:r>
                          <w:proofErr w:type="gramEnd"/>
                          <w:r>
                            <w:rPr>
                              <w:sz w:val="14"/>
                            </w:rPr>
                            <w:t>/</w:t>
                          </w:r>
                          <w:proofErr w:type="spellStart"/>
                          <w:r>
                            <w:rPr>
                              <w:sz w:val="14"/>
                            </w:rPr>
                            <w:t>organization</w:t>
                          </w:r>
                        </w:ins>
                        <w:proofErr w:type="spellEnd"/>
                      </w:p>
                    </w:txbxContent>
                  </v:textbox>
                </v:rect>
                <v:rect id="Rektangel 21" o:spid="_x0000_s1030" style="position:absolute;left:2431;top:1041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992wwAA&#10;ANsAAAAPAAAAZHJzL2Rvd25yZXYueG1sRE/NagIxEL4LvkMYoTdN9NDK1ihWVOyhSHf7AMNmmt26&#10;mSyb1N326ZuC4G0+vt9ZbQbXiCt1ofasYT5TIIhLb2q2Gj6Kw3QJIkRkg41n0vBDATbr8WiFmfE9&#10;v9M1j1akEA4ZaqhibDMpQ1mRwzDzLXHiPn3nMCbYWWk67FO4a+RCqUfpsObUUGFLu4rKS/7tNLx8&#10;HW3+dnlVNha/arHvz6ft8az1w2TYPoOINMS7+OY+mTT/Cf5/S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S992wwAAANsAAAAPAAAAAAAAAAAAAAAAAJcCAABkcnMvZG93&#10;bnJldi54bWxQSwUGAAAAAAQABAD1AAAAhwMAAAAA&#10;" fillcolor="#3a7ccb" strokecolor="#4a7ebb">
                  <v:fill color2="#2c5d98" rotate="t" colors="0 #3a7ccb;13107f #3c7bc7;1 #2c5d98" focus="100%" type="gradient">
                    <o:fill v:ext="view" type="gradientUnscaled"/>
                  </v:fill>
                  <v:shadow on="t" opacity="22936f" mv:blur="40000f" origin=",.5" offset="0,23000emu"/>
                  <v:textbox>
                    <w:txbxContent>
                      <w:p w14:paraId="53FB9A19" w14:textId="3B1611D7" w:rsidR="00D16218" w:rsidRPr="00AC0D56" w:rsidRDefault="00D16218" w:rsidP="00624C79">
                        <w:pPr>
                          <w:jc w:val="center"/>
                          <w:rPr>
                            <w:sz w:val="14"/>
                          </w:rPr>
                        </w:pPr>
                        <w:del w:id="52" w:author="Oskar Thunman" w:date="2015-04-02T10:37:00Z">
                          <w:r w:rsidDel="009B404E">
                            <w:rPr>
                              <w:sz w:val="14"/>
                            </w:rPr>
                            <w:delText>Indikatorvärde</w:delText>
                          </w:r>
                        </w:del>
                        <w:proofErr w:type="gramStart"/>
                        <w:ins w:id="53" w:author="Oskar Thunman" w:date="2015-04-02T10:37:00Z">
                          <w:r>
                            <w:rPr>
                              <w:sz w:val="14"/>
                            </w:rPr>
                            <w:t>..</w:t>
                          </w:r>
                          <w:proofErr w:type="gramEnd"/>
                          <w:r>
                            <w:rPr>
                              <w:sz w:val="14"/>
                            </w:rPr>
                            <w:t>/</w:t>
                          </w:r>
                          <w:proofErr w:type="spellStart"/>
                          <w:r>
                            <w:rPr>
                              <w:sz w:val="14"/>
                            </w:rPr>
                            <w:t>organization</w:t>
                          </w:r>
                        </w:ins>
                        <w:proofErr w:type="spellEnd"/>
                      </w:p>
                    </w:txbxContent>
                  </v:textbox>
                </v:rect>
                <v:line id="Rak 22" o:spid="_x0000_s1031" style="position:absolute;visibility:visible;mso-wrap-style:square" from="1871,10235" to="3491,10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Sse8IAAADbAAAADwAAAGRycy9kb3ducmV2LnhtbESPS2/CMBCE75X6H6ytxK04cKiqFIMQ&#10;jypXnuW4ipc4Il5HsYHw79lDJW67mtmZbyez3jfqRl2sAxsYDTNQxGWwNVcG9rv15zeomJAtNoHJ&#10;wIMizKbvbxPMbbjzhm7bVCkJ4ZijAZdSm2sdS0ce4zC0xKKdQ+cxydpV2nZ4l3Df6HGWfWmPNUuD&#10;w5YWjsrL9uoNXNidDr84Xm7+yuNyf14Vq+IRjBl89PMfUIn69DL/XxdW8AVWfpEB9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Sse8IAAADbAAAADwAAAAAAAAAAAAAA&#10;AAChAgAAZHJzL2Rvd25yZXYueG1sUEsFBgAAAAAEAAQA+QAAAJADAAAAAA==&#10;" strokecolor="white" strokeweight="2pt">
                  <v:stroke dashstyle="dash"/>
                  <v:shadow on="t" opacity="24903f" mv:blur="40000f" origin=",.5" offset="0,20000emu"/>
                </v:line>
                <w10:wrap type="tight"/>
              </v:group>
            </w:pict>
          </mc:Fallback>
        </mc:AlternateContent>
      </w:r>
    </w:p>
    <w:p w14:paraId="6FB76201" w14:textId="77777777" w:rsidR="00624C79" w:rsidRPr="00624C79" w:rsidRDefault="00624C79" w:rsidP="00624C79"/>
    <w:p w14:paraId="6937B237" w14:textId="77777777" w:rsidR="00624C79" w:rsidRPr="00624C79" w:rsidRDefault="00624C79" w:rsidP="00624C79"/>
    <w:p w14:paraId="18BCD527" w14:textId="77777777" w:rsidR="00624C79" w:rsidRPr="00624C79" w:rsidRDefault="00624C79" w:rsidP="00624C79"/>
    <w:p w14:paraId="1F4A0599" w14:textId="77777777" w:rsidR="00624C79" w:rsidRPr="00624C79" w:rsidRDefault="00624C79" w:rsidP="00624C79"/>
    <w:p w14:paraId="75C57C8B" w14:textId="77777777" w:rsidR="00624C79" w:rsidRPr="00624C79" w:rsidRDefault="00624C79" w:rsidP="00624C79"/>
    <w:p w14:paraId="3447E904" w14:textId="77777777" w:rsidR="00624C79" w:rsidRPr="00624C79" w:rsidRDefault="00624C79" w:rsidP="00624C79"/>
    <w:p w14:paraId="45C3167E" w14:textId="77777777" w:rsidR="00624C79" w:rsidRPr="00624C79" w:rsidRDefault="00624C79" w:rsidP="00624C79"/>
    <w:p w14:paraId="6842CA05" w14:textId="77777777" w:rsidR="00624C79" w:rsidRPr="00624C79" w:rsidRDefault="00624C79" w:rsidP="00624C79"/>
    <w:p w14:paraId="654D1162" w14:textId="77777777" w:rsidR="00624C79" w:rsidRPr="00624C79" w:rsidRDefault="00624C79" w:rsidP="00624C79"/>
    <w:p w14:paraId="58A0C833" w14:textId="77777777" w:rsidR="00624C79" w:rsidRPr="00624C79" w:rsidRDefault="00624C79" w:rsidP="00624C79"/>
    <w:p w14:paraId="2B2D2013" w14:textId="77777777" w:rsidR="00624C79" w:rsidRPr="00624C79" w:rsidRDefault="00624C79" w:rsidP="00624C79"/>
    <w:p w14:paraId="7D3440AE" w14:textId="77777777" w:rsidR="00624C79" w:rsidRPr="00624C79" w:rsidRDefault="00624C79" w:rsidP="00624C79"/>
    <w:p w14:paraId="58A253DD" w14:textId="77777777" w:rsidR="00624C79" w:rsidRPr="00624C79" w:rsidRDefault="00624C79" w:rsidP="00624C79"/>
    <w:p w14:paraId="66781A7A" w14:textId="77777777" w:rsidR="00624C79" w:rsidRPr="00624C79" w:rsidRDefault="00624C79" w:rsidP="00624C79"/>
    <w:p w14:paraId="289CA851" w14:textId="77777777" w:rsidR="00624C79" w:rsidRPr="00624C79" w:rsidRDefault="00624C79" w:rsidP="00624C79"/>
    <w:p w14:paraId="1CF1F7C8" w14:textId="3AF8D490" w:rsidR="00624C79" w:rsidRPr="00624C79" w:rsidRDefault="00624C79" w:rsidP="00624C79">
      <w:r w:rsidRPr="00624C79">
        <w:t xml:space="preserve">Varje indikatorvärde består av värdet på en i förväg definierad kvalitetsindikator hos en viss resultatenhet vid ett visst mättillfälle. En resultatenhet är en vårdenhet eller en övergripande organisatorisk enhet </w:t>
      </w:r>
      <w:ins w:id="59" w:author="Oskar Thunman" w:date="2015-04-02T09:45:00Z">
        <w:r w:rsidR="00803EC9">
          <w:t xml:space="preserve">så som kommuner, </w:t>
        </w:r>
      </w:ins>
      <w:del w:id="60" w:author="Oskar Thunman" w:date="2015-04-02T09:45:00Z">
        <w:r w:rsidRPr="00624C79" w:rsidDel="00803EC9">
          <w:delText xml:space="preserve">för vilken man vill presentera ett medelvärde. Dessa kan vara </w:delText>
        </w:r>
      </w:del>
      <w:commentRangeStart w:id="61"/>
      <w:r w:rsidRPr="00624C79">
        <w:t>sjukhus, län</w:t>
      </w:r>
      <w:ins w:id="62" w:author="Oskar Thunman" w:date="2015-04-02T11:00:00Z">
        <w:r w:rsidR="005066BE">
          <w:t>, sjukvårdsregioner</w:t>
        </w:r>
      </w:ins>
      <w:r w:rsidRPr="00624C79">
        <w:t xml:space="preserve"> eller hela riket</w:t>
      </w:r>
      <w:commentRangeEnd w:id="61"/>
      <w:r w:rsidR="005778C0">
        <w:rPr>
          <w:rStyle w:val="Kommentarsreferens"/>
        </w:rPr>
        <w:commentReference w:id="61"/>
      </w:r>
      <w:r w:rsidRPr="00624C79">
        <w:t xml:space="preserve">. </w:t>
      </w:r>
    </w:p>
    <w:p w14:paraId="09BB6AA8" w14:textId="77777777" w:rsidR="00624C79" w:rsidRPr="00624C79" w:rsidRDefault="00624C79" w:rsidP="00624C79">
      <w:r w:rsidRPr="00624C79">
        <w:rPr>
          <w:noProof/>
          <w:lang w:eastAsia="sv-SE"/>
        </w:rPr>
        <mc:AlternateContent>
          <mc:Choice Requires="wps">
            <w:drawing>
              <wp:anchor distT="0" distB="0" distL="114300" distR="114300" simplePos="0" relativeHeight="251660288" behindDoc="0" locked="0" layoutInCell="1" allowOverlap="1" wp14:anchorId="3C4B136A" wp14:editId="2734A0E0">
                <wp:simplePos x="0" y="0"/>
                <wp:positionH relativeFrom="column">
                  <wp:posOffset>114300</wp:posOffset>
                </wp:positionH>
                <wp:positionV relativeFrom="paragraph">
                  <wp:posOffset>139700</wp:posOffset>
                </wp:positionV>
                <wp:extent cx="1028700" cy="1714500"/>
                <wp:effectExtent l="50800" t="25400" r="88900" b="114300"/>
                <wp:wrapThrough wrapText="bothSides">
                  <wp:wrapPolygon edited="0">
                    <wp:start x="-1067" y="-320"/>
                    <wp:lineTo x="-1067" y="22720"/>
                    <wp:lineTo x="22933" y="22720"/>
                    <wp:lineTo x="22933" y="-320"/>
                    <wp:lineTo x="-1067" y="-320"/>
                  </wp:wrapPolygon>
                </wp:wrapThrough>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7145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6539E1A" w14:textId="77777777" w:rsidR="004B0283" w:rsidDel="009B404E" w:rsidRDefault="004B0283" w:rsidP="00624C79">
                            <w:pPr>
                              <w:jc w:val="center"/>
                              <w:rPr>
                                <w:del w:id="63" w:author="Oskar Thunman" w:date="2015-04-02T10:37:00Z"/>
                                <w:sz w:val="14"/>
                              </w:rPr>
                            </w:pPr>
                            <w:del w:id="64" w:author="Oskar Thunman" w:date="2015-04-02T10:37:00Z">
                              <w:r w:rsidDel="009B404E">
                                <w:rPr>
                                  <w:sz w:val="14"/>
                                </w:rPr>
                                <w:delText>Indikatorvärde</w:delText>
                              </w:r>
                            </w:del>
                          </w:p>
                          <w:p w14:paraId="00E5304E" w14:textId="77777777" w:rsidR="004B0283" w:rsidDel="009B404E" w:rsidRDefault="004B0283" w:rsidP="00624C79">
                            <w:pPr>
                              <w:rPr>
                                <w:del w:id="65" w:author="Oskar Thunman" w:date="2015-04-02T10:37:00Z"/>
                                <w:sz w:val="14"/>
                              </w:rPr>
                            </w:pPr>
                            <w:del w:id="66" w:author="Oskar Thunman" w:date="2015-04-02T10:37:00Z">
                              <w:r w:rsidDel="009B404E">
                                <w:rPr>
                                  <w:sz w:val="14"/>
                                </w:rPr>
                                <w:delText>Mätperod</w:delText>
                              </w:r>
                            </w:del>
                          </w:p>
                          <w:p w14:paraId="737AC054" w14:textId="77777777" w:rsidR="004B0283" w:rsidDel="009B404E" w:rsidRDefault="004B0283" w:rsidP="00624C79">
                            <w:pPr>
                              <w:jc w:val="center"/>
                              <w:rPr>
                                <w:del w:id="67" w:author="Oskar Thunman" w:date="2015-04-02T10:37:00Z"/>
                                <w:sz w:val="14"/>
                              </w:rPr>
                            </w:pPr>
                          </w:p>
                          <w:p w14:paraId="473145DC" w14:textId="77777777" w:rsidR="004B0283" w:rsidDel="009B404E" w:rsidRDefault="004B0283" w:rsidP="00624C79">
                            <w:pPr>
                              <w:jc w:val="center"/>
                              <w:rPr>
                                <w:del w:id="68" w:author="Oskar Thunman" w:date="2015-04-02T10:37:00Z"/>
                                <w:sz w:val="14"/>
                              </w:rPr>
                            </w:pPr>
                          </w:p>
                          <w:p w14:paraId="4851EB27" w14:textId="77777777" w:rsidR="004B0283" w:rsidDel="009B404E" w:rsidRDefault="004B0283" w:rsidP="00624C79">
                            <w:pPr>
                              <w:jc w:val="center"/>
                              <w:rPr>
                                <w:del w:id="69" w:author="Oskar Thunman" w:date="2015-04-02T10:37:00Z"/>
                                <w:sz w:val="14"/>
                              </w:rPr>
                            </w:pPr>
                          </w:p>
                          <w:p w14:paraId="09B71608" w14:textId="77777777" w:rsidR="004B0283" w:rsidDel="009B404E" w:rsidRDefault="004B0283" w:rsidP="00624C79">
                            <w:pPr>
                              <w:jc w:val="center"/>
                              <w:rPr>
                                <w:del w:id="70" w:author="Oskar Thunman" w:date="2015-04-02T10:37:00Z"/>
                                <w:sz w:val="14"/>
                              </w:rPr>
                            </w:pPr>
                          </w:p>
                          <w:p w14:paraId="4FD4E2BC" w14:textId="77777777" w:rsidR="004B0283" w:rsidDel="009B404E" w:rsidRDefault="004B0283" w:rsidP="00624C79">
                            <w:pPr>
                              <w:jc w:val="center"/>
                              <w:rPr>
                                <w:del w:id="71" w:author="Oskar Thunman" w:date="2015-04-02T10:37:00Z"/>
                                <w:sz w:val="14"/>
                              </w:rPr>
                            </w:pPr>
                          </w:p>
                          <w:p w14:paraId="350B181F" w14:textId="77777777" w:rsidR="004B0283" w:rsidDel="009B404E" w:rsidRDefault="004B0283" w:rsidP="00624C79">
                            <w:pPr>
                              <w:jc w:val="center"/>
                              <w:rPr>
                                <w:del w:id="72" w:author="Oskar Thunman" w:date="2015-04-02T10:37:00Z"/>
                                <w:sz w:val="14"/>
                              </w:rPr>
                            </w:pPr>
                          </w:p>
                          <w:p w14:paraId="05A91E3A" w14:textId="05CC000F" w:rsidR="004B0283" w:rsidRPr="00AC0D56" w:rsidRDefault="004B0283" w:rsidP="00624C79">
                            <w:pPr>
                              <w:rPr>
                                <w:sz w:val="14"/>
                              </w:rPr>
                            </w:pPr>
                            <w:proofErr w:type="gramStart"/>
                            <w:ins w:id="73" w:author="Oskar Thunman" w:date="2015-04-02T10:37:00Z">
                              <w:r>
                                <w:rPr>
                                  <w:sz w:val="14"/>
                                </w:rPr>
                                <w:t>..</w:t>
                              </w:r>
                              <w:proofErr w:type="gramEnd"/>
                              <w:r>
                                <w:rPr>
                                  <w:sz w:val="14"/>
                                </w:rPr>
                                <w:t>/</w:t>
                              </w:r>
                              <w:proofErr w:type="spellStart"/>
                              <w:r>
                                <w:rPr>
                                  <w:sz w:val="14"/>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ktangel 23" o:spid="_x0000_s1032" style="position:absolute;margin-left:9pt;margin-top:11pt;width:8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" fillcolor="#2c5d98" strokecolor="#4a7ebb">
                <v:fill color2="#3a7ccb" rotate="t" colors="0 #2c5d98;52429f #3c7bc7;1 #3a7ccb" type="gradient">
                  <o:fill v:ext="view" type="gradientUnscaled"/>
                </v:fill>
                <v:shadow on="t" opacity="22937f" mv:blur="40000f" origin=",.5" offset="0,23000emu"/>
                <v:path arrowok="t"/>
                <v:textbox>
                  <w:txbxContent>
                    <w:p w14:paraId="76539E1A" w14:textId="77777777" w:rsidR="00D16218" w:rsidDel="009B404E" w:rsidRDefault="00D16218" w:rsidP="00624C79">
                      <w:pPr>
                        <w:jc w:val="center"/>
                        <w:rPr>
                          <w:del w:id="68" w:author="Oskar Thunman" w:date="2015-04-02T10:37:00Z"/>
                          <w:sz w:val="14"/>
                        </w:rPr>
                      </w:pPr>
                      <w:del w:id="69" w:author="Oskar Thunman" w:date="2015-04-02T10:37:00Z">
                        <w:r w:rsidDel="009B404E">
                          <w:rPr>
                            <w:sz w:val="14"/>
                          </w:rPr>
                          <w:delText>Indikatorvärde</w:delText>
                        </w:r>
                      </w:del>
                    </w:p>
                    <w:p w14:paraId="00E5304E" w14:textId="77777777" w:rsidR="00D16218" w:rsidDel="009B404E" w:rsidRDefault="00D16218" w:rsidP="00624C79">
                      <w:pPr>
                        <w:rPr>
                          <w:del w:id="70" w:author="Oskar Thunman" w:date="2015-04-02T10:37:00Z"/>
                          <w:sz w:val="14"/>
                        </w:rPr>
                      </w:pPr>
                      <w:del w:id="71" w:author="Oskar Thunman" w:date="2015-04-02T10:37:00Z">
                        <w:r w:rsidDel="009B404E">
                          <w:rPr>
                            <w:sz w:val="14"/>
                          </w:rPr>
                          <w:delText>Mätperod</w:delText>
                        </w:r>
                      </w:del>
                    </w:p>
                    <w:p w14:paraId="737AC054" w14:textId="77777777" w:rsidR="00D16218" w:rsidDel="009B404E" w:rsidRDefault="00D16218" w:rsidP="00624C79">
                      <w:pPr>
                        <w:jc w:val="center"/>
                        <w:rPr>
                          <w:del w:id="72" w:author="Oskar Thunman" w:date="2015-04-02T10:37:00Z"/>
                          <w:sz w:val="14"/>
                        </w:rPr>
                      </w:pPr>
                    </w:p>
                    <w:p w14:paraId="473145DC" w14:textId="77777777" w:rsidR="00D16218" w:rsidDel="009B404E" w:rsidRDefault="00D16218" w:rsidP="00624C79">
                      <w:pPr>
                        <w:jc w:val="center"/>
                        <w:rPr>
                          <w:del w:id="73" w:author="Oskar Thunman" w:date="2015-04-02T10:37:00Z"/>
                          <w:sz w:val="14"/>
                        </w:rPr>
                      </w:pPr>
                    </w:p>
                    <w:p w14:paraId="4851EB27" w14:textId="77777777" w:rsidR="00D16218" w:rsidDel="009B404E" w:rsidRDefault="00D16218" w:rsidP="00624C79">
                      <w:pPr>
                        <w:jc w:val="center"/>
                        <w:rPr>
                          <w:del w:id="74" w:author="Oskar Thunman" w:date="2015-04-02T10:37:00Z"/>
                          <w:sz w:val="14"/>
                        </w:rPr>
                      </w:pPr>
                    </w:p>
                    <w:p w14:paraId="09B71608" w14:textId="77777777" w:rsidR="00D16218" w:rsidDel="009B404E" w:rsidRDefault="00D16218" w:rsidP="00624C79">
                      <w:pPr>
                        <w:jc w:val="center"/>
                        <w:rPr>
                          <w:del w:id="75" w:author="Oskar Thunman" w:date="2015-04-02T10:37:00Z"/>
                          <w:sz w:val="14"/>
                        </w:rPr>
                      </w:pPr>
                    </w:p>
                    <w:p w14:paraId="4FD4E2BC" w14:textId="77777777" w:rsidR="00D16218" w:rsidDel="009B404E" w:rsidRDefault="00D16218" w:rsidP="00624C79">
                      <w:pPr>
                        <w:jc w:val="center"/>
                        <w:rPr>
                          <w:del w:id="76" w:author="Oskar Thunman" w:date="2015-04-02T10:37:00Z"/>
                          <w:sz w:val="14"/>
                        </w:rPr>
                      </w:pPr>
                    </w:p>
                    <w:p w14:paraId="350B181F" w14:textId="77777777" w:rsidR="00D16218" w:rsidDel="009B404E" w:rsidRDefault="00D16218" w:rsidP="00624C79">
                      <w:pPr>
                        <w:jc w:val="center"/>
                        <w:rPr>
                          <w:del w:id="77" w:author="Oskar Thunman" w:date="2015-04-02T10:37:00Z"/>
                          <w:sz w:val="14"/>
                        </w:rPr>
                      </w:pPr>
                    </w:p>
                    <w:p w14:paraId="05A91E3A" w14:textId="05CC000F" w:rsidR="00D16218" w:rsidRPr="00AC0D56" w:rsidRDefault="00D16218" w:rsidP="00624C79">
                      <w:pPr>
                        <w:rPr>
                          <w:sz w:val="14"/>
                        </w:rPr>
                      </w:pPr>
                      <w:proofErr w:type="gramStart"/>
                      <w:ins w:id="78" w:author="Oskar Thunman" w:date="2015-04-02T10:37:00Z">
                        <w:r>
                          <w:rPr>
                            <w:sz w:val="14"/>
                          </w:rPr>
                          <w:t>..</w:t>
                        </w:r>
                        <w:proofErr w:type="gramEnd"/>
                        <w:r>
                          <w:rPr>
                            <w:sz w:val="14"/>
                          </w:rPr>
                          <w:t>/</w:t>
                        </w:r>
                        <w:proofErr w:type="spellStart"/>
                        <w:r>
                          <w:rPr>
                            <w:sz w:val="14"/>
                          </w:rPr>
                          <w:t>organization</w:t>
                        </w:r>
                      </w:ins>
                      <w:proofErr w:type="spellEnd"/>
                    </w:p>
                  </w:txbxContent>
                </v:textbox>
                <w10:wrap type="through"/>
              </v:rect>
            </w:pict>
          </mc:Fallback>
        </mc:AlternateContent>
      </w:r>
    </w:p>
    <w:p w14:paraId="75F76EF1" w14:textId="77777777" w:rsidR="00624C79" w:rsidRPr="00624C79" w:rsidRDefault="00624C79" w:rsidP="00624C79"/>
    <w:p w14:paraId="3068116E" w14:textId="77777777" w:rsidR="00624C79" w:rsidRPr="00624C79" w:rsidRDefault="00624C79" w:rsidP="00624C79"/>
    <w:p w14:paraId="237188CC" w14:textId="77777777" w:rsidR="00624C79" w:rsidRPr="00624C79" w:rsidRDefault="00624C79" w:rsidP="00624C79">
      <w:r w:rsidRPr="00624C79">
        <w:rPr>
          <w:noProof/>
          <w:lang w:eastAsia="sv-SE"/>
        </w:rPr>
        <mc:AlternateContent>
          <mc:Choice Requires="wps">
            <w:drawing>
              <wp:anchor distT="0" distB="0" distL="114300" distR="114300" simplePos="0" relativeHeight="251662336" behindDoc="0" locked="0" layoutInCell="1" allowOverlap="1" wp14:anchorId="290C8346" wp14:editId="6014DC5C">
                <wp:simplePos x="0" y="0"/>
                <wp:positionH relativeFrom="column">
                  <wp:posOffset>-1090295</wp:posOffset>
                </wp:positionH>
                <wp:positionV relativeFrom="paragraph">
                  <wp:posOffset>63500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31" name="Rektange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3F95D0E" w14:textId="52542D25" w:rsidR="004B0283" w:rsidRPr="00AC0D56" w:rsidRDefault="004B0283" w:rsidP="00624C79">
                            <w:pPr>
                              <w:jc w:val="center"/>
                              <w:rPr>
                                <w:sz w:val="14"/>
                              </w:rPr>
                            </w:pPr>
                            <w:del w:id="74" w:author="Oskar Thunman" w:date="2015-04-02T10:37:00Z">
                              <w:r w:rsidDel="009B404E">
                                <w:rPr>
                                  <w:sz w:val="14"/>
                                </w:rPr>
                                <w:delText>Referens till Kvalitetsindikator</w:delText>
                              </w:r>
                            </w:del>
                            <w:proofErr w:type="gramStart"/>
                            <w:ins w:id="75" w:author="Oskar Thunman" w:date="2015-04-02T10:37:00Z">
                              <w:r>
                                <w:rPr>
                                  <w:sz w:val="14"/>
                                </w:rPr>
                                <w:t>..</w:t>
                              </w:r>
                              <w:proofErr w:type="gramEnd"/>
                              <w:r>
                                <w:rPr>
                                  <w:sz w:val="14"/>
                                </w:rPr>
                                <w:t>/</w:t>
                              </w:r>
                              <w:proofErr w:type="spellStart"/>
                              <w:r>
                                <w:rPr>
                                  <w:sz w:val="14"/>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31" o:spid="_x0000_s1033" style="position:absolute;margin-left:-85.8pt;margin-top:5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43F95D0E" w14:textId="52542D25" w:rsidR="00D16218" w:rsidRPr="00AC0D56" w:rsidRDefault="00D16218" w:rsidP="00624C79">
                      <w:pPr>
                        <w:jc w:val="center"/>
                        <w:rPr>
                          <w:sz w:val="14"/>
                        </w:rPr>
                      </w:pPr>
                      <w:del w:id="81" w:author="Oskar Thunman" w:date="2015-04-02T10:37:00Z">
                        <w:r w:rsidDel="009B404E">
                          <w:rPr>
                            <w:sz w:val="14"/>
                          </w:rPr>
                          <w:delText>Referens till Kvalitetsindikator</w:delText>
                        </w:r>
                      </w:del>
                      <w:proofErr w:type="gramStart"/>
                      <w:ins w:id="82" w:author="Oskar Thunman" w:date="2015-04-02T10:37:00Z">
                        <w:r>
                          <w:rPr>
                            <w:sz w:val="14"/>
                          </w:rPr>
                          <w:t>..</w:t>
                        </w:r>
                        <w:proofErr w:type="gramEnd"/>
                        <w:r>
                          <w:rPr>
                            <w:sz w:val="14"/>
                          </w:rPr>
                          <w:t>/</w:t>
                        </w:r>
                        <w:proofErr w:type="spellStart"/>
                        <w:r>
                          <w:rPr>
                            <w:sz w:val="14"/>
                          </w:rPr>
                          <w:t>organization</w:t>
                        </w:r>
                      </w:ins>
                      <w:proofErr w:type="spellEnd"/>
                    </w:p>
                  </w:txbxContent>
                </v:textbox>
                <w10:wrap type="through"/>
              </v:rect>
            </w:pict>
          </mc:Fallback>
        </mc:AlternateContent>
      </w:r>
    </w:p>
    <w:p w14:paraId="5599B9CC" w14:textId="77777777" w:rsidR="00624C79" w:rsidRPr="00624C79" w:rsidRDefault="00624C79" w:rsidP="00624C79"/>
    <w:p w14:paraId="0579B016" w14:textId="77777777" w:rsidR="00624C79" w:rsidRPr="00624C79" w:rsidRDefault="00624C79" w:rsidP="00624C79"/>
    <w:p w14:paraId="286501D4" w14:textId="77777777" w:rsidR="00624C79" w:rsidRPr="00624C79" w:rsidRDefault="00624C79" w:rsidP="00624C79">
      <w:r w:rsidRPr="00624C79">
        <w:rPr>
          <w:noProof/>
          <w:lang w:eastAsia="sv-SE"/>
        </w:rPr>
        <mc:AlternateContent>
          <mc:Choice Requires="wps">
            <w:drawing>
              <wp:anchor distT="0" distB="0" distL="114300" distR="114300" simplePos="0" relativeHeight="251661312" behindDoc="0" locked="0" layoutInCell="1" allowOverlap="1" wp14:anchorId="1B569DA6" wp14:editId="64EAB62E">
                <wp:simplePos x="0" y="0"/>
                <wp:positionH relativeFrom="column">
                  <wp:posOffset>-1204595</wp:posOffset>
                </wp:positionH>
                <wp:positionV relativeFrom="paragraph">
                  <wp:posOffset>101600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073AE96" w14:textId="0C47F61C" w:rsidR="004B0283" w:rsidRPr="00AC0D56" w:rsidRDefault="004B0283" w:rsidP="00624C79">
                            <w:pPr>
                              <w:jc w:val="center"/>
                              <w:rPr>
                                <w:sz w:val="14"/>
                              </w:rPr>
                            </w:pPr>
                            <w:del w:id="76" w:author="Oskar Thunman" w:date="2015-04-02T10:37:00Z">
                              <w:r w:rsidDel="009B404E">
                                <w:rPr>
                                  <w:sz w:val="14"/>
                                </w:rPr>
                                <w:delText>Resultatenhet</w:delText>
                              </w:r>
                            </w:del>
                            <w:proofErr w:type="gramStart"/>
                            <w:ins w:id="77" w:author="Oskar Thunman" w:date="2015-04-02T10:37:00Z">
                              <w:r>
                                <w:rPr>
                                  <w:sz w:val="14"/>
                                </w:rPr>
                                <w:t>..</w:t>
                              </w:r>
                              <w:proofErr w:type="gramEnd"/>
                              <w:r>
                                <w:rPr>
                                  <w:sz w:val="14"/>
                                </w:rPr>
                                <w:t>/</w:t>
                              </w:r>
                              <w:proofErr w:type="spellStart"/>
                              <w:r>
                                <w:rPr>
                                  <w:sz w:val="14"/>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24" o:spid="_x0000_s1034" style="position:absolute;margin-left:-94.8pt;margin-top:8pt;width:8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5073AE96" w14:textId="0C47F61C" w:rsidR="00D16218" w:rsidRPr="00AC0D56" w:rsidRDefault="00D16218" w:rsidP="00624C79">
                      <w:pPr>
                        <w:jc w:val="center"/>
                        <w:rPr>
                          <w:sz w:val="14"/>
                        </w:rPr>
                      </w:pPr>
                      <w:del w:id="85" w:author="Oskar Thunman" w:date="2015-04-02T10:37:00Z">
                        <w:r w:rsidDel="009B404E">
                          <w:rPr>
                            <w:sz w:val="14"/>
                          </w:rPr>
                          <w:delText>Resultatenhet</w:delText>
                        </w:r>
                      </w:del>
                      <w:proofErr w:type="gramStart"/>
                      <w:ins w:id="86" w:author="Oskar Thunman" w:date="2015-04-02T10:37:00Z">
                        <w:r>
                          <w:rPr>
                            <w:sz w:val="14"/>
                          </w:rPr>
                          <w:t>..</w:t>
                        </w:r>
                        <w:proofErr w:type="gramEnd"/>
                        <w:r>
                          <w:rPr>
                            <w:sz w:val="14"/>
                          </w:rPr>
                          <w:t>/</w:t>
                        </w:r>
                        <w:proofErr w:type="spellStart"/>
                        <w:r>
                          <w:rPr>
                            <w:sz w:val="14"/>
                          </w:rPr>
                          <w:t>organization</w:t>
                        </w:r>
                      </w:ins>
                      <w:proofErr w:type="spellEnd"/>
                    </w:p>
                  </w:txbxContent>
                </v:textbox>
                <w10:wrap type="through"/>
              </v:rect>
            </w:pict>
          </mc:Fallback>
        </mc:AlternateContent>
      </w:r>
    </w:p>
    <w:p w14:paraId="4603E095" w14:textId="77777777" w:rsidR="00624C79" w:rsidRPr="00624C79" w:rsidRDefault="00624C79" w:rsidP="00624C79">
      <w:r w:rsidRPr="00624C79">
        <w:lastRenderedPageBreak/>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1DCB814F" w14:textId="77777777" w:rsidR="00624C79" w:rsidRPr="00624C79" w:rsidRDefault="00624C79" w:rsidP="00624C79"/>
    <w:p w14:paraId="232C6AA0" w14:textId="77777777" w:rsidR="00624C79" w:rsidRPr="00624C79" w:rsidRDefault="00624C79" w:rsidP="00624C79">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7A033511" w14:textId="77777777" w:rsidR="00624C79" w:rsidRPr="00624C79" w:rsidRDefault="00624C79" w:rsidP="00624C79">
      <w:r w:rsidRPr="00624C79">
        <w:t xml:space="preserve">Den tjänstedomän som här beskrivs syftar till att i sin tur tillgängliggöra kvalitetsdata, fast här aggregerad på organisationsnivå och för i förväg definierade kvalitetsindikatorer. Kvalitetsindikatorer definieras i tjänstedomänens informationsmodell [R3]. </w:t>
      </w:r>
    </w:p>
    <w:p w14:paraId="6817CF2D" w14:textId="77777777" w:rsidR="00624C79" w:rsidRPr="00624C79" w:rsidRDefault="00624C79" w:rsidP="00624C79">
      <w:r w:rsidRPr="00624C79">
        <w:t xml:space="preserve"> </w:t>
      </w:r>
    </w:p>
    <w:p w14:paraId="7473D0E1" w14:textId="77777777" w:rsidR="00624C79" w:rsidRPr="00624C79" w:rsidRDefault="00624C79" w:rsidP="00624C79">
      <w:r w:rsidRPr="00624C79">
        <w:t xml:space="preserve">Dessa sammanställs som rapporter, </w:t>
      </w:r>
      <w:proofErr w:type="gramStart"/>
      <w:r w:rsidRPr="00624C79">
        <w:t>dvs</w:t>
      </w:r>
      <w:proofErr w:type="gramEnd"/>
      <w:r w:rsidRPr="00624C79">
        <w:t xml:space="preserve"> uttömmande sammanställningar över de kvalitetsindikatorer som ett </w:t>
      </w:r>
      <w:proofErr w:type="spellStart"/>
      <w:r w:rsidRPr="00624C79">
        <w:t>källsystem</w:t>
      </w:r>
      <w:proofErr w:type="spellEnd"/>
      <w:r w:rsidRPr="00624C79">
        <w:t xml:space="preserve"> förbundit sig att rapportera. Hela flödet från patientinformationssystem till kvalitetsrapportkonsumenter beskrivs i följande dataflödesdiagram: </w:t>
      </w:r>
    </w:p>
    <w:p w14:paraId="1A213849" w14:textId="77777777" w:rsidR="00624C79" w:rsidRPr="00624C79" w:rsidRDefault="00624C79" w:rsidP="00624C79"/>
    <w:p w14:paraId="0778F568" w14:textId="77777777" w:rsidR="00624C79" w:rsidRPr="00624C79" w:rsidRDefault="00624C79" w:rsidP="00624C79">
      <w:r w:rsidRPr="00624C79">
        <w:rPr>
          <w:noProof/>
          <w:lang w:eastAsia="sv-SE"/>
        </w:rPr>
        <w:drawing>
          <wp:inline distT="0" distB="0" distL="0" distR="0" wp14:anchorId="1B5BEA7D" wp14:editId="303F86D7">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466B42B0" w14:textId="77777777" w:rsidR="00624C79" w:rsidRPr="00624C79" w:rsidRDefault="00624C79" w:rsidP="00624C79"/>
    <w:p w14:paraId="1BEA44B6" w14:textId="77777777" w:rsidR="00624C79" w:rsidRPr="00624C79" w:rsidRDefault="00624C79" w:rsidP="00624C79">
      <w:r w:rsidRPr="00624C79">
        <w:t xml:space="preserve">Tjänstedomänen syftar till att tillgängliggöra indikatorrapporter från regionala och nationella tjänsteproducenter, dels till vårdgivarkonsumenter via regional eller nationell tjänsteplattform, dels till invånartjänster och allmänheten via </w:t>
      </w:r>
      <w:proofErr w:type="spellStart"/>
      <w:r w:rsidRPr="00624C79">
        <w:t>ÖppenData</w:t>
      </w:r>
      <w:proofErr w:type="spellEnd"/>
      <w:r w:rsidRPr="00624C79">
        <w:t xml:space="preserve">-plattformar. </w:t>
      </w:r>
    </w:p>
    <w:p w14:paraId="055ACDBE" w14:textId="77777777" w:rsidR="00624C79" w:rsidRPr="00624C79" w:rsidRDefault="00624C79" w:rsidP="00624C79">
      <w:r w:rsidRPr="00624C79">
        <w:t xml:space="preserve"> </w:t>
      </w:r>
    </w:p>
    <w:p w14:paraId="07939A6A" w14:textId="77777777" w:rsidR="00624C79" w:rsidRPr="00624C79" w:rsidRDefault="00624C79" w:rsidP="00624C79">
      <w:r w:rsidRPr="00624C79">
        <w:t>Tjänstekontrakten i denna domän ska tillmötesgå de nationella behoven men också fylla behovet för direktåtkomst-tjänster inom ett landsting.</w:t>
      </w:r>
    </w:p>
    <w:p w14:paraId="44978450" w14:textId="77777777" w:rsidR="00624C79" w:rsidRPr="00624C79" w:rsidRDefault="00624C79" w:rsidP="00624C79"/>
    <w:p w14:paraId="03BBC68F" w14:textId="77777777" w:rsidR="00624C79" w:rsidRPr="00624C79" w:rsidRDefault="00624C79" w:rsidP="00624C79">
      <w:r w:rsidRPr="00624C79">
        <w:t xml:space="preserve">För att vara tillämpbara för både invånar- och vårdgivartjänster behöver tjänstekontrakten förmedla den information som behövs för att båda typerna av e-tjänster (tjänstekonsumenter) ska ha det underlag som behövs för att säkerställa behörig åtkomst för sina respektive användargrupper. Det är dock en grundläggande princip att tjänsteproducenterna inte ska anpassa svaret efter frågeställaren, utan istället tillhandahålla fullständig information som tjänstekonsumenten kan anpassa och </w:t>
      </w:r>
      <w:proofErr w:type="spellStart"/>
      <w:r w:rsidRPr="00624C79">
        <w:t>behörighetsstyra</w:t>
      </w:r>
      <w:proofErr w:type="spellEnd"/>
      <w:r w:rsidRPr="00624C79">
        <w:t xml:space="preserve"> för sin målgrupp. </w:t>
      </w:r>
    </w:p>
    <w:p w14:paraId="55BD1917" w14:textId="77777777" w:rsidR="00624C79" w:rsidRPr="00624C79" w:rsidRDefault="00624C79" w:rsidP="00624C79"/>
    <w:p w14:paraId="52786996" w14:textId="12E4F8E3" w:rsidR="00624C79" w:rsidRPr="00624C79" w:rsidRDefault="00624C79" w:rsidP="00624C79">
      <w:r w:rsidRPr="00624C79">
        <w:t>Tjänstedomänen är inte tänkt att nyttja aggregerande tjänster (enl. T-bok REV B)</w:t>
      </w:r>
      <w:ins w:id="78" w:author="Oskar Thunman" w:date="2015-04-02T09:46:00Z">
        <w:r w:rsidR="00803EC9">
          <w:t xml:space="preserve">. Konsumenter skickar en begäran till en producent </w:t>
        </w:r>
      </w:ins>
      <w:ins w:id="79" w:author="Oskar Thunman" w:date="2015-04-02T09:47:00Z">
        <w:r w:rsidR="00803EC9">
          <w:t xml:space="preserve">i taget utan </w:t>
        </w:r>
        <w:proofErr w:type="spellStart"/>
        <w:r w:rsidR="00803EC9">
          <w:t>aggregering</w:t>
        </w:r>
      </w:ins>
      <w:proofErr w:type="spellEnd"/>
      <w:del w:id="80" w:author="Oskar Thunman" w:date="2015-04-02T09:46:00Z">
        <w:r w:rsidRPr="00624C79" w:rsidDel="00803EC9">
          <w:delText xml:space="preserve"> utan </w:delText>
        </w:r>
        <w:commentRangeStart w:id="81"/>
        <w:r w:rsidRPr="00624C79" w:rsidDel="00803EC9">
          <w:delText>konsumenten förutsätts känna till alla tjänsteproducenter och själv ansvara för den aggregering som behövs</w:delText>
        </w:r>
        <w:commentRangeEnd w:id="81"/>
        <w:r w:rsidR="005778C0" w:rsidDel="00803EC9">
          <w:rPr>
            <w:rStyle w:val="Kommentarsreferens"/>
          </w:rPr>
          <w:commentReference w:id="81"/>
        </w:r>
      </w:del>
      <w:del w:id="82" w:author="Oskar Thunman" w:date="2015-04-02T09:47:00Z">
        <w:r w:rsidRPr="00624C79" w:rsidDel="00803EC9">
          <w:delText xml:space="preserve">. </w:delText>
        </w:r>
      </w:del>
    </w:p>
    <w:p w14:paraId="70777E59" w14:textId="77777777" w:rsidR="00624C79" w:rsidRPr="00624C79" w:rsidRDefault="00624C79" w:rsidP="00624C79"/>
    <w:p w14:paraId="33371AE3" w14:textId="77777777" w:rsidR="00624C79" w:rsidRPr="00624C79" w:rsidRDefault="00624C79" w:rsidP="00624C79">
      <w:r w:rsidRPr="00624C79">
        <w:t xml:space="preserve">Detta dokument kompletterar reglerna i de tekniska kontrakten (XML-scheman, </w:t>
      </w:r>
      <w:proofErr w:type="spellStart"/>
      <w:r w:rsidRPr="00624C79">
        <w:t>WSDL</w:t>
      </w:r>
      <w:proofErr w:type="spellEnd"/>
      <w:r w:rsidRPr="00624C79">
        <w:t>-filer). Tjänsteproducenter och tjänstekonsumenter ska m.a.o. följa såväl de maskintolkbara reglerna i de tekniska kontrakten, så väl som de regler som uttrycks verbalt i detta dokument.</w:t>
      </w:r>
    </w:p>
    <w:p w14:paraId="640F485C" w14:textId="77777777" w:rsidR="00624C79" w:rsidRPr="00624C79" w:rsidRDefault="00624C79" w:rsidP="00624C79"/>
    <w:p w14:paraId="3957DFB8" w14:textId="4697165C" w:rsidR="00624C79" w:rsidRDefault="00624C79" w:rsidP="00624C79">
      <w:r w:rsidRPr="00624C79">
        <w:t xml:space="preserve">Där inte annat anges, baseras tjänstedomänens kontrakt på RIV – </w:t>
      </w:r>
      <w:proofErr w:type="spellStart"/>
      <w:ins w:id="83" w:author="Oskar Thunman" w:date="2015-04-02T09:50:00Z">
        <w:r w:rsidR="00803EC9">
          <w:t>Informstionsspecifikation</w:t>
        </w:r>
        <w:proofErr w:type="spellEnd"/>
        <w:r w:rsidR="00803EC9">
          <w:t xml:space="preserve"> </w:t>
        </w:r>
        <w:r w:rsidR="00803EC9" w:rsidRPr="00803EC9">
          <w:t>Uppföljning kärnprocess: hantera utfall för grupper: kvalitetsrapportering</w:t>
        </w:r>
      </w:ins>
      <w:commentRangeStart w:id="84"/>
      <w:del w:id="85" w:author="Oskar Thunman" w:date="2015-04-02T09:50:00Z">
        <w:r w:rsidRPr="00624C79" w:rsidDel="00803EC9">
          <w:delText>Informationsspecifikation Nationell Patientöversikt version 2.2.0</w:delText>
        </w:r>
      </w:del>
      <w:ins w:id="86" w:author="Oskar Thunman" w:date="2015-04-02T09:50:00Z">
        <w:r w:rsidR="00803EC9">
          <w:t>.</w:t>
        </w:r>
      </w:ins>
      <w:del w:id="87" w:author="Oskar Thunman" w:date="2015-04-02T09:50:00Z">
        <w:r w:rsidRPr="00624C79" w:rsidDel="00803EC9">
          <w:delText>.</w:delText>
        </w:r>
        <w:commentRangeEnd w:id="84"/>
        <w:r w:rsidR="005778C0" w:rsidDel="00803EC9">
          <w:rPr>
            <w:rStyle w:val="Kommentarsreferens"/>
          </w:rPr>
          <w:commentReference w:id="84"/>
        </w:r>
      </w:del>
    </w:p>
    <w:p w14:paraId="3BEE85B1" w14:textId="77777777" w:rsidR="00A60A94" w:rsidRDefault="00A60A94" w:rsidP="00624C79"/>
    <w:p w14:paraId="1ED81CC3" w14:textId="77777777" w:rsidR="00A60A94" w:rsidRPr="00A60A94" w:rsidRDefault="00A60A94" w:rsidP="00A60A94">
      <w:pPr>
        <w:pStyle w:val="Rubrik2"/>
        <w:rPr>
          <w:rFonts w:eastAsia="Calibri"/>
        </w:rPr>
      </w:pPr>
      <w:bookmarkStart w:id="88" w:name="_Toc270858505"/>
      <w:bookmarkStart w:id="89" w:name="_Toc288998006"/>
      <w:r w:rsidRPr="00A60A94">
        <w:rPr>
          <w:rFonts w:eastAsia="Calibri"/>
        </w:rPr>
        <w:t>Svenskt namn</w:t>
      </w:r>
      <w:bookmarkEnd w:id="88"/>
      <w:bookmarkEnd w:id="89"/>
    </w:p>
    <w:p w14:paraId="75FDCC45" w14:textId="77777777" w:rsidR="00A60A94" w:rsidRPr="00A60A94" w:rsidRDefault="00A60A94" w:rsidP="00A60A94">
      <w:pPr>
        <w:rPr>
          <w:b/>
        </w:rPr>
      </w:pPr>
      <w:r w:rsidRPr="00A60A94">
        <w:rPr>
          <w:b/>
        </w:rPr>
        <w:t xml:space="preserve">uppföljning </w:t>
      </w:r>
      <w:proofErr w:type="spellStart"/>
      <w:proofErr w:type="gramStart"/>
      <w:r w:rsidRPr="00A60A94">
        <w:rPr>
          <w:b/>
        </w:rPr>
        <w:t>kärnprocess:hantera</w:t>
      </w:r>
      <w:proofErr w:type="spellEnd"/>
      <w:proofErr w:type="gramEnd"/>
      <w:r w:rsidRPr="00A60A94">
        <w:rPr>
          <w:b/>
        </w:rPr>
        <w:t xml:space="preserve"> utfall för </w:t>
      </w:r>
      <w:proofErr w:type="spellStart"/>
      <w:r w:rsidRPr="00A60A94">
        <w:rPr>
          <w:b/>
        </w:rPr>
        <w:t>grupper:kvalitetsrapportering</w:t>
      </w:r>
      <w:proofErr w:type="spellEnd"/>
    </w:p>
    <w:p w14:paraId="249260FD" w14:textId="77777777" w:rsidR="00A60A94" w:rsidRPr="00A60A94" w:rsidRDefault="00A60A94" w:rsidP="00A60A94">
      <w:pPr>
        <w:rPr>
          <w:b/>
        </w:rPr>
      </w:pPr>
      <w:r w:rsidRPr="00A60A94">
        <w:rPr>
          <w:b/>
        </w:rPr>
        <w:t>kvalitetsrapportering</w:t>
      </w:r>
    </w:p>
    <w:p w14:paraId="488BACDE" w14:textId="77777777" w:rsidR="00A60A94" w:rsidRPr="00624C79" w:rsidRDefault="00A60A94" w:rsidP="00624C79"/>
    <w:p w14:paraId="7C214347" w14:textId="77777777" w:rsidR="005F7E0A" w:rsidRDefault="005F7E0A" w:rsidP="0039481C"/>
    <w:p w14:paraId="773972D3" w14:textId="1E709DB1" w:rsidR="005F7E0A" w:rsidRDefault="005F7E0A" w:rsidP="005F7E0A">
      <w:pPr>
        <w:pStyle w:val="Rubrik2"/>
      </w:pPr>
      <w:bookmarkStart w:id="90" w:name="_Toc288998007"/>
      <w:r>
        <w:t>WEB beskrivning</w:t>
      </w:r>
      <w:bookmarkEnd w:id="90"/>
    </w:p>
    <w:p w14:paraId="71F70960" w14:textId="381886BF" w:rsidR="005F7E0A" w:rsidRPr="00CA6970" w:rsidRDefault="005F7E0A" w:rsidP="005F7E0A">
      <w:pPr>
        <w:rPr>
          <w:color w:val="4F81BD" w:themeColor="accent1"/>
        </w:rPr>
      </w:pPr>
    </w:p>
    <w:p w14:paraId="2D2FAA7A" w14:textId="461531F9" w:rsidR="005F7E0A" w:rsidRPr="00CA6970" w:rsidRDefault="005F7E0A" w:rsidP="005F7E0A">
      <w:pPr>
        <w:rPr>
          <w:color w:val="4F81BD" w:themeColor="accent1"/>
        </w:rPr>
      </w:pPr>
      <w:proofErr w:type="gramStart"/>
      <w:r w:rsidRPr="00CA6970">
        <w:rPr>
          <w:color w:val="4F81BD" w:themeColor="accent1"/>
        </w:rPr>
        <w:t>1.       </w:t>
      </w:r>
      <w:r w:rsidR="00624C79">
        <w:rPr>
          <w:color w:val="4F81BD" w:themeColor="accent1"/>
        </w:rPr>
        <w:t>Nytta</w:t>
      </w:r>
      <w:proofErr w:type="gramEnd"/>
      <w:r w:rsidR="00624C79">
        <w:rPr>
          <w:color w:val="4F81BD" w:themeColor="accent1"/>
        </w:rPr>
        <w:t xml:space="preserve">: </w:t>
      </w:r>
      <w:r w:rsidR="00624C79">
        <w:t xml:space="preserve">Tjänstedomänen </w:t>
      </w:r>
      <w:r w:rsidR="00E13F85">
        <w:t>tillgängliggör</w:t>
      </w:r>
      <w:r w:rsidR="00624C79" w:rsidRPr="00624C79">
        <w:t xml:space="preserve"> </w:t>
      </w:r>
      <w:r w:rsidR="00E13F85">
        <w:t>beräknade kvalitetsmått</w:t>
      </w:r>
      <w:r w:rsidR="00624C79">
        <w:t xml:space="preserve"> </w:t>
      </w:r>
      <w:r w:rsidR="00E13F85">
        <w:t>i syfte att kunna</w:t>
      </w:r>
      <w:r w:rsidR="00624C79">
        <w:t xml:space="preserve"> jämföra vårdkvalitet mellan vårdenheter och över tiden </w:t>
      </w:r>
      <w:r w:rsidR="00624C79" w:rsidRPr="00624C79">
        <w:t>för i förväg definierade kvalitetsindikatorer.</w:t>
      </w:r>
    </w:p>
    <w:p w14:paraId="18ABD4E0" w14:textId="725118D5" w:rsidR="005F7E0A" w:rsidRPr="00CA6970" w:rsidRDefault="005F7E0A" w:rsidP="005F7E0A">
      <w:pPr>
        <w:rPr>
          <w:color w:val="4F81BD" w:themeColor="accent1"/>
        </w:rPr>
      </w:pPr>
      <w:proofErr w:type="gramStart"/>
      <w:r w:rsidRPr="00CA6970">
        <w:rPr>
          <w:color w:val="4F81BD" w:themeColor="accent1"/>
        </w:rPr>
        <w:t>2.       </w:t>
      </w:r>
      <w:r w:rsidR="00624C79">
        <w:rPr>
          <w:color w:val="4F81BD" w:themeColor="accent1"/>
        </w:rPr>
        <w:t>Syfte</w:t>
      </w:r>
      <w:proofErr w:type="gramEnd"/>
      <w:r w:rsidR="00624C79">
        <w:rPr>
          <w:color w:val="4F81BD" w:themeColor="accent1"/>
        </w:rPr>
        <w:t xml:space="preserve">: </w:t>
      </w:r>
      <w:r w:rsidR="00624C79" w:rsidRPr="00624C79">
        <w:t>Syftet med denna tjänstekontraktsbeskrivning är att beskriva tjänstedomän och tjänstekontrakt för tillgängliggörandet av kvalitetsrapporter.</w:t>
      </w:r>
      <w:r w:rsidR="00624C79">
        <w:t xml:space="preserve"> </w:t>
      </w:r>
      <w:r w:rsidR="00624C79" w:rsidRPr="00624C79">
        <w:t>En kvalitetsrapport består av ett antal kvalitetsindikatormått för organisatoriska enheter inom hälso- och sjukvård. En kvalitetsrapport är en sammanställning av kvalitetsindikatorvärden från ett rapporterande system för en efterfrågad rapporteringsperiod.</w:t>
      </w:r>
      <w:r w:rsidR="00624C79">
        <w:t xml:space="preserve"> Producenter är </w:t>
      </w:r>
      <w:r w:rsidR="00624C79" w:rsidRPr="00624C79">
        <w:t xml:space="preserve">regionala och nationella </w:t>
      </w:r>
      <w:r w:rsidR="00624C79">
        <w:t xml:space="preserve">vårdkvalitetssystem, däribland kvalitetsregister och konsumenter är vård- </w:t>
      </w:r>
      <w:proofErr w:type="gramStart"/>
      <w:r w:rsidR="00624C79">
        <w:t xml:space="preserve">och </w:t>
      </w:r>
      <w:r w:rsidR="00624C79" w:rsidRPr="00624C79">
        <w:t xml:space="preserve"> invånartjänster</w:t>
      </w:r>
      <w:proofErr w:type="gramEnd"/>
      <w:r w:rsidR="00624C79">
        <w:t xml:space="preserve"> </w:t>
      </w:r>
      <w:r w:rsidR="00E13F85">
        <w:t>samt</w:t>
      </w:r>
      <w:r w:rsidR="00E13F85" w:rsidRPr="00624C79">
        <w:t xml:space="preserve"> </w:t>
      </w:r>
      <w:proofErr w:type="spellStart"/>
      <w:r w:rsidR="00E13F85" w:rsidRPr="00624C79">
        <w:t>ÖppenData</w:t>
      </w:r>
      <w:proofErr w:type="spellEnd"/>
      <w:r w:rsidR="00E13F85" w:rsidRPr="00624C79">
        <w:t>-plattformar</w:t>
      </w:r>
      <w:r w:rsidR="00E13F85">
        <w:t xml:space="preserve"> </w:t>
      </w:r>
      <w:r w:rsidR="00624C79">
        <w:t xml:space="preserve">som önskar tillgängliggöra </w:t>
      </w:r>
      <w:r w:rsidR="00E13F85">
        <w:t>kvalitetsmått.</w:t>
      </w:r>
      <w:r w:rsidR="00624C79" w:rsidRPr="00624C79">
        <w:t xml:space="preserve"> </w:t>
      </w:r>
    </w:p>
    <w:p w14:paraId="16EA73E6" w14:textId="2C328C35" w:rsidR="005F7E0A" w:rsidRPr="00CA6970" w:rsidRDefault="005F7E0A" w:rsidP="005F7E0A">
      <w:pPr>
        <w:rPr>
          <w:color w:val="4F81BD" w:themeColor="accent1"/>
        </w:rPr>
      </w:pPr>
      <w:r w:rsidRPr="00CA6970">
        <w:rPr>
          <w:color w:val="4F81BD" w:themeColor="accent1"/>
        </w:rPr>
        <w:lastRenderedPageBreak/>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mc:AlternateContent>
          <mc:Choice Requires="wps">
            <w:drawing>
              <wp:inline distT="0" distB="0" distL="0" distR="0" wp14:anchorId="279033D0" wp14:editId="5BCD21E2">
                <wp:extent cx="5753100" cy="2287451"/>
                <wp:effectExtent l="0" t="0" r="38100" b="2413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287451"/>
                        </a:xfrm>
                        <a:prstGeom prst="rect">
                          <a:avLst/>
                        </a:prstGeom>
                        <a:solidFill>
                          <a:srgbClr val="DDDDDD"/>
                        </a:solidFill>
                        <a:ln w="9525">
                          <a:solidFill>
                            <a:srgbClr val="000000"/>
                          </a:solidFill>
                          <a:miter lim="800000"/>
                          <a:headEnd/>
                          <a:tailEnd/>
                        </a:ln>
                      </wps:spPr>
                      <wps:txbx>
                        <w:txbxContent>
                          <w:p w14:paraId="4612FD16" w14:textId="77777777" w:rsidR="004B0283" w:rsidRPr="004255A2" w:rsidDel="009B404E" w:rsidRDefault="004B0283" w:rsidP="0039481C">
                            <w:pPr>
                              <w:rPr>
                                <w:del w:id="91" w:author="Oskar Thunman" w:date="2015-04-02T10:37:00Z"/>
                              </w:rPr>
                            </w:pPr>
                            <w:del w:id="92" w:author="Oskar Thunman" w:date="2015-04-02T10:37:00Z">
                              <w:r w:rsidRPr="004255A2" w:rsidDel="009B404E">
                                <w:delText>I arbetet har följande personer deltagit:</w:delText>
                              </w:r>
                            </w:del>
                          </w:p>
                          <w:p w14:paraId="618404DD" w14:textId="77777777" w:rsidR="004B0283" w:rsidDel="009B404E" w:rsidRDefault="004B0283" w:rsidP="0039481C">
                            <w:pPr>
                              <w:rPr>
                                <w:del w:id="93" w:author="Oskar Thunman" w:date="2015-04-02T10:37:00Z"/>
                              </w:rPr>
                            </w:pPr>
                          </w:p>
                          <w:p w14:paraId="54CD6FA7" w14:textId="77777777" w:rsidR="004B0283" w:rsidRPr="00FE3AAD" w:rsidDel="009B404E" w:rsidRDefault="004B0283" w:rsidP="0039481C">
                            <w:pPr>
                              <w:rPr>
                                <w:del w:id="94" w:author="Oskar Thunman" w:date="2015-04-02T10:37:00Z"/>
                              </w:rPr>
                            </w:pPr>
                          </w:p>
                          <w:p w14:paraId="12C6904B" w14:textId="77777777" w:rsidR="004B0283" w:rsidDel="009B404E" w:rsidRDefault="004B0283" w:rsidP="00624C79">
                            <w:pPr>
                              <w:rPr>
                                <w:del w:id="95" w:author="Oskar Thunman" w:date="2015-04-02T10:37:00Z"/>
                                <w:i/>
                              </w:rPr>
                            </w:pPr>
                            <w:del w:id="96" w:author="Oskar Thunman" w:date="2015-04-02T10:37:00Z">
                              <w:r w:rsidDel="009B404E">
                                <w:delText>Emma Vintemon</w:delText>
                              </w:r>
                            </w:del>
                          </w:p>
                          <w:p w14:paraId="669A54F3" w14:textId="77777777" w:rsidR="004B0283" w:rsidRPr="00FE3AAD" w:rsidDel="009B404E" w:rsidRDefault="004B0283" w:rsidP="00624C79">
                            <w:pPr>
                              <w:rPr>
                                <w:del w:id="97" w:author="Oskar Thunman" w:date="2015-04-02T10:37:00Z"/>
                                <w:i/>
                              </w:rPr>
                            </w:pPr>
                          </w:p>
                          <w:p w14:paraId="49B9E7F6" w14:textId="3CC6B294" w:rsidR="004B0283" w:rsidDel="009B404E" w:rsidRDefault="004B0283" w:rsidP="00624C79">
                            <w:pPr>
                              <w:rPr>
                                <w:del w:id="98" w:author="Oskar Thunman" w:date="2015-04-02T10:37:00Z"/>
                              </w:rPr>
                            </w:pPr>
                            <w:del w:id="99" w:author="Oskar Thunman" w:date="2015-04-02T10:37:00Z">
                              <w:r w:rsidRPr="009B4414" w:rsidDel="009B404E">
                                <w:delText>Projektgrupp</w:delText>
                              </w:r>
                              <w:r w:rsidDel="009B404E">
                                <w:delText xml:space="preserve"> </w:delText>
                              </w:r>
                              <w:r w:rsidRPr="00624C79" w:rsidDel="009B404E">
                                <w:delText>2014-01-01 – Slutdatum:</w:delText>
                              </w:r>
                            </w:del>
                          </w:p>
                          <w:p w14:paraId="7C04A19A" w14:textId="77777777" w:rsidR="004B0283" w:rsidRPr="009B4414" w:rsidDel="009B404E" w:rsidRDefault="004B0283" w:rsidP="00624C79">
                            <w:pPr>
                              <w:rPr>
                                <w:del w:id="100" w:author="Oskar Thunman" w:date="2015-04-02T10:37:00Z"/>
                              </w:rPr>
                            </w:pPr>
                          </w:p>
                          <w:p w14:paraId="58B89DF6" w14:textId="77777777" w:rsidR="004B0283" w:rsidDel="009B404E" w:rsidRDefault="004B0283" w:rsidP="00624C79">
                            <w:pPr>
                              <w:rPr>
                                <w:del w:id="101" w:author="Oskar Thunman" w:date="2015-04-02T10:37:00Z"/>
                              </w:rPr>
                            </w:pPr>
                            <w:del w:id="102" w:author="Oskar Thunman" w:date="2015-04-02T10:37:00Z">
                              <w:r w:rsidDel="009B404E">
                                <w:delText>Johan Eltes</w:delText>
                              </w:r>
                            </w:del>
                          </w:p>
                          <w:p w14:paraId="3D90BA83" w14:textId="77777777" w:rsidR="004B0283" w:rsidDel="009B404E" w:rsidRDefault="004B0283" w:rsidP="00624C79">
                            <w:pPr>
                              <w:rPr>
                                <w:del w:id="103" w:author="Oskar Thunman" w:date="2015-04-02T10:37:00Z"/>
                              </w:rPr>
                            </w:pPr>
                            <w:del w:id="104" w:author="Oskar Thunman" w:date="2015-04-02T10:37:00Z">
                              <w:r w:rsidDel="009B404E">
                                <w:delText>Oskar Thunman</w:delText>
                              </w:r>
                            </w:del>
                          </w:p>
                          <w:p w14:paraId="74500CC0" w14:textId="77777777" w:rsidR="004B0283" w:rsidDel="009B404E" w:rsidRDefault="004B0283" w:rsidP="00624C79">
                            <w:pPr>
                              <w:rPr>
                                <w:del w:id="105" w:author="Oskar Thunman" w:date="2015-04-02T10:37:00Z"/>
                              </w:rPr>
                            </w:pPr>
                            <w:del w:id="106" w:author="Oskar Thunman" w:date="2015-04-02T10:37:00Z">
                              <w:r w:rsidDel="009B404E">
                                <w:delText>Stefan Skoog</w:delText>
                              </w:r>
                            </w:del>
                          </w:p>
                          <w:p w14:paraId="3E0627CC" w14:textId="77777777" w:rsidR="004B0283" w:rsidDel="009B404E" w:rsidRDefault="004B0283" w:rsidP="00624C79">
                            <w:pPr>
                              <w:rPr>
                                <w:del w:id="107" w:author="Oskar Thunman" w:date="2015-04-02T10:37:00Z"/>
                              </w:rPr>
                            </w:pPr>
                            <w:del w:id="108" w:author="Oskar Thunman" w:date="2015-04-02T10:37:00Z">
                              <w:r w:rsidDel="009B404E">
                                <w:delText>Andreas Östberg</w:delText>
                              </w:r>
                            </w:del>
                          </w:p>
                          <w:p w14:paraId="79656D58" w14:textId="40E632AF" w:rsidR="004B0283" w:rsidRPr="00861A25" w:rsidRDefault="004B0283" w:rsidP="00624C79">
                            <w:pPr>
                              <w:rPr>
                                <w:i/>
                              </w:rPr>
                            </w:pPr>
                            <w:del w:id="109" w:author="Oskar Thunman" w:date="2015-04-02T10:37:00Z">
                              <w:r w:rsidDel="009B404E">
                                <w:delText>Henrik Milefors</w:delText>
                              </w:r>
                            </w:del>
                            <w:proofErr w:type="gramStart"/>
                            <w:ins w:id="110" w:author="Oskar Thunman" w:date="2015-04-02T10:37:00Z">
                              <w:r>
                                <w:t>..</w:t>
                              </w:r>
                              <w:proofErr w:type="gramEnd"/>
                              <w:r>
                                <w:t>/</w:t>
                              </w:r>
                              <w:proofErr w:type="spellStart"/>
                              <w:r>
                                <w:t>organization</w:t>
                              </w:r>
                            </w:ins>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35" type="#_x0000_t202" style="width:453pt;height:18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" fillcolor="#ddd">
                <v:textbox>
                  <w:txbxContent>
                    <w:p w14:paraId="4612FD16" w14:textId="77777777" w:rsidR="00D16218" w:rsidRPr="004255A2" w:rsidDel="009B404E" w:rsidRDefault="00D16218" w:rsidP="0039481C">
                      <w:pPr>
                        <w:rPr>
                          <w:del w:id="120" w:author="Oskar Thunman" w:date="2015-04-02T10:37:00Z"/>
                        </w:rPr>
                      </w:pPr>
                      <w:del w:id="121" w:author="Oskar Thunman" w:date="2015-04-02T10:37:00Z">
                        <w:r w:rsidRPr="004255A2" w:rsidDel="009B404E">
                          <w:delText>I arbetet har följande personer deltagit:</w:delText>
                        </w:r>
                      </w:del>
                    </w:p>
                    <w:p w14:paraId="618404DD" w14:textId="77777777" w:rsidR="00D16218" w:rsidDel="009B404E" w:rsidRDefault="00D16218" w:rsidP="0039481C">
                      <w:pPr>
                        <w:rPr>
                          <w:del w:id="122" w:author="Oskar Thunman" w:date="2015-04-02T10:37:00Z"/>
                        </w:rPr>
                      </w:pPr>
                    </w:p>
                    <w:p w14:paraId="54CD6FA7" w14:textId="77777777" w:rsidR="00D16218" w:rsidRPr="00FE3AAD" w:rsidDel="009B404E" w:rsidRDefault="00D16218" w:rsidP="0039481C">
                      <w:pPr>
                        <w:rPr>
                          <w:del w:id="123" w:author="Oskar Thunman" w:date="2015-04-02T10:37:00Z"/>
                        </w:rPr>
                      </w:pPr>
                    </w:p>
                    <w:p w14:paraId="12C6904B" w14:textId="77777777" w:rsidR="00D16218" w:rsidDel="009B404E" w:rsidRDefault="00D16218" w:rsidP="00624C79">
                      <w:pPr>
                        <w:rPr>
                          <w:del w:id="124" w:author="Oskar Thunman" w:date="2015-04-02T10:37:00Z"/>
                          <w:i/>
                        </w:rPr>
                      </w:pPr>
                      <w:del w:id="125" w:author="Oskar Thunman" w:date="2015-04-02T10:37:00Z">
                        <w:r w:rsidDel="009B404E">
                          <w:delText>Emma Vintemon</w:delText>
                        </w:r>
                      </w:del>
                    </w:p>
                    <w:p w14:paraId="669A54F3" w14:textId="77777777" w:rsidR="00D16218" w:rsidRPr="00FE3AAD" w:rsidDel="009B404E" w:rsidRDefault="00D16218" w:rsidP="00624C79">
                      <w:pPr>
                        <w:rPr>
                          <w:del w:id="126" w:author="Oskar Thunman" w:date="2015-04-02T10:37:00Z"/>
                          <w:i/>
                        </w:rPr>
                      </w:pPr>
                    </w:p>
                    <w:p w14:paraId="49B9E7F6" w14:textId="3CC6B294" w:rsidR="00D16218" w:rsidDel="009B404E" w:rsidRDefault="00D16218" w:rsidP="00624C79">
                      <w:pPr>
                        <w:rPr>
                          <w:del w:id="127" w:author="Oskar Thunman" w:date="2015-04-02T10:37:00Z"/>
                        </w:rPr>
                      </w:pPr>
                      <w:del w:id="128" w:author="Oskar Thunman" w:date="2015-04-02T10:37:00Z">
                        <w:r w:rsidRPr="009B4414" w:rsidDel="009B404E">
                          <w:delText>Projektgrupp</w:delText>
                        </w:r>
                        <w:r w:rsidDel="009B404E">
                          <w:delText xml:space="preserve"> </w:delText>
                        </w:r>
                        <w:r w:rsidRPr="00624C79" w:rsidDel="009B404E">
                          <w:delText>2014-01-01 – Slutdatum:</w:delText>
                        </w:r>
                      </w:del>
                    </w:p>
                    <w:p w14:paraId="7C04A19A" w14:textId="77777777" w:rsidR="00D16218" w:rsidRPr="009B4414" w:rsidDel="009B404E" w:rsidRDefault="00D16218" w:rsidP="00624C79">
                      <w:pPr>
                        <w:rPr>
                          <w:del w:id="129" w:author="Oskar Thunman" w:date="2015-04-02T10:37:00Z"/>
                        </w:rPr>
                      </w:pPr>
                    </w:p>
                    <w:p w14:paraId="58B89DF6" w14:textId="77777777" w:rsidR="00D16218" w:rsidDel="009B404E" w:rsidRDefault="00D16218" w:rsidP="00624C79">
                      <w:pPr>
                        <w:rPr>
                          <w:del w:id="130" w:author="Oskar Thunman" w:date="2015-04-02T10:37:00Z"/>
                        </w:rPr>
                      </w:pPr>
                      <w:del w:id="131" w:author="Oskar Thunman" w:date="2015-04-02T10:37:00Z">
                        <w:r w:rsidDel="009B404E">
                          <w:delText>Johan Eltes</w:delText>
                        </w:r>
                      </w:del>
                    </w:p>
                    <w:p w14:paraId="3D90BA83" w14:textId="77777777" w:rsidR="00D16218" w:rsidDel="009B404E" w:rsidRDefault="00D16218" w:rsidP="00624C79">
                      <w:pPr>
                        <w:rPr>
                          <w:del w:id="132" w:author="Oskar Thunman" w:date="2015-04-02T10:37:00Z"/>
                        </w:rPr>
                      </w:pPr>
                      <w:del w:id="133" w:author="Oskar Thunman" w:date="2015-04-02T10:37:00Z">
                        <w:r w:rsidDel="009B404E">
                          <w:delText>Oskar Thunman</w:delText>
                        </w:r>
                      </w:del>
                    </w:p>
                    <w:p w14:paraId="74500CC0" w14:textId="77777777" w:rsidR="00D16218" w:rsidDel="009B404E" w:rsidRDefault="00D16218" w:rsidP="00624C79">
                      <w:pPr>
                        <w:rPr>
                          <w:del w:id="134" w:author="Oskar Thunman" w:date="2015-04-02T10:37:00Z"/>
                        </w:rPr>
                      </w:pPr>
                      <w:del w:id="135" w:author="Oskar Thunman" w:date="2015-04-02T10:37:00Z">
                        <w:r w:rsidDel="009B404E">
                          <w:delText>Stefan Skoog</w:delText>
                        </w:r>
                      </w:del>
                    </w:p>
                    <w:p w14:paraId="3E0627CC" w14:textId="77777777" w:rsidR="00D16218" w:rsidDel="009B404E" w:rsidRDefault="00D16218" w:rsidP="00624C79">
                      <w:pPr>
                        <w:rPr>
                          <w:del w:id="136" w:author="Oskar Thunman" w:date="2015-04-02T10:37:00Z"/>
                        </w:rPr>
                      </w:pPr>
                      <w:del w:id="137" w:author="Oskar Thunman" w:date="2015-04-02T10:37:00Z">
                        <w:r w:rsidDel="009B404E">
                          <w:delText>Andreas Östberg</w:delText>
                        </w:r>
                      </w:del>
                    </w:p>
                    <w:p w14:paraId="79656D58" w14:textId="40E632AF" w:rsidR="00D16218" w:rsidRPr="00861A25" w:rsidRDefault="00D16218" w:rsidP="00624C79">
                      <w:pPr>
                        <w:rPr>
                          <w:i/>
                        </w:rPr>
                      </w:pPr>
                      <w:del w:id="138" w:author="Oskar Thunman" w:date="2015-04-02T10:37:00Z">
                        <w:r w:rsidDel="009B404E">
                          <w:delText>Henrik Milefors</w:delText>
                        </w:r>
                      </w:del>
                      <w:proofErr w:type="gramStart"/>
                      <w:ins w:id="139" w:author="Oskar Thunman" w:date="2015-04-02T10:37:00Z">
                        <w:r>
                          <w:t>..</w:t>
                        </w:r>
                        <w:proofErr w:type="gramEnd"/>
                        <w:r>
                          <w:t>/</w:t>
                        </w:r>
                        <w:proofErr w:type="spellStart"/>
                        <w:r>
                          <w:t>organization</w:t>
                        </w:r>
                      </w:ins>
                      <w:proofErr w:type="spellEnd"/>
                    </w:p>
                  </w:txbxContent>
                </v:textbox>
                <w10:anchorlock/>
              </v:shape>
            </w:pict>
          </mc:Fallback>
        </mc:AlternateContent>
      </w:r>
      <w:r>
        <w:tab/>
      </w:r>
    </w:p>
    <w:p w14:paraId="6A4B8311" w14:textId="77777777" w:rsidR="0039481C" w:rsidRDefault="0039481C" w:rsidP="0039481C">
      <w:pPr>
        <w:pStyle w:val="Rubrik1"/>
      </w:pPr>
      <w:bookmarkStart w:id="111" w:name="_Toc198086678"/>
      <w:bookmarkStart w:id="112" w:name="_Toc224960918"/>
      <w:bookmarkStart w:id="113" w:name="_Toc357754844"/>
      <w:bookmarkStart w:id="114" w:name="_Toc243452542"/>
      <w:bookmarkStart w:id="115" w:name="_Toc288998008"/>
      <w:bookmarkStart w:id="116" w:name="_Toc163300578"/>
      <w:bookmarkStart w:id="117" w:name="_Toc163300880"/>
      <w:bookmarkStart w:id="118" w:name="_Toc198366954"/>
      <w:r>
        <w:t>Versionsinformation</w:t>
      </w:r>
      <w:bookmarkEnd w:id="111"/>
      <w:bookmarkEnd w:id="112"/>
      <w:bookmarkEnd w:id="113"/>
      <w:bookmarkEnd w:id="114"/>
      <w:bookmarkEnd w:id="115"/>
    </w:p>
    <w:p w14:paraId="2F36E12C" w14:textId="071CC4A1" w:rsidR="0039481C" w:rsidRDefault="0039481C" w:rsidP="0039481C">
      <w:r>
        <w:t>Denna revision av tjänstekontraktsbeskrivningen handlar om version</w:t>
      </w:r>
      <w:r w:rsidR="008574CF">
        <w:t xml:space="preserve"> </w:t>
      </w:r>
      <w:commentRangeStart w:id="119"/>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ins w:id="120" w:author="Oskar Thunman" w:date="2015-04-02T09:52:00Z">
        <w:r w:rsidR="00803EC9" w:rsidRPr="00803EC9">
          <w:rPr>
            <w:b/>
            <w:color w:val="76923C" w:themeColor="accent3" w:themeShade="BF"/>
            <w:rPrChange w:id="121" w:author="Oskar Thunman" w:date="2015-04-02T09:52:00Z">
              <w:rPr>
                <w:color w:val="76923C" w:themeColor="accent3" w:themeShade="BF"/>
              </w:rPr>
            </w:rPrChange>
          </w:rPr>
          <w:t>followup</w:t>
        </w:r>
      </w:ins>
      <w:proofErr w:type="spellEnd"/>
      <w:del w:id="122" w:author="Oskar Thunman" w:date="2015-04-02T09:52:00Z">
        <w:r w:rsidR="008574CF" w:rsidRPr="008574CF" w:rsidDel="00803EC9">
          <w:rPr>
            <w:b/>
            <w:color w:val="76923C" w:themeColor="accent3" w:themeShade="BF"/>
          </w:rPr>
          <w:delText>DomänNamn_del1</w:delText>
        </w:r>
      </w:del>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ins w:id="123" w:author="Oskar Thunman" w:date="2015-04-02T09:52:00Z">
        <w:r w:rsidR="00803EC9" w:rsidRPr="00803EC9">
          <w:rPr>
            <w:b/>
            <w:color w:val="76923C" w:themeColor="accent3" w:themeShade="BF"/>
            <w:rPrChange w:id="124" w:author="Oskar Thunman" w:date="2015-04-02T09:52:00Z">
              <w:rPr>
                <w:color w:val="76923C" w:themeColor="accent3" w:themeShade="BF"/>
              </w:rPr>
            </w:rPrChange>
          </w:rPr>
          <w:t>groupoutcomes</w:t>
        </w:r>
      </w:ins>
      <w:proofErr w:type="spellEnd"/>
      <w:del w:id="125" w:author="Oskar Thunman" w:date="2015-04-02T09:52:00Z">
        <w:r w:rsidR="008574CF" w:rsidRPr="008574CF" w:rsidDel="00803EC9">
          <w:rPr>
            <w:b/>
            <w:color w:val="76923C" w:themeColor="accent3" w:themeShade="BF"/>
          </w:rPr>
          <w:delText>DomänNamn_del2</w:delText>
        </w:r>
      </w:del>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ins w:id="126" w:author="Oskar Thunman" w:date="2015-04-02T09:52:00Z">
        <w:r w:rsidR="00803EC9" w:rsidRPr="00803EC9">
          <w:rPr>
            <w:b/>
            <w:color w:val="76923C" w:themeColor="accent3" w:themeShade="BF"/>
            <w:rPrChange w:id="127" w:author="Oskar Thunman" w:date="2015-04-02T09:52:00Z">
              <w:rPr>
                <w:color w:val="76923C" w:themeColor="accent3" w:themeShade="BF"/>
              </w:rPr>
            </w:rPrChange>
          </w:rPr>
          <w:t>qualityreporting</w:t>
        </w:r>
      </w:ins>
      <w:proofErr w:type="spellEnd"/>
      <w:del w:id="128" w:author="Oskar Thunman" w:date="2015-04-02T09:52:00Z">
        <w:r w:rsidR="008574CF" w:rsidRPr="008574CF" w:rsidDel="00803EC9">
          <w:rPr>
            <w:b/>
            <w:color w:val="76923C" w:themeColor="accent3" w:themeShade="BF"/>
          </w:rPr>
          <w:delText>DomänNamn_del3</w:delText>
        </w:r>
      </w:del>
      <w:r w:rsidR="008574CF" w:rsidRPr="00344F4D">
        <w:rPr>
          <w:color w:val="76923C" w:themeColor="accent3" w:themeShade="BF"/>
        </w:rPr>
        <w:fldChar w:fldCharType="end"/>
      </w:r>
      <w:commentRangeEnd w:id="119"/>
      <w:r w:rsidR="005778C0">
        <w:rPr>
          <w:rStyle w:val="Kommentarsreferens"/>
        </w:rPr>
        <w:commentReference w:id="119"/>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129" w:name="_Toc357754845"/>
      <w:bookmarkStart w:id="130" w:name="_Toc243452543"/>
      <w:bookmarkStart w:id="131" w:name="_Toc288998009"/>
      <w:bookmarkStart w:id="132"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6C58AA" w:rsidRPr="006C58AA">
        <w:rPr>
          <w:b/>
          <w:color w:val="008000"/>
        </w:rPr>
        <w:t>2</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6C58AA" w:rsidRPr="006C58AA">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6C58AA" w:rsidRPr="006C58AA">
        <w:rPr>
          <w:b/>
          <w:color w:val="008000"/>
        </w:rPr>
        <w:t>0</w:t>
      </w:r>
      <w:r w:rsidRPr="00EB3EAB">
        <w:rPr>
          <w:b/>
          <w:color w:val="008000"/>
        </w:rPr>
        <w:fldChar w:fldCharType="end"/>
      </w:r>
      <w:r w:rsidRPr="00EB3EAB">
        <w:rPr>
          <w:color w:val="008000"/>
        </w:rPr>
        <w:t>.</w:t>
      </w:r>
      <w:bookmarkEnd w:id="129"/>
      <w:bookmarkEnd w:id="130"/>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6C58AA" w:rsidRPr="006C58AA">
        <w:rPr>
          <w:b/>
          <w:color w:val="76923C" w:themeColor="accent3" w:themeShade="BF"/>
        </w:rPr>
        <w:t>RC_1</w:t>
      </w:r>
      <w:bookmarkEnd w:id="131"/>
      <w:r w:rsidRPr="00862A31">
        <w:rPr>
          <w:color w:val="76923C" w:themeColor="accent3" w:themeShade="BF"/>
        </w:rPr>
        <w:fldChar w:fldCharType="end"/>
      </w:r>
    </w:p>
    <w:p w14:paraId="2619F25A" w14:textId="77777777" w:rsidR="0039481C" w:rsidRDefault="0039481C" w:rsidP="0039481C">
      <w:pPr>
        <w:pStyle w:val="Rubrik3"/>
      </w:pPr>
      <w:bookmarkStart w:id="133" w:name="_Toc243452544"/>
      <w:bookmarkStart w:id="134" w:name="_Toc288998010"/>
      <w:r>
        <w:t>Oförändrade tjänstekontrakt</w:t>
      </w:r>
      <w:bookmarkEnd w:id="133"/>
      <w:bookmarkEnd w:id="134"/>
    </w:p>
    <w:p w14:paraId="19D44E70" w14:textId="494E6B39" w:rsidR="0039481C" w:rsidRPr="00E13F85" w:rsidRDefault="00E13F85" w:rsidP="0039481C">
      <w:pPr>
        <w:numPr>
          <w:ilvl w:val="0"/>
          <w:numId w:val="26"/>
        </w:numPr>
      </w:pPr>
      <w:r>
        <w:rPr>
          <w:color w:val="000000"/>
        </w:rPr>
        <w:t>I</w:t>
      </w:r>
      <w:r w:rsidRPr="005F2D3D">
        <w:rPr>
          <w:color w:val="000000"/>
        </w:rPr>
        <w:t>nga</w:t>
      </w:r>
      <w:r w:rsidR="002F4353">
        <w:rPr>
          <w:color w:val="000000"/>
        </w:rPr>
        <w:t xml:space="preserve">, </w:t>
      </w:r>
      <w:r w:rsidR="006C58AA">
        <w:rPr>
          <w:color w:val="000000"/>
        </w:rPr>
        <w:t xml:space="preserve">domänens </w:t>
      </w:r>
      <w:commentRangeStart w:id="135"/>
      <w:r w:rsidR="006C58AA">
        <w:rPr>
          <w:color w:val="000000"/>
        </w:rPr>
        <w:t xml:space="preserve">ända </w:t>
      </w:r>
      <w:commentRangeEnd w:id="135"/>
      <w:r w:rsidR="005778C0">
        <w:rPr>
          <w:rStyle w:val="Kommentarsreferens"/>
        </w:rPr>
        <w:commentReference w:id="135"/>
      </w:r>
      <w:r w:rsidR="006C58AA">
        <w:rPr>
          <w:color w:val="000000"/>
        </w:rPr>
        <w:t xml:space="preserve">tjänstekontrakt uppdateras. </w:t>
      </w:r>
    </w:p>
    <w:p w14:paraId="1AD9B50C" w14:textId="77777777" w:rsidR="00E13F85" w:rsidRDefault="00E13F85" w:rsidP="00E13F85"/>
    <w:p w14:paraId="00D1F070" w14:textId="77777777" w:rsidR="0039481C" w:rsidRDefault="0039481C" w:rsidP="0039481C">
      <w:pPr>
        <w:pStyle w:val="Rubrik3"/>
      </w:pPr>
      <w:bookmarkStart w:id="136" w:name="_Toc243452545"/>
      <w:bookmarkStart w:id="137" w:name="_Toc288998011"/>
      <w:r>
        <w:t>Nya tjänstekontrakt</w:t>
      </w:r>
      <w:bookmarkEnd w:id="136"/>
      <w:bookmarkEnd w:id="137"/>
    </w:p>
    <w:p w14:paraId="1101B2AF" w14:textId="77777777" w:rsidR="0039481C" w:rsidRDefault="0039481C" w:rsidP="0039481C">
      <w:r>
        <w:t>Följande nya tjänstekontrakt finns från och med denna version:</w:t>
      </w:r>
    </w:p>
    <w:p w14:paraId="65030334" w14:textId="238C12B8" w:rsidR="00E13F85" w:rsidRPr="005F2D3D" w:rsidRDefault="002F4353" w:rsidP="00E13F85">
      <w:pPr>
        <w:numPr>
          <w:ilvl w:val="0"/>
          <w:numId w:val="27"/>
        </w:numPr>
        <w:rPr>
          <w:color w:val="000000"/>
        </w:rPr>
      </w:pPr>
      <w:r>
        <w:rPr>
          <w:color w:val="000000"/>
        </w:rPr>
        <w:t xml:space="preserve">Inga nya </w:t>
      </w:r>
      <w:proofErr w:type="spellStart"/>
      <w:r>
        <w:rPr>
          <w:color w:val="000000"/>
        </w:rPr>
        <w:t>tjänst</w:t>
      </w:r>
      <w:commentRangeStart w:id="138"/>
      <w:ins w:id="139" w:author="Jiri Uosukainen" w:date="2015-04-01T16:59:00Z">
        <w:r w:rsidR="005778C0">
          <w:rPr>
            <w:color w:val="000000"/>
          </w:rPr>
          <w:t>e</w:t>
        </w:r>
        <w:commentRangeEnd w:id="138"/>
        <w:r w:rsidR="005778C0">
          <w:rPr>
            <w:rStyle w:val="Kommentarsreferens"/>
          </w:rPr>
          <w:commentReference w:id="138"/>
        </w:r>
      </w:ins>
      <w:r>
        <w:rPr>
          <w:color w:val="000000"/>
        </w:rPr>
        <w:t>kontakt</w:t>
      </w:r>
      <w:proofErr w:type="spellEnd"/>
      <w:r>
        <w:rPr>
          <w:color w:val="000000"/>
        </w:rPr>
        <w:t xml:space="preserve"> har tillkommit</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141" w:name="_Toc243452546"/>
      <w:bookmarkStart w:id="142" w:name="_Toc288998012"/>
      <w:r>
        <w:t>Förändrade tjänstekontrakt</w:t>
      </w:r>
      <w:bookmarkEnd w:id="141"/>
      <w:bookmarkEnd w:id="142"/>
    </w:p>
    <w:p w14:paraId="356122CC" w14:textId="32841E45" w:rsidR="002F4353" w:rsidRPr="005F2D3D" w:rsidRDefault="00803EC9" w:rsidP="002F4353">
      <w:pPr>
        <w:numPr>
          <w:ilvl w:val="0"/>
          <w:numId w:val="27"/>
        </w:numPr>
        <w:rPr>
          <w:color w:val="000000"/>
        </w:rPr>
      </w:pPr>
      <w:proofErr w:type="spellStart"/>
      <w:ins w:id="143" w:author="Oskar Thunman" w:date="2015-04-02T09:55:00Z">
        <w:r>
          <w:rPr>
            <w:rFonts w:ascii="Times New Roman" w:hAnsi="Times New Roman"/>
            <w:color w:val="993300"/>
            <w:sz w:val="24"/>
            <w:szCs w:val="24"/>
            <w:lang w:eastAsia="sv-SE"/>
          </w:rPr>
          <w:t>GetQualityIndicators</w:t>
        </w:r>
      </w:ins>
      <w:commentRangeStart w:id="144"/>
      <w:proofErr w:type="spellEnd"/>
      <w:del w:id="145" w:author="Oskar Thunman" w:date="2015-04-02T09:55:00Z">
        <w:r w:rsidR="002F4353" w:rsidRPr="005F2D3D" w:rsidDel="00803EC9">
          <w:rPr>
            <w:color w:val="000000"/>
          </w:rPr>
          <w:delText>Get</w:delText>
        </w:r>
      </w:del>
      <w:ins w:id="146" w:author="Jiri Uosukainen" w:date="2015-04-01T17:02:00Z">
        <w:del w:id="147" w:author="Oskar Thunman" w:date="2015-04-02T09:55:00Z">
          <w:r w:rsidR="00C21D4F" w:rsidDel="00803EC9">
            <w:rPr>
              <w:color w:val="000000"/>
            </w:rPr>
            <w:delText xml:space="preserve"> </w:delText>
          </w:r>
        </w:del>
      </w:ins>
      <w:del w:id="148" w:author="Oskar Thunman" w:date="2015-04-02T09:55:00Z">
        <w:r w:rsidR="002F4353" w:rsidRPr="005F2D3D" w:rsidDel="00803EC9">
          <w:rPr>
            <w:color w:val="000000"/>
          </w:rPr>
          <w:delText xml:space="preserve"> Agg</w:delText>
        </w:r>
        <w:r w:rsidR="006C58AA" w:rsidDel="00803EC9">
          <w:rPr>
            <w:color w:val="000000"/>
          </w:rPr>
          <w:delText>regsatedQualityReport</w:delText>
        </w:r>
        <w:commentRangeEnd w:id="144"/>
        <w:r w:rsidR="005F34C4" w:rsidDel="00803EC9">
          <w:rPr>
            <w:rStyle w:val="Kommentarsreferens"/>
          </w:rPr>
          <w:commentReference w:id="144"/>
        </w:r>
      </w:del>
      <w:r w:rsidR="006C58AA">
        <w:rPr>
          <w:color w:val="000000"/>
        </w:rPr>
        <w:t>, version 2</w:t>
      </w:r>
      <w:r w:rsidR="002F4353" w:rsidRPr="005F2D3D">
        <w:rPr>
          <w:color w:val="000000"/>
        </w:rPr>
        <w:t>.0</w:t>
      </w:r>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149" w:name="_Toc243452547"/>
      <w:bookmarkStart w:id="150" w:name="_Toc288998013"/>
      <w:r>
        <w:t>Utgångna tjänstekontrakt</w:t>
      </w:r>
      <w:bookmarkEnd w:id="149"/>
      <w:bookmarkEnd w:id="150"/>
    </w:p>
    <w:p w14:paraId="6577B3A2" w14:textId="77777777" w:rsidR="0039481C" w:rsidRDefault="0039481C" w:rsidP="0039481C">
      <w:r w:rsidRPr="00E13F85">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151" w:name="_Toc357754846"/>
      <w:bookmarkStart w:id="152" w:name="_Toc243452548"/>
      <w:bookmarkStart w:id="153" w:name="_Toc288998014"/>
      <w:r>
        <w:lastRenderedPageBreak/>
        <w:t xml:space="preserve">Version </w:t>
      </w:r>
      <w:r w:rsidRPr="00E13F85">
        <w:t>tidigare</w:t>
      </w:r>
      <w:bookmarkEnd w:id="151"/>
      <w:bookmarkEnd w:id="152"/>
      <w:bookmarkEnd w:id="153"/>
    </w:p>
    <w:p w14:paraId="3C0ECB98" w14:textId="2507A458" w:rsidR="002F4353" w:rsidRPr="005F2D3D" w:rsidRDefault="00803EC9" w:rsidP="002F4353">
      <w:pPr>
        <w:numPr>
          <w:ilvl w:val="0"/>
          <w:numId w:val="27"/>
        </w:numPr>
        <w:rPr>
          <w:color w:val="000000"/>
        </w:rPr>
      </w:pPr>
      <w:proofErr w:type="spellStart"/>
      <w:ins w:id="154" w:author="Oskar Thunman" w:date="2015-04-02T09:55:00Z">
        <w:r>
          <w:rPr>
            <w:rFonts w:ascii="Times New Roman" w:hAnsi="Times New Roman"/>
            <w:color w:val="993300"/>
            <w:sz w:val="24"/>
            <w:szCs w:val="24"/>
            <w:lang w:eastAsia="sv-SE"/>
          </w:rPr>
          <w:t>GetQualityIndicators</w:t>
        </w:r>
      </w:ins>
      <w:commentRangeStart w:id="155"/>
      <w:proofErr w:type="spellEnd"/>
      <w:del w:id="156" w:author="Oskar Thunman" w:date="2015-04-02T09:55:00Z">
        <w:r w:rsidR="002F4353" w:rsidRPr="005F2D3D" w:rsidDel="00803EC9">
          <w:rPr>
            <w:color w:val="000000"/>
          </w:rPr>
          <w:delText>Get AggregsatedQualityReport</w:delText>
        </w:r>
        <w:commentRangeEnd w:id="155"/>
        <w:r w:rsidR="005F34C4" w:rsidDel="00803EC9">
          <w:rPr>
            <w:rStyle w:val="Kommentarsreferens"/>
          </w:rPr>
          <w:commentReference w:id="155"/>
        </w:r>
      </w:del>
      <w:r w:rsidR="002F4353" w:rsidRPr="005F2D3D">
        <w:rPr>
          <w:color w:val="000000"/>
        </w:rPr>
        <w:t>, version 1.0</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157" w:name="_Toc357754847"/>
      <w:bookmarkStart w:id="158" w:name="_Toc243452549"/>
      <w:bookmarkStart w:id="159" w:name="_Toc288998015"/>
      <w:bookmarkEnd w:id="132"/>
      <w:r>
        <w:t>Tjänstedomänens arkitektur</w:t>
      </w:r>
      <w:bookmarkEnd w:id="157"/>
      <w:bookmarkEnd w:id="158"/>
      <w:bookmarkEnd w:id="159"/>
    </w:p>
    <w:p w14:paraId="0BF35B69" w14:textId="77777777" w:rsidR="0039481C" w:rsidRDefault="0039481C" w:rsidP="00E13F85">
      <w:r w:rsidRPr="0085644F">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85644F">
        <w:t>nyttjas</w:t>
      </w:r>
      <w:proofErr w:type="gramEnd"/>
      <w:r w:rsidRPr="0085644F">
        <w:t xml:space="preserve"> i de olika stegen. </w:t>
      </w:r>
    </w:p>
    <w:p w14:paraId="12067E40" w14:textId="77777777" w:rsidR="0039481C" w:rsidRDefault="0039481C" w:rsidP="0039481C">
      <w:pPr>
        <w:rPr>
          <w:color w:val="4F81BD" w:themeColor="accent1"/>
        </w:rPr>
      </w:pPr>
    </w:p>
    <w:p w14:paraId="1E260C15" w14:textId="77777777" w:rsidR="0039481C" w:rsidRDefault="0039481C" w:rsidP="0039481C">
      <w:pPr>
        <w:pStyle w:val="Rubrik2"/>
      </w:pPr>
      <w:bookmarkStart w:id="160" w:name="_Toc357754848"/>
      <w:bookmarkStart w:id="161" w:name="_Toc243452550"/>
      <w:bookmarkStart w:id="162" w:name="_Toc288998016"/>
      <w:r>
        <w:t>Flöden</w:t>
      </w:r>
      <w:bookmarkEnd w:id="160"/>
      <w:bookmarkEnd w:id="161"/>
      <w:bookmarkEnd w:id="162"/>
    </w:p>
    <w:p w14:paraId="7B300A2C" w14:textId="7CBA1930" w:rsidR="00E13F85" w:rsidRDefault="00E13F85" w:rsidP="00E13F85">
      <w:r>
        <w:t>Övergripande arbetsflöde:</w:t>
      </w:r>
    </w:p>
    <w:p w14:paraId="7D032547" w14:textId="3ED3E2A4" w:rsidR="00E13F85" w:rsidRDefault="00E13F85" w:rsidP="00E13F85">
      <w:r>
        <w:rPr>
          <w:noProof/>
          <w:color w:val="000000"/>
          <w:lang w:eastAsia="sv-SE"/>
        </w:rPr>
        <w:drawing>
          <wp:inline distT="0" distB="0" distL="0" distR="0" wp14:anchorId="61AA7369" wp14:editId="631A6812">
            <wp:extent cx="5507355" cy="1899285"/>
            <wp:effectExtent l="0" t="0" r="4445" b="5715"/>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355" cy="1899285"/>
                    </a:xfrm>
                    <a:prstGeom prst="rect">
                      <a:avLst/>
                    </a:prstGeom>
                    <a:noFill/>
                    <a:ln>
                      <a:noFill/>
                    </a:ln>
                  </pic:spPr>
                </pic:pic>
              </a:graphicData>
            </a:graphic>
          </wp:inline>
        </w:drawing>
      </w:r>
    </w:p>
    <w:p w14:paraId="07176E15" w14:textId="77777777" w:rsidR="00E13F85" w:rsidRPr="00E13F85" w:rsidRDefault="00E13F85" w:rsidP="00E13F85"/>
    <w:p w14:paraId="34AA4943" w14:textId="28E6D28E" w:rsidR="0039481C" w:rsidRPr="00F700BD" w:rsidRDefault="0039481C" w:rsidP="0039481C">
      <w:pPr>
        <w:pStyle w:val="Rubrik3"/>
      </w:pPr>
      <w:bookmarkStart w:id="163" w:name="_Toc243452551"/>
      <w:bookmarkStart w:id="164" w:name="_Toc288998017"/>
      <w:r w:rsidRPr="00F700BD">
        <w:t>Flöde 1</w:t>
      </w:r>
      <w:bookmarkEnd w:id="163"/>
      <w:r w:rsidR="00E13F85" w:rsidRPr="00F700BD">
        <w:t>: Hämta indikatorrapport</w:t>
      </w:r>
      <w:bookmarkEnd w:id="164"/>
    </w:p>
    <w:p w14:paraId="03C95BB2" w14:textId="0BDDF3B8" w:rsidR="0039481C" w:rsidRDefault="00E13F85" w:rsidP="0039481C">
      <w:pPr>
        <w:rPr>
          <w:color w:val="000000"/>
        </w:rPr>
      </w:pPr>
      <w:r w:rsidRPr="005F2D3D">
        <w:rPr>
          <w:color w:val="000000"/>
        </w:rPr>
        <w:t xml:space="preserve">I det övergripande flödet hämtas indikatorer från en </w:t>
      </w:r>
      <w:r>
        <w:rPr>
          <w:color w:val="000000"/>
        </w:rPr>
        <w:t>tjänste</w:t>
      </w:r>
      <w:r w:rsidRPr="005F2D3D">
        <w:rPr>
          <w:color w:val="000000"/>
        </w:rPr>
        <w:t>producent i syfte att</w:t>
      </w:r>
      <w:r>
        <w:rPr>
          <w:color w:val="000000"/>
        </w:rPr>
        <w:t xml:space="preserve"> uppdatera ett externt</w:t>
      </w:r>
      <w:r w:rsidRPr="005F2D3D">
        <w:rPr>
          <w:color w:val="000000"/>
        </w:rPr>
        <w:t xml:space="preserve"> datalager hos en tjänstekonsument.</w:t>
      </w:r>
    </w:p>
    <w:p w14:paraId="5CDB8AB2" w14:textId="77777777" w:rsidR="00E13F85" w:rsidRPr="007B79AC" w:rsidRDefault="00E13F85" w:rsidP="0039481C">
      <w:pPr>
        <w:rPr>
          <w:color w:val="4F81BD" w:themeColor="accent1"/>
        </w:rPr>
      </w:pPr>
    </w:p>
    <w:p w14:paraId="5ECF72A9" w14:textId="77777777" w:rsidR="0039481C" w:rsidRDefault="0039481C" w:rsidP="0039481C">
      <w:pPr>
        <w:pStyle w:val="Rubrik4"/>
      </w:pPr>
      <w:r>
        <w:lastRenderedPageBreak/>
        <w:t>Arbetsflöde</w:t>
      </w:r>
    </w:p>
    <w:p w14:paraId="576EA3AC" w14:textId="6E1359F3" w:rsidR="0039481C" w:rsidRDefault="00E13F85" w:rsidP="0039481C">
      <w:pPr>
        <w:tabs>
          <w:tab w:val="left" w:pos="3912"/>
        </w:tabs>
        <w:rPr>
          <w:color w:val="4F81BD" w:themeColor="accent1"/>
        </w:rPr>
      </w:pPr>
      <w:r>
        <w:rPr>
          <w:noProof/>
          <w:lang w:eastAsia="sv-SE"/>
        </w:rPr>
        <mc:AlternateContent>
          <mc:Choice Requires="wpg">
            <w:drawing>
              <wp:inline distT="0" distB="0" distL="0" distR="0" wp14:anchorId="6DFCABB4" wp14:editId="22B1CD8F">
                <wp:extent cx="6858000" cy="2857500"/>
                <wp:effectExtent l="0" t="0" r="25400" b="38100"/>
                <wp:docPr id="139" name="Grup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857500"/>
                          <a:chOff x="0" y="0"/>
                          <a:chExt cx="7503795" cy="3200400"/>
                        </a:xfrm>
                      </wpg:grpSpPr>
                      <wps:wsp>
                        <wps:cNvPr id="125" name="Textruta 125"/>
                        <wps:cNvSpPr txBox="1"/>
                        <wps:spPr>
                          <a:xfrm>
                            <a:off x="0" y="0"/>
                            <a:ext cx="7503795" cy="685800"/>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0E9A546A" w14:textId="79F046E0" w:rsidR="004B0283" w:rsidRPr="00DC17EC" w:rsidRDefault="004B0283" w:rsidP="00E13F85">
                              <w:pPr>
                                <w:rPr>
                                  <w:sz w:val="10"/>
                                </w:rPr>
                              </w:pPr>
                              <w:del w:id="165" w:author="Oskar Thunman" w:date="2015-04-02T10:37:00Z">
                                <w:r w:rsidRPr="00B76634" w:rsidDel="009B404E">
                                  <w:rPr>
                                    <w:sz w:val="16"/>
                                  </w:rPr>
                                  <w:delText xml:space="preserve">Tjänstekonsumentens aktiviteter i </w:delText>
                                </w:r>
                                <w:r w:rsidRPr="00B76634" w:rsidDel="009B404E">
                                  <w:rPr>
                                    <w:sz w:val="16"/>
                                  </w:rPr>
                                  <w:br/>
                                  <w:delText xml:space="preserve">tillämpningen för </w:delText>
                                </w:r>
                                <w:r w:rsidRPr="00B76634" w:rsidDel="009B404E">
                                  <w:rPr>
                                    <w:sz w:val="16"/>
                                  </w:rPr>
                                  <w:br/>
                                  <w:delText>beräknade kvalitetsindikatorer</w:delText>
                                </w:r>
                              </w:del>
                              <w:proofErr w:type="gramStart"/>
                              <w:ins w:id="166" w:author="Oskar Thunman" w:date="2015-04-02T10:37:00Z">
                                <w:r>
                                  <w:rPr>
                                    <w:sz w:val="16"/>
                                  </w:rPr>
                                  <w:t>..</w:t>
                                </w:r>
                                <w:proofErr w:type="gramEnd"/>
                                <w:r>
                                  <w:rPr>
                                    <w:sz w:val="16"/>
                                  </w:rPr>
                                  <w:t>/</w:t>
                                </w:r>
                                <w:proofErr w:type="spellStart"/>
                                <w:r>
                                  <w:rPr>
                                    <w:sz w:val="16"/>
                                  </w:rP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Femhörning 126"/>
                        <wps:cNvSpPr/>
                        <wps:spPr>
                          <a:xfrm>
                            <a:off x="17887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8876DC6" w14:textId="77777777" w:rsidR="004B0283" w:rsidRPr="00DC17EC" w:rsidDel="009B404E" w:rsidRDefault="004B0283" w:rsidP="00E13F85">
                              <w:pPr>
                                <w:spacing w:line="240" w:lineRule="auto"/>
                                <w:jc w:val="center"/>
                                <w:rPr>
                                  <w:del w:id="167" w:author="Oskar Thunman" w:date="2015-04-02T10:37:00Z"/>
                                  <w:sz w:val="12"/>
                                </w:rPr>
                              </w:pPr>
                              <w:del w:id="168" w:author="Oskar Thunman" w:date="2015-04-02T10:37:00Z">
                                <w:r w:rsidDel="009B404E">
                                  <w:rPr>
                                    <w:sz w:val="12"/>
                                  </w:rPr>
                                  <w:delText>Hämta information om indikatorer och producerande system</w:delText>
                                </w:r>
                              </w:del>
                            </w:p>
                            <w:p w14:paraId="0E8B3061" w14:textId="402ABF9D" w:rsidR="004B0283" w:rsidRPr="00DC17EC" w:rsidRDefault="004B0283" w:rsidP="00E13F85">
                              <w:pPr>
                                <w:spacing w:line="240" w:lineRule="auto"/>
                                <w:jc w:val="center"/>
                                <w:rPr>
                                  <w:sz w:val="12"/>
                                </w:rPr>
                              </w:pPr>
                              <w:proofErr w:type="gramStart"/>
                              <w:ins w:id="169"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emhörning 127"/>
                        <wps:cNvSpPr/>
                        <wps:spPr>
                          <a:xfrm>
                            <a:off x="32746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F655ADA" w14:textId="4E88E1EF" w:rsidR="004B0283" w:rsidRPr="00DC17EC" w:rsidRDefault="004B0283" w:rsidP="00E13F85">
                              <w:pPr>
                                <w:jc w:val="center"/>
                                <w:rPr>
                                  <w:sz w:val="12"/>
                                </w:rPr>
                              </w:pPr>
                              <w:del w:id="170" w:author="Oskar Thunman" w:date="2015-04-02T10:37:00Z">
                                <w:r w:rsidDel="009B404E">
                                  <w:rPr>
                                    <w:sz w:val="12"/>
                                  </w:rPr>
                                  <w:delText>Hämtar indikatorvärden</w:delText>
                                </w:r>
                              </w:del>
                              <w:proofErr w:type="gramStart"/>
                              <w:ins w:id="171"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ruta 128"/>
                        <wps:cNvSpPr txBox="1"/>
                        <wps:spPr>
                          <a:xfrm>
                            <a:off x="0" y="14859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20F6452" w14:textId="4EC1F29B" w:rsidR="004B0283" w:rsidRPr="00DC17EC" w:rsidRDefault="004B0283" w:rsidP="00E13F85">
                              <w:del w:id="172" w:author="Oskar Thunman" w:date="2015-04-02T10:37:00Z">
                                <w:r w:rsidDel="009B404E">
                                  <w:delText>Öppen</w:delText>
                                </w:r>
                                <w:r w:rsidRPr="00DC17EC" w:rsidDel="009B404E">
                                  <w:delText>data</w:delText>
                                </w:r>
                                <w:r w:rsidDel="009B404E">
                                  <w:delText xml:space="preserve"> </w:delText>
                                </w:r>
                                <w:r w:rsidRPr="00DC17EC" w:rsidDel="009B404E">
                                  <w:delText>plattformen</w:delText>
                                </w:r>
                              </w:del>
                              <w:proofErr w:type="gramStart"/>
                              <w:ins w:id="173" w:author="Oskar Thunman" w:date="2015-04-02T10:37:00Z">
                                <w:r>
                                  <w:t>..</w:t>
                                </w:r>
                                <w:proofErr w:type="gramEnd"/>
                                <w:r>
                                  <w:t>/</w:t>
                                </w:r>
                                <w:proofErr w:type="spellStart"/>
                                <w: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Rak pil 129"/>
                        <wps:cNvCnPr/>
                        <wps:spPr>
                          <a:xfrm flipV="1">
                            <a:off x="2245995" y="571500"/>
                            <a:ext cx="0" cy="10287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0" name="Textruta 130"/>
                        <wps:cNvSpPr txBox="1"/>
                        <wps:spPr>
                          <a:xfrm>
                            <a:off x="1903095" y="914400"/>
                            <a:ext cx="973360"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0317C78C" w14:textId="676FB9F5" w:rsidR="004B0283" w:rsidRDefault="004B0283" w:rsidP="00E13F85">
                              <w:pPr>
                                <w:spacing w:line="240" w:lineRule="auto"/>
                              </w:pPr>
                              <w:del w:id="174" w:author="Oskar Thunman" w:date="2015-04-02T10:37:00Z">
                                <w:r w:rsidDel="009B404E">
                                  <w:rPr>
                                    <w:sz w:val="12"/>
                                  </w:rPr>
                                  <w:delText xml:space="preserve">Begäran om </w:delText>
                                </w:r>
                                <w:r w:rsidRPr="00DC17EC" w:rsidDel="009B404E">
                                  <w:rPr>
                                    <w:sz w:val="12"/>
                                  </w:rPr>
                                  <w:delText>tillgängliga</w:delText>
                                </w:r>
                                <w:r w:rsidDel="009B404E">
                                  <w:rPr>
                                    <w:sz w:val="12"/>
                                  </w:rPr>
                                  <w:br/>
                                </w:r>
                                <w:r w:rsidRPr="00DC17EC" w:rsidDel="009B404E">
                                  <w:rPr>
                                    <w:sz w:val="12"/>
                                  </w:rPr>
                                  <w:delText>öppna indikatorer</w:delText>
                                </w:r>
                              </w:del>
                              <w:proofErr w:type="gramStart"/>
                              <w:ins w:id="175"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ruta 131"/>
                        <wps:cNvSpPr txBox="1"/>
                        <wps:spPr>
                          <a:xfrm>
                            <a:off x="0" y="19431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6A307061" w14:textId="116B8624" w:rsidR="004B0283" w:rsidRPr="00DC17EC" w:rsidRDefault="004B0283" w:rsidP="00E13F85">
                              <w:del w:id="176" w:author="Oskar Thunman" w:date="2015-04-02T10:37:00Z">
                                <w:r w:rsidDel="009B404E">
                                  <w:delText>Tjänsteproducent Riksstroke</w:delText>
                                </w:r>
                              </w:del>
                              <w:proofErr w:type="gramStart"/>
                              <w:ins w:id="177" w:author="Oskar Thunman" w:date="2015-04-02T10:37:00Z">
                                <w:r>
                                  <w:t>..</w:t>
                                </w:r>
                                <w:proofErr w:type="gramEnd"/>
                                <w:r>
                                  <w:t>/</w:t>
                                </w:r>
                                <w:proofErr w:type="spellStart"/>
                                <w: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ak pil 132"/>
                        <wps:cNvCnPr/>
                        <wps:spPr>
                          <a:xfrm flipV="1">
                            <a:off x="3731895" y="571500"/>
                            <a:ext cx="0" cy="14859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3" name="Femhörning 133"/>
                        <wps:cNvSpPr/>
                        <wps:spPr>
                          <a:xfrm>
                            <a:off x="47605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CF01870" w14:textId="2BF7CC3B" w:rsidR="004B0283" w:rsidRPr="00DC17EC" w:rsidRDefault="004B0283" w:rsidP="00E13F85">
                              <w:pPr>
                                <w:jc w:val="center"/>
                                <w:rPr>
                                  <w:sz w:val="12"/>
                                </w:rPr>
                              </w:pPr>
                              <w:del w:id="178" w:author="Oskar Thunman" w:date="2015-04-02T10:37:00Z">
                                <w:r w:rsidDel="009B404E">
                                  <w:rPr>
                                    <w:sz w:val="12"/>
                                  </w:rPr>
                                  <w:delText xml:space="preserve">Visa upp resultatet </w:delText>
                                </w:r>
                              </w:del>
                              <w:proofErr w:type="gramStart"/>
                              <w:ins w:id="179"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ruta 134"/>
                        <wps:cNvSpPr txBox="1"/>
                        <wps:spPr>
                          <a:xfrm>
                            <a:off x="0" y="24003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5E930E8C" w14:textId="52C086C0" w:rsidR="004B0283" w:rsidRPr="00DC17EC" w:rsidRDefault="004B0283" w:rsidP="00E13F85">
                              <w:del w:id="180" w:author="Oskar Thunman" w:date="2015-04-02T10:37:00Z">
                                <w:r w:rsidDel="009B404E">
                                  <w:delText>Tjänsteproducent Nationella diabetesregistret</w:delText>
                                </w:r>
                              </w:del>
                              <w:proofErr w:type="gramStart"/>
                              <w:ins w:id="181" w:author="Oskar Thunman" w:date="2015-04-02T10:37:00Z">
                                <w:r>
                                  <w:t>..</w:t>
                                </w:r>
                                <w:proofErr w:type="gramEnd"/>
                                <w:r>
                                  <w:t>/</w:t>
                                </w:r>
                                <w:proofErr w:type="spellStart"/>
                                <w: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ak pil 135"/>
                        <wps:cNvCnPr/>
                        <wps:spPr>
                          <a:xfrm flipV="1">
                            <a:off x="3846195" y="571500"/>
                            <a:ext cx="0" cy="19431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6" name="Textruta 136"/>
                        <wps:cNvSpPr txBox="1"/>
                        <wps:spPr>
                          <a:xfrm>
                            <a:off x="0" y="28575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3EEA195" w14:textId="3F85ADE9" w:rsidR="004B0283" w:rsidRPr="00DC17EC" w:rsidRDefault="004B0283" w:rsidP="00E13F85">
                              <w:del w:id="182" w:author="Oskar Thunman" w:date="2015-04-02T10:37:00Z">
                                <w:r w:rsidDel="009B404E">
                                  <w:delText>Tjänsteproducent X</w:delText>
                                </w:r>
                              </w:del>
                              <w:proofErr w:type="gramStart"/>
                              <w:ins w:id="183" w:author="Oskar Thunman" w:date="2015-04-02T10:37:00Z">
                                <w:r>
                                  <w:t>..</w:t>
                                </w:r>
                                <w:proofErr w:type="gramEnd"/>
                                <w:r>
                                  <w:t>/</w:t>
                                </w:r>
                                <w:proofErr w:type="spellStart"/>
                                <w: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ak pil 137"/>
                        <wps:cNvCnPr/>
                        <wps:spPr>
                          <a:xfrm flipV="1">
                            <a:off x="3960495" y="571500"/>
                            <a:ext cx="0" cy="24003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8" name="Textruta 138"/>
                        <wps:cNvSpPr txBox="1"/>
                        <wps:spPr>
                          <a:xfrm>
                            <a:off x="3388995" y="914400"/>
                            <a:ext cx="863155" cy="367385"/>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52C9934A" w14:textId="387B75FC" w:rsidR="004B0283" w:rsidRDefault="004B0283" w:rsidP="00E13F85">
                              <w:pPr>
                                <w:spacing w:line="240" w:lineRule="auto"/>
                              </w:pPr>
                              <w:del w:id="184" w:author="Oskar Thunman" w:date="2015-04-02T10:37:00Z">
                                <w:r w:rsidDel="009B404E">
                                  <w:rPr>
                                    <w:sz w:val="12"/>
                                  </w:rPr>
                                  <w:delText xml:space="preserve">Begäran om indikatorvärden </w:delText>
                                </w:r>
                              </w:del>
                              <w:proofErr w:type="gramStart"/>
                              <w:ins w:id="185"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139" o:spid="_x0000_s1036" style="width:540pt;height:225pt;mso-position-horizontal-relative:char;mso-position-vertical-relative:line" coordsize="7503795,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">
                <v:shape id="Textruta 125" o:spid="_x0000_s1037" type="#_x0000_t202" style="position:absolute;width:7503795;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pJ4xQAA&#10;ANwAAAAPAAAAZHJzL2Rvd25yZXYueG1sRI9Ba8JAEIXvBf/DMoIX0U0CLRLdiAgFD1Jo6sXbkB2T&#10;kN3ZkN3G6K/vFgq9zfDe9+bNbj9ZI0YafOtYQbpOQBBXTrdcK7h8va82IHxA1mgck4IHedgXs5cd&#10;5trd+ZPGMtQihrDPUUETQp9L6auGLPq164mjdnODxRDXoZZ6wHsMt0ZmSfImLbYcLzTY07Ghqiu/&#10;baxhzktT8tUcTrdLmn105J9uqdRiPh22IAJN4d/8R5905LJX+H0mTi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2knjFAAAA3AAAAA8AAAAAAAAAAAAAAAAAlwIAAGRycy9k&#10;b3ducmV2LnhtbFBLBQYAAAAABAAEAPUAAACJAwAAAAA=&#10;" filled="f" strokecolor="#8eb4e3">
                  <v:textbox>
                    <w:txbxContent>
                      <w:p w14:paraId="0E9A546A" w14:textId="79F046E0" w:rsidR="00D16218" w:rsidRPr="00DC17EC" w:rsidRDefault="00D16218" w:rsidP="00E13F85">
                        <w:pPr>
                          <w:rPr>
                            <w:sz w:val="10"/>
                          </w:rPr>
                        </w:pPr>
                        <w:del w:id="215" w:author="Oskar Thunman" w:date="2015-04-02T10:37:00Z">
                          <w:r w:rsidRPr="00B76634" w:rsidDel="009B404E">
                            <w:rPr>
                              <w:sz w:val="16"/>
                            </w:rPr>
                            <w:delText xml:space="preserve">Tjänstekonsumentens aktiviteter i </w:delText>
                          </w:r>
                          <w:r w:rsidRPr="00B76634" w:rsidDel="009B404E">
                            <w:rPr>
                              <w:sz w:val="16"/>
                            </w:rPr>
                            <w:br/>
                            <w:delText xml:space="preserve">tillämpningen för </w:delText>
                          </w:r>
                          <w:r w:rsidRPr="00B76634" w:rsidDel="009B404E">
                            <w:rPr>
                              <w:sz w:val="16"/>
                            </w:rPr>
                            <w:br/>
                            <w:delText>beräknade kvalitetsindikatorer</w:delText>
                          </w:r>
                        </w:del>
                        <w:proofErr w:type="gramStart"/>
                        <w:ins w:id="216" w:author="Oskar Thunman" w:date="2015-04-02T10:37:00Z">
                          <w:r>
                            <w:rPr>
                              <w:sz w:val="16"/>
                            </w:rPr>
                            <w:t>..</w:t>
                          </w:r>
                          <w:proofErr w:type="gramEnd"/>
                          <w:r>
                            <w:rPr>
                              <w:sz w:val="16"/>
                            </w:rPr>
                            <w:t>/</w:t>
                          </w:r>
                          <w:proofErr w:type="spellStart"/>
                          <w:r>
                            <w:rPr>
                              <w:sz w:val="16"/>
                            </w:rPr>
                            <w:t>organization</w:t>
                          </w:r>
                        </w:ins>
                        <w:proofErr w:type="spellEnd"/>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26" o:spid="_x0000_s1038" type="#_x0000_t15" style="position:absolute;left:17887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qmdwgAA&#10;ANwAAAAPAAAAZHJzL2Rvd25yZXYueG1sRE9NawIxEL0X/A9hBG81q6CU1ShqqRR6qi16HZNxd3Ez&#10;WZK4u+2vbwSht3m8z1mue1uLlnyoHCuYjDMQxNqZigsF319vzy8gQkQ2WDsmBT8UYL0aPC0xN67j&#10;T2oPsRAphEOOCsoYm1zKoEuyGMauIU7cxXmLMUFfSOOxS+G2ltMsm0uLFaeGEhvalaSvh5tVUJ9m&#10;Hz6TXbs/TV5vevt71Odur9Ro2G8WICL18V/8cL+bNH86h/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qZ3CAAAA3AAAAA8AAAAAAAAAAAAAAAAAlwIAAGRycy9kb3du&#10;cmV2LnhtbFBLBQYAAAAABAAEAPUAAACGAwAAAAA=&#10;" adj="17438" fillcolor="#3f80cd" strokecolor="#4a7ebb">
                  <v:fill color2="#9bc1ff" rotate="t" type="gradient">
                    <o:fill v:ext="view" type="gradientUnscaled"/>
                  </v:fill>
                  <v:shadow on="t" opacity="22937f" mv:blur="40000f" origin=",.5" offset="0,23000emu"/>
                  <v:textbox>
                    <w:txbxContent>
                      <w:p w14:paraId="48876DC6" w14:textId="77777777" w:rsidR="00D16218" w:rsidRPr="00DC17EC" w:rsidDel="009B404E" w:rsidRDefault="00D16218" w:rsidP="00E13F85">
                        <w:pPr>
                          <w:spacing w:line="240" w:lineRule="auto"/>
                          <w:jc w:val="center"/>
                          <w:rPr>
                            <w:del w:id="217" w:author="Oskar Thunman" w:date="2015-04-02T10:37:00Z"/>
                            <w:sz w:val="12"/>
                          </w:rPr>
                        </w:pPr>
                        <w:del w:id="218" w:author="Oskar Thunman" w:date="2015-04-02T10:37:00Z">
                          <w:r w:rsidDel="009B404E">
                            <w:rPr>
                              <w:sz w:val="12"/>
                            </w:rPr>
                            <w:delText>Hämta information om indikatorer och producerande system</w:delText>
                          </w:r>
                        </w:del>
                      </w:p>
                      <w:p w14:paraId="0E8B3061" w14:textId="402ABF9D" w:rsidR="00D16218" w:rsidRPr="00DC17EC" w:rsidRDefault="00D16218" w:rsidP="00E13F85">
                        <w:pPr>
                          <w:spacing w:line="240" w:lineRule="auto"/>
                          <w:jc w:val="center"/>
                          <w:rPr>
                            <w:sz w:val="12"/>
                          </w:rPr>
                        </w:pPr>
                        <w:proofErr w:type="gramStart"/>
                        <w:ins w:id="219" w:author="Oskar Thunman" w:date="2015-04-02T10:37:00Z">
                          <w:r>
                            <w:rPr>
                              <w:sz w:val="12"/>
                            </w:rPr>
                            <w:t>..</w:t>
                          </w:r>
                          <w:proofErr w:type="gramEnd"/>
                          <w:r>
                            <w:rPr>
                              <w:sz w:val="12"/>
                            </w:rPr>
                            <w:t>/</w:t>
                          </w:r>
                          <w:proofErr w:type="spellStart"/>
                          <w:r>
                            <w:rPr>
                              <w:sz w:val="12"/>
                            </w:rPr>
                            <w:t>organization</w:t>
                          </w:r>
                        </w:ins>
                        <w:proofErr w:type="spellEnd"/>
                      </w:p>
                    </w:txbxContent>
                  </v:textbox>
                </v:shape>
                <v:shape id="Femhörning 127" o:spid="_x0000_s1039" type="#_x0000_t15" style="position:absolute;left:32746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gwGwwAA&#10;ANwAAAAPAAAAZHJzL2Rvd25yZXYueG1sRE9LawIxEL4L/ocwQm+aVeiDrVFsRSl40pZ6HZNxd3Ez&#10;WZK4u+2vN0Kht/n4njNf9rYWLflQOVYwnWQgiLUzFRcKvj434xcQISIbrB2Tgh8KsFwMB3PMjet4&#10;T+0hFiKFcMhRQRljk0sZdEkWw8Q1xIk7O28xJugLaTx2KdzWcpZlT9JixamhxIbeS9KXw9UqqI+P&#10;O5/Jrt0ep+urfvv91qduq9TDqF+9gojUx3/xn/vDpPmzZ7g/ky6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8gwG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7F655ADA" w14:textId="4E88E1EF" w:rsidR="00D16218" w:rsidRPr="00DC17EC" w:rsidRDefault="00D16218" w:rsidP="00E13F85">
                        <w:pPr>
                          <w:jc w:val="center"/>
                          <w:rPr>
                            <w:sz w:val="12"/>
                          </w:rPr>
                        </w:pPr>
                        <w:del w:id="220" w:author="Oskar Thunman" w:date="2015-04-02T10:37:00Z">
                          <w:r w:rsidDel="009B404E">
                            <w:rPr>
                              <w:sz w:val="12"/>
                            </w:rPr>
                            <w:delText>Hämtar indikatorvärden</w:delText>
                          </w:r>
                        </w:del>
                        <w:proofErr w:type="gramStart"/>
                        <w:ins w:id="221" w:author="Oskar Thunman" w:date="2015-04-02T10:37:00Z">
                          <w:r>
                            <w:rPr>
                              <w:sz w:val="12"/>
                            </w:rPr>
                            <w:t>..</w:t>
                          </w:r>
                          <w:proofErr w:type="gramEnd"/>
                          <w:r>
                            <w:rPr>
                              <w:sz w:val="12"/>
                            </w:rPr>
                            <w:t>/</w:t>
                          </w:r>
                          <w:proofErr w:type="spellStart"/>
                          <w:r>
                            <w:rPr>
                              <w:sz w:val="12"/>
                            </w:rPr>
                            <w:t>organization</w:t>
                          </w:r>
                        </w:ins>
                        <w:proofErr w:type="spellEnd"/>
                      </w:p>
                    </w:txbxContent>
                  </v:textbox>
                </v:shape>
                <v:shape id="Textruta 128" o:spid="_x0000_s1040" type="#_x0000_t202" style="position:absolute;top:14859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Yt1xAAA&#10;ANwAAAAPAAAAZHJzL2Rvd25yZXYueG1sRI9Ba8JAEIXvBf/DMoK3ulGhlNRVgijopaAVxds0O82G&#10;ZmdDdjXpv+8cCr3N8N68981yPfhGPaiLdWADs2kGirgMtubKwPlj9/wKKiZki01gMvBDEdar0dMS&#10;cxt6PtLjlColIRxzNOBSanOtY+nIY5yGlli0r9B5TLJ2lbYd9hLuGz3PshftsWZpcNjSxlH5fbp7&#10;A/2+2L4XC3c56s+zvya86RAPxkzGQ/EGKtGQ/s1/13sr+H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WLdcQAAADcAAAADwAAAAAAAAAAAAAAAACXAgAAZHJzL2Rv&#10;d25yZXYueG1sUEsFBgAAAAAEAAQA9QAAAIgDAAAAAA==&#10;" fillcolor="#c3d69b" strokecolor="windowText">
                  <v:textbox>
                    <w:txbxContent>
                      <w:p w14:paraId="420F6452" w14:textId="4EC1F29B" w:rsidR="00D16218" w:rsidRPr="00DC17EC" w:rsidRDefault="00D16218" w:rsidP="00E13F85">
                        <w:del w:id="222" w:author="Oskar Thunman" w:date="2015-04-02T10:37:00Z">
                          <w:r w:rsidDel="009B404E">
                            <w:delText>Öppen</w:delText>
                          </w:r>
                          <w:r w:rsidRPr="00DC17EC" w:rsidDel="009B404E">
                            <w:delText>data</w:delText>
                          </w:r>
                          <w:r w:rsidDel="009B404E">
                            <w:delText xml:space="preserve"> </w:delText>
                          </w:r>
                          <w:r w:rsidRPr="00DC17EC" w:rsidDel="009B404E">
                            <w:delText>plattformen</w:delText>
                          </w:r>
                        </w:del>
                        <w:proofErr w:type="gramStart"/>
                        <w:ins w:id="223" w:author="Oskar Thunman" w:date="2015-04-02T10:37:00Z">
                          <w:r>
                            <w:t>..</w:t>
                          </w:r>
                          <w:proofErr w:type="gramEnd"/>
                          <w:r>
                            <w:t>/</w:t>
                          </w:r>
                          <w:proofErr w:type="spellStart"/>
                          <w:r>
                            <w:t>organization</w:t>
                          </w:r>
                        </w:ins>
                        <w:proofErr w:type="spellEnd"/>
                      </w:p>
                    </w:txbxContent>
                  </v:textbox>
                </v:shape>
                <v:shapetype id="_x0000_t32" coordsize="21600,21600" o:spt="32" o:oned="t" path="m0,0l21600,21600e" filled="f">
                  <v:path arrowok="t" fillok="f" o:connecttype="none"/>
                  <o:lock v:ext="edit" shapetype="t"/>
                </v:shapetype>
                <v:shape id="Rak pil 129" o:spid="_x0000_s1041" type="#_x0000_t32" style="position:absolute;left:2245995;top:571500;width:0;height:10287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0E8cMAAADcAAAADwAAAGRycy9kb3ducmV2LnhtbERPTYvCMBC9C/6HMAve1nTFFe0aRRYW&#10;PAiiFtzj0IxptZnUJmrdX2+EBW/zeJ8znbe2EldqfOlYwUc/AUGcO12yUZDtft7HIHxA1lg5JgV3&#10;8jCfdTtTTLW78Yau22BEDGGfooIihDqV0ucFWfR9VxNH7uAaiyHCxkjd4C2G20oOkmQkLZYcGwqs&#10;6bug/LS9WAXnVXbMPo/1+m+4ot+JLo3Ztwulem/t4gtEoDa8xP/upY7zBxN4PhMv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NBPHDAAAA3AAAAA8AAAAAAAAAAAAA&#10;AAAAoQIAAGRycy9kb3ducmV2LnhtbFBLBQYAAAAABAAEAPkAAACRAwAAAAA=&#10;" strokecolor="#4f81bd" strokeweight="2pt">
                  <v:stroke startarrow="oval" endarrow="open"/>
                  <v:shadow on="t" opacity="24903f" mv:blur="40000f" origin=",.5" offset="0,20000emu"/>
                </v:shape>
                <v:shape id="Textruta 130" o:spid="_x0000_s1042" type="#_x0000_t202" style="position:absolute;left:1903095;top:914400;width:97336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ZXsxAAA&#10;ANwAAAAPAAAAZHJzL2Rvd25yZXYueG1sRI9BS8NAEIXvgv9hGcGb3aigJe22FKXYgxAb633ITpPQ&#10;7GzYHdv4752D4G2G9+a9b5brKQzmTCn3kR3czwowxE30PbcODp/buzmYLMgeh8jk4IcyrFfXV0ss&#10;fbzwns61tEZDOJfooBMZS2tz01HAPIsjsWrHmAKKrqm1PuFFw8NgH4riyQbsWRs6HOmlo+ZUfwcH&#10;6Xh4D8/7k6Q3eW0+qt1XVdVb525vps0CjNAk/+a/651X/EfF12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V7MQAAADcAAAADwAAAAAAAAAAAAAAAACXAgAAZHJzL2Rv&#10;d25yZXYueG1sUEsFBgAAAAAEAAQA9QAAAIgDAAAAAA==&#10;" fillcolor="window" strokecolor="windowText">
                  <v:textbox>
                    <w:txbxContent>
                      <w:p w14:paraId="0317C78C" w14:textId="676FB9F5" w:rsidR="00D16218" w:rsidRDefault="00D16218" w:rsidP="00E13F85">
                        <w:pPr>
                          <w:spacing w:line="240" w:lineRule="auto"/>
                        </w:pPr>
                        <w:del w:id="224" w:author="Oskar Thunman" w:date="2015-04-02T10:37:00Z">
                          <w:r w:rsidDel="009B404E">
                            <w:rPr>
                              <w:sz w:val="12"/>
                            </w:rPr>
                            <w:delText xml:space="preserve">Begäran om </w:delText>
                          </w:r>
                          <w:r w:rsidRPr="00DC17EC" w:rsidDel="009B404E">
                            <w:rPr>
                              <w:sz w:val="12"/>
                            </w:rPr>
                            <w:delText>tillgängliga</w:delText>
                          </w:r>
                          <w:r w:rsidDel="009B404E">
                            <w:rPr>
                              <w:sz w:val="12"/>
                            </w:rPr>
                            <w:br/>
                          </w:r>
                          <w:r w:rsidRPr="00DC17EC" w:rsidDel="009B404E">
                            <w:rPr>
                              <w:sz w:val="12"/>
                            </w:rPr>
                            <w:delText>öppna indikatorer</w:delText>
                          </w:r>
                        </w:del>
                        <w:proofErr w:type="gramStart"/>
                        <w:ins w:id="225" w:author="Oskar Thunman" w:date="2015-04-02T10:37:00Z">
                          <w:r>
                            <w:rPr>
                              <w:sz w:val="12"/>
                            </w:rPr>
                            <w:t>..</w:t>
                          </w:r>
                          <w:proofErr w:type="gramEnd"/>
                          <w:r>
                            <w:rPr>
                              <w:sz w:val="12"/>
                            </w:rPr>
                            <w:t>/</w:t>
                          </w:r>
                          <w:proofErr w:type="spellStart"/>
                          <w:r>
                            <w:rPr>
                              <w:sz w:val="12"/>
                            </w:rPr>
                            <w:t>organization</w:t>
                          </w:r>
                        </w:ins>
                        <w:proofErr w:type="spellEnd"/>
                      </w:p>
                    </w:txbxContent>
                  </v:textbox>
                </v:shape>
                <v:shape id="Textruta 131" o:spid="_x0000_s1043" type="#_x0000_t202" style="position:absolute;top:19431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rQ1wQAA&#10;ANwAAAAPAAAAZHJzL2Rvd25yZXYueG1sRE9Li8IwEL4v+B/CCN7WVIVFqlGKKOhF8IHibWzGpthM&#10;ShNt999vFhb2Nh/fc+bLzlbiTY0vHSsYDRMQxLnTJRcKzqfN5xSED8gaK8ek4Js8LBe9jzmm2rV8&#10;oPcxFCKGsE9RgQmhTqX0uSGLfuhq4sg9XGMxRNgUUjfYxnBbyXGSfEmLJccGgzWtDOXP48sqaLfZ&#10;ep9NzOUg72d7DXiTzu+UGvS7bAYiUBf+xX/urY7zJyP4fSZeIB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da0NcEAAADcAAAADwAAAAAAAAAAAAAAAACXAgAAZHJzL2Rvd25y&#10;ZXYueG1sUEsFBgAAAAAEAAQA9QAAAIUDAAAAAA==&#10;" fillcolor="#c3d69b" strokecolor="windowText">
                  <v:textbox>
                    <w:txbxContent>
                      <w:p w14:paraId="6A307061" w14:textId="116B8624" w:rsidR="00D16218" w:rsidRPr="00DC17EC" w:rsidRDefault="00D16218" w:rsidP="00E13F85">
                        <w:del w:id="226" w:author="Oskar Thunman" w:date="2015-04-02T10:37:00Z">
                          <w:r w:rsidDel="009B404E">
                            <w:delText>Tjänsteproducent Riksstroke</w:delText>
                          </w:r>
                        </w:del>
                        <w:proofErr w:type="gramStart"/>
                        <w:ins w:id="227" w:author="Oskar Thunman" w:date="2015-04-02T10:37:00Z">
                          <w:r>
                            <w:t>..</w:t>
                          </w:r>
                          <w:proofErr w:type="gramEnd"/>
                          <w:r>
                            <w:t>/</w:t>
                          </w:r>
                          <w:proofErr w:type="spellStart"/>
                          <w:r>
                            <w:t>organization</w:t>
                          </w:r>
                        </w:ins>
                        <w:proofErr w:type="spellEnd"/>
                      </w:p>
                    </w:txbxContent>
                  </v:textbox>
                </v:shape>
                <v:shape id="Rak pil 132" o:spid="_x0000_s1044" type="#_x0000_t32" style="position:absolute;left:3731895;top:571500;width:0;height:1485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AAXcMAAADcAAAADwAAAGRycy9kb3ducmV2LnhtbERPS2sCMRC+F/ofwhS81ayPFl2NIgXB&#10;gyC1C3ocNmN2dTPZbqKu/npTEHqbj+8503lrK3GhxpeOFfS6CQji3OmSjYLsZ/k+AuEDssbKMSm4&#10;kYf57PVliql2V/6myzYYEUPYp6igCKFOpfR5QRZ919XEkTu4xmKIsDFSN3iN4baS/ST5lBZLjg0F&#10;1vRVUH7anq2C33V2zD6O9eY+XNN+rEtjdu1Cqc5bu5iACNSGf/HTvdJx/qAPf8/EC+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wAF3DAAAA3AAAAA8AAAAAAAAAAAAA&#10;AAAAoQIAAGRycy9kb3ducmV2LnhtbFBLBQYAAAAABAAEAPkAAACRAwAAAAA=&#10;" strokecolor="#4f81bd" strokeweight="2pt">
                  <v:stroke startarrow="oval" endarrow="open"/>
                  <v:shadow on="t" opacity="24903f" mv:blur="40000f" origin=",.5" offset="0,20000emu"/>
                </v:shape>
                <v:shape id="Femhörning 133" o:spid="_x0000_s1045" type="#_x0000_t15" style="position:absolute;left:47605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JzYwwAA&#10;ANwAAAAPAAAAZHJzL2Rvd25yZXYueG1sRE9NawIxEL0X/A9hhN5qVqVFVqPYSqXgqVb0Oibj7uJm&#10;siRxd9tfbwqF3ubxPmex6m0tWvKhcqxgPMpAEGtnKi4UHL7en2YgQkQ2WDsmBd8UYLUcPCwwN67j&#10;T2r3sRAphEOOCsoYm1zKoEuyGEauIU7cxXmLMUFfSOOxS+G2lpMse5EWK04NJTb0VpK+7m9WQX16&#10;3vlMdu32NN7c9OvPUZ+7rVKPw349BxGpj//iP/eHSfOnU/h9Jl0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EJzY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3CF01870" w14:textId="2BF7CC3B" w:rsidR="00D16218" w:rsidRPr="00DC17EC" w:rsidRDefault="00D16218" w:rsidP="00E13F85">
                        <w:pPr>
                          <w:jc w:val="center"/>
                          <w:rPr>
                            <w:sz w:val="12"/>
                          </w:rPr>
                        </w:pPr>
                        <w:del w:id="228" w:author="Oskar Thunman" w:date="2015-04-02T10:37:00Z">
                          <w:r w:rsidDel="009B404E">
                            <w:rPr>
                              <w:sz w:val="12"/>
                            </w:rPr>
                            <w:delText xml:space="preserve">Visa upp resultatet </w:delText>
                          </w:r>
                        </w:del>
                        <w:proofErr w:type="gramStart"/>
                        <w:ins w:id="229" w:author="Oskar Thunman" w:date="2015-04-02T10:37:00Z">
                          <w:r>
                            <w:rPr>
                              <w:sz w:val="12"/>
                            </w:rPr>
                            <w:t>..</w:t>
                          </w:r>
                          <w:proofErr w:type="gramEnd"/>
                          <w:r>
                            <w:rPr>
                              <w:sz w:val="12"/>
                            </w:rPr>
                            <w:t>/</w:t>
                          </w:r>
                          <w:proofErr w:type="spellStart"/>
                          <w:r>
                            <w:rPr>
                              <w:sz w:val="12"/>
                            </w:rPr>
                            <w:t>organization</w:t>
                          </w:r>
                        </w:ins>
                        <w:proofErr w:type="spellEnd"/>
                      </w:p>
                    </w:txbxContent>
                  </v:textbox>
                </v:shape>
                <v:shape id="Textruta 134" o:spid="_x0000_s1046" type="#_x0000_t202" style="position:absolute;top:24003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oRetwgAA&#10;ANwAAAAPAAAAZHJzL2Rvd25yZXYueG1sRE9Li8IwEL4v+B/CCN7W1FUWqUYpsgt6WfCB4m1sxqbY&#10;TEqTtd1/bwRhb/PxPWe+7Gwl7tT40rGC0TABQZw7XXKh4LD/fp+C8AFZY+WYFPyRh+Wi9zbHVLuW&#10;t3TfhULEEPYpKjAh1KmUPjdk0Q9dTRy5q2sshgibQuoG2xhuK/mRJJ/SYsmxwWBNK0P5bfdrFbTr&#10;7OsnG5vjVl4O9hTwLJ3fKDXod9kMRKAu/Itf7rWO88cTeD4TL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hF63CAAAA3AAAAA8AAAAAAAAAAAAAAAAAlwIAAGRycy9kb3du&#10;cmV2LnhtbFBLBQYAAAAABAAEAPUAAACGAwAAAAA=&#10;" fillcolor="#c3d69b" strokecolor="windowText">
                  <v:textbox>
                    <w:txbxContent>
                      <w:p w14:paraId="5E930E8C" w14:textId="52C086C0" w:rsidR="00D16218" w:rsidRPr="00DC17EC" w:rsidRDefault="00D16218" w:rsidP="00E13F85">
                        <w:del w:id="230" w:author="Oskar Thunman" w:date="2015-04-02T10:37:00Z">
                          <w:r w:rsidDel="009B404E">
                            <w:delText>Tjänsteproducent Nationella diabetesregistret</w:delText>
                          </w:r>
                        </w:del>
                        <w:proofErr w:type="gramStart"/>
                        <w:ins w:id="231" w:author="Oskar Thunman" w:date="2015-04-02T10:37:00Z">
                          <w:r>
                            <w:t>..</w:t>
                          </w:r>
                          <w:proofErr w:type="gramEnd"/>
                          <w:r>
                            <w:t>/</w:t>
                          </w:r>
                          <w:proofErr w:type="spellStart"/>
                          <w:r>
                            <w:t>organization</w:t>
                          </w:r>
                        </w:ins>
                        <w:proofErr w:type="spellEnd"/>
                      </w:p>
                    </w:txbxContent>
                  </v:textbox>
                </v:shape>
                <v:shape id="Rak pil 135" o:spid="_x0000_s1047" type="#_x0000_t32" style="position:absolute;left:3846195;top:571500;width: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mYKcQAAADcAAAADwAAAGRycy9kb3ducmV2LnhtbERPTWvCQBC9F/wPywi91Y22Fo1uRAoF&#10;D0KpDehxyI6bxOxszK6a9td3C0Jv83ifs1z1thFX6nzlWMF4lIAgLpyu2CjIv96fZiB8QNbYOCYF&#10;3+RhlQ0elphqd+NPuu6CETGEfYoKyhDaVEpflGTRj1xLHLmj6yyGCDsjdYe3GG4bOUmSV2mx4thQ&#10;YktvJRWn3cUqOG/zOp/W7cfPy5YOc10Zs+/XSj0O+/UCRKA+/Ivv7o2O85+n8PdMvEB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WZgpxAAAANwAAAAPAAAAAAAAAAAA&#10;AAAAAKECAABkcnMvZG93bnJldi54bWxQSwUGAAAAAAQABAD5AAAAkgMAAAAA&#10;" strokecolor="#4f81bd" strokeweight="2pt">
                  <v:stroke startarrow="oval" endarrow="open"/>
                  <v:shadow on="t" opacity="24903f" mv:blur="40000f" origin=",.5" offset="0,20000emu"/>
                </v:shape>
                <v:shape id="Textruta 136" o:spid="_x0000_s1048" type="#_x0000_t202" style="position:absolute;top:28575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yxBwgAA&#10;ANwAAAAPAAAAZHJzL2Rvd25yZXYueG1sRE9Na8JAEL0X/A/LCL3VTRsIJXWVUBTsRYgVxds0O2aD&#10;2dmQ3Sbx33cLhd7m8T5nuZ5sKwbqfeNYwfMiAUFcOd1wreD4uX16BeEDssbWMSm4k4f1avawxFy7&#10;kUsaDqEWMYR9jgpMCF0upa8MWfQL1xFH7up6iyHCvpa6xzGG21a+JEkmLTYcGwx29G6ouh2+rYJx&#10;V2z2RWpOpfw62nPAi3T+Q6nH+VS8gQg0hX/xn3un4/w0g99n4gV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LEHCAAAA3AAAAA8AAAAAAAAAAAAAAAAAlwIAAGRycy9kb3du&#10;cmV2LnhtbFBLBQYAAAAABAAEAPUAAACGAwAAAAA=&#10;" fillcolor="#c3d69b" strokecolor="windowText">
                  <v:textbox>
                    <w:txbxContent>
                      <w:p w14:paraId="43EEA195" w14:textId="3F85ADE9" w:rsidR="00D16218" w:rsidRPr="00DC17EC" w:rsidRDefault="00D16218" w:rsidP="00E13F85">
                        <w:del w:id="232" w:author="Oskar Thunman" w:date="2015-04-02T10:37:00Z">
                          <w:r w:rsidDel="009B404E">
                            <w:delText>Tjänsteproducent X</w:delText>
                          </w:r>
                        </w:del>
                        <w:proofErr w:type="gramStart"/>
                        <w:ins w:id="233" w:author="Oskar Thunman" w:date="2015-04-02T10:37:00Z">
                          <w:r>
                            <w:t>..</w:t>
                          </w:r>
                          <w:proofErr w:type="gramEnd"/>
                          <w:r>
                            <w:t>/</w:t>
                          </w:r>
                          <w:proofErr w:type="spellStart"/>
                          <w:r>
                            <w:t>organization</w:t>
                          </w:r>
                        </w:ins>
                        <w:proofErr w:type="spellEnd"/>
                      </w:p>
                    </w:txbxContent>
                  </v:textbox>
                </v:shape>
                <v:shape id="Rak pil 137" o:spid="_x0000_s1049" type="#_x0000_t32" style="position:absolute;left:3960495;top:571500;width:0;height:2400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ejxcQAAADcAAAADwAAAGRycy9kb3ducmV2LnhtbERPTWvCQBC9F/wPywi9NRtrW9voKiII&#10;HgRRA3ocsuMmmp1Ns1tN++u7QqG3ebzPmcw6W4srtb5yrGCQpCCIC6crNgry/fLpHYQPyBprx6Tg&#10;mzzMpr2HCWba3XhL110wIoawz1BBGUKTSemLkiz6xDXEkTu51mKIsDVSt3iL4baWz2n6Ji1WHBtK&#10;bGhRUnHZfVkFn+v8nL+em83Py5qOH7oy5tDNlXrsd/MxiEBd+Bf/uVc6zh+O4P5MvEB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x6PFxAAAANwAAAAPAAAAAAAAAAAA&#10;AAAAAKECAABkcnMvZG93bnJldi54bWxQSwUGAAAAAAQABAD5AAAAkgMAAAAA&#10;" strokecolor="#4f81bd" strokeweight="2pt">
                  <v:stroke startarrow="oval" endarrow="open"/>
                  <v:shadow on="t" opacity="24903f" mv:blur="40000f" origin=",.5" offset="0,20000emu"/>
                </v:shape>
                <v:shape id="Textruta 138" o:spid="_x0000_s1050" type="#_x0000_t202" style="position:absolute;left:3388995;top:914400;width:863155;height:367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5nqxAAA&#10;ANwAAAAPAAAAZHJzL2Rvd25yZXYueG1sRI9BS8NAEIXvgv9hGcGb3aigJe22FKXYgxAb633ITpPQ&#10;7GzYHdv4752D4G2G9+a9b5brKQzmTCn3kR3czwowxE30PbcODp/buzmYLMgeh8jk4IcyrFfXV0ss&#10;fbzwns61tEZDOJfooBMZS2tz01HAPIsjsWrHmAKKrqm1PuFFw8NgH4riyQbsWRs6HOmlo+ZUfwcH&#10;6Xh4D8/7k6Q3eW0+qt1XVdVb525vps0CjNAk/+a/651X/Eel1W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eZ6sQAAADcAAAADwAAAAAAAAAAAAAAAACXAgAAZHJzL2Rv&#10;d25yZXYueG1sUEsFBgAAAAAEAAQA9QAAAIgDAAAAAA==&#10;" fillcolor="window" strokecolor="windowText">
                  <v:textbox>
                    <w:txbxContent>
                      <w:p w14:paraId="52C9934A" w14:textId="387B75FC" w:rsidR="00D16218" w:rsidRDefault="00D16218" w:rsidP="00E13F85">
                        <w:pPr>
                          <w:spacing w:line="240" w:lineRule="auto"/>
                        </w:pPr>
                        <w:del w:id="234" w:author="Oskar Thunman" w:date="2015-04-02T10:37:00Z">
                          <w:r w:rsidDel="009B404E">
                            <w:rPr>
                              <w:sz w:val="12"/>
                            </w:rPr>
                            <w:delText xml:space="preserve">Begäran om indikatorvärden </w:delText>
                          </w:r>
                        </w:del>
                        <w:proofErr w:type="gramStart"/>
                        <w:ins w:id="235" w:author="Oskar Thunman" w:date="2015-04-02T10:37:00Z">
                          <w:r>
                            <w:rPr>
                              <w:sz w:val="12"/>
                            </w:rPr>
                            <w:t>..</w:t>
                          </w:r>
                          <w:proofErr w:type="gramEnd"/>
                          <w:r>
                            <w:rPr>
                              <w:sz w:val="12"/>
                            </w:rPr>
                            <w:t>/</w:t>
                          </w:r>
                          <w:proofErr w:type="spellStart"/>
                          <w:r>
                            <w:rPr>
                              <w:sz w:val="12"/>
                            </w:rPr>
                            <w:t>organization</w:t>
                          </w:r>
                        </w:ins>
                        <w:proofErr w:type="spellEnd"/>
                      </w:p>
                    </w:txbxContent>
                  </v:textbox>
                </v:shape>
                <w10:anchorlock/>
              </v:group>
            </w:pict>
          </mc:Fallback>
        </mc:AlternateContent>
      </w:r>
    </w:p>
    <w:p w14:paraId="4A89D500" w14:textId="77777777" w:rsidR="0039481C" w:rsidRDefault="0039481C" w:rsidP="0039481C">
      <w:pPr>
        <w:pStyle w:val="Rubrik5"/>
      </w:pPr>
      <w:r w:rsidRPr="00E131FD">
        <w:t>Roller</w:t>
      </w:r>
    </w:p>
    <w:p w14:paraId="54CCD65A" w14:textId="77777777" w:rsidR="00E13F85" w:rsidRPr="005F2D3D" w:rsidRDefault="00E13F85" w:rsidP="00E13F85">
      <w:pPr>
        <w:pStyle w:val="Liststycke"/>
        <w:numPr>
          <w:ilvl w:val="0"/>
          <w:numId w:val="29"/>
        </w:numPr>
        <w:rPr>
          <w:color w:val="000000"/>
        </w:rPr>
      </w:pPr>
      <w:r w:rsidRPr="005F2D3D">
        <w:rPr>
          <w:color w:val="000000"/>
        </w:rPr>
        <w:t>Tjänstekonsument - en tjänstekonsument frågar de tillgängliga producerande systemen efter indikatorrapporter</w:t>
      </w:r>
    </w:p>
    <w:p w14:paraId="51481416" w14:textId="77777777" w:rsidR="00E13F85" w:rsidRDefault="00E13F85" w:rsidP="00E13F85">
      <w:pPr>
        <w:pStyle w:val="Liststycke"/>
        <w:numPr>
          <w:ilvl w:val="0"/>
          <w:numId w:val="29"/>
        </w:numPr>
        <w:rPr>
          <w:color w:val="000000"/>
        </w:rPr>
      </w:pPr>
      <w:r w:rsidRPr="005F2D3D">
        <w:rPr>
          <w:color w:val="000000"/>
        </w:rPr>
        <w:t>Tjänsteproducent – en källa som tillhandahåller indikat</w:t>
      </w:r>
      <w:r>
        <w:rPr>
          <w:color w:val="000000"/>
        </w:rPr>
        <w:t>orrapporter</w:t>
      </w:r>
    </w:p>
    <w:p w14:paraId="55375E37" w14:textId="3DB3A796" w:rsidR="00E13F85" w:rsidRDefault="00E13F85" w:rsidP="00E13F85">
      <w:pPr>
        <w:pStyle w:val="Liststycke"/>
        <w:numPr>
          <w:ilvl w:val="0"/>
          <w:numId w:val="29"/>
        </w:numPr>
        <w:rPr>
          <w:color w:val="000000"/>
        </w:rPr>
      </w:pPr>
      <w:r>
        <w:rPr>
          <w:color w:val="000000"/>
        </w:rPr>
        <w:t>Öppendata plattformen – Plattform för publicering av offentlig vårdinformation</w:t>
      </w:r>
      <w:r w:rsidR="003C39C3">
        <w:rPr>
          <w:color w:val="000000"/>
        </w:rPr>
        <w:br/>
      </w:r>
    </w:p>
    <w:p w14:paraId="0B6D116F" w14:textId="77777777" w:rsidR="0039481C" w:rsidRDefault="0039481C" w:rsidP="0039481C">
      <w:pPr>
        <w:pStyle w:val="Rubrik4"/>
      </w:pPr>
      <w:r>
        <w:t>Sekvensdiagram</w:t>
      </w:r>
    </w:p>
    <w:p w14:paraId="724291EF" w14:textId="2CDE435E" w:rsidR="0039481C" w:rsidRDefault="003C39C3" w:rsidP="0039481C">
      <w:pPr>
        <w:tabs>
          <w:tab w:val="left" w:pos="3912"/>
        </w:tabs>
        <w:rPr>
          <w:color w:val="4F81BD" w:themeColor="accent1"/>
        </w:rPr>
      </w:pPr>
      <w:r>
        <w:rPr>
          <w:noProof/>
          <w:lang w:eastAsia="sv-SE"/>
        </w:rPr>
        <w:drawing>
          <wp:inline distT="0" distB="0" distL="0" distR="0" wp14:anchorId="65CB341B" wp14:editId="1AFA9CCF">
            <wp:extent cx="6645910" cy="1994594"/>
            <wp:effectExtent l="0" t="0" r="8890" b="12065"/>
            <wp:docPr id="9"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1994594"/>
                    </a:xfrm>
                    <a:prstGeom prst="rect">
                      <a:avLst/>
                    </a:prstGeom>
                    <a:noFill/>
                    <a:ln>
                      <a:noFill/>
                    </a:ln>
                  </pic:spPr>
                </pic:pic>
              </a:graphicData>
            </a:graphic>
          </wp:inline>
        </w:drawing>
      </w:r>
    </w:p>
    <w:p w14:paraId="1B5E6008" w14:textId="77777777" w:rsidR="003C39C3" w:rsidRPr="007B79AC" w:rsidRDefault="003C39C3" w:rsidP="0039481C">
      <w:pPr>
        <w:tabs>
          <w:tab w:val="left" w:pos="3912"/>
        </w:tabs>
        <w:rPr>
          <w:color w:val="4F81BD" w:themeColor="accent1"/>
        </w:rPr>
      </w:pPr>
    </w:p>
    <w:p w14:paraId="7EE56A04" w14:textId="77777777" w:rsidR="0039481C" w:rsidRPr="006E7140" w:rsidRDefault="0039481C" w:rsidP="0039481C"/>
    <w:p w14:paraId="422126BF" w14:textId="393E01FE" w:rsidR="0039481C" w:rsidRPr="00F700BD" w:rsidRDefault="0039481C" w:rsidP="0039481C">
      <w:pPr>
        <w:pStyle w:val="Rubrik3"/>
      </w:pPr>
      <w:bookmarkStart w:id="186" w:name="_Toc243452552"/>
      <w:bookmarkStart w:id="187" w:name="_Toc288998018"/>
      <w:r w:rsidRPr="00F700BD">
        <w:lastRenderedPageBreak/>
        <w:t xml:space="preserve">Flöde </w:t>
      </w:r>
      <w:bookmarkEnd w:id="186"/>
      <w:r w:rsidR="003C39C3" w:rsidRPr="00F700BD">
        <w:t>2: Administration, skapa en indikator</w:t>
      </w:r>
      <w:bookmarkEnd w:id="187"/>
    </w:p>
    <w:p w14:paraId="669D7FC0" w14:textId="77C54F61" w:rsidR="003C39C3" w:rsidRDefault="003C39C3" w:rsidP="003C39C3">
      <w:pPr>
        <w:rPr>
          <w:color w:val="000000"/>
        </w:rPr>
      </w:pPr>
      <w:r>
        <w:t xml:space="preserve">För att kunna </w:t>
      </w:r>
      <w:r w:rsidR="00112100">
        <w:t>tillgängliggöra</w:t>
      </w:r>
      <w:r>
        <w:t xml:space="preserve"> en ny indikator enligt flöde 1 krävs ett administrativt försteg där indikatorn definieras och ges ett </w:t>
      </w:r>
      <w:proofErr w:type="spellStart"/>
      <w:r>
        <w:t>indikatorId</w:t>
      </w:r>
      <w:proofErr w:type="spellEnd"/>
      <w:r>
        <w:t>.</w:t>
      </w:r>
    </w:p>
    <w:p w14:paraId="433ACA15" w14:textId="77777777" w:rsidR="003C39C3" w:rsidRPr="007B79AC" w:rsidRDefault="003C39C3" w:rsidP="003C39C3">
      <w:pPr>
        <w:rPr>
          <w:color w:val="4F81BD" w:themeColor="accent1"/>
        </w:rPr>
      </w:pPr>
    </w:p>
    <w:p w14:paraId="41675F98" w14:textId="77777777" w:rsidR="003C39C3" w:rsidRDefault="003C39C3" w:rsidP="003C39C3">
      <w:pPr>
        <w:pStyle w:val="Rubrik4"/>
      </w:pPr>
      <w:r>
        <w:t>Arbetsflöde</w:t>
      </w:r>
    </w:p>
    <w:p w14:paraId="35CB2D80" w14:textId="5168877F" w:rsidR="003C39C3" w:rsidRDefault="003C39C3" w:rsidP="003C39C3">
      <w:pPr>
        <w:tabs>
          <w:tab w:val="left" w:pos="3912"/>
        </w:tabs>
        <w:rPr>
          <w:color w:val="4F81BD" w:themeColor="accent1"/>
        </w:rPr>
      </w:pPr>
      <w:r>
        <w:rPr>
          <w:noProof/>
          <w:lang w:eastAsia="sv-SE"/>
        </w:rPr>
        <mc:AlternateContent>
          <mc:Choice Requires="wpg">
            <w:drawing>
              <wp:inline distT="0" distB="0" distL="0" distR="0" wp14:anchorId="3222E21D" wp14:editId="300188B1">
                <wp:extent cx="6645910" cy="1437005"/>
                <wp:effectExtent l="0" t="0" r="34290" b="86995"/>
                <wp:docPr id="149" name="Grupp 1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5910" cy="1437005"/>
                          <a:chOff x="0" y="0"/>
                          <a:chExt cx="8458200" cy="1828800"/>
                        </a:xfrm>
                      </wpg:grpSpPr>
                      <wps:wsp>
                        <wps:cNvPr id="141" name="Textruta 141"/>
                        <wps:cNvSpPr txBox="1"/>
                        <wps:spPr>
                          <a:xfrm>
                            <a:off x="0" y="0"/>
                            <a:ext cx="8458200" cy="903721"/>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44200CFA" w14:textId="46E0875F" w:rsidR="004B0283" w:rsidRPr="00B76634" w:rsidRDefault="004B0283" w:rsidP="003C39C3">
                              <w:pPr>
                                <w:spacing w:line="240" w:lineRule="auto"/>
                                <w:rPr>
                                  <w:sz w:val="12"/>
                                </w:rPr>
                              </w:pPr>
                              <w:del w:id="188" w:author="Oskar Thunman" w:date="2015-04-02T10:37:00Z">
                                <w:r w:rsidRPr="00B76634" w:rsidDel="009B404E">
                                  <w:rPr>
                                    <w:sz w:val="12"/>
                                  </w:rPr>
                                  <w:delText xml:space="preserve">Aktiviteter i </w:delText>
                                </w:r>
                                <w:r w:rsidRPr="00B76634" w:rsidDel="009B404E">
                                  <w:rPr>
                                    <w:sz w:val="12"/>
                                  </w:rPr>
                                  <w:br/>
                                  <w:delText xml:space="preserve">tillämpningen för </w:delText>
                                </w:r>
                                <w:r w:rsidRPr="00B76634" w:rsidDel="009B404E">
                                  <w:rPr>
                                    <w:sz w:val="12"/>
                                  </w:rPr>
                                  <w:br/>
                                  <w:delText>de som skapar nya indikatorer</w:delText>
                                </w:r>
                              </w:del>
                              <w:proofErr w:type="gramStart"/>
                              <w:ins w:id="189"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Femhörning 142"/>
                        <wps:cNvSpPr/>
                        <wps:spPr>
                          <a:xfrm>
                            <a:off x="3086100" y="114300"/>
                            <a:ext cx="1257301"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C9E9ECD" w14:textId="1E46B30E" w:rsidR="004B0283" w:rsidRPr="00DC17EC" w:rsidRDefault="004B0283" w:rsidP="003C39C3">
                              <w:pPr>
                                <w:spacing w:line="240" w:lineRule="auto"/>
                                <w:jc w:val="center"/>
                                <w:rPr>
                                  <w:sz w:val="12"/>
                                </w:rPr>
                              </w:pPr>
                              <w:del w:id="190" w:author="Oskar Thunman" w:date="2015-04-02T10:37:00Z">
                                <w:r w:rsidDel="009B404E">
                                  <w:rPr>
                                    <w:sz w:val="12"/>
                                  </w:rPr>
                                  <w:delText>Ny indikator tas fram i samarbete med domänens förvaltning</w:delText>
                                </w:r>
                              </w:del>
                              <w:proofErr w:type="gramStart"/>
                              <w:ins w:id="191"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emhörning 143"/>
                        <wps:cNvSpPr/>
                        <wps:spPr>
                          <a:xfrm>
                            <a:off x="6172200" y="114300"/>
                            <a:ext cx="1943100" cy="789420"/>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C3ED8FF" w14:textId="77777777" w:rsidR="004B0283" w:rsidRPr="00DC17EC" w:rsidDel="009B404E" w:rsidRDefault="004B0283" w:rsidP="003C39C3">
                              <w:pPr>
                                <w:spacing w:line="240" w:lineRule="auto"/>
                                <w:jc w:val="center"/>
                                <w:rPr>
                                  <w:del w:id="192" w:author="Oskar Thunman" w:date="2015-04-02T10:37:00Z"/>
                                  <w:sz w:val="12"/>
                                </w:rPr>
                              </w:pPr>
                              <w:del w:id="193" w:author="Oskar Thunman" w:date="2015-04-02T10:37:00Z">
                                <w:r w:rsidDel="009B404E">
                                  <w:rPr>
                                    <w:sz w:val="12"/>
                                  </w:rPr>
                                  <w:delText>Den nya indikatorn och information om producenten tillgängliggörs genom öppen data. Indikatorvärden tillgängliggörs via gemensamma tjänsteplattformen</w:delText>
                                </w:r>
                              </w:del>
                            </w:p>
                            <w:p w14:paraId="62175CCA" w14:textId="2B03187B" w:rsidR="004B0283" w:rsidRPr="00DC17EC" w:rsidRDefault="004B0283" w:rsidP="003C39C3">
                              <w:pPr>
                                <w:spacing w:line="240" w:lineRule="auto"/>
                                <w:jc w:val="center"/>
                                <w:rPr>
                                  <w:sz w:val="12"/>
                                </w:rPr>
                              </w:pPr>
                              <w:proofErr w:type="gramStart"/>
                              <w:ins w:id="194"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ruta 144"/>
                        <wps:cNvSpPr txBox="1"/>
                        <wps:spPr>
                          <a:xfrm>
                            <a:off x="0" y="1485900"/>
                            <a:ext cx="8458200"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354FAD64" w14:textId="0CBC0FBD" w:rsidR="004B0283" w:rsidRPr="00DC17EC" w:rsidRDefault="004B0283" w:rsidP="003C39C3">
                              <w:del w:id="195" w:author="Oskar Thunman" w:date="2015-04-02T10:37:00Z">
                                <w:r w:rsidRPr="00DC17EC" w:rsidDel="009B404E">
                                  <w:delText>Ö</w:delText>
                                </w:r>
                                <w:r w:rsidDel="009B404E">
                                  <w:delText>ppen</w:delText>
                                </w:r>
                                <w:r w:rsidRPr="00DC17EC" w:rsidDel="009B404E">
                                  <w:delText>data</w:delText>
                                </w:r>
                                <w:r w:rsidDel="009B404E">
                                  <w:delText xml:space="preserve"> </w:delText>
                                </w:r>
                                <w:r w:rsidRPr="00DC17EC" w:rsidDel="009B404E">
                                  <w:delText>plattformen</w:delText>
                                </w:r>
                              </w:del>
                              <w:proofErr w:type="gramStart"/>
                              <w:ins w:id="196" w:author="Oskar Thunman" w:date="2015-04-02T10:37:00Z">
                                <w:r>
                                  <w:t>..</w:t>
                                </w:r>
                                <w:proofErr w:type="gramEnd"/>
                                <w:r>
                                  <w:t>/</w:t>
                                </w:r>
                                <w:proofErr w:type="spellStart"/>
                                <w: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ak pil 145"/>
                        <wps:cNvCnPr/>
                        <wps:spPr>
                          <a:xfrm>
                            <a:off x="6691563" y="1049184"/>
                            <a:ext cx="12133" cy="702781"/>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46" name="Textruta 146"/>
                        <wps:cNvSpPr txBox="1"/>
                        <wps:spPr>
                          <a:xfrm>
                            <a:off x="6339204" y="914400"/>
                            <a:ext cx="1318896"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4CBBA068" w14:textId="19AEAD56" w:rsidR="004B0283" w:rsidRDefault="004B0283" w:rsidP="003C39C3">
                              <w:pPr>
                                <w:spacing w:line="240" w:lineRule="auto"/>
                              </w:pPr>
                              <w:del w:id="197" w:author="Oskar Thunman" w:date="2015-04-02T10:37:00Z">
                                <w:r w:rsidDel="009B404E">
                                  <w:rPr>
                                    <w:sz w:val="12"/>
                                  </w:rPr>
                                  <w:delText>Indikatorn sparas ner och tillgängliggörs på öppendata plattformen</w:delText>
                                </w:r>
                              </w:del>
                              <w:proofErr w:type="gramStart"/>
                              <w:ins w:id="198"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Femhörning 147"/>
                        <wps:cNvSpPr/>
                        <wps:spPr>
                          <a:xfrm>
                            <a:off x="4457700" y="114300"/>
                            <a:ext cx="14859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5058FC5" w14:textId="72A236FF" w:rsidR="004B0283" w:rsidRPr="00DC17EC" w:rsidRDefault="004B0283" w:rsidP="003C39C3">
                              <w:pPr>
                                <w:spacing w:line="240" w:lineRule="auto"/>
                                <w:jc w:val="center"/>
                                <w:rPr>
                                  <w:sz w:val="12"/>
                                </w:rPr>
                              </w:pPr>
                              <w:del w:id="199" w:author="Oskar Thunman" w:date="2015-04-02T10:37:00Z">
                                <w:r w:rsidDel="009B404E">
                                  <w:rPr>
                                    <w:sz w:val="12"/>
                                  </w:rPr>
                                  <w:delText xml:space="preserve">Producenten ansluter sig som tjänsteproducent till domänens tjänstekontrakt på Gemensamma tjänsteplattformen  </w:delText>
                                </w:r>
                              </w:del>
                              <w:proofErr w:type="gramStart"/>
                              <w:ins w:id="200"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emhörning 148"/>
                        <wps:cNvSpPr/>
                        <wps:spPr>
                          <a:xfrm>
                            <a:off x="1257301" y="114300"/>
                            <a:ext cx="17145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69582D" w14:textId="217C6B15" w:rsidR="004B0283" w:rsidRPr="00DC17EC" w:rsidRDefault="004B0283" w:rsidP="003C39C3">
                              <w:pPr>
                                <w:spacing w:line="240" w:lineRule="auto"/>
                                <w:jc w:val="center"/>
                                <w:rPr>
                                  <w:sz w:val="12"/>
                                </w:rPr>
                              </w:pPr>
                              <w:del w:id="201" w:author="Oskar Thunman" w:date="2015-04-02T10:37:00Z">
                                <w:r w:rsidDel="009B404E">
                                  <w:rPr>
                                    <w:sz w:val="12"/>
                                  </w:rPr>
                                  <w:delText xml:space="preserve"> Kvalitetsregister eller </w:delText>
                                </w:r>
                                <w:r w:rsidRPr="00540EAC" w:rsidDel="009B404E">
                                  <w:rPr>
                                    <w:sz w:val="12"/>
                                  </w:rPr>
                                  <w:delText>andra (regionala) uppföljningssystem</w:delText>
                                </w:r>
                                <w:r w:rsidDel="009B404E">
                                  <w:rPr>
                                    <w:sz w:val="12"/>
                                  </w:rPr>
                                  <w:delText xml:space="preserve"> Inkommer med förslag på ny indikator</w:delText>
                                </w:r>
                              </w:del>
                              <w:proofErr w:type="gramStart"/>
                              <w:ins w:id="202" w:author="Oskar Thunman" w:date="2015-04-02T10:37:00Z">
                                <w:r>
                                  <w:rPr>
                                    <w:sz w:val="12"/>
                                  </w:rPr>
                                  <w:t>..</w:t>
                                </w:r>
                                <w:proofErr w:type="gramEnd"/>
                                <w:r>
                                  <w:rPr>
                                    <w:sz w:val="12"/>
                                  </w:rPr>
                                  <w:t>/</w:t>
                                </w:r>
                                <w:proofErr w:type="spellStart"/>
                                <w:r>
                                  <w:rPr>
                                    <w:sz w:val="12"/>
                                  </w:rPr>
                                  <w:t>organization</w:t>
                                </w:r>
                              </w:ins>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 149" o:spid="_x0000_s1051" style="width:523.3pt;height:113.15pt;mso-position-horizontal-relative:char;mso-position-vertical-relative:line" coordsize="8458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">
                <o:lock v:ext="edit" aspectratio="t"/>
                <v:shape id="Textruta 141" o:spid="_x0000_s1052" type="#_x0000_t202" style="position:absolute;width:8458200;height:903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nHbxQAA&#10;ANwAAAAPAAAAZHJzL2Rvd25yZXYueG1sRI9Ba8JAEIXvBf/DMoIX0U1CKRJdRYRCDlJomou3ITsm&#10;wd3ZkN3G6K/vFgq9zfDe9+bN7jBZI0YafOdYQbpOQBDXTnfcKKi+3lcbED4gazSOScGDPBz2s5cd&#10;5trd+ZPGMjQihrDPUUEbQp9L6euWLPq164mjdnWDxRDXoZF6wHsMt0ZmSfImLXYcL7TY06ml+lZ+&#10;21jDnJem5Is5FtcqzT5u5J9uqdRiPh23IAJN4d/8Rxc6cq8p/D4TJ5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ScdvFAAAA3AAAAA8AAAAAAAAAAAAAAAAAlwIAAGRycy9k&#10;b3ducmV2LnhtbFBLBQYAAAAABAAEAPUAAACJAwAAAAA=&#10;" filled="f" strokecolor="#8eb4e3">
                  <v:textbox>
                    <w:txbxContent>
                      <w:p w14:paraId="44200CFA" w14:textId="46E0875F" w:rsidR="00D16218" w:rsidRPr="00B76634" w:rsidRDefault="00D16218" w:rsidP="003C39C3">
                        <w:pPr>
                          <w:spacing w:line="240" w:lineRule="auto"/>
                          <w:rPr>
                            <w:sz w:val="12"/>
                          </w:rPr>
                        </w:pPr>
                        <w:del w:id="253" w:author="Oskar Thunman" w:date="2015-04-02T10:37:00Z">
                          <w:r w:rsidRPr="00B76634" w:rsidDel="009B404E">
                            <w:rPr>
                              <w:sz w:val="12"/>
                            </w:rPr>
                            <w:delText xml:space="preserve">Aktiviteter i </w:delText>
                          </w:r>
                          <w:r w:rsidRPr="00B76634" w:rsidDel="009B404E">
                            <w:rPr>
                              <w:sz w:val="12"/>
                            </w:rPr>
                            <w:br/>
                            <w:delText xml:space="preserve">tillämpningen för </w:delText>
                          </w:r>
                          <w:r w:rsidRPr="00B76634" w:rsidDel="009B404E">
                            <w:rPr>
                              <w:sz w:val="12"/>
                            </w:rPr>
                            <w:br/>
                            <w:delText>de som skapar nya indikatorer</w:delText>
                          </w:r>
                        </w:del>
                        <w:proofErr w:type="gramStart"/>
                        <w:ins w:id="254" w:author="Oskar Thunman" w:date="2015-04-02T10:37:00Z">
                          <w:r>
                            <w:rPr>
                              <w:sz w:val="12"/>
                            </w:rPr>
                            <w:t>..</w:t>
                          </w:r>
                          <w:proofErr w:type="gramEnd"/>
                          <w:r>
                            <w:rPr>
                              <w:sz w:val="12"/>
                            </w:rPr>
                            <w:t>/</w:t>
                          </w:r>
                          <w:proofErr w:type="spellStart"/>
                          <w:r>
                            <w:rPr>
                              <w:sz w:val="12"/>
                            </w:rPr>
                            <w:t>organization</w:t>
                          </w:r>
                        </w:ins>
                        <w:proofErr w:type="spellEnd"/>
                      </w:p>
                    </w:txbxContent>
                  </v:textbox>
                </v:shape>
                <v:shape id="Femhörning 142" o:spid="_x0000_s1053" type="#_x0000_t15" style="position:absolute;left:3086100;top:114300;width:1257301;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BKuwwAA&#10;ANwAAAAPAAAAZHJzL2Rvd25yZXYueG1sRE/fa8IwEH4X9j+EG/imqSKzdEYZgkNwIOoY29vRnG1Z&#10;cylJbOt/bwTBt/v4ft5i1ZtatOR8ZVnBZJyAIM6trrhQ8H3ajFIQPiBrrC2Tgit5WC1fBgvMtO34&#10;QO0xFCKGsM9QQRlCk0np85IM+rFtiCN3ts5giNAVUjvsYrip5TRJ3qTBimNDiQ2tS8r/jxejYP9z&#10;bv92v05eP7lPd1+bSbee10oNX/uPdxCB+vAUP9xbHefPpnB/Jl4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BKuwwAAANwAAAAPAAAAAAAAAAAAAAAAAJcCAABkcnMvZG93&#10;bnJldi54bWxQSwUGAAAAAAQABAD1AAAAhwMAAAAA&#10;" adj="16069" fillcolor="#3f80cd" strokecolor="#4a7ebb">
                  <v:fill color2="#9bc1ff" rotate="t" type="gradient">
                    <o:fill v:ext="view" type="gradientUnscaled"/>
                  </v:fill>
                  <v:shadow on="t" opacity="22937f" mv:blur="40000f" origin=",.5" offset="0,23000emu"/>
                  <v:textbox>
                    <w:txbxContent>
                      <w:p w14:paraId="1C9E9ECD" w14:textId="1E46B30E" w:rsidR="00D16218" w:rsidRPr="00DC17EC" w:rsidRDefault="00D16218" w:rsidP="003C39C3">
                        <w:pPr>
                          <w:spacing w:line="240" w:lineRule="auto"/>
                          <w:jc w:val="center"/>
                          <w:rPr>
                            <w:sz w:val="12"/>
                          </w:rPr>
                        </w:pPr>
                        <w:del w:id="255" w:author="Oskar Thunman" w:date="2015-04-02T10:37:00Z">
                          <w:r w:rsidDel="009B404E">
                            <w:rPr>
                              <w:sz w:val="12"/>
                            </w:rPr>
                            <w:delText>Ny indikator tas fram i samarbete med domänens förvaltning</w:delText>
                          </w:r>
                        </w:del>
                        <w:proofErr w:type="gramStart"/>
                        <w:ins w:id="256" w:author="Oskar Thunman" w:date="2015-04-02T10:37:00Z">
                          <w:r>
                            <w:rPr>
                              <w:sz w:val="12"/>
                            </w:rPr>
                            <w:t>..</w:t>
                          </w:r>
                          <w:proofErr w:type="gramEnd"/>
                          <w:r>
                            <w:rPr>
                              <w:sz w:val="12"/>
                            </w:rPr>
                            <w:t>/</w:t>
                          </w:r>
                          <w:proofErr w:type="spellStart"/>
                          <w:r>
                            <w:rPr>
                              <w:sz w:val="12"/>
                            </w:rPr>
                            <w:t>organization</w:t>
                          </w:r>
                        </w:ins>
                        <w:proofErr w:type="spellEnd"/>
                      </w:p>
                    </w:txbxContent>
                  </v:textbox>
                </v:shape>
                <v:shape id="Femhörning 143" o:spid="_x0000_s1054" type="#_x0000_t15" style="position:absolute;left:6172200;top:114300;width:1943100;height:789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VljwQAA&#10;ANwAAAAPAAAAZHJzL2Rvd25yZXYueG1sRE9Li8IwEL4v+B/CCN40dV1EqlHEZWmP6wPR29iMTbGZ&#10;lCar3X+/EYS9zcf3nMWqs7W4U+srxwrGowQEceF0xaWCw/5rOAPhA7LG2jEp+CUPq2XvbYGpdg/e&#10;0n0XShFD2KeowITQpFL6wpBFP3INceSurrUYImxLqVt8xHBby/ckmUqLFccGgw1tDBW33Y9VcLmQ&#10;PE+zWn5nhuiY5KfTZ5YrNeh36zmIQF34F7/cuY7zPybwfCZ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1ZY8EAAADcAAAADwAAAAAAAAAAAAAAAACXAgAAZHJzL2Rvd25y&#10;ZXYueG1sUEsFBgAAAAAEAAQA9QAAAIUDAAAAAA==&#10;" adj="17212" fillcolor="#3f80cd" strokecolor="#4a7ebb">
                  <v:fill color2="#9bc1ff" rotate="t" type="gradient">
                    <o:fill v:ext="view" type="gradientUnscaled"/>
                  </v:fill>
                  <v:shadow on="t" opacity="22937f" mv:blur="40000f" origin=",.5" offset="0,23000emu"/>
                  <v:textbox>
                    <w:txbxContent>
                      <w:p w14:paraId="0C3ED8FF" w14:textId="77777777" w:rsidR="00D16218" w:rsidRPr="00DC17EC" w:rsidDel="009B404E" w:rsidRDefault="00D16218" w:rsidP="003C39C3">
                        <w:pPr>
                          <w:spacing w:line="240" w:lineRule="auto"/>
                          <w:jc w:val="center"/>
                          <w:rPr>
                            <w:del w:id="257" w:author="Oskar Thunman" w:date="2015-04-02T10:37:00Z"/>
                            <w:sz w:val="12"/>
                          </w:rPr>
                        </w:pPr>
                        <w:del w:id="258" w:author="Oskar Thunman" w:date="2015-04-02T10:37:00Z">
                          <w:r w:rsidDel="009B404E">
                            <w:rPr>
                              <w:sz w:val="12"/>
                            </w:rPr>
                            <w:delText>Den nya indikatorn och information om producenten tillgängliggörs genom öppen data. Indikatorvärden tillgängliggörs via gemensamma tjänsteplattformen</w:delText>
                          </w:r>
                        </w:del>
                      </w:p>
                      <w:p w14:paraId="62175CCA" w14:textId="2B03187B" w:rsidR="00D16218" w:rsidRPr="00DC17EC" w:rsidRDefault="00D16218" w:rsidP="003C39C3">
                        <w:pPr>
                          <w:spacing w:line="240" w:lineRule="auto"/>
                          <w:jc w:val="center"/>
                          <w:rPr>
                            <w:sz w:val="12"/>
                          </w:rPr>
                        </w:pPr>
                        <w:proofErr w:type="gramStart"/>
                        <w:ins w:id="259" w:author="Oskar Thunman" w:date="2015-04-02T10:37:00Z">
                          <w:r>
                            <w:rPr>
                              <w:sz w:val="12"/>
                            </w:rPr>
                            <w:t>..</w:t>
                          </w:r>
                          <w:proofErr w:type="gramEnd"/>
                          <w:r>
                            <w:rPr>
                              <w:sz w:val="12"/>
                            </w:rPr>
                            <w:t>/</w:t>
                          </w:r>
                          <w:proofErr w:type="spellStart"/>
                          <w:r>
                            <w:rPr>
                              <w:sz w:val="12"/>
                            </w:rPr>
                            <w:t>organization</w:t>
                          </w:r>
                        </w:ins>
                        <w:proofErr w:type="spellEnd"/>
                      </w:p>
                    </w:txbxContent>
                  </v:textbox>
                </v:shape>
                <v:shape id="Textruta 144" o:spid="_x0000_s1055" type="#_x0000_t202" style="position:absolute;top:1485900;width:8458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2TQwgAA&#10;ANwAAAAPAAAAZHJzL2Rvd25yZXYueG1sRE9Li8IwEL4L/ocwwt40dVdEqlGK7IJeBB+47G1sZpuy&#10;zaQ0WVv/vREEb/PxPWex6mwlrtT40rGC8SgBQZw7XXKh4HT8Gs5A+ICssXJMCm7kYbXs9xaYatfy&#10;nq6HUIgYwj5FBSaEOpXS54Ys+pGriSP36xqLIcKmkLrBNobbSr4nyVRaLDk2GKxpbSj/O/xbBe0m&#10;+9xlH+a8l5eT/Q74I53fKvU26LI5iEBdeImf7o2O8ycTeDw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nZNDCAAAA3AAAAA8AAAAAAAAAAAAAAAAAlwIAAGRycy9kb3du&#10;cmV2LnhtbFBLBQYAAAAABAAEAPUAAACGAwAAAAA=&#10;" fillcolor="#c3d69b" strokecolor="windowText">
                  <v:textbox>
                    <w:txbxContent>
                      <w:p w14:paraId="354FAD64" w14:textId="0CBC0FBD" w:rsidR="00D16218" w:rsidRPr="00DC17EC" w:rsidRDefault="00D16218" w:rsidP="003C39C3">
                        <w:del w:id="260" w:author="Oskar Thunman" w:date="2015-04-02T10:37:00Z">
                          <w:r w:rsidRPr="00DC17EC" w:rsidDel="009B404E">
                            <w:delText>Ö</w:delText>
                          </w:r>
                          <w:r w:rsidDel="009B404E">
                            <w:delText>ppen</w:delText>
                          </w:r>
                          <w:r w:rsidRPr="00DC17EC" w:rsidDel="009B404E">
                            <w:delText>data</w:delText>
                          </w:r>
                          <w:r w:rsidDel="009B404E">
                            <w:delText xml:space="preserve"> </w:delText>
                          </w:r>
                          <w:r w:rsidRPr="00DC17EC" w:rsidDel="009B404E">
                            <w:delText>plattformen</w:delText>
                          </w:r>
                        </w:del>
                        <w:proofErr w:type="gramStart"/>
                        <w:ins w:id="261" w:author="Oskar Thunman" w:date="2015-04-02T10:37:00Z">
                          <w:r>
                            <w:t>..</w:t>
                          </w:r>
                          <w:proofErr w:type="gramEnd"/>
                          <w:r>
                            <w:t>/</w:t>
                          </w:r>
                          <w:proofErr w:type="spellStart"/>
                          <w:r>
                            <w:t>organization</w:t>
                          </w:r>
                        </w:ins>
                        <w:proofErr w:type="spellEnd"/>
                      </w:p>
                    </w:txbxContent>
                  </v:textbox>
                </v:shape>
                <v:shape id="Rak pil 145" o:spid="_x0000_s1056" type="#_x0000_t32" style="position:absolute;left:6691563;top:1049184;width:12133;height:702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yUZsEAAADcAAAADwAAAGRycy9kb3ducmV2LnhtbERPS4vCMBC+C/6HMMJeiqY+ka5RRFYQ&#10;9+Tj4HFoxrZsMylJ1PrvjSDsbT6+5yxWranFnZyvLCsYDlIQxLnVFRcKzqdtfw7CB2SNtWVS8CQP&#10;q2W3s8BM2wcf6H4MhYgh7DNUUIbQZFL6vCSDfmAb4shdrTMYInSF1A4fMdzUcpSmM2mw4thQYkOb&#10;kvK/480oaHfV79YVl3mSjC+3zU8y2s9ORqmvXrv+BhGoDf/ij3un4/zJFN7PxAv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3JRmwQAAANwAAAAPAAAAAAAAAAAAAAAA&#10;AKECAABkcnMvZG93bnJldi54bWxQSwUGAAAAAAQABAD5AAAAjwMAAAAA&#10;" strokecolor="#4f81bd" strokeweight="2pt">
                  <v:stroke startarrow="oval" endarrow="open"/>
                  <v:shadow on="t" opacity="24903f" mv:blur="40000f" origin=",.5" offset="0,20000emu"/>
                </v:shape>
                <v:shape id="Textruta 146" o:spid="_x0000_s1057" type="#_x0000_t202" style="position:absolute;left:6339204;top:914400;width:1318896;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tt+wgAA&#10;ANwAAAAPAAAAZHJzL2Rvd25yZXYueG1sRE9Na8JAEL0X+h+WEXqrG6VYia4iFamHQmpq70N2TILZ&#10;2bA71fTfdwuCt3m8z1muB9epC4XYejYwGWegiCtvW64NHL92z3NQUZAtdp7JwC9FWK8eH5aYW3/l&#10;A11KqVUK4ZijgUakz7WOVUMO49j3xIk7+eBQEgy1tgGvKdx1epplM+2w5dTQYE9vDVXn8scZCKfj&#10;h3s9nCW8y7b6LPbfRVHujHkaDZsFKKFB7uKbe2/T/JcZ/D+TLt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S237CAAAA3AAAAA8AAAAAAAAAAAAAAAAAlwIAAGRycy9kb3du&#10;cmV2LnhtbFBLBQYAAAAABAAEAPUAAACGAwAAAAA=&#10;" fillcolor="window" strokecolor="windowText">
                  <v:textbox>
                    <w:txbxContent>
                      <w:p w14:paraId="4CBBA068" w14:textId="19AEAD56" w:rsidR="00D16218" w:rsidRDefault="00D16218" w:rsidP="003C39C3">
                        <w:pPr>
                          <w:spacing w:line="240" w:lineRule="auto"/>
                        </w:pPr>
                        <w:del w:id="262" w:author="Oskar Thunman" w:date="2015-04-02T10:37:00Z">
                          <w:r w:rsidDel="009B404E">
                            <w:rPr>
                              <w:sz w:val="12"/>
                            </w:rPr>
                            <w:delText>Indikatorn sparas ner och tillgängliggörs på öppendata plattformen</w:delText>
                          </w:r>
                        </w:del>
                        <w:proofErr w:type="gramStart"/>
                        <w:ins w:id="263" w:author="Oskar Thunman" w:date="2015-04-02T10:37:00Z">
                          <w:r>
                            <w:rPr>
                              <w:sz w:val="12"/>
                            </w:rPr>
                            <w:t>..</w:t>
                          </w:r>
                          <w:proofErr w:type="gramEnd"/>
                          <w:r>
                            <w:rPr>
                              <w:sz w:val="12"/>
                            </w:rPr>
                            <w:t>/</w:t>
                          </w:r>
                          <w:proofErr w:type="spellStart"/>
                          <w:r>
                            <w:rPr>
                              <w:sz w:val="12"/>
                            </w:rPr>
                            <w:t>organization</w:t>
                          </w:r>
                        </w:ins>
                        <w:proofErr w:type="spellEnd"/>
                      </w:p>
                    </w:txbxContent>
                  </v:textbox>
                </v:shape>
                <v:shape id="Femhörning 147" o:spid="_x0000_s1058" type="#_x0000_t15" style="position:absolute;left:4457700;top:114300;width:14859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b6gswgAA&#10;ANwAAAAPAAAAZHJzL2Rvd25yZXYueG1sRE9Na8JAEL0L/Q/LFLzVjSKxRFexFUXQi7ZUvA3ZaRKa&#10;nQ3Z1az/3hUK3ubxPme2CKYWV2pdZVnBcJCAIM6trrhQ8P21fnsH4TyyxtoyKbiRg8X8pTfDTNuO&#10;D3Q9+kLEEHYZKii9bzIpXV6SQTewDXHkfm1r0EfYFlK32MVwU8tRkqTSYMWxocSGPkvK/44Xo2Dt&#10;602xPwfdrXanSzhX6c9Hikr1X8NyCsJT8E/xv3ur4/zxBB7PxAv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vqCzCAAAA3AAAAA8AAAAAAAAAAAAAAAAAlwIAAGRycy9kb3du&#10;cmV2LnhtbFBLBQYAAAAABAAEAPUAAACGAwAAAAA=&#10;" adj="16920" fillcolor="#3f80cd" strokecolor="#4a7ebb">
                  <v:fill color2="#9bc1ff" rotate="t" type="gradient">
                    <o:fill v:ext="view" type="gradientUnscaled"/>
                  </v:fill>
                  <v:shadow on="t" opacity="22937f" mv:blur="40000f" origin=",.5" offset="0,23000emu"/>
                  <v:textbox>
                    <w:txbxContent>
                      <w:p w14:paraId="55058FC5" w14:textId="72A236FF" w:rsidR="00D16218" w:rsidRPr="00DC17EC" w:rsidRDefault="00D16218" w:rsidP="003C39C3">
                        <w:pPr>
                          <w:spacing w:line="240" w:lineRule="auto"/>
                          <w:jc w:val="center"/>
                          <w:rPr>
                            <w:sz w:val="12"/>
                          </w:rPr>
                        </w:pPr>
                        <w:del w:id="264" w:author="Oskar Thunman" w:date="2015-04-02T10:37:00Z">
                          <w:r w:rsidDel="009B404E">
                            <w:rPr>
                              <w:sz w:val="12"/>
                            </w:rPr>
                            <w:delText xml:space="preserve">Producenten ansluter sig som tjänsteproducent till domänens tjänstekontrakt på Gemensamma tjänsteplattformen  </w:delText>
                          </w:r>
                        </w:del>
                        <w:proofErr w:type="gramStart"/>
                        <w:ins w:id="265" w:author="Oskar Thunman" w:date="2015-04-02T10:37:00Z">
                          <w:r>
                            <w:rPr>
                              <w:sz w:val="12"/>
                            </w:rPr>
                            <w:t>..</w:t>
                          </w:r>
                          <w:proofErr w:type="gramEnd"/>
                          <w:r>
                            <w:rPr>
                              <w:sz w:val="12"/>
                            </w:rPr>
                            <w:t>/</w:t>
                          </w:r>
                          <w:proofErr w:type="spellStart"/>
                          <w:r>
                            <w:rPr>
                              <w:sz w:val="12"/>
                            </w:rPr>
                            <w:t>organization</w:t>
                          </w:r>
                        </w:ins>
                        <w:proofErr w:type="spellEnd"/>
                      </w:p>
                    </w:txbxContent>
                  </v:textbox>
                </v:shape>
                <v:shape id="Femhörning 148" o:spid="_x0000_s1059" type="#_x0000_t15" style="position:absolute;left:1257301;top:114300;width:17145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xdCxQAA&#10;ANwAAAAPAAAAZHJzL2Rvd25yZXYueG1sRI9Ba8JAEIXvgv9hGaEXqRutiE1dRSyBIr2o/QFDdpos&#10;zc7G7Kppf71zEHqb4b1575vVpveNulIXXWAD00kGirgM1nFl4OtUPC9BxYRssQlMBn4pwmY9HKww&#10;t+HGB7oeU6UkhGOOBuqU2lzrWNbkMU5CSyzad+g8Jlm7StsObxLuGz3LsoX26FgaamxpV1P5c7x4&#10;A7OXNA5FsXefy+188ere9/YPz8Y8jfrtG6hEffo3P64/rODPhVaekQn0+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dXF0LFAAAA3AAAAA8AAAAAAAAAAAAAAAAAlwIAAGRycy9k&#10;b3ducmV2LnhtbFBLBQYAAAAABAAEAPUAAACJAwAAAAA=&#10;" adj="17544" fillcolor="#3f80cd" strokecolor="#4a7ebb">
                  <v:fill color2="#9bc1ff" rotate="t" type="gradient">
                    <o:fill v:ext="view" type="gradientUnscaled"/>
                  </v:fill>
                  <v:shadow on="t" opacity="22937f" mv:blur="40000f" origin=",.5" offset="0,23000emu"/>
                  <v:textbox>
                    <w:txbxContent>
                      <w:p w14:paraId="5169582D" w14:textId="217C6B15" w:rsidR="00D16218" w:rsidRPr="00DC17EC" w:rsidRDefault="00D16218" w:rsidP="003C39C3">
                        <w:pPr>
                          <w:spacing w:line="240" w:lineRule="auto"/>
                          <w:jc w:val="center"/>
                          <w:rPr>
                            <w:sz w:val="12"/>
                          </w:rPr>
                        </w:pPr>
                        <w:del w:id="266" w:author="Oskar Thunman" w:date="2015-04-02T10:37:00Z">
                          <w:r w:rsidDel="009B404E">
                            <w:rPr>
                              <w:sz w:val="12"/>
                            </w:rPr>
                            <w:delText xml:space="preserve"> Kvalitetsregister eller </w:delText>
                          </w:r>
                          <w:r w:rsidRPr="00540EAC" w:rsidDel="009B404E">
                            <w:rPr>
                              <w:sz w:val="12"/>
                            </w:rPr>
                            <w:delText>andra (regionala) uppföljningssystem</w:delText>
                          </w:r>
                          <w:r w:rsidDel="009B404E">
                            <w:rPr>
                              <w:sz w:val="12"/>
                            </w:rPr>
                            <w:delText xml:space="preserve"> Inkommer med förslag på ny indikator</w:delText>
                          </w:r>
                        </w:del>
                        <w:proofErr w:type="gramStart"/>
                        <w:ins w:id="267" w:author="Oskar Thunman" w:date="2015-04-02T10:37:00Z">
                          <w:r>
                            <w:rPr>
                              <w:sz w:val="12"/>
                            </w:rPr>
                            <w:t>..</w:t>
                          </w:r>
                          <w:proofErr w:type="gramEnd"/>
                          <w:r>
                            <w:rPr>
                              <w:sz w:val="12"/>
                            </w:rPr>
                            <w:t>/</w:t>
                          </w:r>
                          <w:proofErr w:type="spellStart"/>
                          <w:r>
                            <w:rPr>
                              <w:sz w:val="12"/>
                            </w:rPr>
                            <w:t>organization</w:t>
                          </w:r>
                        </w:ins>
                        <w:proofErr w:type="spellEnd"/>
                      </w:p>
                    </w:txbxContent>
                  </v:textbox>
                </v:shape>
                <w10:anchorlock/>
              </v:group>
            </w:pict>
          </mc:Fallback>
        </mc:AlternateContent>
      </w:r>
    </w:p>
    <w:p w14:paraId="0E05D5BD" w14:textId="77777777" w:rsidR="006B1B72" w:rsidRDefault="006B1B72" w:rsidP="003C39C3">
      <w:pPr>
        <w:tabs>
          <w:tab w:val="left" w:pos="3912"/>
        </w:tabs>
        <w:rPr>
          <w:color w:val="4F81BD" w:themeColor="accent1"/>
        </w:rPr>
      </w:pPr>
    </w:p>
    <w:tbl>
      <w:tblPr>
        <w:tblStyle w:val="Ljuslista-dekorfrg1"/>
        <w:tblW w:w="10682" w:type="dxa"/>
        <w:tblLook w:val="04A0" w:firstRow="1" w:lastRow="0" w:firstColumn="1" w:lastColumn="0" w:noHBand="0" w:noVBand="1"/>
        <w:tblPrChange w:id="203" w:author="Oskar Thunman" w:date="2015-04-02T09:57:00Z">
          <w:tblPr>
            <w:tblW w:w="9140" w:type="dxa"/>
            <w:tblInd w:w="55" w:type="dxa"/>
            <w:tblCellMar>
              <w:left w:w="70" w:type="dxa"/>
              <w:right w:w="70" w:type="dxa"/>
            </w:tblCellMar>
            <w:tblLook w:val="04A0" w:firstRow="1" w:lastRow="0" w:firstColumn="1" w:lastColumn="0" w:noHBand="0" w:noVBand="1"/>
          </w:tblPr>
        </w:tblPrChange>
      </w:tblPr>
      <w:tblGrid>
        <w:gridCol w:w="3921"/>
        <w:gridCol w:w="1192"/>
        <w:gridCol w:w="5569"/>
        <w:tblGridChange w:id="204">
          <w:tblGrid>
            <w:gridCol w:w="131"/>
            <w:gridCol w:w="3790"/>
            <w:gridCol w:w="6"/>
            <w:gridCol w:w="1186"/>
            <w:gridCol w:w="31"/>
            <w:gridCol w:w="5300"/>
            <w:gridCol w:w="238"/>
          </w:tblGrid>
        </w:tblGridChange>
      </w:tblGrid>
      <w:tr w:rsidR="006B1B72" w:rsidRPr="006B1B72" w14:paraId="79D3C63E" w14:textId="77777777" w:rsidTr="00803EC9">
        <w:trPr>
          <w:cnfStyle w:val="100000000000" w:firstRow="1" w:lastRow="0" w:firstColumn="0" w:lastColumn="0" w:oddVBand="0" w:evenVBand="0" w:oddHBand="0" w:evenHBand="0" w:firstRowFirstColumn="0" w:firstRowLastColumn="0" w:lastRowFirstColumn="0" w:lastRowLastColumn="0"/>
          <w:trHeight w:val="740"/>
          <w:trPrChange w:id="205" w:author="Oskar Thunman" w:date="2015-04-02T09:57:00Z">
            <w:trPr>
              <w:gridBefore w:val="1"/>
              <w:gridAfter w:val="0"/>
              <w:trHeight w:val="740"/>
            </w:trPr>
          </w:trPrChange>
        </w:trPr>
        <w:tc>
          <w:tcPr>
            <w:cnfStyle w:val="001000000000" w:firstRow="0" w:lastRow="0" w:firstColumn="1" w:lastColumn="0" w:oddVBand="0" w:evenVBand="0" w:oddHBand="0" w:evenHBand="0" w:firstRowFirstColumn="0" w:firstRowLastColumn="0" w:lastRowFirstColumn="0" w:lastRowLastColumn="0"/>
            <w:tcW w:w="4011" w:type="dxa"/>
            <w:hideMark/>
            <w:tcPrChange w:id="206" w:author="Oskar Thunman" w:date="2015-04-02T09:57:00Z">
              <w:tcPr>
                <w:tcW w:w="2733" w:type="dxa"/>
                <w:gridSpan w:val="2"/>
                <w:tcBorders>
                  <w:top w:val="nil"/>
                  <w:left w:val="nil"/>
                  <w:bottom w:val="single" w:sz="8" w:space="0" w:color="000000"/>
                  <w:right w:val="single" w:sz="8" w:space="0" w:color="000000"/>
                </w:tcBorders>
                <w:shd w:val="clear" w:color="auto" w:fill="auto"/>
                <w:vAlign w:val="center"/>
                <w:hideMark/>
              </w:tcPr>
            </w:tcPrChange>
          </w:tcPr>
          <w:p w14:paraId="0ED60B67" w14:textId="77777777" w:rsidR="006B1B72" w:rsidRPr="006B1B72" w:rsidRDefault="006B1B72" w:rsidP="006B1B72">
            <w:pPr>
              <w:spacing w:line="240" w:lineRule="auto"/>
              <w:cnfStyle w:val="101000000000" w:firstRow="1" w:lastRow="0" w:firstColumn="1"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Fält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tjänstekontrakt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aggregatedQualityReport</w:t>
            </w:r>
            <w:proofErr w:type="spellEnd"/>
            <w:r w:rsidRPr="006B1B72">
              <w:rPr>
                <w:rFonts w:ascii="Times New Roman" w:eastAsia="Times New Roman" w:hAnsi="Times New Roman"/>
                <w:color w:val="000000"/>
                <w:szCs w:val="20"/>
                <w:lang w:val="en-US" w:eastAsia="sv-SE"/>
              </w:rPr>
              <w:t>/ measurement)</w:t>
            </w:r>
          </w:p>
        </w:tc>
        <w:tc>
          <w:tcPr>
            <w:tcW w:w="1178" w:type="dxa"/>
            <w:hideMark/>
            <w:tcPrChange w:id="207" w:author="Oskar Thunman" w:date="2015-04-02T09:57:00Z">
              <w:tcPr>
                <w:tcW w:w="1217" w:type="dxa"/>
                <w:gridSpan w:val="2"/>
                <w:tcBorders>
                  <w:top w:val="nil"/>
                  <w:left w:val="nil"/>
                  <w:bottom w:val="single" w:sz="8" w:space="0" w:color="000000"/>
                  <w:right w:val="single" w:sz="8" w:space="0" w:color="000000"/>
                </w:tcBorders>
                <w:shd w:val="clear" w:color="auto" w:fill="auto"/>
                <w:vAlign w:val="center"/>
                <w:hideMark/>
              </w:tcPr>
            </w:tcPrChange>
          </w:tcPr>
          <w:p w14:paraId="44803560" w14:textId="77777777" w:rsidR="006B1B72" w:rsidRPr="006B1B72" w:rsidRDefault="006B1B72" w:rsidP="006B1B72">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Datatyp</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schema</w:t>
            </w:r>
          </w:p>
        </w:tc>
        <w:tc>
          <w:tcPr>
            <w:tcW w:w="5493" w:type="dxa"/>
            <w:hideMark/>
            <w:tcPrChange w:id="208" w:author="Oskar Thunman" w:date="2015-04-02T09:57:00Z">
              <w:tcPr>
                <w:tcW w:w="5190" w:type="dxa"/>
                <w:tcBorders>
                  <w:top w:val="nil"/>
                  <w:left w:val="nil"/>
                  <w:bottom w:val="single" w:sz="8" w:space="0" w:color="000000"/>
                  <w:right w:val="single" w:sz="8" w:space="0" w:color="000000"/>
                </w:tcBorders>
                <w:shd w:val="clear" w:color="auto" w:fill="auto"/>
                <w:vAlign w:val="center"/>
                <w:hideMark/>
              </w:tcPr>
            </w:tcPrChange>
          </w:tcPr>
          <w:p w14:paraId="058C7E3E" w14:textId="77777777" w:rsidR="006B1B72" w:rsidRPr="006B1B72" w:rsidRDefault="006B1B72" w:rsidP="006B1B72">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Värde</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från</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kvalitetsindikatorkatalog</w:t>
            </w:r>
            <w:proofErr w:type="spellEnd"/>
            <w:r w:rsidRPr="006B1B72">
              <w:rPr>
                <w:rFonts w:ascii="Times New Roman" w:eastAsia="Times New Roman" w:hAnsi="Times New Roman"/>
                <w:color w:val="000000"/>
                <w:szCs w:val="20"/>
                <w:lang w:val="en-US" w:eastAsia="sv-SE"/>
              </w:rPr>
              <w:t xml:space="preserve"> (vnd-opendata.followup.groupoutcomes.qualitymeasures.v1.measure)</w:t>
            </w:r>
          </w:p>
        </w:tc>
      </w:tr>
      <w:tr w:rsidR="006B1B72" w:rsidRPr="006B1B72" w14:paraId="10EC8FEC" w14:textId="77777777" w:rsidTr="00803EC9">
        <w:trPr>
          <w:cnfStyle w:val="000000100000" w:firstRow="0" w:lastRow="0" w:firstColumn="0" w:lastColumn="0" w:oddVBand="0" w:evenVBand="0" w:oddHBand="1" w:evenHBand="0" w:firstRowFirstColumn="0" w:firstRowLastColumn="0" w:lastRowFirstColumn="0" w:lastRowLastColumn="0"/>
          <w:trHeight w:val="320"/>
          <w:trPrChange w:id="209" w:author="Oskar Thunman" w:date="2015-04-02T09:57:00Z">
            <w:trPr>
              <w:gridBefore w:val="1"/>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4011" w:type="dxa"/>
            <w:noWrap/>
            <w:hideMark/>
            <w:tcPrChange w:id="210" w:author="Oskar Thunman" w:date="2015-04-02T09:57:00Z">
              <w:tcPr>
                <w:tcW w:w="2733" w:type="dxa"/>
                <w:gridSpan w:val="2"/>
                <w:tcBorders>
                  <w:top w:val="nil"/>
                  <w:left w:val="nil"/>
                  <w:bottom w:val="single" w:sz="8" w:space="0" w:color="000000"/>
                  <w:right w:val="single" w:sz="8" w:space="0" w:color="000000"/>
                </w:tcBorders>
                <w:shd w:val="clear" w:color="auto" w:fill="auto"/>
                <w:noWrap/>
                <w:vAlign w:val="center"/>
                <w:hideMark/>
              </w:tcPr>
            </w:tcPrChange>
          </w:tcPr>
          <w:p w14:paraId="4C6941CB" w14:textId="415C8E50" w:rsidR="006B1B72" w:rsidRPr="006B1B72" w:rsidRDefault="006B1B72" w:rsidP="00803EC9">
            <w:pPr>
              <w:spacing w:line="240" w:lineRule="auto"/>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commentRangeStart w:id="211"/>
            <w:proofErr w:type="spellStart"/>
            <w:r w:rsidRPr="006B1B72">
              <w:rPr>
                <w:rFonts w:ascii="Times New Roman" w:eastAsia="Times New Roman" w:hAnsi="Times New Roman"/>
                <w:color w:val="000000"/>
                <w:szCs w:val="20"/>
                <w:lang w:val="en-US" w:eastAsia="sv-SE"/>
              </w:rPr>
              <w:t>measureId</w:t>
            </w:r>
            <w:proofErr w:type="spellEnd"/>
            <w:ins w:id="212" w:author="Oskar Thunman" w:date="2015-04-02T09:56:00Z">
              <w:r w:rsidR="00803EC9">
                <w:rPr>
                  <w:rFonts w:ascii="Times New Roman" w:eastAsia="Times New Roman" w:hAnsi="Times New Roman"/>
                  <w:color w:val="000000"/>
                  <w:szCs w:val="20"/>
                  <w:lang w:val="en-US" w:eastAsia="sv-SE"/>
                </w:rPr>
                <w:t>/</w:t>
              </w:r>
            </w:ins>
            <w:ins w:id="213" w:author="Oskar Thunman" w:date="2015-04-02T09:58:00Z">
              <w:r w:rsidR="00803EC9">
                <w:rPr>
                  <w:rFonts w:ascii="Times New Roman" w:eastAsia="Times New Roman" w:hAnsi="Times New Roman"/>
                  <w:color w:val="000000"/>
                  <w:szCs w:val="20"/>
                  <w:lang w:val="en-US" w:eastAsia="sv-SE"/>
                </w:rPr>
                <w:t>root</w:t>
              </w:r>
            </w:ins>
            <w:del w:id="214" w:author="Oskar Thunman" w:date="2015-04-02T09:56:00Z">
              <w:r w:rsidRPr="006B1B72" w:rsidDel="00803EC9">
                <w:rPr>
                  <w:rFonts w:ascii="Times New Roman" w:eastAsia="Times New Roman" w:hAnsi="Times New Roman"/>
                  <w:color w:val="000000"/>
                  <w:szCs w:val="20"/>
                  <w:lang w:val="en-US" w:eastAsia="sv-SE"/>
                </w:rPr>
                <w:delText>VersionIndependent</w:delText>
              </w:r>
              <w:commentRangeEnd w:id="211"/>
              <w:r w:rsidR="00251D7A" w:rsidDel="00803EC9">
                <w:rPr>
                  <w:rStyle w:val="Kommentarsreferens"/>
                </w:rPr>
                <w:commentReference w:id="211"/>
              </w:r>
            </w:del>
          </w:p>
        </w:tc>
        <w:tc>
          <w:tcPr>
            <w:tcW w:w="1178" w:type="dxa"/>
            <w:noWrap/>
            <w:hideMark/>
            <w:tcPrChange w:id="215" w:author="Oskar Thunman" w:date="2015-04-02T09:57:00Z">
              <w:tcPr>
                <w:tcW w:w="1217" w:type="dxa"/>
                <w:gridSpan w:val="2"/>
                <w:tcBorders>
                  <w:top w:val="nil"/>
                  <w:left w:val="nil"/>
                  <w:bottom w:val="single" w:sz="8" w:space="0" w:color="000000"/>
                  <w:right w:val="single" w:sz="8" w:space="0" w:color="000000"/>
                </w:tcBorders>
                <w:shd w:val="clear" w:color="auto" w:fill="auto"/>
                <w:noWrap/>
                <w:vAlign w:val="center"/>
                <w:hideMark/>
              </w:tcPr>
            </w:tcPrChange>
          </w:tcPr>
          <w:p w14:paraId="7D0DD997" w14:textId="3618D2E5" w:rsidR="006B1B72" w:rsidRPr="006B1B72" w:rsidRDefault="006B1B72"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del w:id="216" w:author="Oskar Thunman" w:date="2015-04-02T09:57:00Z">
              <w:r w:rsidRPr="006B1B72" w:rsidDel="00803EC9">
                <w:rPr>
                  <w:rFonts w:ascii="Times New Roman" w:eastAsia="Times New Roman" w:hAnsi="Times New Roman"/>
                  <w:color w:val="000000"/>
                  <w:szCs w:val="20"/>
                  <w:lang w:val="en-US" w:eastAsia="sv-SE"/>
                </w:rPr>
                <w:delText>IIType</w:delText>
              </w:r>
            </w:del>
            <w:proofErr w:type="gramStart"/>
            <w:ins w:id="217" w:author="Oskar Thunman" w:date="2015-04-02T09:57:00Z">
              <w:r w:rsidR="00803EC9">
                <w:rPr>
                  <w:rFonts w:ascii="Times New Roman" w:eastAsia="Times New Roman" w:hAnsi="Times New Roman"/>
                  <w:color w:val="000000"/>
                  <w:szCs w:val="20"/>
                  <w:lang w:val="en-US" w:eastAsia="sv-SE"/>
                </w:rPr>
                <w:t>string</w:t>
              </w:r>
            </w:ins>
            <w:proofErr w:type="gramEnd"/>
          </w:p>
        </w:tc>
        <w:tc>
          <w:tcPr>
            <w:tcW w:w="5493" w:type="dxa"/>
            <w:noWrap/>
            <w:hideMark/>
            <w:tcPrChange w:id="218" w:author="Oskar Thunman" w:date="2015-04-02T09:57:00Z">
              <w:tcPr>
                <w:tcW w:w="5190" w:type="dxa"/>
                <w:tcBorders>
                  <w:top w:val="nil"/>
                  <w:left w:val="nil"/>
                  <w:bottom w:val="single" w:sz="8" w:space="0" w:color="000000"/>
                  <w:right w:val="single" w:sz="8" w:space="0" w:color="000000"/>
                </w:tcBorders>
                <w:shd w:val="clear" w:color="auto" w:fill="auto"/>
                <w:noWrap/>
                <w:vAlign w:val="center"/>
                <w:hideMark/>
              </w:tcPr>
            </w:tcPrChange>
          </w:tcPr>
          <w:p w14:paraId="176175B0" w14:textId="3FF3EA2E" w:rsidR="006B1B72" w:rsidRPr="006B1B72" w:rsidRDefault="00803EC9" w:rsidP="00C8275B">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ins w:id="219" w:author="Oskar Thunman" w:date="2015-04-02T09:58:00Z">
              <w:r>
                <w:rPr>
                  <w:rFonts w:ascii="Times New Roman" w:eastAsia="Times New Roman" w:hAnsi="Times New Roman"/>
                  <w:color w:val="000000"/>
                  <w:szCs w:val="20"/>
                  <w:lang w:val="en-US" w:eastAsia="sv-SE"/>
                </w:rPr>
                <w:t xml:space="preserve">Fast </w:t>
              </w:r>
              <w:proofErr w:type="spellStart"/>
              <w:r>
                <w:rPr>
                  <w:rFonts w:ascii="Times New Roman" w:eastAsia="Times New Roman" w:hAnsi="Times New Roman"/>
                  <w:color w:val="000000"/>
                  <w:szCs w:val="20"/>
                  <w:lang w:val="en-US" w:eastAsia="sv-SE"/>
                </w:rPr>
                <w:t>värde</w:t>
              </w:r>
              <w:proofErr w:type="spellEnd"/>
              <w:r>
                <w:rPr>
                  <w:rFonts w:ascii="Times New Roman" w:eastAsia="Times New Roman" w:hAnsi="Times New Roman"/>
                  <w:color w:val="000000"/>
                  <w:szCs w:val="20"/>
                  <w:lang w:val="en-US" w:eastAsia="sv-SE"/>
                </w:rPr>
                <w:t xml:space="preserve"> = “</w:t>
              </w:r>
            </w:ins>
            <w:ins w:id="220" w:author="Oskar Thunman" w:date="2015-04-02T09:59:00Z">
              <w:r w:rsidRPr="00C8275B">
                <w:rPr>
                  <w:rFonts w:ascii="Times New Roman" w:eastAsia="Times New Roman" w:hAnsi="Times New Roman"/>
                  <w:color w:val="000000"/>
                  <w:szCs w:val="20"/>
                  <w:lang w:val="en-US" w:eastAsia="sv-SE"/>
                  <w:rPrChange w:id="221" w:author="Oskar Thunman" w:date="2015-04-02T10:00:00Z">
                    <w:rPr>
                      <w:rFonts w:ascii="Lucida Grande" w:hAnsi="Lucida Grande" w:cs="Lucida Grande"/>
                      <w:color w:val="000000"/>
                    </w:rPr>
                  </w:rPrChange>
                </w:rPr>
                <w:t>1.2.826.0.1.3680043.9.4672.7”</w:t>
              </w:r>
            </w:ins>
            <w:ins w:id="222" w:author="Oskar Thunman" w:date="2015-04-02T10:00:00Z">
              <w:r w:rsidR="00C8275B" w:rsidRPr="00C8275B">
                <w:rPr>
                  <w:rFonts w:ascii="Times New Roman" w:eastAsia="Times New Roman" w:hAnsi="Times New Roman"/>
                  <w:color w:val="000000"/>
                  <w:szCs w:val="20"/>
                  <w:lang w:val="en-US" w:eastAsia="sv-SE"/>
                  <w:rPrChange w:id="223" w:author="Oskar Thunman" w:date="2015-04-02T10:00:00Z">
                    <w:rPr>
                      <w:rFonts w:ascii="Lucida Grande" w:hAnsi="Lucida Grande" w:cs="Lucida Grande"/>
                      <w:color w:val="000000"/>
                    </w:rPr>
                  </w:rPrChange>
                </w:rPr>
                <w:t xml:space="preserve"> för alla indikatorer från Kvalitetsindikatorkatalogen</w:t>
              </w:r>
              <w:r w:rsidR="00C8275B">
                <w:rPr>
                  <w:rFonts w:ascii="Lucida Grande" w:hAnsi="Lucida Grande" w:cs="Lucida Grande"/>
                  <w:color w:val="000000"/>
                </w:rPr>
                <w:t xml:space="preserve">. </w:t>
              </w:r>
            </w:ins>
            <w:del w:id="224" w:author="Oskar Thunman" w:date="2015-04-02T09:58:00Z">
              <w:r w:rsidR="006B1B72" w:rsidRPr="006B1B72" w:rsidDel="00803EC9">
                <w:rPr>
                  <w:rFonts w:ascii="Times New Roman" w:eastAsia="Times New Roman" w:hAnsi="Times New Roman"/>
                  <w:color w:val="000000"/>
                  <w:szCs w:val="20"/>
                  <w:lang w:val="en-US" w:eastAsia="sv-SE"/>
                </w:rPr>
                <w:delText>/measureId</w:delText>
              </w:r>
            </w:del>
          </w:p>
        </w:tc>
      </w:tr>
      <w:tr w:rsidR="00803EC9" w:rsidRPr="006B1B72" w14:paraId="0A529C9E" w14:textId="77777777" w:rsidTr="00803EC9">
        <w:trPr>
          <w:trHeight w:val="320"/>
          <w:ins w:id="225" w:author="Oskar Thunman" w:date="2015-04-02T09:58:00Z"/>
        </w:trPr>
        <w:tc>
          <w:tcPr>
            <w:cnfStyle w:val="001000000000" w:firstRow="0" w:lastRow="0" w:firstColumn="1" w:lastColumn="0" w:oddVBand="0" w:evenVBand="0" w:oddHBand="0" w:evenHBand="0" w:firstRowFirstColumn="0" w:firstRowLastColumn="0" w:lastRowFirstColumn="0" w:lastRowLastColumn="0"/>
            <w:tcW w:w="4011" w:type="dxa"/>
            <w:noWrap/>
          </w:tcPr>
          <w:p w14:paraId="7395A4F0" w14:textId="337C13BF" w:rsidR="00803EC9" w:rsidRPr="006B1B72" w:rsidRDefault="00803EC9" w:rsidP="006B1B72">
            <w:pPr>
              <w:spacing w:line="240" w:lineRule="auto"/>
              <w:rPr>
                <w:ins w:id="226" w:author="Oskar Thunman" w:date="2015-04-02T09:58:00Z"/>
                <w:rFonts w:ascii="Times New Roman" w:eastAsia="Times New Roman" w:hAnsi="Times New Roman"/>
                <w:color w:val="000000"/>
                <w:szCs w:val="20"/>
                <w:lang w:val="en-US" w:eastAsia="sv-SE"/>
              </w:rPr>
            </w:pPr>
            <w:ins w:id="227" w:author="Oskar Thunman" w:date="2015-04-02T09:58:00Z">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r>
                <w:rPr>
                  <w:rFonts w:ascii="Times New Roman" w:eastAsia="Times New Roman" w:hAnsi="Times New Roman"/>
                  <w:color w:val="000000"/>
                  <w:szCs w:val="20"/>
                  <w:lang w:val="en-US" w:eastAsia="sv-SE"/>
                </w:rPr>
                <w:t>/extension</w:t>
              </w:r>
            </w:ins>
          </w:p>
        </w:tc>
        <w:tc>
          <w:tcPr>
            <w:tcW w:w="1178" w:type="dxa"/>
            <w:noWrap/>
          </w:tcPr>
          <w:p w14:paraId="4EE58851" w14:textId="3A0E4E8B" w:rsidR="00803EC9" w:rsidRPr="006B1B72" w:rsidRDefault="00803EC9" w:rsidP="006B1B72">
            <w:pPr>
              <w:spacing w:line="240" w:lineRule="auto"/>
              <w:cnfStyle w:val="000000000000" w:firstRow="0" w:lastRow="0" w:firstColumn="0" w:lastColumn="0" w:oddVBand="0" w:evenVBand="0" w:oddHBand="0" w:evenHBand="0" w:firstRowFirstColumn="0" w:firstRowLastColumn="0" w:lastRowFirstColumn="0" w:lastRowLastColumn="0"/>
              <w:rPr>
                <w:ins w:id="228" w:author="Oskar Thunman" w:date="2015-04-02T09:58:00Z"/>
                <w:rFonts w:ascii="Times New Roman" w:eastAsia="Times New Roman" w:hAnsi="Times New Roman"/>
                <w:color w:val="000000"/>
                <w:szCs w:val="20"/>
                <w:lang w:val="en-US" w:eastAsia="sv-SE"/>
              </w:rPr>
            </w:pPr>
            <w:proofErr w:type="gramStart"/>
            <w:ins w:id="229" w:author="Oskar Thunman" w:date="2015-04-02T09:58:00Z">
              <w:r>
                <w:rPr>
                  <w:rFonts w:ascii="Times New Roman" w:eastAsia="Times New Roman" w:hAnsi="Times New Roman"/>
                  <w:color w:val="000000"/>
                  <w:szCs w:val="20"/>
                  <w:lang w:val="en-US" w:eastAsia="sv-SE"/>
                </w:rPr>
                <w:t>string</w:t>
              </w:r>
              <w:proofErr w:type="gramEnd"/>
            </w:ins>
          </w:p>
        </w:tc>
        <w:tc>
          <w:tcPr>
            <w:tcW w:w="5493" w:type="dxa"/>
            <w:noWrap/>
          </w:tcPr>
          <w:p w14:paraId="56AB7273" w14:textId="51E80143" w:rsidR="00803EC9" w:rsidRPr="006B1B72" w:rsidRDefault="00803EC9" w:rsidP="006B1B72">
            <w:pPr>
              <w:spacing w:line="240" w:lineRule="auto"/>
              <w:cnfStyle w:val="000000000000" w:firstRow="0" w:lastRow="0" w:firstColumn="0" w:lastColumn="0" w:oddVBand="0" w:evenVBand="0" w:oddHBand="0" w:evenHBand="0" w:firstRowFirstColumn="0" w:firstRowLastColumn="0" w:lastRowFirstColumn="0" w:lastRowLastColumn="0"/>
              <w:rPr>
                <w:ins w:id="230" w:author="Oskar Thunman" w:date="2015-04-02T09:58:00Z"/>
                <w:rFonts w:ascii="Times New Roman" w:eastAsia="Times New Roman" w:hAnsi="Times New Roman"/>
                <w:color w:val="000000"/>
                <w:szCs w:val="20"/>
                <w:lang w:val="en-US" w:eastAsia="sv-SE"/>
              </w:rPr>
            </w:pPr>
            <w:ins w:id="231" w:author="Oskar Thunman" w:date="2015-04-02T09:58:00Z">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ins>
          </w:p>
        </w:tc>
      </w:tr>
      <w:tr w:rsidR="00803EC9" w:rsidRPr="006B1B72" w14:paraId="45BDA519" w14:textId="77777777" w:rsidTr="00803EC9">
        <w:trPr>
          <w:cnfStyle w:val="000000100000" w:firstRow="0" w:lastRow="0" w:firstColumn="0" w:lastColumn="0" w:oddVBand="0" w:evenVBand="0" w:oddHBand="1" w:evenHBand="0" w:firstRowFirstColumn="0" w:firstRowLastColumn="0" w:lastRowFirstColumn="0" w:lastRowLastColumn="0"/>
          <w:trHeight w:val="320"/>
          <w:trPrChange w:id="232" w:author="Oskar Thunman" w:date="2015-04-02T09:57:00Z">
            <w:trPr>
              <w:gridBefore w:val="1"/>
              <w:gridAfter w:val="0"/>
              <w:trHeight w:val="320"/>
            </w:trPr>
          </w:trPrChange>
        </w:trPr>
        <w:tc>
          <w:tcPr>
            <w:cnfStyle w:val="001000000000" w:firstRow="0" w:lastRow="0" w:firstColumn="1" w:lastColumn="0" w:oddVBand="0" w:evenVBand="0" w:oddHBand="0" w:evenHBand="0" w:firstRowFirstColumn="0" w:firstRowLastColumn="0" w:lastRowFirstColumn="0" w:lastRowLastColumn="0"/>
            <w:tcW w:w="4011" w:type="dxa"/>
            <w:noWrap/>
            <w:hideMark/>
            <w:tcPrChange w:id="233" w:author="Oskar Thunman" w:date="2015-04-02T09:57:00Z">
              <w:tcPr>
                <w:tcW w:w="2733" w:type="dxa"/>
                <w:gridSpan w:val="2"/>
                <w:tcBorders>
                  <w:top w:val="nil"/>
                  <w:left w:val="nil"/>
                  <w:bottom w:val="single" w:sz="8" w:space="0" w:color="000000"/>
                  <w:right w:val="single" w:sz="8" w:space="0" w:color="000000"/>
                </w:tcBorders>
                <w:shd w:val="clear" w:color="auto" w:fill="auto"/>
                <w:noWrap/>
                <w:vAlign w:val="center"/>
                <w:hideMark/>
              </w:tcPr>
            </w:tcPrChange>
          </w:tcPr>
          <w:p w14:paraId="5E59FFF0" w14:textId="77777777" w:rsidR="00803EC9" w:rsidRPr="006B1B72" w:rsidRDefault="00803EC9" w:rsidP="006B1B72">
            <w:pPr>
              <w:spacing w:line="240" w:lineRule="auto"/>
              <w:cnfStyle w:val="001000100000" w:firstRow="0" w:lastRow="0" w:firstColumn="1"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measureIdVersionNumber</w:t>
            </w:r>
            <w:proofErr w:type="spellEnd"/>
          </w:p>
        </w:tc>
        <w:tc>
          <w:tcPr>
            <w:tcW w:w="1178" w:type="dxa"/>
            <w:noWrap/>
            <w:hideMark/>
            <w:tcPrChange w:id="234" w:author="Oskar Thunman" w:date="2015-04-02T09:57:00Z">
              <w:tcPr>
                <w:tcW w:w="1217" w:type="dxa"/>
                <w:gridSpan w:val="2"/>
                <w:tcBorders>
                  <w:top w:val="nil"/>
                  <w:left w:val="nil"/>
                  <w:bottom w:val="single" w:sz="8" w:space="0" w:color="000000"/>
                  <w:right w:val="single" w:sz="8" w:space="0" w:color="000000"/>
                </w:tcBorders>
                <w:shd w:val="clear" w:color="auto" w:fill="auto"/>
                <w:noWrap/>
                <w:vAlign w:val="center"/>
                <w:hideMark/>
              </w:tcPr>
            </w:tcPrChange>
          </w:tcPr>
          <w:p w14:paraId="3DBC84A9" w14:textId="77777777" w:rsidR="00803EC9"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proofErr w:type="spellStart"/>
            <w:proofErr w:type="gramStart"/>
            <w:r w:rsidRPr="006B1B72">
              <w:rPr>
                <w:rFonts w:ascii="Times New Roman" w:eastAsia="Times New Roman" w:hAnsi="Times New Roman"/>
                <w:color w:val="000000"/>
                <w:szCs w:val="20"/>
                <w:lang w:val="en-US" w:eastAsia="sv-SE"/>
              </w:rPr>
              <w:t>int</w:t>
            </w:r>
            <w:proofErr w:type="spellEnd"/>
            <w:proofErr w:type="gramEnd"/>
          </w:p>
        </w:tc>
        <w:tc>
          <w:tcPr>
            <w:tcW w:w="5493" w:type="dxa"/>
            <w:noWrap/>
            <w:hideMark/>
            <w:tcPrChange w:id="235" w:author="Oskar Thunman" w:date="2015-04-02T09:57:00Z">
              <w:tcPr>
                <w:tcW w:w="5190" w:type="dxa"/>
                <w:tcBorders>
                  <w:top w:val="nil"/>
                  <w:left w:val="nil"/>
                  <w:bottom w:val="single" w:sz="8" w:space="0" w:color="000000"/>
                  <w:right w:val="single" w:sz="8" w:space="0" w:color="000000"/>
                </w:tcBorders>
                <w:shd w:val="clear" w:color="auto" w:fill="auto"/>
                <w:noWrap/>
                <w:vAlign w:val="center"/>
                <w:hideMark/>
              </w:tcPr>
            </w:tcPrChange>
          </w:tcPr>
          <w:p w14:paraId="043A2582" w14:textId="2015B1CC" w:rsidR="00803EC9"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parentMeasureDefinition</w:t>
            </w:r>
            <w:proofErr w:type="spellEnd"/>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measureVersionNumberMajor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om</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meaure</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är</w:t>
            </w:r>
            <w:proofErr w:type="spellEnd"/>
            <w:r>
              <w:rPr>
                <w:rFonts w:ascii="Times New Roman" w:eastAsia="Times New Roman" w:hAnsi="Times New Roman"/>
                <w:color w:val="000000"/>
                <w:szCs w:val="20"/>
                <w:lang w:val="en-US" w:eastAsia="sv-SE"/>
              </w:rPr>
              <w:t xml:space="preserve"> en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underkategorier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har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samma</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versionsnummer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som</w:t>
            </w:r>
            <w:proofErr w:type="spellEnd"/>
            <w:r>
              <w:rPr>
                <w:rFonts w:ascii="Times New Roman" w:eastAsia="Times New Roman" w:hAnsi="Times New Roman"/>
                <w:color w:val="000000"/>
                <w:szCs w:val="20"/>
                <w:lang w:val="en-US" w:eastAsia="sv-SE"/>
              </w:rPr>
              <w:t xml:space="preserve"> sin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
        </w:tc>
      </w:tr>
    </w:tbl>
    <w:p w14:paraId="4A1A4DC0" w14:textId="77777777" w:rsidR="006B1B72" w:rsidRDefault="006B1B72" w:rsidP="003C39C3">
      <w:pPr>
        <w:tabs>
          <w:tab w:val="left" w:pos="3912"/>
        </w:tabs>
        <w:rPr>
          <w:color w:val="4F81BD" w:themeColor="accent1"/>
        </w:rPr>
      </w:pPr>
    </w:p>
    <w:p w14:paraId="6E25A1E1" w14:textId="77777777" w:rsidR="006B1B72" w:rsidRDefault="006B1B72" w:rsidP="003C39C3">
      <w:pPr>
        <w:tabs>
          <w:tab w:val="left" w:pos="3912"/>
        </w:tabs>
        <w:rPr>
          <w:color w:val="4F81BD" w:themeColor="accent1"/>
        </w:rPr>
      </w:pPr>
    </w:p>
    <w:p w14:paraId="4E9D54D3" w14:textId="77777777" w:rsidR="003C39C3" w:rsidRDefault="003C39C3" w:rsidP="003C39C3">
      <w:pPr>
        <w:pStyle w:val="Rubrik5"/>
      </w:pPr>
      <w:r w:rsidRPr="00E131FD">
        <w:t>Roller</w:t>
      </w:r>
    </w:p>
    <w:p w14:paraId="04CC0DE1" w14:textId="3D59146F" w:rsidR="003C39C3" w:rsidRPr="005F2D3D" w:rsidRDefault="003C39C3" w:rsidP="003C39C3">
      <w:pPr>
        <w:pStyle w:val="Liststycke"/>
        <w:numPr>
          <w:ilvl w:val="0"/>
          <w:numId w:val="29"/>
        </w:numPr>
        <w:rPr>
          <w:color w:val="000000"/>
        </w:rPr>
      </w:pPr>
      <w:r>
        <w:rPr>
          <w:color w:val="000000"/>
        </w:rPr>
        <w:t>Kvalitetsregisteransvarig</w:t>
      </w:r>
      <w:r w:rsidRPr="005F2D3D">
        <w:rPr>
          <w:color w:val="000000"/>
        </w:rPr>
        <w:t xml:space="preserve"> </w:t>
      </w:r>
      <w:r>
        <w:rPr>
          <w:color w:val="000000"/>
        </w:rPr>
        <w:t>–</w:t>
      </w:r>
      <w:r w:rsidRPr="005F2D3D">
        <w:rPr>
          <w:color w:val="000000"/>
        </w:rPr>
        <w:t xml:space="preserve"> </w:t>
      </w:r>
      <w:r>
        <w:rPr>
          <w:color w:val="000000"/>
        </w:rPr>
        <w:t>begär att en ny indikator skall tas fram</w:t>
      </w:r>
    </w:p>
    <w:p w14:paraId="233D2172" w14:textId="7085B6E2" w:rsidR="003C39C3" w:rsidRDefault="00713027" w:rsidP="003C39C3">
      <w:pPr>
        <w:pStyle w:val="Liststycke"/>
        <w:numPr>
          <w:ilvl w:val="0"/>
          <w:numId w:val="29"/>
        </w:numPr>
        <w:rPr>
          <w:color w:val="000000"/>
        </w:rPr>
      </w:pPr>
      <w:r>
        <w:rPr>
          <w:color w:val="000000"/>
        </w:rPr>
        <w:t>Domänförvaltning</w:t>
      </w:r>
      <w:r w:rsidR="003C39C3" w:rsidRPr="005F2D3D">
        <w:rPr>
          <w:color w:val="000000"/>
        </w:rPr>
        <w:t xml:space="preserve"> – </w:t>
      </w:r>
      <w:r>
        <w:rPr>
          <w:color w:val="000000"/>
        </w:rPr>
        <w:t>administrerar indikatorbeskrivningar och tar fram den nya indikatorn</w:t>
      </w:r>
    </w:p>
    <w:p w14:paraId="7B38C86F" w14:textId="48874403" w:rsidR="003C39C3" w:rsidRDefault="003C39C3" w:rsidP="003C39C3">
      <w:pPr>
        <w:pStyle w:val="Liststycke"/>
        <w:numPr>
          <w:ilvl w:val="0"/>
          <w:numId w:val="29"/>
        </w:numPr>
        <w:rPr>
          <w:color w:val="000000"/>
        </w:rPr>
      </w:pPr>
      <w:r>
        <w:rPr>
          <w:color w:val="000000"/>
        </w:rPr>
        <w:t xml:space="preserve">Öppendata plattformen – Plattform för publicering av </w:t>
      </w:r>
      <w:r w:rsidR="00713027">
        <w:rPr>
          <w:color w:val="000000"/>
        </w:rPr>
        <w:t xml:space="preserve">indikatorbeskrivningar. </w:t>
      </w:r>
      <w:r>
        <w:rPr>
          <w:color w:val="000000"/>
        </w:rPr>
        <w:br/>
      </w:r>
    </w:p>
    <w:p w14:paraId="4C6E491A" w14:textId="77777777" w:rsidR="003C39C3" w:rsidRDefault="003C39C3" w:rsidP="003C39C3">
      <w:pPr>
        <w:pStyle w:val="Rubrik4"/>
      </w:pPr>
      <w:r>
        <w:t>Sekvensdiagram</w:t>
      </w:r>
    </w:p>
    <w:p w14:paraId="3DF7512C" w14:textId="4C74B417" w:rsidR="003C39C3" w:rsidRDefault="00713027" w:rsidP="003C39C3">
      <w:pPr>
        <w:tabs>
          <w:tab w:val="left" w:pos="3912"/>
        </w:tabs>
        <w:rPr>
          <w:color w:val="4F81BD" w:themeColor="accent1"/>
        </w:rPr>
      </w:pPr>
      <w:r>
        <w:rPr>
          <w:noProof/>
          <w:lang w:eastAsia="sv-SE"/>
        </w:rPr>
        <w:t>Redovisas ej, då detta sker utanför tj</w:t>
      </w:r>
      <w:r w:rsidR="006C58AA">
        <w:rPr>
          <w:noProof/>
          <w:lang w:eastAsia="sv-SE"/>
        </w:rPr>
        <w:t>ä</w:t>
      </w:r>
      <w:r>
        <w:rPr>
          <w:noProof/>
          <w:lang w:eastAsia="sv-SE"/>
        </w:rPr>
        <w:t>nsteplattformen</w:t>
      </w:r>
    </w:p>
    <w:p w14:paraId="53F1DFF2" w14:textId="77777777" w:rsidR="003C39C3" w:rsidRPr="007B79AC" w:rsidRDefault="003C39C3" w:rsidP="003C39C3">
      <w:pPr>
        <w:tabs>
          <w:tab w:val="left" w:pos="3912"/>
        </w:tabs>
        <w:rPr>
          <w:color w:val="4F81BD" w:themeColor="accent1"/>
        </w:rPr>
      </w:pPr>
    </w:p>
    <w:p w14:paraId="01293463" w14:textId="77777777" w:rsidR="003C39C3" w:rsidRPr="006E7140" w:rsidRDefault="003C39C3" w:rsidP="003C39C3"/>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236" w:name="_Toc243452553"/>
      <w:bookmarkStart w:id="237" w:name="_Toc288998019"/>
      <w:r>
        <w:t>Obligatoriska kontrakt</w:t>
      </w:r>
      <w:bookmarkEnd w:id="236"/>
      <w:bookmarkEnd w:id="237"/>
    </w:p>
    <w:p w14:paraId="50C54DAB" w14:textId="77777777" w:rsidR="0039481C" w:rsidRPr="003727DE" w:rsidRDefault="0039481C" w:rsidP="00713027">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4940"/>
        <w:gridCol w:w="1703"/>
      </w:tblGrid>
      <w:tr w:rsidR="00713027"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lastRenderedPageBreak/>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r>
      <w:tr w:rsidR="00713027"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475EA717" w:rsidR="00713027" w:rsidRPr="000C2908" w:rsidRDefault="00C8275B" w:rsidP="0039481C">
            <w:pPr>
              <w:spacing w:before="100" w:beforeAutospacing="1" w:after="100" w:afterAutospacing="1"/>
              <w:rPr>
                <w:rFonts w:eastAsia="Times New Roman" w:cs="Arial"/>
                <w:szCs w:val="20"/>
                <w:highlight w:val="yellow"/>
                <w:lang w:eastAsia="sv-SE"/>
              </w:rPr>
            </w:pPr>
            <w:proofErr w:type="spellStart"/>
            <w:ins w:id="238" w:author="Oskar Thunman" w:date="2015-04-02T10:00:00Z">
              <w:r>
                <w:t>GetQualityIndicators</w:t>
              </w:r>
            </w:ins>
            <w:commentRangeStart w:id="239"/>
            <w:proofErr w:type="spellEnd"/>
            <w:del w:id="240" w:author="Oskar Thunman" w:date="2015-04-02T10:00:00Z">
              <w:r w:rsidR="00713027" w:rsidRPr="005F2D3D" w:rsidDel="00C8275B">
                <w:rPr>
                  <w:rFonts w:eastAsia="Times New Roman" w:cs="Arial"/>
                  <w:color w:val="000000"/>
                  <w:lang w:eastAsia="sv-SE"/>
                </w:rPr>
                <w:delText>GetAggregatedQualityReport</w:delText>
              </w:r>
              <w:commentRangeEnd w:id="239"/>
              <w:r w:rsidR="00C672D4" w:rsidDel="00C8275B">
                <w:rPr>
                  <w:rStyle w:val="Kommentarsreferens"/>
                </w:rPr>
                <w:commentReference w:id="239"/>
              </w:r>
            </w:del>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3E20B8CA" w:rsidR="00713027" w:rsidRPr="000C2908" w:rsidRDefault="002F4353" w:rsidP="0039481C">
            <w:pPr>
              <w:spacing w:before="100" w:beforeAutospacing="1" w:after="100" w:afterAutospacing="1"/>
              <w:jc w:val="center"/>
              <w:rPr>
                <w:rFonts w:eastAsia="Times New Roman" w:cs="Arial"/>
                <w:szCs w:val="20"/>
                <w:highlight w:val="yellow"/>
                <w:lang w:eastAsia="sv-SE"/>
              </w:rPr>
            </w:pPr>
            <w:r w:rsidRPr="00F700BD">
              <w:t>Hämta indikatorrapport</w:t>
            </w:r>
          </w:p>
        </w:tc>
      </w:tr>
    </w:tbl>
    <w:p w14:paraId="28E07F02" w14:textId="77777777" w:rsidR="0039481C" w:rsidRDefault="0039481C" w:rsidP="0039481C">
      <w:pPr>
        <w:rPr>
          <w:color w:val="4F81BD" w:themeColor="accent1"/>
        </w:rPr>
      </w:pPr>
    </w:p>
    <w:p w14:paraId="47752E11" w14:textId="77777777" w:rsidR="0039481C" w:rsidRPr="00713027" w:rsidRDefault="0039481C" w:rsidP="0039481C">
      <w:pPr>
        <w:pStyle w:val="Rubrik2"/>
      </w:pPr>
      <w:bookmarkStart w:id="241" w:name="_Toc357754849"/>
      <w:bookmarkStart w:id="242" w:name="_Toc243452554"/>
      <w:bookmarkStart w:id="243" w:name="_Toc288998020"/>
      <w:r w:rsidRPr="00713027">
        <w:t>Adressering</w:t>
      </w:r>
      <w:bookmarkEnd w:id="241"/>
      <w:bookmarkEnd w:id="242"/>
      <w:bookmarkEnd w:id="243"/>
    </w:p>
    <w:p w14:paraId="2B2B61E1" w14:textId="77777777" w:rsidR="00713027" w:rsidRDefault="00713027" w:rsidP="00713027">
      <w:pPr>
        <w:rPr>
          <w:color w:val="000000"/>
        </w:rPr>
      </w:pPr>
      <w:r>
        <w:rPr>
          <w:color w:val="000000"/>
        </w:rPr>
        <w:t>Ad</w:t>
      </w:r>
      <w:r w:rsidRPr="005F2D3D">
        <w:rPr>
          <w:color w:val="000000"/>
        </w:rPr>
        <w:t xml:space="preserve">ressering görs genom att använda det </w:t>
      </w:r>
      <w:proofErr w:type="spellStart"/>
      <w:r w:rsidRPr="005F2D3D">
        <w:rPr>
          <w:color w:val="000000"/>
        </w:rPr>
        <w:t>HSAId</w:t>
      </w:r>
      <w:proofErr w:type="spellEnd"/>
      <w:r w:rsidRPr="005F2D3D">
        <w:rPr>
          <w:color w:val="000000"/>
        </w:rPr>
        <w:t xml:space="preserve"> som angivits för respektive </w:t>
      </w:r>
      <w:r>
        <w:rPr>
          <w:color w:val="000000"/>
        </w:rPr>
        <w:t>tjänste</w:t>
      </w:r>
      <w:r w:rsidRPr="005F2D3D">
        <w:rPr>
          <w:color w:val="000000"/>
        </w:rPr>
        <w:t xml:space="preserve">producent. </w:t>
      </w:r>
      <w:r>
        <w:rPr>
          <w:color w:val="000000"/>
        </w:rPr>
        <w:t>Tjänstek</w:t>
      </w:r>
      <w:r w:rsidRPr="005F2D3D">
        <w:rPr>
          <w:color w:val="000000"/>
        </w:rPr>
        <w:t>onsumenten behöver känna ti</w:t>
      </w:r>
      <w:r>
        <w:rPr>
          <w:color w:val="000000"/>
        </w:rPr>
        <w:t>ll vilka tjänsteproducenter som kan ad</w:t>
      </w:r>
      <w:r w:rsidRPr="005F2D3D">
        <w:rPr>
          <w:color w:val="000000"/>
        </w:rPr>
        <w:t xml:space="preserve">resseras. </w:t>
      </w:r>
    </w:p>
    <w:p w14:paraId="3A56CEF4" w14:textId="77777777" w:rsidR="00713027" w:rsidRDefault="00713027" w:rsidP="00713027">
      <w:pPr>
        <w:rPr>
          <w:color w:val="000000"/>
        </w:rPr>
      </w:pPr>
    </w:p>
    <w:p w14:paraId="29788EDA" w14:textId="2F4E34CB" w:rsidR="0039481C" w:rsidRDefault="00713027" w:rsidP="00713027">
      <w:pPr>
        <w:rPr>
          <w:color w:val="000000"/>
        </w:rPr>
      </w:pPr>
      <w:r>
        <w:rPr>
          <w:color w:val="000000"/>
        </w:rPr>
        <w:t>För att identifiera en specifik tjänsteproducent utgår tjänstekonsumenten alltid från en indikatorbeskrivningskatalog som innehåller kopplingar mellan indikatorer och tjänsteproducentsystem. Ingen specifik börda</w:t>
      </w:r>
      <w:r w:rsidRPr="006B54FD">
        <w:rPr>
          <w:color w:val="000000"/>
        </w:rPr>
        <w:t xml:space="preserve"> </w:t>
      </w:r>
      <w:r>
        <w:rPr>
          <w:color w:val="000000"/>
        </w:rPr>
        <w:t>att identifiera adressen till tjänsteproducenten hamnar således på tjänstekonsumenten.</w:t>
      </w:r>
    </w:p>
    <w:p w14:paraId="342DA99A" w14:textId="77777777" w:rsidR="006C58AA" w:rsidRDefault="006C58AA" w:rsidP="00713027">
      <w:pPr>
        <w:rPr>
          <w:highlight w:val="yellow"/>
        </w:rPr>
      </w:pPr>
    </w:p>
    <w:p w14:paraId="110CF92C" w14:textId="77777777" w:rsidR="0039481C" w:rsidRPr="00713027" w:rsidRDefault="0039481C" w:rsidP="0039481C">
      <w:pPr>
        <w:pStyle w:val="Rubrik2"/>
      </w:pPr>
      <w:bookmarkStart w:id="244" w:name="_Toc357754850"/>
      <w:bookmarkStart w:id="245" w:name="_Toc243452555"/>
      <w:bookmarkStart w:id="246" w:name="_Toc288998021"/>
      <w:proofErr w:type="spellStart"/>
      <w:r w:rsidRPr="00713027">
        <w:t>Aggregering</w:t>
      </w:r>
      <w:proofErr w:type="spellEnd"/>
      <w:r w:rsidRPr="00713027">
        <w:t xml:space="preserve"> och engagemangsindex</w:t>
      </w:r>
      <w:bookmarkEnd w:id="244"/>
      <w:bookmarkEnd w:id="245"/>
      <w:bookmarkEnd w:id="246"/>
    </w:p>
    <w:p w14:paraId="39BFB466" w14:textId="0FBC7582" w:rsidR="0039481C" w:rsidRDefault="00713027" w:rsidP="00713027">
      <w:r>
        <w:t xml:space="preserve">Används </w:t>
      </w:r>
      <w:proofErr w:type="gramStart"/>
      <w:r>
        <w:t>ej</w:t>
      </w:r>
      <w:proofErr w:type="gramEnd"/>
    </w:p>
    <w:p w14:paraId="0A78755D" w14:textId="6EE2C43E" w:rsidR="0039481C" w:rsidRDefault="0039481C" w:rsidP="0039481C">
      <w:pPr>
        <w:rPr>
          <w:color w:val="4F81BD" w:themeColor="accent1"/>
        </w:rPr>
      </w:pPr>
    </w:p>
    <w:p w14:paraId="41F835DB" w14:textId="0CA74DC4" w:rsidR="0039481C" w:rsidRDefault="0039481C" w:rsidP="0039481C">
      <w:pPr>
        <w:pStyle w:val="Rubrik1"/>
      </w:pPr>
      <w:bookmarkStart w:id="247" w:name="_Toc224960921"/>
      <w:bookmarkStart w:id="248" w:name="_Toc357754852"/>
      <w:bookmarkStart w:id="249" w:name="_Toc243452557"/>
      <w:bookmarkStart w:id="250" w:name="_Toc288998022"/>
      <w:r>
        <w:t>Tjänstedomänens krav och regler</w:t>
      </w:r>
      <w:bookmarkEnd w:id="247"/>
      <w:bookmarkEnd w:id="248"/>
      <w:bookmarkEnd w:id="249"/>
      <w:bookmarkEnd w:id="250"/>
    </w:p>
    <w:p w14:paraId="6A36E880" w14:textId="77777777" w:rsidR="0039481C" w:rsidRDefault="0039481C" w:rsidP="0039481C">
      <w:pPr>
        <w:pStyle w:val="Rubrik2"/>
      </w:pPr>
      <w:bookmarkStart w:id="251" w:name="_Toc357754853"/>
      <w:bookmarkStart w:id="252" w:name="_Toc243452558"/>
      <w:bookmarkStart w:id="253" w:name="_Toc288998023"/>
      <w:r>
        <w:t>Informationssäkerhet och juridik</w:t>
      </w:r>
      <w:bookmarkEnd w:id="251"/>
      <w:bookmarkEnd w:id="252"/>
      <w:bookmarkEnd w:id="253"/>
    </w:p>
    <w:p w14:paraId="57825D73" w14:textId="153D0642" w:rsidR="0039481C" w:rsidRDefault="00713027" w:rsidP="00713027">
      <w:r>
        <w:t xml:space="preserve">All information klassificeras som öppen data under </w:t>
      </w:r>
      <w:commentRangeStart w:id="254"/>
      <w:r>
        <w:t>PS</w:t>
      </w:r>
      <w:ins w:id="255" w:author="Oskar Thunman" w:date="2015-04-02T10:01:00Z">
        <w:r w:rsidR="00C8275B">
          <w:t>I</w:t>
        </w:r>
      </w:ins>
      <w:del w:id="256" w:author="Oskar Thunman" w:date="2015-04-02T10:01:00Z">
        <w:r w:rsidDel="00C8275B">
          <w:delText>A</w:delText>
        </w:r>
      </w:del>
      <w:r>
        <w:t xml:space="preserve">-direktivet </w:t>
      </w:r>
      <w:commentRangeEnd w:id="254"/>
      <w:r w:rsidR="007A6B41">
        <w:rPr>
          <w:rStyle w:val="Kommentarsreferens"/>
        </w:rPr>
        <w:commentReference w:id="254"/>
      </w:r>
      <w:r>
        <w:t xml:space="preserve">och ingen övrig juridik berör domänen. </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257" w:name="_Toc243452559"/>
      <w:bookmarkStart w:id="258" w:name="_Toc288998024"/>
      <w:r>
        <w:t>Icke funktionella krav</w:t>
      </w:r>
      <w:bookmarkEnd w:id="257"/>
      <w:bookmarkEnd w:id="258"/>
    </w:p>
    <w:p w14:paraId="665E204C" w14:textId="700B53A2" w:rsidR="0039481C" w:rsidRPr="005F7E0A" w:rsidRDefault="00713027" w:rsidP="00713027">
      <w:r>
        <w:t>Domänen har inga icke-funktionella krav definierade</w:t>
      </w:r>
    </w:p>
    <w:p w14:paraId="4409F62D" w14:textId="77777777" w:rsidR="0039481C" w:rsidRDefault="0039481C" w:rsidP="0039481C">
      <w:pPr>
        <w:rPr>
          <w:color w:val="4F81BD" w:themeColor="accent1"/>
        </w:rPr>
      </w:pPr>
    </w:p>
    <w:p w14:paraId="0988C9C3" w14:textId="3AC3C537" w:rsidR="0039481C" w:rsidRPr="00713027" w:rsidRDefault="0039481C" w:rsidP="0039481C">
      <w:pPr>
        <w:pStyle w:val="Rubrik3"/>
      </w:pPr>
      <w:bookmarkStart w:id="259" w:name="_Toc243452560"/>
      <w:bookmarkStart w:id="260" w:name="_Toc288998025"/>
      <w:r>
        <w:t>SLA krav</w:t>
      </w:r>
      <w:bookmarkEnd w:id="259"/>
      <w:bookmarkEnd w:id="260"/>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713027" w:rsidRDefault="0039481C" w:rsidP="0039481C">
            <w:r w:rsidRPr="00713027">
              <w:t>Svarstid</w:t>
            </w:r>
          </w:p>
        </w:tc>
        <w:tc>
          <w:tcPr>
            <w:tcW w:w="4154" w:type="dxa"/>
          </w:tcPr>
          <w:p w14:paraId="741380AB" w14:textId="471295DD" w:rsidR="0039481C" w:rsidRPr="00713027" w:rsidRDefault="0039481C" w:rsidP="0039481C">
            <w:r w:rsidRPr="00713027">
              <w:t>&lt; 1</w:t>
            </w:r>
            <w:r w:rsidR="00713027" w:rsidRPr="00713027">
              <w:t>0</w:t>
            </w:r>
            <w:r w:rsidRPr="00713027">
              <w:t xml:space="preserve"> sekund</w:t>
            </w:r>
            <w:r w:rsidR="00713027" w:rsidRPr="00713027">
              <w:t>er</w:t>
            </w:r>
            <w:r w:rsidRPr="00713027">
              <w:t xml:space="preserve"> för </w:t>
            </w:r>
            <w:proofErr w:type="gramStart"/>
            <w:r w:rsidRPr="00713027">
              <w:t>95%</w:t>
            </w:r>
            <w:proofErr w:type="gramEnd"/>
            <w:r w:rsidRPr="00713027">
              <w:t xml:space="preserve"> av alla anrop</w:t>
            </w:r>
          </w:p>
        </w:tc>
        <w:tc>
          <w:tcPr>
            <w:tcW w:w="3266" w:type="dxa"/>
          </w:tcPr>
          <w:p w14:paraId="2B3C1131" w14:textId="77777777" w:rsidR="0039481C" w:rsidRPr="00713027" w:rsidRDefault="0039481C" w:rsidP="0039481C"/>
        </w:tc>
      </w:tr>
      <w:tr w:rsidR="0039481C" w14:paraId="7D1CE21C" w14:textId="77777777" w:rsidTr="000C2908">
        <w:tc>
          <w:tcPr>
            <w:tcW w:w="2268" w:type="dxa"/>
          </w:tcPr>
          <w:p w14:paraId="654786FF" w14:textId="77777777" w:rsidR="0039481C" w:rsidRPr="00713027" w:rsidRDefault="0039481C" w:rsidP="0039481C">
            <w:r w:rsidRPr="00713027">
              <w:t>Tillgänglighet</w:t>
            </w:r>
          </w:p>
        </w:tc>
        <w:tc>
          <w:tcPr>
            <w:tcW w:w="4154" w:type="dxa"/>
          </w:tcPr>
          <w:p w14:paraId="0412D628" w14:textId="4A9616EB" w:rsidR="0039481C" w:rsidRPr="00713027" w:rsidRDefault="00713027" w:rsidP="00713027">
            <w:proofErr w:type="gramStart"/>
            <w:r w:rsidRPr="00713027">
              <w:t>99</w:t>
            </w:r>
            <w:r w:rsidR="0039481C" w:rsidRPr="00713027">
              <w:t>%</w:t>
            </w:r>
            <w:proofErr w:type="gramEnd"/>
          </w:p>
        </w:tc>
        <w:tc>
          <w:tcPr>
            <w:tcW w:w="3266" w:type="dxa"/>
          </w:tcPr>
          <w:p w14:paraId="61AE7720" w14:textId="70CE62EF" w:rsidR="0039481C" w:rsidRPr="00713027" w:rsidRDefault="00713027" w:rsidP="0039481C">
            <w:r w:rsidRPr="00713027">
              <w:t xml:space="preserve">Huvuddelen av transaktioner sker utanför kontorstid. </w:t>
            </w:r>
          </w:p>
        </w:tc>
      </w:tr>
      <w:tr w:rsidR="0039481C" w14:paraId="6769F2F7" w14:textId="77777777" w:rsidTr="000C2908">
        <w:tc>
          <w:tcPr>
            <w:tcW w:w="2268" w:type="dxa"/>
          </w:tcPr>
          <w:p w14:paraId="581B440E" w14:textId="77777777" w:rsidR="0039481C" w:rsidRPr="00713027" w:rsidRDefault="0039481C" w:rsidP="0039481C">
            <w:r w:rsidRPr="00713027">
              <w:t>Last</w:t>
            </w:r>
          </w:p>
        </w:tc>
        <w:tc>
          <w:tcPr>
            <w:tcW w:w="4154" w:type="dxa"/>
          </w:tcPr>
          <w:p w14:paraId="290EBEE7" w14:textId="77777777" w:rsidR="0039481C" w:rsidRPr="00713027" w:rsidRDefault="0039481C" w:rsidP="0039481C">
            <w:r w:rsidRPr="00713027">
              <w:t>1 transaktion per sekund</w:t>
            </w:r>
          </w:p>
        </w:tc>
        <w:tc>
          <w:tcPr>
            <w:tcW w:w="3266" w:type="dxa"/>
          </w:tcPr>
          <w:p w14:paraId="35BE7A63" w14:textId="77777777" w:rsidR="0039481C" w:rsidRPr="00713027" w:rsidRDefault="0039481C" w:rsidP="0039481C"/>
        </w:tc>
      </w:tr>
      <w:tr w:rsidR="0039481C" w14:paraId="04F316D2" w14:textId="77777777" w:rsidTr="000C2908">
        <w:tc>
          <w:tcPr>
            <w:tcW w:w="2268" w:type="dxa"/>
          </w:tcPr>
          <w:p w14:paraId="669AE71D" w14:textId="77777777" w:rsidR="0039481C" w:rsidRPr="00713027" w:rsidRDefault="0039481C" w:rsidP="0039481C">
            <w:r w:rsidRPr="00713027">
              <w:t>Aktualitet</w:t>
            </w:r>
          </w:p>
        </w:tc>
        <w:tc>
          <w:tcPr>
            <w:tcW w:w="4154" w:type="dxa"/>
          </w:tcPr>
          <w:p w14:paraId="5FA12743" w14:textId="3A4F52FF" w:rsidR="0039481C" w:rsidRPr="00713027" w:rsidRDefault="00713027" w:rsidP="0039481C">
            <w:proofErr w:type="gramStart"/>
            <w:r w:rsidRPr="00713027">
              <w:t>Ej</w:t>
            </w:r>
            <w:proofErr w:type="gramEnd"/>
            <w:r w:rsidRPr="00713027">
              <w:t xml:space="preserve"> relevant</w:t>
            </w:r>
          </w:p>
        </w:tc>
        <w:tc>
          <w:tcPr>
            <w:tcW w:w="3266" w:type="dxa"/>
          </w:tcPr>
          <w:p w14:paraId="446C2C7A" w14:textId="77777777" w:rsidR="0039481C" w:rsidRPr="00713027" w:rsidRDefault="0039481C" w:rsidP="0039481C"/>
        </w:tc>
      </w:tr>
      <w:tr w:rsidR="0039481C" w14:paraId="2402DAE2" w14:textId="77777777" w:rsidTr="000C2908">
        <w:tc>
          <w:tcPr>
            <w:tcW w:w="2268" w:type="dxa"/>
          </w:tcPr>
          <w:p w14:paraId="7CBF293D" w14:textId="77777777" w:rsidR="0039481C" w:rsidRPr="00713027" w:rsidRDefault="0039481C" w:rsidP="0039481C">
            <w:r w:rsidRPr="00713027">
              <w:t>Återställningstid</w:t>
            </w:r>
          </w:p>
        </w:tc>
        <w:tc>
          <w:tcPr>
            <w:tcW w:w="4154" w:type="dxa"/>
          </w:tcPr>
          <w:p w14:paraId="4C9DF6C8" w14:textId="77777777" w:rsidR="0039481C" w:rsidRPr="00713027" w:rsidRDefault="0039481C" w:rsidP="0039481C">
            <w:pPr>
              <w:tabs>
                <w:tab w:val="left" w:pos="2935"/>
              </w:tabs>
              <w:jc w:val="both"/>
            </w:pPr>
            <w:r w:rsidRPr="00713027">
              <w:t>1 dygn</w:t>
            </w:r>
          </w:p>
        </w:tc>
        <w:tc>
          <w:tcPr>
            <w:tcW w:w="3266" w:type="dxa"/>
          </w:tcPr>
          <w:p w14:paraId="6311269A" w14:textId="0F371F2C" w:rsidR="0039481C" w:rsidRPr="00713027" w:rsidRDefault="0039481C" w:rsidP="0039481C">
            <w:r w:rsidRPr="00713027">
              <w:t>Vid kat</w:t>
            </w:r>
            <w:r w:rsidR="001F3085" w:rsidRPr="00713027">
              <w:t>a</w:t>
            </w:r>
            <w:r w:rsidRPr="00713027">
              <w:t>strof, bortfall av hel hall</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261" w:name="_Toc243452561"/>
      <w:bookmarkStart w:id="262" w:name="_Toc288998026"/>
      <w:r>
        <w:lastRenderedPageBreak/>
        <w:t>Övriga krav</w:t>
      </w:r>
      <w:bookmarkEnd w:id="261"/>
      <w:bookmarkEnd w:id="262"/>
    </w:p>
    <w:p w14:paraId="6D523F2F" w14:textId="77777777" w:rsidR="0039481C" w:rsidRPr="007C5E55" w:rsidRDefault="0039481C" w:rsidP="0039481C"/>
    <w:p w14:paraId="074ED34E" w14:textId="77777777" w:rsidR="0039481C" w:rsidRDefault="0039481C" w:rsidP="0039481C">
      <w:pPr>
        <w:pStyle w:val="Rubrik2"/>
      </w:pPr>
      <w:bookmarkStart w:id="263" w:name="_Toc357754854"/>
      <w:bookmarkStart w:id="264" w:name="_Toc243452562"/>
      <w:bookmarkStart w:id="265" w:name="_Toc288998027"/>
      <w:bookmarkStart w:id="266" w:name="_Toc224960922"/>
      <w:bookmarkStart w:id="267" w:name="_Toc357754855"/>
      <w:bookmarkEnd w:id="116"/>
      <w:bookmarkEnd w:id="117"/>
      <w:bookmarkEnd w:id="118"/>
      <w:proofErr w:type="spellStart"/>
      <w:r>
        <w:t>Felhantering</w:t>
      </w:r>
      <w:bookmarkEnd w:id="263"/>
      <w:bookmarkEnd w:id="264"/>
      <w:bookmarkEnd w:id="265"/>
      <w:proofErr w:type="spellEnd"/>
    </w:p>
    <w:p w14:paraId="0A41914F" w14:textId="77777777" w:rsidR="00713027" w:rsidRDefault="00713027" w:rsidP="00713027">
      <w:bookmarkStart w:id="268" w:name="_Toc243452563"/>
      <w:r>
        <w:t xml:space="preserve">Vid ett </w:t>
      </w:r>
      <w:r w:rsidRPr="00F20B86">
        <w:rPr>
          <w:b/>
        </w:rPr>
        <w:t>tekniskt fel</w:t>
      </w:r>
      <w:r>
        <w:t xml:space="preserve"> levereras ett generellt undantag (</w:t>
      </w:r>
      <w:proofErr w:type="spellStart"/>
      <w:r>
        <w:t>SOAP-Exception</w:t>
      </w:r>
      <w:proofErr w:type="spellEnd"/>
      <w:r>
        <w:t xml:space="preserve">). Exempel på detta kan vara nätverksproblem eller följdeffekter av </w:t>
      </w:r>
      <w:proofErr w:type="spellStart"/>
      <w:r>
        <w:t>programmeringsfel</w:t>
      </w:r>
      <w:proofErr w:type="spellEnd"/>
      <w:r>
        <w:t xml:space="preserve"> (exempelvis att anropet inte validerar mot tjänstens </w:t>
      </w:r>
      <w:proofErr w:type="spellStart"/>
      <w:r>
        <w:t>xml-schema</w:t>
      </w:r>
      <w:proofErr w:type="spellEnd"/>
      <w:r>
        <w:t xml:space="preserve">). </w:t>
      </w:r>
    </w:p>
    <w:p w14:paraId="10703A66" w14:textId="77777777" w:rsidR="00713027" w:rsidRPr="005F2D3D" w:rsidRDefault="00713027" w:rsidP="00713027">
      <w:pPr>
        <w:rPr>
          <w:color w:val="000000"/>
        </w:rPr>
      </w:pPr>
    </w:p>
    <w:p w14:paraId="3C7D2576" w14:textId="77777777" w:rsidR="00713027" w:rsidRDefault="00713027" w:rsidP="00713027">
      <w:pPr>
        <w:rPr>
          <w:color w:val="000000"/>
        </w:rPr>
      </w:pPr>
      <w:r w:rsidRPr="005F2D3D">
        <w:rPr>
          <w:color w:val="000000"/>
        </w:rPr>
        <w:t xml:space="preserve">Ingen </w:t>
      </w:r>
      <w:proofErr w:type="spellStart"/>
      <w:r w:rsidRPr="005F2D3D">
        <w:rPr>
          <w:color w:val="000000"/>
        </w:rPr>
        <w:t>felhantering</w:t>
      </w:r>
      <w:proofErr w:type="spellEnd"/>
      <w:r w:rsidRPr="005F2D3D">
        <w:rPr>
          <w:color w:val="000000"/>
        </w:rPr>
        <w:t xml:space="preserve"> genom felkoder.  Felaktigt utformade frågor ger ett svar utan ingående värden. </w:t>
      </w:r>
    </w:p>
    <w:p w14:paraId="148752CB" w14:textId="77777777" w:rsidR="00713027" w:rsidRPr="005F2D3D" w:rsidRDefault="00713027" w:rsidP="00713027">
      <w:pPr>
        <w:rPr>
          <w:color w:val="000000"/>
        </w:rPr>
      </w:pPr>
    </w:p>
    <w:p w14:paraId="6FAF04D9" w14:textId="77777777" w:rsidR="0039481C" w:rsidRDefault="0039481C" w:rsidP="0039481C">
      <w:pPr>
        <w:pStyle w:val="Rubrik3"/>
      </w:pPr>
      <w:bookmarkStart w:id="269" w:name="_Toc288998028"/>
      <w:r>
        <w:t>Krav på en tjänsteproducent</w:t>
      </w:r>
      <w:bookmarkEnd w:id="268"/>
      <w:bookmarkEnd w:id="269"/>
    </w:p>
    <w:p w14:paraId="6CF90143" w14:textId="02C9B129" w:rsidR="00713027" w:rsidRPr="005F2D3D" w:rsidDel="00C8275B" w:rsidRDefault="00713027" w:rsidP="00713027">
      <w:pPr>
        <w:rPr>
          <w:del w:id="270" w:author="Oskar Thunman" w:date="2015-04-02T10:02:00Z"/>
          <w:color w:val="000000"/>
        </w:rPr>
      </w:pPr>
      <w:commentRangeStart w:id="271"/>
      <w:del w:id="272" w:author="Oskar Thunman" w:date="2015-04-02T10:02:00Z">
        <w:r w:rsidRPr="005F2D3D" w:rsidDel="00C8275B">
          <w:rPr>
            <w:color w:val="000000"/>
          </w:rPr>
          <w:delText xml:space="preserve">En producent av rapporter måste kunna skilja mellan konsumenter av öppen data och konsumenter av fullständig data. Alla konsumenter av fullständig data skall vara kända av producerande system och i det fall en konsument inte kan identifieras som en konsument av fullständig data skall endast rapporter över öppen data tillhandahållas. </w:delText>
        </w:r>
      </w:del>
    </w:p>
    <w:p w14:paraId="27B24A9F" w14:textId="1261A05E" w:rsidR="00713027" w:rsidRPr="005F2D3D" w:rsidRDefault="00713027" w:rsidP="00713027">
      <w:pPr>
        <w:rPr>
          <w:color w:val="000000"/>
        </w:rPr>
      </w:pPr>
      <w:del w:id="273" w:author="Oskar Thunman" w:date="2015-04-02T10:02:00Z">
        <w:r w:rsidDel="00C8275B">
          <w:rPr>
            <w:color w:val="000000"/>
          </w:rPr>
          <w:delText>Det är upp till produce</w:delText>
        </w:r>
        <w:r w:rsidRPr="005F2D3D" w:rsidDel="00C8275B">
          <w:rPr>
            <w:color w:val="000000"/>
          </w:rPr>
          <w:delText xml:space="preserve">rande system att avgöra vilken information som klassas som öppen och vilken som tillgängliggörs i fullständiga rapporter. </w:delText>
        </w:r>
        <w:commentRangeEnd w:id="271"/>
        <w:r w:rsidR="007A6B41" w:rsidDel="00C8275B">
          <w:rPr>
            <w:rStyle w:val="Kommentarsreferens"/>
          </w:rPr>
          <w:commentReference w:id="271"/>
        </w:r>
      </w:del>
      <w:ins w:id="274" w:author="Oskar Thunman" w:date="2015-04-02T10:02:00Z">
        <w:r w:rsidR="00C8275B">
          <w:rPr>
            <w:color w:val="000000"/>
          </w:rPr>
          <w:t>Inga övriga krav</w:t>
        </w:r>
      </w:ins>
      <w:ins w:id="275" w:author="Oskar Thunman" w:date="2015-04-02T10:04:00Z">
        <w:r w:rsidR="00C8275B">
          <w:rPr>
            <w:color w:val="000000"/>
          </w:rPr>
          <w:t xml:space="preserve"> på </w:t>
        </w:r>
        <w:proofErr w:type="spellStart"/>
        <w:r w:rsidR="00C8275B">
          <w:rPr>
            <w:color w:val="000000"/>
          </w:rPr>
          <w:t>tjänsteprodicenter</w:t>
        </w:r>
        <w:proofErr w:type="spellEnd"/>
        <w:r w:rsidR="00C8275B">
          <w:rPr>
            <w:color w:val="000000"/>
          </w:rPr>
          <w:t xml:space="preserve">. </w:t>
        </w:r>
      </w:ins>
    </w:p>
    <w:p w14:paraId="367621BC" w14:textId="77777777" w:rsidR="00713027" w:rsidRPr="00713027" w:rsidRDefault="00713027" w:rsidP="00713027"/>
    <w:p w14:paraId="2859FC09" w14:textId="77777777" w:rsidR="0039481C" w:rsidRDefault="0039481C" w:rsidP="0039481C">
      <w:pPr>
        <w:pStyle w:val="Rubrik4"/>
      </w:pPr>
      <w:r>
        <w:t xml:space="preserve">Logiska fel </w:t>
      </w:r>
    </w:p>
    <w:p w14:paraId="1521A2C9" w14:textId="4E5454F0" w:rsidR="0039481C" w:rsidRDefault="00713027" w:rsidP="00713027">
      <w:r>
        <w:t xml:space="preserve">Felkoder används </w:t>
      </w:r>
      <w:proofErr w:type="gramStart"/>
      <w:r>
        <w:t>ej</w:t>
      </w:r>
      <w:proofErr w:type="gramEnd"/>
      <w:r>
        <w:t xml:space="preserve"> för logiska fel. </w:t>
      </w: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276" w:name="_Toc243452564"/>
      <w:bookmarkStart w:id="277" w:name="_Toc288998029"/>
      <w:r>
        <w:t>Krav på en tjänstekonsument</w:t>
      </w:r>
      <w:bookmarkEnd w:id="276"/>
      <w:bookmarkEnd w:id="277"/>
    </w:p>
    <w:p w14:paraId="0C5B4CF4" w14:textId="64A112F8" w:rsidR="00713027" w:rsidRPr="00713027" w:rsidRDefault="00713027" w:rsidP="00713027">
      <w:r w:rsidRPr="005F2D3D">
        <w:rPr>
          <w:color w:val="000000"/>
        </w:rPr>
        <w:t xml:space="preserve">En konsument som skall konsumera </w:t>
      </w:r>
      <w:del w:id="278" w:author="Oskar Thunman" w:date="2015-04-02T10:02:00Z">
        <w:r w:rsidRPr="005F2D3D" w:rsidDel="00C8275B">
          <w:rPr>
            <w:color w:val="000000"/>
          </w:rPr>
          <w:delText xml:space="preserve">fullständig </w:delText>
        </w:r>
      </w:del>
      <w:ins w:id="279" w:author="Oskar Thunman" w:date="2015-04-02T10:02:00Z">
        <w:r w:rsidR="00C8275B">
          <w:rPr>
            <w:color w:val="000000"/>
          </w:rPr>
          <w:t xml:space="preserve">offentlig information, ”öppen data-plattformar”, </w:t>
        </w:r>
      </w:ins>
      <w:del w:id="280" w:author="Oskar Thunman" w:date="2015-04-02T10:02:00Z">
        <w:r w:rsidRPr="005F2D3D" w:rsidDel="00C8275B">
          <w:rPr>
            <w:color w:val="000000"/>
          </w:rPr>
          <w:delText>data måste varas känd hos respektive producerande system och använda det HSAId som identifierar konsumenten som konsument av fullständig data</w:delText>
        </w:r>
      </w:del>
      <w:ins w:id="281" w:author="Oskar Thunman" w:date="2015-04-02T10:02:00Z">
        <w:r w:rsidR="00C8275B">
          <w:rPr>
            <w:color w:val="000000"/>
          </w:rPr>
          <w:t xml:space="preserve">får endast konsumera de indikatorer som i kvalitetsindikatorkatalog är flaggade som offentlig information, </w:t>
        </w:r>
        <w:proofErr w:type="gramStart"/>
        <w:r w:rsidR="00C8275B">
          <w:rPr>
            <w:color w:val="000000"/>
          </w:rPr>
          <w:t>dvs</w:t>
        </w:r>
        <w:proofErr w:type="gramEnd"/>
        <w:r w:rsidR="00C8275B">
          <w:rPr>
            <w:color w:val="000000"/>
          </w:rPr>
          <w:t xml:space="preserve"> </w:t>
        </w:r>
        <w:proofErr w:type="spellStart"/>
        <w:r w:rsidR="00C8275B">
          <w:rPr>
            <w:color w:val="000000"/>
          </w:rPr>
          <w:t>har</w:t>
        </w:r>
      </w:ins>
      <w:ins w:id="282" w:author="Oskar Thunman" w:date="2015-04-02T10:03:00Z">
        <w:r w:rsidR="00C8275B">
          <w:rPr>
            <w:color w:val="000000"/>
          </w:rPr>
          <w:t>”öppen</w:t>
        </w:r>
        <w:proofErr w:type="spellEnd"/>
        <w:r w:rsidR="00C8275B">
          <w:rPr>
            <w:color w:val="000000"/>
          </w:rPr>
          <w:t xml:space="preserve"> data</w:t>
        </w:r>
      </w:ins>
      <w:ins w:id="283" w:author="Oskar Thunman" w:date="2015-04-02T10:04:00Z">
        <w:r w:rsidR="00C8275B">
          <w:rPr>
            <w:color w:val="000000"/>
          </w:rPr>
          <w:t>” = sant</w:t>
        </w:r>
      </w:ins>
      <w:r w:rsidRPr="005F2D3D">
        <w:rPr>
          <w:color w:val="000000"/>
        </w:rPr>
        <w:t>.</w:t>
      </w:r>
    </w:p>
    <w:p w14:paraId="2CBDBDA5" w14:textId="77777777" w:rsidR="0039481C" w:rsidRDefault="0039481C" w:rsidP="0039481C">
      <w:pPr>
        <w:pStyle w:val="Rubrik1"/>
      </w:pPr>
      <w:bookmarkStart w:id="284" w:name="_Toc243452565"/>
      <w:bookmarkStart w:id="285" w:name="_Toc288998030"/>
      <w:r>
        <w:t xml:space="preserve">Tjänstedomänens </w:t>
      </w:r>
      <w:bookmarkEnd w:id="266"/>
      <w:r>
        <w:t>meddelandemodeller</w:t>
      </w:r>
      <w:bookmarkEnd w:id="267"/>
      <w:bookmarkEnd w:id="284"/>
      <w:bookmarkEnd w:id="285"/>
    </w:p>
    <w:p w14:paraId="062125DB" w14:textId="77777777" w:rsidR="0039481C" w:rsidRDefault="0039481C" w:rsidP="0039481C">
      <w:bookmarkStart w:id="286" w:name="_Toc224960923"/>
      <w:r>
        <w:t>Här beskrivs de meddelandemodeller som tjänstekontrakten bygger på. För varje meddelandemodell beskrivs hur mappning ser ut delvis mot V-TIM, här version 2.2 samt mot schema (</w:t>
      </w:r>
      <w:proofErr w:type="spellStart"/>
      <w:r>
        <w:t>XSD</w:t>
      </w:r>
      <w:proofErr w:type="spellEnd"/>
      <w:r>
        <w:t>) för tjänstekontrakt.</w:t>
      </w:r>
    </w:p>
    <w:p w14:paraId="40B5FDE7" w14:textId="77777777" w:rsidR="0039481C" w:rsidRDefault="0039481C" w:rsidP="0039481C">
      <w:pPr>
        <w:pStyle w:val="Rubrik2"/>
      </w:pPr>
      <w:bookmarkStart w:id="287" w:name="_Toc357754856"/>
      <w:bookmarkStart w:id="288" w:name="_Toc243452566"/>
      <w:bookmarkStart w:id="289" w:name="_Toc288998031"/>
      <w:r>
        <w:t>V-MIM</w:t>
      </w:r>
      <w:bookmarkEnd w:id="287"/>
      <w:bookmarkEnd w:id="288"/>
      <w:bookmarkEnd w:id="289"/>
      <w:r>
        <w:t xml:space="preserve"> </w:t>
      </w:r>
    </w:p>
    <w:p w14:paraId="12046BC7" w14:textId="1C3583AE" w:rsidR="0039481C" w:rsidRDefault="006C58AA" w:rsidP="0039481C">
      <w:del w:id="290" w:author="Oskar Thunman" w:date="2015-04-02T10:04:00Z">
        <w:r w:rsidDel="00C8275B">
          <w:rPr>
            <w:noProof/>
            <w:lang w:eastAsia="sv-SE"/>
          </w:rPr>
          <w:drawing>
            <wp:inline distT="0" distB="0" distL="0" distR="0" wp14:anchorId="237B3D0C" wp14:editId="523131A1">
              <wp:extent cx="4368800" cy="1879600"/>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8800" cy="1879600"/>
                      </a:xfrm>
                      <a:prstGeom prst="rect">
                        <a:avLst/>
                      </a:prstGeom>
                      <a:noFill/>
                      <a:ln>
                        <a:noFill/>
                      </a:ln>
                    </pic:spPr>
                  </pic:pic>
                </a:graphicData>
              </a:graphic>
            </wp:inline>
          </w:drawing>
        </w:r>
      </w:del>
      <w:ins w:id="291" w:author="Oskar Thunman" w:date="2015-04-02T10:05:00Z">
        <w:r w:rsidR="00C8275B" w:rsidRPr="00C8275B">
          <w:t xml:space="preserve"> </w:t>
        </w:r>
        <w:r w:rsidR="00C8275B">
          <w:rPr>
            <w:noProof/>
            <w:lang w:eastAsia="sv-SE"/>
          </w:rPr>
          <w:drawing>
            <wp:inline distT="0" distB="0" distL="0" distR="0" wp14:anchorId="31C7BA95" wp14:editId="3CE444F0">
              <wp:extent cx="4368800" cy="1879600"/>
              <wp:effectExtent l="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800" cy="1879600"/>
                      </a:xfrm>
                      <a:prstGeom prst="rect">
                        <a:avLst/>
                      </a:prstGeom>
                      <a:noFill/>
                      <a:ln>
                        <a:noFill/>
                      </a:ln>
                    </pic:spPr>
                  </pic:pic>
                </a:graphicData>
              </a:graphic>
            </wp:inline>
          </w:drawing>
        </w:r>
      </w:ins>
    </w:p>
    <w:p w14:paraId="40F512E5" w14:textId="77777777" w:rsidR="007253F5" w:rsidRDefault="007253F5" w:rsidP="0039481C"/>
    <w:p w14:paraId="68308E10" w14:textId="1FBDD801" w:rsidR="007253F5" w:rsidRDefault="006C58AA" w:rsidP="0039481C">
      <w:del w:id="292" w:author="Oskar Thunman" w:date="2015-04-02T10:05:00Z">
        <w:r w:rsidDel="00C8275B">
          <w:rPr>
            <w:noProof/>
            <w:lang w:eastAsia="sv-SE"/>
          </w:rPr>
          <w:lastRenderedPageBreak/>
          <w:drawing>
            <wp:inline distT="0" distB="0" distL="0" distR="0" wp14:anchorId="6D2CE4D5" wp14:editId="2155B857">
              <wp:extent cx="6645910" cy="4168983"/>
              <wp:effectExtent l="0" t="0" r="889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168983"/>
                      </a:xfrm>
                      <a:prstGeom prst="rect">
                        <a:avLst/>
                      </a:prstGeom>
                      <a:noFill/>
                      <a:ln>
                        <a:noFill/>
                      </a:ln>
                    </pic:spPr>
                  </pic:pic>
                </a:graphicData>
              </a:graphic>
            </wp:inline>
          </w:drawing>
        </w:r>
      </w:del>
      <w:ins w:id="293" w:author="Oskar Thunman" w:date="2015-04-02T10:05:00Z">
        <w:r w:rsidR="00C8275B" w:rsidRPr="00C8275B">
          <w:t xml:space="preserve"> </w:t>
        </w:r>
      </w:ins>
      <w:ins w:id="294" w:author="Oskar Thunman" w:date="2015-04-02T11:05:00Z">
        <w:r w:rsidR="005066BE">
          <w:rPr>
            <w:noProof/>
            <w:lang w:eastAsia="sv-SE"/>
          </w:rPr>
          <w:drawing>
            <wp:inline distT="0" distB="0" distL="0" distR="0" wp14:anchorId="4B36CDE4" wp14:editId="3DB6D288">
              <wp:extent cx="6645910" cy="4168983"/>
              <wp:effectExtent l="0" t="0" r="8890" b="0"/>
              <wp:docPr id="1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4168983"/>
                      </a:xfrm>
                      <a:prstGeom prst="rect">
                        <a:avLst/>
                      </a:prstGeom>
                      <a:noFill/>
                      <a:ln>
                        <a:noFill/>
                      </a:ln>
                    </pic:spPr>
                  </pic:pic>
                </a:graphicData>
              </a:graphic>
            </wp:inline>
          </w:drawing>
        </w:r>
      </w:ins>
    </w:p>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5656"/>
        <w:gridCol w:w="4041"/>
      </w:tblGrid>
      <w:tr w:rsidR="0039481C" w:rsidRPr="000C2908" w14:paraId="3DA6BFED" w14:textId="77777777" w:rsidTr="007253F5">
        <w:tc>
          <w:tcPr>
            <w:tcW w:w="5656" w:type="dxa"/>
            <w:shd w:val="clear" w:color="auto" w:fill="4F81BD"/>
          </w:tcPr>
          <w:p w14:paraId="07F3FE2E" w14:textId="77777777" w:rsidR="0039481C" w:rsidRPr="000C2908" w:rsidRDefault="0039481C" w:rsidP="0039481C">
            <w:pPr>
              <w:rPr>
                <w:b/>
                <w:bCs/>
                <w:szCs w:val="20"/>
              </w:rPr>
            </w:pPr>
            <w:proofErr w:type="spellStart"/>
            <w:r w:rsidRPr="000C2908">
              <w:rPr>
                <w:b/>
                <w:bCs/>
                <w:szCs w:val="20"/>
              </w:rPr>
              <w:t>Klass.attribut</w:t>
            </w:r>
            <w:proofErr w:type="spellEnd"/>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7253F5" w:rsidRPr="005F2D3D" w14:paraId="0071A9B8" w14:textId="77777777" w:rsidTr="007253F5">
        <w:tc>
          <w:tcPr>
            <w:tcW w:w="5656" w:type="dxa"/>
            <w:tcBorders>
              <w:top w:val="single" w:sz="8" w:space="0" w:color="4F81BD"/>
              <w:left w:val="single" w:sz="8" w:space="0" w:color="4F81BD"/>
              <w:bottom w:val="single" w:sz="8" w:space="0" w:color="4F81BD"/>
            </w:tcBorders>
            <w:shd w:val="clear" w:color="auto" w:fill="auto"/>
          </w:tcPr>
          <w:p w14:paraId="652ECEC6" w14:textId="77777777" w:rsidR="007253F5" w:rsidRPr="007253F5" w:rsidRDefault="007253F5" w:rsidP="007253F5">
            <w:pPr>
              <w:tabs>
                <w:tab w:val="left" w:pos="1213"/>
              </w:tabs>
              <w:rPr>
                <w:b/>
                <w:bCs/>
                <w:szCs w:val="20"/>
              </w:rPr>
            </w:pPr>
            <w:bookmarkStart w:id="295" w:name="_Toc176141590"/>
            <w:bookmarkStart w:id="296" w:name="_Toc176141594"/>
            <w:bookmarkStart w:id="297" w:name="_Toc182360207"/>
            <w:bookmarkStart w:id="298" w:name="_Toc182360366"/>
            <w:bookmarkStart w:id="299" w:name="_Toc182362292"/>
            <w:bookmarkEnd w:id="295"/>
            <w:bookmarkEnd w:id="296"/>
            <w:bookmarkEnd w:id="297"/>
            <w:bookmarkEnd w:id="298"/>
            <w:bookmarkEnd w:id="299"/>
            <w:proofErr w:type="spellStart"/>
            <w:r w:rsidRPr="007253F5">
              <w:rPr>
                <w:b/>
                <w:bCs/>
                <w:szCs w:val="20"/>
              </w:rPr>
              <w:t>AggregatedQualityReport.measurementChecksum</w:t>
            </w:r>
            <w:proofErr w:type="spellEnd"/>
          </w:p>
        </w:tc>
        <w:tc>
          <w:tcPr>
            <w:tcW w:w="4041" w:type="dxa"/>
            <w:tcBorders>
              <w:top w:val="single" w:sz="8" w:space="0" w:color="4F81BD"/>
              <w:bottom w:val="single" w:sz="4" w:space="0" w:color="auto"/>
              <w:right w:val="single" w:sz="8" w:space="0" w:color="4F81BD"/>
            </w:tcBorders>
            <w:shd w:val="clear" w:color="auto" w:fill="auto"/>
          </w:tcPr>
          <w:p w14:paraId="4FBF7ED6" w14:textId="77777777" w:rsidR="007253F5" w:rsidRPr="007253F5" w:rsidRDefault="007253F5" w:rsidP="00367400">
            <w:pPr>
              <w:rPr>
                <w:szCs w:val="20"/>
              </w:rPr>
            </w:pPr>
            <w:r w:rsidRPr="007253F5">
              <w:rPr>
                <w:szCs w:val="20"/>
              </w:rPr>
              <w:t>Saknar motsvarighet i V-TIM 2.2</w:t>
            </w:r>
          </w:p>
        </w:tc>
      </w:tr>
      <w:tr w:rsidR="007253F5" w:rsidRPr="005F2D3D" w14:paraId="2AA441B9" w14:textId="77777777" w:rsidTr="007253F5">
        <w:tc>
          <w:tcPr>
            <w:tcW w:w="5656" w:type="dxa"/>
            <w:tcBorders>
              <w:top w:val="single" w:sz="8" w:space="0" w:color="4F81BD"/>
              <w:left w:val="single" w:sz="8" w:space="0" w:color="4F81BD"/>
              <w:bottom w:val="single" w:sz="8" w:space="0" w:color="4F81BD"/>
            </w:tcBorders>
            <w:shd w:val="clear" w:color="auto" w:fill="auto"/>
          </w:tcPr>
          <w:p w14:paraId="2388A062" w14:textId="77777777" w:rsidR="007253F5" w:rsidRPr="007253F5" w:rsidRDefault="007253F5" w:rsidP="007253F5">
            <w:pPr>
              <w:tabs>
                <w:tab w:val="left" w:pos="1213"/>
              </w:tabs>
              <w:rPr>
                <w:b/>
                <w:bCs/>
                <w:szCs w:val="20"/>
              </w:rPr>
            </w:pPr>
            <w:proofErr w:type="spellStart"/>
            <w:r w:rsidRPr="007253F5">
              <w:rPr>
                <w:b/>
                <w:bCs/>
                <w:szCs w:val="20"/>
              </w:rPr>
              <w:t>AggregatedQualityReport</w:t>
            </w:r>
            <w:proofErr w:type="gramStart"/>
            <w:r w:rsidRPr="007253F5">
              <w:rPr>
                <w:b/>
                <w:bCs/>
                <w:szCs w:val="20"/>
              </w:rPr>
              <w:t>.ReportingPeriod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B7D8D58" w14:textId="77777777" w:rsidR="007253F5" w:rsidRPr="007253F5" w:rsidRDefault="007253F5" w:rsidP="00367400">
            <w:pPr>
              <w:rPr>
                <w:szCs w:val="20"/>
              </w:rPr>
            </w:pPr>
            <w:r w:rsidRPr="007253F5">
              <w:rPr>
                <w:szCs w:val="20"/>
              </w:rPr>
              <w:t>Saknar motsvarighet i V-TIM 2.2</w:t>
            </w:r>
          </w:p>
        </w:tc>
      </w:tr>
      <w:tr w:rsidR="007253F5" w:rsidRPr="005F2D3D" w14:paraId="0B81EBBA" w14:textId="77777777" w:rsidTr="007253F5">
        <w:tc>
          <w:tcPr>
            <w:tcW w:w="5656" w:type="dxa"/>
            <w:tcBorders>
              <w:top w:val="single" w:sz="8" w:space="0" w:color="4F81BD"/>
              <w:left w:val="single" w:sz="8" w:space="0" w:color="4F81BD"/>
              <w:bottom w:val="single" w:sz="8" w:space="0" w:color="4F81BD"/>
            </w:tcBorders>
            <w:shd w:val="clear" w:color="auto" w:fill="auto"/>
          </w:tcPr>
          <w:p w14:paraId="7A7A22C8" w14:textId="77777777" w:rsidR="007253F5" w:rsidRPr="007253F5" w:rsidRDefault="007253F5" w:rsidP="007253F5">
            <w:pPr>
              <w:tabs>
                <w:tab w:val="left" w:pos="1213"/>
              </w:tabs>
              <w:rPr>
                <w:b/>
                <w:bCs/>
                <w:szCs w:val="20"/>
              </w:rPr>
            </w:pPr>
            <w:proofErr w:type="spellStart"/>
            <w:r w:rsidRPr="007253F5">
              <w:rPr>
                <w:b/>
                <w:bCs/>
                <w:szCs w:val="20"/>
              </w:rPr>
              <w:t>ReportingSystem</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A9544EC" w14:textId="77777777" w:rsidR="007253F5" w:rsidRPr="007253F5" w:rsidRDefault="007253F5" w:rsidP="00367400">
            <w:pPr>
              <w:rPr>
                <w:szCs w:val="20"/>
              </w:rPr>
            </w:pPr>
            <w:r w:rsidRPr="007253F5">
              <w:rPr>
                <w:szCs w:val="20"/>
              </w:rPr>
              <w:t>Saknar motsvarighet i V-TIM 2.2</w:t>
            </w:r>
          </w:p>
        </w:tc>
      </w:tr>
      <w:tr w:rsidR="006C58AA" w:rsidRPr="005F2D3D" w14:paraId="1E5084AD" w14:textId="77777777" w:rsidTr="007253F5">
        <w:tc>
          <w:tcPr>
            <w:tcW w:w="5656" w:type="dxa"/>
            <w:tcBorders>
              <w:top w:val="single" w:sz="8" w:space="0" w:color="4F81BD"/>
              <w:left w:val="single" w:sz="8" w:space="0" w:color="4F81BD"/>
              <w:bottom w:val="single" w:sz="8" w:space="0" w:color="4F81BD"/>
            </w:tcBorders>
            <w:shd w:val="clear" w:color="auto" w:fill="auto"/>
          </w:tcPr>
          <w:p w14:paraId="77CE63F3" w14:textId="1421991C" w:rsidR="006C58AA" w:rsidRPr="007253F5" w:rsidRDefault="006C58AA" w:rsidP="006C58AA">
            <w:pPr>
              <w:tabs>
                <w:tab w:val="left" w:pos="1213"/>
              </w:tabs>
              <w:rPr>
                <w:b/>
                <w:bCs/>
                <w:szCs w:val="20"/>
              </w:rPr>
            </w:pPr>
            <w:proofErr w:type="spellStart"/>
            <w:r>
              <w:rPr>
                <w:b/>
                <w:bCs/>
                <w:szCs w:val="20"/>
              </w:rPr>
              <w:t>Source</w:t>
            </w:r>
            <w:r w:rsidRPr="007253F5">
              <w:rPr>
                <w:b/>
                <w:bCs/>
                <w:szCs w:val="20"/>
              </w:rPr>
              <w:t>System</w:t>
            </w:r>
            <w:proofErr w:type="gramStart"/>
            <w:r w:rsidRPr="007253F5">
              <w:rPr>
                <w:b/>
                <w:bCs/>
                <w:szCs w:val="20"/>
              </w:rPr>
              <w:t>.</w:t>
            </w:r>
            <w:r>
              <w:rPr>
                <w:b/>
                <w:bCs/>
                <w:szCs w:val="20"/>
              </w:rPr>
              <w:t>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3DD5D49" w14:textId="3C550E1B" w:rsidR="006C58AA" w:rsidRPr="007253F5" w:rsidRDefault="006C58AA" w:rsidP="00367400">
            <w:pPr>
              <w:rPr>
                <w:szCs w:val="20"/>
              </w:rPr>
            </w:pPr>
            <w:r w:rsidRPr="007253F5">
              <w:rPr>
                <w:szCs w:val="20"/>
              </w:rPr>
              <w:t>Saknar motsvarighet i V-TIM 2.2</w:t>
            </w:r>
          </w:p>
        </w:tc>
      </w:tr>
      <w:tr w:rsidR="006C58AA" w:rsidRPr="005F2D3D" w14:paraId="40765E9E" w14:textId="77777777" w:rsidTr="007253F5">
        <w:tc>
          <w:tcPr>
            <w:tcW w:w="5656" w:type="dxa"/>
            <w:tcBorders>
              <w:top w:val="single" w:sz="8" w:space="0" w:color="4F81BD"/>
              <w:left w:val="single" w:sz="8" w:space="0" w:color="4F81BD"/>
              <w:bottom w:val="single" w:sz="8" w:space="0" w:color="4F81BD"/>
            </w:tcBorders>
            <w:shd w:val="clear" w:color="auto" w:fill="auto"/>
          </w:tcPr>
          <w:p w14:paraId="014DCA22" w14:textId="4E0C834B" w:rsidR="006C58AA" w:rsidRPr="007253F5" w:rsidRDefault="006C58AA" w:rsidP="007253F5">
            <w:pPr>
              <w:tabs>
                <w:tab w:val="left" w:pos="1213"/>
              </w:tabs>
              <w:rPr>
                <w:b/>
                <w:bCs/>
                <w:szCs w:val="20"/>
              </w:rPr>
            </w:pPr>
            <w:proofErr w:type="spellStart"/>
            <w:r>
              <w:rPr>
                <w:b/>
                <w:bCs/>
                <w:szCs w:val="20"/>
              </w:rPr>
              <w:t>Source</w:t>
            </w:r>
            <w:r w:rsidRPr="007253F5">
              <w:rPr>
                <w:b/>
                <w:bCs/>
                <w:szCs w:val="20"/>
              </w:rPr>
              <w:t>System</w:t>
            </w:r>
            <w:proofErr w:type="gramStart"/>
            <w:r w:rsidRPr="007253F5">
              <w:rPr>
                <w:b/>
                <w:bCs/>
                <w:szCs w:val="20"/>
              </w:rPr>
              <w:t>.</w:t>
            </w:r>
            <w:r>
              <w:rPr>
                <w:b/>
                <w:bCs/>
                <w:szCs w:val="20"/>
              </w:rPr>
              <w:t>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205037B8" w14:textId="1FBB81C0" w:rsidR="006C58AA" w:rsidRPr="007253F5" w:rsidRDefault="006C58AA" w:rsidP="00367400">
            <w:pPr>
              <w:rPr>
                <w:szCs w:val="20"/>
              </w:rPr>
            </w:pPr>
            <w:r w:rsidRPr="007253F5">
              <w:rPr>
                <w:szCs w:val="20"/>
              </w:rPr>
              <w:t>Saknar motsvarighet i V-TIM 2.2</w:t>
            </w:r>
          </w:p>
        </w:tc>
      </w:tr>
      <w:tr w:rsidR="006C58AA" w:rsidRPr="005F2D3D" w14:paraId="24834DE1" w14:textId="77777777" w:rsidTr="007253F5">
        <w:tc>
          <w:tcPr>
            <w:tcW w:w="5656" w:type="dxa"/>
            <w:tcBorders>
              <w:top w:val="single" w:sz="8" w:space="0" w:color="4F81BD"/>
              <w:left w:val="single" w:sz="8" w:space="0" w:color="4F81BD"/>
              <w:bottom w:val="single" w:sz="8" w:space="0" w:color="4F81BD"/>
            </w:tcBorders>
            <w:shd w:val="clear" w:color="auto" w:fill="auto"/>
          </w:tcPr>
          <w:p w14:paraId="123CF7D2" w14:textId="77777777" w:rsidR="006C58AA" w:rsidRPr="007253F5" w:rsidRDefault="006C58AA" w:rsidP="007253F5">
            <w:pPr>
              <w:tabs>
                <w:tab w:val="left" w:pos="1213"/>
              </w:tabs>
              <w:rPr>
                <w:b/>
                <w:bCs/>
                <w:szCs w:val="20"/>
              </w:rPr>
            </w:pPr>
            <w:proofErr w:type="spellStart"/>
            <w:r w:rsidRPr="007253F5">
              <w:rPr>
                <w:b/>
                <w:bCs/>
                <w:szCs w:val="20"/>
              </w:rPr>
              <w:t>ReportingOrganization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7FBDE13" w14:textId="77777777" w:rsidR="006C58AA" w:rsidRPr="007253F5" w:rsidRDefault="006C58AA" w:rsidP="00367400">
            <w:pPr>
              <w:rPr>
                <w:szCs w:val="20"/>
              </w:rPr>
            </w:pPr>
            <w:r w:rsidRPr="007253F5">
              <w:rPr>
                <w:szCs w:val="20"/>
              </w:rPr>
              <w:t>Saknar motsvarighet i V-TIM 2.2</w:t>
            </w:r>
          </w:p>
        </w:tc>
      </w:tr>
      <w:tr w:rsidR="006C58AA" w:rsidRPr="005F2D3D" w14:paraId="5872F9E9" w14:textId="77777777" w:rsidTr="007253F5">
        <w:tc>
          <w:tcPr>
            <w:tcW w:w="5656" w:type="dxa"/>
            <w:tcBorders>
              <w:top w:val="single" w:sz="8" w:space="0" w:color="4F81BD"/>
              <w:left w:val="single" w:sz="8" w:space="0" w:color="4F81BD"/>
              <w:bottom w:val="single" w:sz="8" w:space="0" w:color="4F81BD"/>
            </w:tcBorders>
            <w:shd w:val="clear" w:color="auto" w:fill="auto"/>
          </w:tcPr>
          <w:p w14:paraId="5C4F7572" w14:textId="6691F6BD" w:rsidR="006C58AA" w:rsidRPr="007253F5" w:rsidRDefault="006C58AA" w:rsidP="006C58AA">
            <w:pPr>
              <w:tabs>
                <w:tab w:val="left" w:pos="1213"/>
              </w:tabs>
              <w:rPr>
                <w:b/>
                <w:bCs/>
                <w:szCs w:val="20"/>
              </w:rPr>
            </w:pPr>
            <w:proofErr w:type="spellStart"/>
            <w:r w:rsidRPr="007253F5">
              <w:rPr>
                <w:b/>
                <w:bCs/>
                <w:szCs w:val="20"/>
              </w:rPr>
              <w:t>Measurement.measureId</w:t>
            </w:r>
            <w:proofErr w:type="spellEnd"/>
          </w:p>
        </w:tc>
        <w:tc>
          <w:tcPr>
            <w:tcW w:w="4041" w:type="dxa"/>
            <w:tcBorders>
              <w:top w:val="single" w:sz="8" w:space="0" w:color="4F81BD"/>
              <w:bottom w:val="single" w:sz="4" w:space="0" w:color="auto"/>
              <w:right w:val="single" w:sz="8" w:space="0" w:color="4F81BD"/>
            </w:tcBorders>
            <w:shd w:val="clear" w:color="auto" w:fill="auto"/>
          </w:tcPr>
          <w:p w14:paraId="6F5985E8" w14:textId="77777777" w:rsidR="006C58AA" w:rsidRPr="007253F5" w:rsidRDefault="006C58AA" w:rsidP="00367400">
            <w:pPr>
              <w:rPr>
                <w:szCs w:val="20"/>
              </w:rPr>
            </w:pPr>
            <w:proofErr w:type="spellStart"/>
            <w:r w:rsidRPr="007253F5">
              <w:rPr>
                <w:szCs w:val="20"/>
              </w:rPr>
              <w:t>Kunskapsunderlag.kunskapsunderlag</w:t>
            </w:r>
            <w:proofErr w:type="spellEnd"/>
            <w:r w:rsidRPr="007253F5">
              <w:rPr>
                <w:szCs w:val="20"/>
              </w:rPr>
              <w:t xml:space="preserve"> id</w:t>
            </w:r>
          </w:p>
        </w:tc>
      </w:tr>
      <w:tr w:rsidR="006C58AA" w:rsidRPr="005F2D3D" w14:paraId="2EFCA64C" w14:textId="77777777" w:rsidTr="007253F5">
        <w:tc>
          <w:tcPr>
            <w:tcW w:w="5656" w:type="dxa"/>
            <w:tcBorders>
              <w:top w:val="single" w:sz="8" w:space="0" w:color="4F81BD"/>
              <w:left w:val="single" w:sz="8" w:space="0" w:color="4F81BD"/>
              <w:bottom w:val="single" w:sz="8" w:space="0" w:color="4F81BD"/>
            </w:tcBorders>
            <w:shd w:val="clear" w:color="auto" w:fill="auto"/>
          </w:tcPr>
          <w:p w14:paraId="4DEA3763" w14:textId="77777777" w:rsidR="006C58AA" w:rsidRPr="007253F5" w:rsidRDefault="006C58AA" w:rsidP="007253F5">
            <w:pPr>
              <w:tabs>
                <w:tab w:val="left" w:pos="1213"/>
              </w:tabs>
              <w:rPr>
                <w:b/>
                <w:bCs/>
                <w:szCs w:val="20"/>
              </w:rPr>
            </w:pPr>
            <w:proofErr w:type="spellStart"/>
            <w:r w:rsidRPr="007253F5">
              <w:rPr>
                <w:b/>
                <w:bCs/>
                <w:szCs w:val="20"/>
              </w:rPr>
              <w:t>Measurement.measureIdVersionNumber</w:t>
            </w:r>
            <w:proofErr w:type="spellEnd"/>
          </w:p>
        </w:tc>
        <w:tc>
          <w:tcPr>
            <w:tcW w:w="4041" w:type="dxa"/>
            <w:tcBorders>
              <w:top w:val="single" w:sz="8" w:space="0" w:color="4F81BD"/>
              <w:bottom w:val="single" w:sz="4" w:space="0" w:color="auto"/>
              <w:right w:val="single" w:sz="8" w:space="0" w:color="4F81BD"/>
            </w:tcBorders>
            <w:shd w:val="clear" w:color="auto" w:fill="auto"/>
          </w:tcPr>
          <w:p w14:paraId="2D5B9F57" w14:textId="77777777" w:rsidR="006C58AA" w:rsidRPr="007253F5" w:rsidRDefault="006C58AA" w:rsidP="00367400">
            <w:pPr>
              <w:rPr>
                <w:szCs w:val="20"/>
              </w:rPr>
            </w:pPr>
            <w:proofErr w:type="spellStart"/>
            <w:r w:rsidRPr="007253F5">
              <w:rPr>
                <w:szCs w:val="20"/>
              </w:rPr>
              <w:t>Versionsuppgifter.version_id</w:t>
            </w:r>
            <w:proofErr w:type="spellEnd"/>
            <w:r w:rsidRPr="007253F5">
              <w:rPr>
                <w:szCs w:val="20"/>
              </w:rPr>
              <w:t xml:space="preserve"> </w:t>
            </w:r>
          </w:p>
        </w:tc>
      </w:tr>
      <w:tr w:rsidR="006C58AA" w:rsidRPr="005F2D3D" w14:paraId="64CC6911" w14:textId="77777777" w:rsidTr="007253F5">
        <w:tc>
          <w:tcPr>
            <w:tcW w:w="5656" w:type="dxa"/>
            <w:tcBorders>
              <w:top w:val="single" w:sz="8" w:space="0" w:color="4F81BD"/>
              <w:left w:val="single" w:sz="8" w:space="0" w:color="4F81BD"/>
              <w:bottom w:val="single" w:sz="8" w:space="0" w:color="4F81BD"/>
            </w:tcBorders>
            <w:shd w:val="clear" w:color="auto" w:fill="auto"/>
          </w:tcPr>
          <w:p w14:paraId="4D8E6108" w14:textId="77777777" w:rsidR="006C58AA" w:rsidRPr="007253F5" w:rsidRDefault="006C58AA" w:rsidP="007253F5">
            <w:pPr>
              <w:tabs>
                <w:tab w:val="left" w:pos="1213"/>
              </w:tabs>
              <w:rPr>
                <w:b/>
                <w:bCs/>
                <w:szCs w:val="20"/>
              </w:rPr>
            </w:pPr>
            <w:proofErr w:type="spellStart"/>
            <w:r w:rsidRPr="007253F5">
              <w:rPr>
                <w:b/>
                <w:bCs/>
                <w:szCs w:val="20"/>
              </w:rPr>
              <w:t>Measurement.periodReported</w:t>
            </w:r>
            <w:proofErr w:type="spellEnd"/>
          </w:p>
        </w:tc>
        <w:tc>
          <w:tcPr>
            <w:tcW w:w="4041" w:type="dxa"/>
            <w:tcBorders>
              <w:top w:val="single" w:sz="8" w:space="0" w:color="4F81BD"/>
              <w:bottom w:val="single" w:sz="4" w:space="0" w:color="auto"/>
              <w:right w:val="single" w:sz="8" w:space="0" w:color="4F81BD"/>
            </w:tcBorders>
            <w:shd w:val="clear" w:color="auto" w:fill="auto"/>
          </w:tcPr>
          <w:p w14:paraId="6A2D3EBB" w14:textId="77777777" w:rsidR="006C58AA" w:rsidRPr="007253F5" w:rsidRDefault="006C58AA" w:rsidP="00367400">
            <w:pPr>
              <w:rPr>
                <w:szCs w:val="20"/>
              </w:rPr>
            </w:pPr>
            <w:r w:rsidRPr="007253F5">
              <w:rPr>
                <w:szCs w:val="20"/>
              </w:rPr>
              <w:t>Saknar motsvarighet i V-TIM 2.2</w:t>
            </w:r>
          </w:p>
        </w:tc>
      </w:tr>
      <w:tr w:rsidR="006C58AA" w:rsidRPr="005F2D3D" w14:paraId="38FDB164" w14:textId="77777777" w:rsidTr="007253F5">
        <w:tc>
          <w:tcPr>
            <w:tcW w:w="5656" w:type="dxa"/>
            <w:tcBorders>
              <w:top w:val="single" w:sz="8" w:space="0" w:color="4F81BD"/>
              <w:left w:val="single" w:sz="8" w:space="0" w:color="4F81BD"/>
              <w:bottom w:val="single" w:sz="8" w:space="0" w:color="4F81BD"/>
            </w:tcBorders>
            <w:shd w:val="clear" w:color="auto" w:fill="auto"/>
          </w:tcPr>
          <w:p w14:paraId="10E7A8EA" w14:textId="77777777" w:rsidR="006C58AA" w:rsidRPr="007253F5" w:rsidRDefault="006C58AA" w:rsidP="007253F5">
            <w:pPr>
              <w:tabs>
                <w:tab w:val="left" w:pos="1213"/>
              </w:tabs>
              <w:rPr>
                <w:b/>
                <w:bCs/>
                <w:szCs w:val="20"/>
              </w:rPr>
            </w:pPr>
            <w:proofErr w:type="spellStart"/>
            <w:r w:rsidRPr="007253F5">
              <w:rPr>
                <w:b/>
                <w:bCs/>
                <w:szCs w:val="20"/>
              </w:rPr>
              <w:t>Measurement.firstServiceEncounter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247D687" w14:textId="77777777" w:rsidR="006C58AA" w:rsidRPr="007253F5" w:rsidRDefault="006C58AA" w:rsidP="00367400">
            <w:pPr>
              <w:rPr>
                <w:szCs w:val="20"/>
              </w:rPr>
            </w:pPr>
            <w:proofErr w:type="spellStart"/>
            <w:r w:rsidRPr="007253F5">
              <w:rPr>
                <w:szCs w:val="20"/>
              </w:rPr>
              <w:t>Kontakt.kontakttid</w:t>
            </w:r>
            <w:proofErr w:type="spellEnd"/>
          </w:p>
        </w:tc>
      </w:tr>
      <w:tr w:rsidR="006C58AA" w:rsidRPr="005F2D3D" w14:paraId="65E8DF87" w14:textId="77777777" w:rsidTr="007253F5">
        <w:tc>
          <w:tcPr>
            <w:tcW w:w="5656" w:type="dxa"/>
            <w:tcBorders>
              <w:top w:val="single" w:sz="8" w:space="0" w:color="4F81BD"/>
              <w:left w:val="single" w:sz="8" w:space="0" w:color="4F81BD"/>
              <w:bottom w:val="single" w:sz="8" w:space="0" w:color="4F81BD"/>
            </w:tcBorders>
            <w:shd w:val="clear" w:color="auto" w:fill="auto"/>
          </w:tcPr>
          <w:p w14:paraId="778B1394" w14:textId="77777777" w:rsidR="006C58AA" w:rsidRPr="007253F5" w:rsidRDefault="006C58AA" w:rsidP="007253F5">
            <w:pPr>
              <w:tabs>
                <w:tab w:val="left" w:pos="1213"/>
              </w:tabs>
              <w:rPr>
                <w:b/>
                <w:bCs/>
                <w:szCs w:val="20"/>
              </w:rPr>
            </w:pPr>
            <w:proofErr w:type="spellStart"/>
            <w:r w:rsidRPr="007253F5">
              <w:rPr>
                <w:b/>
                <w:bCs/>
                <w:szCs w:val="20"/>
              </w:rPr>
              <w:t>Measurement.lastServiceEncounter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D7B1532" w14:textId="77777777" w:rsidR="006C58AA" w:rsidRPr="007253F5" w:rsidRDefault="006C58AA" w:rsidP="00367400">
            <w:pPr>
              <w:rPr>
                <w:szCs w:val="20"/>
              </w:rPr>
            </w:pPr>
            <w:proofErr w:type="spellStart"/>
            <w:r w:rsidRPr="007253F5">
              <w:rPr>
                <w:szCs w:val="20"/>
              </w:rPr>
              <w:t>Kontakt.kontakttid</w:t>
            </w:r>
            <w:proofErr w:type="spellEnd"/>
          </w:p>
        </w:tc>
      </w:tr>
      <w:tr w:rsidR="006C58AA" w:rsidRPr="005F2D3D" w14:paraId="3CBB5BAE" w14:textId="77777777" w:rsidTr="007253F5">
        <w:tc>
          <w:tcPr>
            <w:tcW w:w="5656" w:type="dxa"/>
            <w:tcBorders>
              <w:top w:val="single" w:sz="8" w:space="0" w:color="4F81BD"/>
              <w:left w:val="single" w:sz="8" w:space="0" w:color="4F81BD"/>
              <w:bottom w:val="single" w:sz="8" w:space="0" w:color="4F81BD"/>
            </w:tcBorders>
            <w:shd w:val="clear" w:color="auto" w:fill="auto"/>
          </w:tcPr>
          <w:p w14:paraId="31D41902" w14:textId="77777777" w:rsidR="006C58AA" w:rsidRPr="007253F5" w:rsidRDefault="006C58AA" w:rsidP="007253F5">
            <w:pPr>
              <w:tabs>
                <w:tab w:val="left" w:pos="1213"/>
              </w:tabs>
              <w:rPr>
                <w:b/>
                <w:bCs/>
                <w:szCs w:val="20"/>
              </w:rPr>
            </w:pPr>
            <w:proofErr w:type="spellStart"/>
            <w:r w:rsidRPr="007253F5">
              <w:rPr>
                <w:b/>
                <w:bCs/>
                <w:szCs w:val="20"/>
              </w:rPr>
              <w:t>ProportionMeasure.rate</w:t>
            </w:r>
            <w:proofErr w:type="spellEnd"/>
          </w:p>
        </w:tc>
        <w:tc>
          <w:tcPr>
            <w:tcW w:w="4041" w:type="dxa"/>
            <w:tcBorders>
              <w:top w:val="single" w:sz="8" w:space="0" w:color="4F81BD"/>
              <w:bottom w:val="single" w:sz="4" w:space="0" w:color="auto"/>
              <w:right w:val="single" w:sz="8" w:space="0" w:color="4F81BD"/>
            </w:tcBorders>
            <w:shd w:val="clear" w:color="auto" w:fill="auto"/>
          </w:tcPr>
          <w:p w14:paraId="30D028D6" w14:textId="77777777" w:rsidR="006C58AA" w:rsidRPr="007253F5" w:rsidRDefault="006C58AA" w:rsidP="00367400">
            <w:pPr>
              <w:rPr>
                <w:szCs w:val="20"/>
              </w:rPr>
            </w:pPr>
            <w:r w:rsidRPr="007253F5">
              <w:rPr>
                <w:szCs w:val="20"/>
              </w:rPr>
              <w:t>Saknar motsvarighet i V-TIM 2.2</w:t>
            </w:r>
          </w:p>
        </w:tc>
      </w:tr>
      <w:tr w:rsidR="006C58AA" w:rsidRPr="005F2D3D" w14:paraId="1BD9F4FB" w14:textId="77777777" w:rsidTr="007253F5">
        <w:tc>
          <w:tcPr>
            <w:tcW w:w="5656" w:type="dxa"/>
            <w:tcBorders>
              <w:top w:val="single" w:sz="8" w:space="0" w:color="4F81BD"/>
              <w:left w:val="single" w:sz="8" w:space="0" w:color="4F81BD"/>
              <w:bottom w:val="single" w:sz="8" w:space="0" w:color="4F81BD"/>
            </w:tcBorders>
            <w:shd w:val="clear" w:color="auto" w:fill="auto"/>
          </w:tcPr>
          <w:p w14:paraId="7AB8F60D" w14:textId="453C58E3" w:rsidR="006C58AA" w:rsidRPr="007253F5" w:rsidRDefault="006C58AA" w:rsidP="007253F5">
            <w:pPr>
              <w:tabs>
                <w:tab w:val="left" w:pos="1213"/>
              </w:tabs>
              <w:rPr>
                <w:b/>
                <w:bCs/>
                <w:szCs w:val="20"/>
              </w:rPr>
            </w:pPr>
            <w:proofErr w:type="spellStart"/>
            <w:r w:rsidRPr="007253F5">
              <w:rPr>
                <w:b/>
                <w:bCs/>
                <w:szCs w:val="20"/>
              </w:rPr>
              <w:lastRenderedPageBreak/>
              <w:t>ProportionMeasure.numerator</w:t>
            </w:r>
            <w:proofErr w:type="spellEnd"/>
          </w:p>
        </w:tc>
        <w:tc>
          <w:tcPr>
            <w:tcW w:w="4041" w:type="dxa"/>
            <w:tcBorders>
              <w:top w:val="single" w:sz="8" w:space="0" w:color="4F81BD"/>
              <w:bottom w:val="single" w:sz="4" w:space="0" w:color="auto"/>
              <w:right w:val="single" w:sz="8" w:space="0" w:color="4F81BD"/>
            </w:tcBorders>
            <w:shd w:val="clear" w:color="auto" w:fill="auto"/>
          </w:tcPr>
          <w:p w14:paraId="24C45ABE" w14:textId="009A6974" w:rsidR="006C58AA" w:rsidRPr="007253F5" w:rsidRDefault="006C58AA" w:rsidP="00367400">
            <w:pPr>
              <w:rPr>
                <w:szCs w:val="20"/>
              </w:rPr>
            </w:pPr>
            <w:r w:rsidRPr="007253F5">
              <w:rPr>
                <w:szCs w:val="20"/>
              </w:rPr>
              <w:t>Saknar motsvarighet i V-TIM 2.2</w:t>
            </w:r>
          </w:p>
        </w:tc>
      </w:tr>
      <w:tr w:rsidR="006C58AA" w:rsidRPr="005F2D3D" w14:paraId="583090EE" w14:textId="77777777" w:rsidTr="007253F5">
        <w:tc>
          <w:tcPr>
            <w:tcW w:w="5656" w:type="dxa"/>
            <w:tcBorders>
              <w:top w:val="single" w:sz="8" w:space="0" w:color="4F81BD"/>
              <w:left w:val="single" w:sz="8" w:space="0" w:color="4F81BD"/>
              <w:bottom w:val="single" w:sz="8" w:space="0" w:color="4F81BD"/>
            </w:tcBorders>
            <w:shd w:val="clear" w:color="auto" w:fill="auto"/>
          </w:tcPr>
          <w:p w14:paraId="1397FF61" w14:textId="3AF77C53" w:rsidR="006C58AA" w:rsidRPr="007253F5" w:rsidRDefault="006C58AA" w:rsidP="007253F5">
            <w:pPr>
              <w:tabs>
                <w:tab w:val="left" w:pos="1213"/>
              </w:tabs>
              <w:rPr>
                <w:b/>
                <w:bCs/>
                <w:szCs w:val="20"/>
              </w:rPr>
            </w:pPr>
            <w:proofErr w:type="spellStart"/>
            <w:r>
              <w:rPr>
                <w:b/>
                <w:bCs/>
                <w:szCs w:val="20"/>
              </w:rPr>
              <w:t>ProportionMeasure.denominator</w:t>
            </w:r>
            <w:proofErr w:type="spellEnd"/>
          </w:p>
        </w:tc>
        <w:tc>
          <w:tcPr>
            <w:tcW w:w="4041" w:type="dxa"/>
            <w:tcBorders>
              <w:top w:val="single" w:sz="8" w:space="0" w:color="4F81BD"/>
              <w:bottom w:val="single" w:sz="4" w:space="0" w:color="auto"/>
              <w:right w:val="single" w:sz="8" w:space="0" w:color="4F81BD"/>
            </w:tcBorders>
            <w:shd w:val="clear" w:color="auto" w:fill="auto"/>
          </w:tcPr>
          <w:p w14:paraId="492CD693" w14:textId="3B8E8BB2" w:rsidR="006C58AA" w:rsidRPr="007253F5" w:rsidRDefault="006C58AA" w:rsidP="00367400">
            <w:pPr>
              <w:rPr>
                <w:szCs w:val="20"/>
              </w:rPr>
            </w:pPr>
            <w:r w:rsidRPr="007253F5">
              <w:rPr>
                <w:szCs w:val="20"/>
              </w:rPr>
              <w:t>Saknar motsvarighet i V-TIM 2.2</w:t>
            </w:r>
          </w:p>
        </w:tc>
      </w:tr>
      <w:tr w:rsidR="006C58AA" w:rsidRPr="005F2D3D" w14:paraId="3DB2F115" w14:textId="77777777" w:rsidTr="007253F5">
        <w:tc>
          <w:tcPr>
            <w:tcW w:w="5656" w:type="dxa"/>
            <w:tcBorders>
              <w:top w:val="single" w:sz="8" w:space="0" w:color="4F81BD"/>
              <w:left w:val="single" w:sz="8" w:space="0" w:color="4F81BD"/>
              <w:bottom w:val="single" w:sz="8" w:space="0" w:color="4F81BD"/>
            </w:tcBorders>
            <w:shd w:val="clear" w:color="auto" w:fill="auto"/>
          </w:tcPr>
          <w:p w14:paraId="5A34D7E5" w14:textId="77777777" w:rsidR="006C58AA" w:rsidRPr="007253F5" w:rsidRDefault="006C58AA" w:rsidP="007253F5">
            <w:pPr>
              <w:tabs>
                <w:tab w:val="left" w:pos="1213"/>
              </w:tabs>
              <w:rPr>
                <w:b/>
                <w:bCs/>
                <w:szCs w:val="20"/>
              </w:rPr>
            </w:pPr>
            <w:proofErr w:type="spellStart"/>
            <w:r w:rsidRPr="007253F5">
              <w:rPr>
                <w:b/>
                <w:bCs/>
                <w:szCs w:val="20"/>
              </w:rPr>
              <w:t>ProportionMeasure.confidenceInterval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384B5970" w14:textId="77777777" w:rsidR="006C58AA" w:rsidRPr="007253F5" w:rsidRDefault="006C58AA" w:rsidP="00367400">
            <w:pPr>
              <w:rPr>
                <w:szCs w:val="20"/>
              </w:rPr>
            </w:pPr>
            <w:r w:rsidRPr="007253F5">
              <w:rPr>
                <w:szCs w:val="20"/>
              </w:rPr>
              <w:t>Saknar motsvarighet i V-TIM 2.2</w:t>
            </w:r>
          </w:p>
        </w:tc>
      </w:tr>
      <w:tr w:rsidR="006C58AA" w:rsidRPr="005F2D3D" w14:paraId="18AF97CD" w14:textId="77777777" w:rsidTr="007253F5">
        <w:tc>
          <w:tcPr>
            <w:tcW w:w="5656" w:type="dxa"/>
            <w:tcBorders>
              <w:top w:val="single" w:sz="8" w:space="0" w:color="4F81BD"/>
              <w:left w:val="single" w:sz="8" w:space="0" w:color="4F81BD"/>
              <w:bottom w:val="single" w:sz="8" w:space="0" w:color="4F81BD"/>
            </w:tcBorders>
            <w:shd w:val="clear" w:color="auto" w:fill="auto"/>
          </w:tcPr>
          <w:p w14:paraId="14D792D7" w14:textId="77777777" w:rsidR="006C58AA" w:rsidRPr="007253F5" w:rsidRDefault="006C58AA" w:rsidP="007253F5">
            <w:pPr>
              <w:tabs>
                <w:tab w:val="left" w:pos="1213"/>
              </w:tabs>
              <w:rPr>
                <w:b/>
                <w:bCs/>
                <w:szCs w:val="20"/>
              </w:rPr>
            </w:pPr>
            <w:proofErr w:type="spellStart"/>
            <w:r w:rsidRPr="007253F5">
              <w:rPr>
                <w:b/>
                <w:bCs/>
                <w:szCs w:val="20"/>
              </w:rPr>
              <w:t>ProportionMeasure.standardDeviation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D28FE46" w14:textId="77777777" w:rsidR="006C58AA" w:rsidRPr="007253F5" w:rsidRDefault="006C58AA" w:rsidP="00367400">
            <w:pPr>
              <w:rPr>
                <w:szCs w:val="20"/>
              </w:rPr>
            </w:pPr>
            <w:r w:rsidRPr="007253F5">
              <w:rPr>
                <w:szCs w:val="20"/>
              </w:rPr>
              <w:t>Saknar motsvarighet i V-TIM 2.2</w:t>
            </w:r>
          </w:p>
        </w:tc>
      </w:tr>
      <w:tr w:rsidR="006C58AA" w:rsidRPr="005F2D3D" w14:paraId="6F955725" w14:textId="77777777" w:rsidTr="007253F5">
        <w:tc>
          <w:tcPr>
            <w:tcW w:w="5656" w:type="dxa"/>
            <w:tcBorders>
              <w:top w:val="single" w:sz="8" w:space="0" w:color="4F81BD"/>
              <w:left w:val="single" w:sz="8" w:space="0" w:color="4F81BD"/>
              <w:bottom w:val="single" w:sz="8" w:space="0" w:color="4F81BD"/>
            </w:tcBorders>
            <w:shd w:val="clear" w:color="auto" w:fill="auto"/>
          </w:tcPr>
          <w:p w14:paraId="235F5B2E" w14:textId="77777777" w:rsidR="006C58AA" w:rsidRPr="007253F5" w:rsidRDefault="006C58AA" w:rsidP="007253F5">
            <w:pPr>
              <w:tabs>
                <w:tab w:val="left" w:pos="1213"/>
              </w:tabs>
              <w:rPr>
                <w:b/>
                <w:bCs/>
                <w:szCs w:val="20"/>
              </w:rPr>
            </w:pPr>
            <w:proofErr w:type="spellStart"/>
            <w:r w:rsidRPr="007253F5">
              <w:rPr>
                <w:b/>
                <w:bCs/>
                <w:szCs w:val="20"/>
              </w:rPr>
              <w:t>ProportionMeasure.coverage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1C39C709" w14:textId="77777777" w:rsidR="006C58AA" w:rsidRPr="007253F5" w:rsidRDefault="006C58AA" w:rsidP="00367400">
            <w:pPr>
              <w:rPr>
                <w:szCs w:val="20"/>
              </w:rPr>
            </w:pPr>
            <w:r w:rsidRPr="007253F5">
              <w:rPr>
                <w:szCs w:val="20"/>
              </w:rPr>
              <w:t>Saknar motsvarighet i V-TIM 2.2</w:t>
            </w:r>
          </w:p>
        </w:tc>
      </w:tr>
      <w:tr w:rsidR="006C58AA" w:rsidRPr="005F2D3D" w14:paraId="5CB56873" w14:textId="77777777" w:rsidTr="007253F5">
        <w:tc>
          <w:tcPr>
            <w:tcW w:w="5656" w:type="dxa"/>
            <w:tcBorders>
              <w:top w:val="single" w:sz="8" w:space="0" w:color="4F81BD"/>
              <w:left w:val="single" w:sz="8" w:space="0" w:color="4F81BD"/>
              <w:bottom w:val="single" w:sz="8" w:space="0" w:color="4F81BD"/>
            </w:tcBorders>
            <w:shd w:val="clear" w:color="auto" w:fill="auto"/>
          </w:tcPr>
          <w:p w14:paraId="4F3D0D18" w14:textId="77777777" w:rsidR="006C58AA" w:rsidRPr="007253F5" w:rsidRDefault="006C58AA" w:rsidP="007253F5">
            <w:pPr>
              <w:tabs>
                <w:tab w:val="left" w:pos="1213"/>
              </w:tabs>
              <w:rPr>
                <w:b/>
                <w:bCs/>
                <w:szCs w:val="20"/>
              </w:rPr>
            </w:pPr>
            <w:proofErr w:type="spellStart"/>
            <w:r w:rsidRPr="007253F5">
              <w:rPr>
                <w:b/>
                <w:bCs/>
                <w:szCs w:val="20"/>
              </w:rPr>
              <w:t>ProportionMeasure.exclusions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742C25DC" w14:textId="77777777" w:rsidR="006C58AA" w:rsidRPr="007253F5" w:rsidRDefault="006C58AA" w:rsidP="00367400">
            <w:pPr>
              <w:rPr>
                <w:szCs w:val="20"/>
              </w:rPr>
            </w:pPr>
            <w:r w:rsidRPr="007253F5">
              <w:rPr>
                <w:szCs w:val="20"/>
              </w:rPr>
              <w:t>Saknar motsvarighet i V-TIM 2.2</w:t>
            </w:r>
          </w:p>
        </w:tc>
      </w:tr>
      <w:tr w:rsidR="006C58AA" w:rsidRPr="005F2D3D" w14:paraId="44174B2F" w14:textId="77777777" w:rsidTr="007253F5">
        <w:tc>
          <w:tcPr>
            <w:tcW w:w="5656" w:type="dxa"/>
            <w:tcBorders>
              <w:top w:val="single" w:sz="8" w:space="0" w:color="4F81BD"/>
              <w:left w:val="single" w:sz="8" w:space="0" w:color="4F81BD"/>
              <w:bottom w:val="single" w:sz="8" w:space="0" w:color="4F81BD"/>
            </w:tcBorders>
            <w:shd w:val="clear" w:color="auto" w:fill="auto"/>
          </w:tcPr>
          <w:p w14:paraId="3674E39D" w14:textId="77777777" w:rsidR="006C58AA" w:rsidRPr="007253F5" w:rsidRDefault="006C58AA" w:rsidP="007253F5">
            <w:pPr>
              <w:tabs>
                <w:tab w:val="left" w:pos="1213"/>
              </w:tabs>
              <w:rPr>
                <w:b/>
                <w:bCs/>
                <w:szCs w:val="20"/>
              </w:rPr>
            </w:pPr>
            <w:proofErr w:type="spellStart"/>
            <w:r w:rsidRPr="007253F5">
              <w:rPr>
                <w:b/>
                <w:bCs/>
                <w:szCs w:val="20"/>
              </w:rPr>
              <w:t>ProportionMeasure.referenceIntervalRate</w:t>
            </w:r>
            <w:proofErr w:type="spellEnd"/>
          </w:p>
        </w:tc>
        <w:tc>
          <w:tcPr>
            <w:tcW w:w="4041" w:type="dxa"/>
            <w:tcBorders>
              <w:top w:val="single" w:sz="8" w:space="0" w:color="4F81BD"/>
              <w:bottom w:val="single" w:sz="4" w:space="0" w:color="auto"/>
              <w:right w:val="single" w:sz="8" w:space="0" w:color="4F81BD"/>
            </w:tcBorders>
            <w:shd w:val="clear" w:color="auto" w:fill="auto"/>
          </w:tcPr>
          <w:p w14:paraId="3D4CBDBA" w14:textId="77777777" w:rsidR="006C58AA" w:rsidRPr="007253F5" w:rsidRDefault="006C58AA" w:rsidP="00367400">
            <w:pPr>
              <w:rPr>
                <w:szCs w:val="20"/>
              </w:rPr>
            </w:pPr>
            <w:r w:rsidRPr="007253F5">
              <w:rPr>
                <w:szCs w:val="20"/>
              </w:rPr>
              <w:t>Saknar motsvarighet i V-TIM 2.2</w:t>
            </w:r>
          </w:p>
        </w:tc>
      </w:tr>
      <w:tr w:rsidR="006C58AA" w:rsidRPr="005F2D3D" w14:paraId="79A610CA" w14:textId="77777777" w:rsidTr="007253F5">
        <w:tc>
          <w:tcPr>
            <w:tcW w:w="5656" w:type="dxa"/>
            <w:tcBorders>
              <w:top w:val="single" w:sz="8" w:space="0" w:color="4F81BD"/>
              <w:left w:val="single" w:sz="8" w:space="0" w:color="4F81BD"/>
              <w:bottom w:val="single" w:sz="8" w:space="0" w:color="4F81BD"/>
            </w:tcBorders>
            <w:shd w:val="clear" w:color="auto" w:fill="auto"/>
          </w:tcPr>
          <w:p w14:paraId="4CAC0FE8" w14:textId="77777777" w:rsidR="006C58AA" w:rsidRPr="007253F5" w:rsidRDefault="006C58AA" w:rsidP="007253F5">
            <w:pPr>
              <w:tabs>
                <w:tab w:val="left" w:pos="1213"/>
              </w:tabs>
              <w:rPr>
                <w:b/>
                <w:bCs/>
                <w:szCs w:val="20"/>
              </w:rPr>
            </w:pPr>
            <w:proofErr w:type="spellStart"/>
            <w:r w:rsidRPr="007253F5">
              <w:rPr>
                <w:b/>
                <w:bCs/>
                <w:szCs w:val="20"/>
              </w:rPr>
              <w:t>ContinuousVariableMeasure.measurePopulation</w:t>
            </w:r>
            <w:proofErr w:type="spellEnd"/>
          </w:p>
        </w:tc>
        <w:tc>
          <w:tcPr>
            <w:tcW w:w="4041" w:type="dxa"/>
            <w:tcBorders>
              <w:top w:val="single" w:sz="8" w:space="0" w:color="4F81BD"/>
              <w:bottom w:val="single" w:sz="4" w:space="0" w:color="auto"/>
              <w:right w:val="single" w:sz="8" w:space="0" w:color="4F81BD"/>
            </w:tcBorders>
            <w:shd w:val="clear" w:color="auto" w:fill="auto"/>
          </w:tcPr>
          <w:p w14:paraId="7FEB1C35" w14:textId="77777777" w:rsidR="006C58AA" w:rsidRPr="007253F5" w:rsidRDefault="006C58AA" w:rsidP="00367400">
            <w:pPr>
              <w:rPr>
                <w:szCs w:val="20"/>
              </w:rPr>
            </w:pPr>
            <w:r w:rsidRPr="007253F5">
              <w:rPr>
                <w:szCs w:val="20"/>
              </w:rPr>
              <w:t>Saknar motsvarighet i V-TIM 2.2</w:t>
            </w:r>
          </w:p>
        </w:tc>
      </w:tr>
      <w:tr w:rsidR="006C58AA" w:rsidRPr="005F2D3D" w14:paraId="700CF858" w14:textId="77777777" w:rsidTr="007253F5">
        <w:tc>
          <w:tcPr>
            <w:tcW w:w="5656" w:type="dxa"/>
            <w:tcBorders>
              <w:top w:val="single" w:sz="8" w:space="0" w:color="4F81BD"/>
              <w:left w:val="single" w:sz="8" w:space="0" w:color="4F81BD"/>
              <w:bottom w:val="single" w:sz="8" w:space="0" w:color="4F81BD"/>
            </w:tcBorders>
            <w:shd w:val="clear" w:color="auto" w:fill="auto"/>
          </w:tcPr>
          <w:p w14:paraId="72DF192E" w14:textId="77777777" w:rsidR="006C58AA" w:rsidRPr="007253F5" w:rsidRDefault="006C58AA" w:rsidP="007253F5">
            <w:pPr>
              <w:tabs>
                <w:tab w:val="left" w:pos="1213"/>
              </w:tabs>
              <w:rPr>
                <w:b/>
                <w:bCs/>
                <w:szCs w:val="20"/>
              </w:rPr>
            </w:pPr>
            <w:proofErr w:type="spellStart"/>
            <w:r w:rsidRPr="007253F5">
              <w:rPr>
                <w:b/>
                <w:bCs/>
                <w:szCs w:val="20"/>
              </w:rPr>
              <w:t>ContinuousVariableMeasure.value</w:t>
            </w:r>
            <w:proofErr w:type="spellEnd"/>
          </w:p>
        </w:tc>
        <w:tc>
          <w:tcPr>
            <w:tcW w:w="4041" w:type="dxa"/>
            <w:tcBorders>
              <w:top w:val="single" w:sz="8" w:space="0" w:color="4F81BD"/>
              <w:bottom w:val="single" w:sz="4" w:space="0" w:color="auto"/>
              <w:right w:val="single" w:sz="8" w:space="0" w:color="4F81BD"/>
            </w:tcBorders>
            <w:shd w:val="clear" w:color="auto" w:fill="auto"/>
          </w:tcPr>
          <w:p w14:paraId="73D5E707" w14:textId="77777777" w:rsidR="006C58AA" w:rsidRPr="007253F5" w:rsidRDefault="006C58AA" w:rsidP="00367400">
            <w:pPr>
              <w:rPr>
                <w:szCs w:val="20"/>
              </w:rPr>
            </w:pPr>
            <w:r w:rsidRPr="007253F5">
              <w:rPr>
                <w:szCs w:val="20"/>
              </w:rPr>
              <w:t>Saknar motsvarighet i V-TIM 2.2</w:t>
            </w:r>
          </w:p>
        </w:tc>
      </w:tr>
      <w:tr w:rsidR="006C58AA" w:rsidRPr="005F2D3D" w14:paraId="384A8569" w14:textId="77777777" w:rsidTr="007253F5">
        <w:tc>
          <w:tcPr>
            <w:tcW w:w="5656" w:type="dxa"/>
            <w:tcBorders>
              <w:top w:val="single" w:sz="8" w:space="0" w:color="4F81BD"/>
              <w:left w:val="single" w:sz="8" w:space="0" w:color="4F81BD"/>
              <w:bottom w:val="single" w:sz="8" w:space="0" w:color="4F81BD"/>
            </w:tcBorders>
            <w:shd w:val="clear" w:color="auto" w:fill="auto"/>
          </w:tcPr>
          <w:p w14:paraId="3891DFAD" w14:textId="77777777" w:rsidR="006C58AA" w:rsidRPr="007253F5" w:rsidRDefault="006C58AA" w:rsidP="007253F5">
            <w:pPr>
              <w:tabs>
                <w:tab w:val="left" w:pos="1213"/>
              </w:tabs>
              <w:rPr>
                <w:b/>
                <w:bCs/>
                <w:szCs w:val="20"/>
              </w:rPr>
            </w:pPr>
            <w:proofErr w:type="spellStart"/>
            <w:r w:rsidRPr="007253F5">
              <w:rPr>
                <w:b/>
                <w:bCs/>
                <w:szCs w:val="20"/>
              </w:rPr>
              <w:t>ContinuousVariableMeasure.confidenceInterval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4F3ED3A7" w14:textId="77777777" w:rsidR="006C58AA" w:rsidRPr="007253F5" w:rsidRDefault="006C58AA" w:rsidP="00367400">
            <w:pPr>
              <w:rPr>
                <w:szCs w:val="20"/>
              </w:rPr>
            </w:pPr>
            <w:r w:rsidRPr="007253F5">
              <w:rPr>
                <w:szCs w:val="20"/>
              </w:rPr>
              <w:t>Saknar motsvarighet i V-TIM 2.2</w:t>
            </w:r>
          </w:p>
        </w:tc>
      </w:tr>
      <w:tr w:rsidR="006C58AA" w:rsidRPr="005F2D3D" w14:paraId="154CAB77" w14:textId="77777777" w:rsidTr="007253F5">
        <w:tc>
          <w:tcPr>
            <w:tcW w:w="5656" w:type="dxa"/>
            <w:tcBorders>
              <w:top w:val="single" w:sz="8" w:space="0" w:color="4F81BD"/>
              <w:left w:val="single" w:sz="8" w:space="0" w:color="4F81BD"/>
              <w:bottom w:val="single" w:sz="8" w:space="0" w:color="4F81BD"/>
            </w:tcBorders>
            <w:shd w:val="clear" w:color="auto" w:fill="auto"/>
          </w:tcPr>
          <w:p w14:paraId="1DECDB86" w14:textId="77777777" w:rsidR="006C58AA" w:rsidRPr="007253F5" w:rsidRDefault="006C58AA" w:rsidP="007253F5">
            <w:pPr>
              <w:tabs>
                <w:tab w:val="left" w:pos="1213"/>
              </w:tabs>
              <w:rPr>
                <w:b/>
                <w:bCs/>
                <w:szCs w:val="20"/>
              </w:rPr>
            </w:pPr>
            <w:proofErr w:type="spellStart"/>
            <w:r w:rsidRPr="007253F5">
              <w:rPr>
                <w:b/>
                <w:bCs/>
                <w:szCs w:val="20"/>
              </w:rPr>
              <w:t>ContinuousVariableMeasure.standardDeviation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2AE5702" w14:textId="77777777" w:rsidR="006C58AA" w:rsidRPr="007253F5" w:rsidRDefault="006C58AA" w:rsidP="00367400">
            <w:pPr>
              <w:rPr>
                <w:szCs w:val="20"/>
              </w:rPr>
            </w:pPr>
            <w:r w:rsidRPr="007253F5">
              <w:rPr>
                <w:szCs w:val="20"/>
              </w:rPr>
              <w:t>Saknar motsvarighet i V-TIM 2.2</w:t>
            </w:r>
          </w:p>
        </w:tc>
      </w:tr>
      <w:tr w:rsidR="006C58AA" w:rsidRPr="005F2D3D" w14:paraId="4178DF9E" w14:textId="77777777" w:rsidTr="007253F5">
        <w:tc>
          <w:tcPr>
            <w:tcW w:w="5656" w:type="dxa"/>
            <w:tcBorders>
              <w:top w:val="single" w:sz="8" w:space="0" w:color="4F81BD"/>
              <w:left w:val="single" w:sz="8" w:space="0" w:color="4F81BD"/>
              <w:bottom w:val="single" w:sz="8" w:space="0" w:color="4F81BD"/>
            </w:tcBorders>
            <w:shd w:val="clear" w:color="auto" w:fill="auto"/>
          </w:tcPr>
          <w:p w14:paraId="395AAF80" w14:textId="77777777" w:rsidR="006C58AA" w:rsidRPr="007253F5" w:rsidRDefault="006C58AA" w:rsidP="007253F5">
            <w:pPr>
              <w:tabs>
                <w:tab w:val="left" w:pos="1213"/>
              </w:tabs>
              <w:rPr>
                <w:b/>
                <w:bCs/>
                <w:szCs w:val="20"/>
              </w:rPr>
            </w:pPr>
            <w:proofErr w:type="spellStart"/>
            <w:r w:rsidRPr="007253F5">
              <w:rPr>
                <w:b/>
                <w:bCs/>
                <w:szCs w:val="20"/>
              </w:rPr>
              <w:t>ContinuousVariableMeasure.coverage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70B8EF9" w14:textId="77777777" w:rsidR="006C58AA" w:rsidRPr="007253F5" w:rsidRDefault="006C58AA" w:rsidP="00367400">
            <w:pPr>
              <w:rPr>
                <w:szCs w:val="20"/>
              </w:rPr>
            </w:pPr>
            <w:r w:rsidRPr="007253F5">
              <w:rPr>
                <w:szCs w:val="20"/>
              </w:rPr>
              <w:t>Saknar motsvarighet i V-TIM 2.2</w:t>
            </w:r>
          </w:p>
        </w:tc>
      </w:tr>
      <w:tr w:rsidR="006C58AA" w:rsidRPr="005F2D3D" w14:paraId="650351D7" w14:textId="77777777" w:rsidTr="007253F5">
        <w:tc>
          <w:tcPr>
            <w:tcW w:w="5656" w:type="dxa"/>
            <w:tcBorders>
              <w:top w:val="single" w:sz="8" w:space="0" w:color="4F81BD"/>
              <w:left w:val="single" w:sz="8" w:space="0" w:color="4F81BD"/>
              <w:bottom w:val="single" w:sz="8" w:space="0" w:color="4F81BD"/>
            </w:tcBorders>
            <w:shd w:val="clear" w:color="auto" w:fill="auto"/>
          </w:tcPr>
          <w:p w14:paraId="55277F39" w14:textId="77777777" w:rsidR="006C58AA" w:rsidRPr="007253F5" w:rsidRDefault="006C58AA" w:rsidP="007253F5">
            <w:pPr>
              <w:tabs>
                <w:tab w:val="left" w:pos="1213"/>
              </w:tabs>
              <w:rPr>
                <w:b/>
                <w:bCs/>
                <w:szCs w:val="20"/>
              </w:rPr>
            </w:pPr>
            <w:proofErr w:type="spellStart"/>
            <w:r w:rsidRPr="007253F5">
              <w:rPr>
                <w:b/>
                <w:bCs/>
                <w:szCs w:val="20"/>
              </w:rPr>
              <w:t>ContinuousVariableMeasure.exclusions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67488AD7" w14:textId="77777777" w:rsidR="006C58AA" w:rsidRPr="007253F5" w:rsidRDefault="006C58AA" w:rsidP="00367400">
            <w:pPr>
              <w:rPr>
                <w:szCs w:val="20"/>
              </w:rPr>
            </w:pPr>
            <w:r w:rsidRPr="007253F5">
              <w:rPr>
                <w:szCs w:val="20"/>
              </w:rPr>
              <w:t>Saknar motsvarighet i V-TIM 2.2</w:t>
            </w:r>
          </w:p>
        </w:tc>
      </w:tr>
      <w:tr w:rsidR="006C58AA" w:rsidRPr="005F2D3D" w14:paraId="1C39503C" w14:textId="77777777" w:rsidTr="007253F5">
        <w:tc>
          <w:tcPr>
            <w:tcW w:w="5656" w:type="dxa"/>
            <w:tcBorders>
              <w:top w:val="single" w:sz="8" w:space="0" w:color="4F81BD"/>
              <w:left w:val="single" w:sz="8" w:space="0" w:color="4F81BD"/>
              <w:bottom w:val="single" w:sz="8" w:space="0" w:color="4F81BD"/>
            </w:tcBorders>
            <w:shd w:val="clear" w:color="auto" w:fill="auto"/>
          </w:tcPr>
          <w:p w14:paraId="4B6788FC" w14:textId="77777777" w:rsidR="006C58AA" w:rsidRPr="007253F5" w:rsidRDefault="006C58AA" w:rsidP="007253F5">
            <w:pPr>
              <w:tabs>
                <w:tab w:val="left" w:pos="1213"/>
              </w:tabs>
              <w:rPr>
                <w:b/>
                <w:bCs/>
                <w:szCs w:val="20"/>
              </w:rPr>
            </w:pPr>
            <w:proofErr w:type="spellStart"/>
            <w:r w:rsidRPr="007253F5">
              <w:rPr>
                <w:b/>
                <w:bCs/>
                <w:szCs w:val="20"/>
              </w:rPr>
              <w:t>ContinuousVariableMeasure.referenceIntervalValue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5DFF0A41" w14:textId="77777777" w:rsidR="006C58AA" w:rsidRPr="007253F5" w:rsidRDefault="006C58AA" w:rsidP="00367400">
            <w:pPr>
              <w:rPr>
                <w:szCs w:val="20"/>
              </w:rPr>
            </w:pPr>
            <w:r w:rsidRPr="007253F5">
              <w:rPr>
                <w:szCs w:val="20"/>
              </w:rPr>
              <w:t>Saknar motsvarighet i V-TIM 2.2</w:t>
            </w:r>
          </w:p>
        </w:tc>
      </w:tr>
      <w:tr w:rsidR="006C58AA" w:rsidRPr="005F2D3D" w14:paraId="4D693882" w14:textId="77777777" w:rsidTr="007253F5">
        <w:tc>
          <w:tcPr>
            <w:tcW w:w="5656" w:type="dxa"/>
            <w:tcBorders>
              <w:top w:val="single" w:sz="8" w:space="0" w:color="4F81BD"/>
              <w:left w:val="single" w:sz="8" w:space="0" w:color="4F81BD"/>
              <w:bottom w:val="single" w:sz="8" w:space="0" w:color="4F81BD"/>
            </w:tcBorders>
            <w:shd w:val="clear" w:color="auto" w:fill="auto"/>
          </w:tcPr>
          <w:p w14:paraId="5DC7C17F"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3570BB6" w14:textId="77777777" w:rsidR="006C58AA" w:rsidRPr="007253F5" w:rsidRDefault="006C58AA"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id </w:t>
            </w:r>
          </w:p>
        </w:tc>
      </w:tr>
      <w:tr w:rsidR="006C58AA" w:rsidRPr="005F2D3D" w14:paraId="5E001387" w14:textId="77777777" w:rsidTr="007253F5">
        <w:tc>
          <w:tcPr>
            <w:tcW w:w="5656" w:type="dxa"/>
            <w:tcBorders>
              <w:top w:val="single" w:sz="8" w:space="0" w:color="4F81BD"/>
              <w:left w:val="single" w:sz="8" w:space="0" w:color="4F81BD"/>
              <w:bottom w:val="single" w:sz="8" w:space="0" w:color="4F81BD"/>
            </w:tcBorders>
            <w:shd w:val="clear" w:color="auto" w:fill="auto"/>
          </w:tcPr>
          <w:p w14:paraId="58A9A293"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.OrgaizationName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7ECEC8F3" w14:textId="77777777" w:rsidR="006C58AA" w:rsidRPr="007253F5" w:rsidRDefault="006C58AA"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namn </w:t>
            </w:r>
          </w:p>
        </w:tc>
      </w:tr>
      <w:tr w:rsidR="006C58AA" w:rsidRPr="005F2D3D" w14:paraId="56717CBB" w14:textId="77777777" w:rsidTr="007253F5">
        <w:tc>
          <w:tcPr>
            <w:tcW w:w="5656" w:type="dxa"/>
            <w:tcBorders>
              <w:top w:val="single" w:sz="8" w:space="0" w:color="4F81BD"/>
              <w:left w:val="single" w:sz="8" w:space="0" w:color="4F81BD"/>
              <w:bottom w:val="single" w:sz="8" w:space="0" w:color="4F81BD"/>
            </w:tcBorders>
            <w:shd w:val="clear" w:color="auto" w:fill="auto"/>
          </w:tcPr>
          <w:p w14:paraId="43FA089F"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.OrganizationType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6A2988C9" w14:textId="77777777" w:rsidR="006C58AA" w:rsidRPr="007253F5" w:rsidRDefault="006C58AA" w:rsidP="00367400">
            <w:pPr>
              <w:rPr>
                <w:szCs w:val="20"/>
              </w:rPr>
            </w:pPr>
            <w:r w:rsidRPr="007253F5">
              <w:rPr>
                <w:szCs w:val="20"/>
              </w:rPr>
              <w:t>Saknar motsvarighet i V-TIM 2.2</w:t>
            </w:r>
          </w:p>
        </w:tc>
      </w:tr>
      <w:tr w:rsidR="006C58AA" w:rsidRPr="005F2D3D" w14:paraId="0A488B54" w14:textId="77777777" w:rsidTr="007253F5">
        <w:tc>
          <w:tcPr>
            <w:tcW w:w="5656" w:type="dxa"/>
            <w:tcBorders>
              <w:top w:val="single" w:sz="8" w:space="0" w:color="4F81BD"/>
              <w:left w:val="single" w:sz="8" w:space="0" w:color="4F81BD"/>
              <w:bottom w:val="single" w:sz="8" w:space="0" w:color="4F81BD"/>
            </w:tcBorders>
            <w:shd w:val="clear" w:color="auto" w:fill="auto"/>
          </w:tcPr>
          <w:p w14:paraId="5ACAF97C"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7D1E4F0" w14:textId="77777777" w:rsidR="006C58AA" w:rsidRPr="007253F5" w:rsidRDefault="006C58AA" w:rsidP="00367400">
            <w:pPr>
              <w:rPr>
                <w:szCs w:val="20"/>
              </w:rPr>
            </w:pPr>
            <w:r w:rsidRPr="007253F5">
              <w:rPr>
                <w:szCs w:val="20"/>
              </w:rPr>
              <w:t>Saknar motsvarighet i V-TIM 2.2</w:t>
            </w:r>
          </w:p>
        </w:tc>
      </w:tr>
    </w:tbl>
    <w:p w14:paraId="232CD343" w14:textId="77777777" w:rsidR="0039481C" w:rsidRDefault="0039481C" w:rsidP="0039481C"/>
    <w:p w14:paraId="09B1802B" w14:textId="71EA0E89" w:rsidR="0039481C" w:rsidRPr="007253F5" w:rsidRDefault="007253F5" w:rsidP="0039481C">
      <w:pPr>
        <w:rPr>
          <w:color w:val="000000"/>
        </w:rPr>
      </w:pPr>
      <w:r w:rsidRPr="005F2D3D">
        <w:rPr>
          <w:color w:val="000000"/>
        </w:rPr>
        <w:t xml:space="preserve">Med </w:t>
      </w:r>
      <w:r>
        <w:rPr>
          <w:color w:val="000000"/>
        </w:rPr>
        <w:t>några få undantag</w:t>
      </w:r>
      <w:r w:rsidRPr="005F2D3D">
        <w:rPr>
          <w:color w:val="000000"/>
        </w:rPr>
        <w:t xml:space="preserve"> berör informationen i domänen varken klinisk eller administrativ patientrelaterad information och därför saknas motsvarighet i V-TIM 2.2 för huvuddelen av attributen i modellen. </w:t>
      </w:r>
    </w:p>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Rubrik2"/>
      </w:pPr>
      <w:bookmarkStart w:id="300" w:name="_Toc357754857"/>
      <w:bookmarkStart w:id="301" w:name="_Toc243452567"/>
      <w:bookmarkStart w:id="302" w:name="_Toc288998032"/>
      <w:r>
        <w:t>Formatregler</w:t>
      </w:r>
      <w:bookmarkEnd w:id="300"/>
      <w:bookmarkEnd w:id="301"/>
      <w:bookmarkEnd w:id="302"/>
    </w:p>
    <w:p w14:paraId="73199282" w14:textId="77777777" w:rsidR="007253F5" w:rsidRPr="005F2D3D" w:rsidRDefault="007253F5" w:rsidP="007253F5">
      <w:pPr>
        <w:pStyle w:val="Rubrik3"/>
        <w:rPr>
          <w:color w:val="000000"/>
        </w:rPr>
      </w:pPr>
      <w:bookmarkStart w:id="303" w:name="_Toc261122975"/>
      <w:bookmarkStart w:id="304" w:name="_Toc288998033"/>
      <w:proofErr w:type="spellStart"/>
      <w:r w:rsidRPr="005F2D3D">
        <w:rPr>
          <w:color w:val="000000"/>
        </w:rPr>
        <w:t>HSAId</w:t>
      </w:r>
      <w:bookmarkEnd w:id="303"/>
      <w:bookmarkEnd w:id="304"/>
      <w:proofErr w:type="spellEnd"/>
    </w:p>
    <w:p w14:paraId="371668F5" w14:textId="77777777" w:rsidR="007253F5" w:rsidRPr="005F2D3D" w:rsidRDefault="007253F5" w:rsidP="007253F5">
      <w:pPr>
        <w:rPr>
          <w:color w:val="000000"/>
        </w:rPr>
      </w:pPr>
      <w:r w:rsidRPr="005F2D3D">
        <w:rPr>
          <w:color w:val="000000"/>
        </w:rPr>
        <w:t>Forma</w:t>
      </w:r>
      <w:r>
        <w:rPr>
          <w:color w:val="000000"/>
        </w:rPr>
        <w:t xml:space="preserve">teras enligt </w:t>
      </w:r>
      <w:proofErr w:type="spellStart"/>
      <w:r>
        <w:rPr>
          <w:color w:val="000000"/>
        </w:rPr>
        <w:t>DeFactoKonventonerDatatyper</w:t>
      </w:r>
      <w:proofErr w:type="spellEnd"/>
      <w:r>
        <w:rPr>
          <w:color w:val="000000"/>
        </w:rPr>
        <w:t xml:space="preserve">. </w:t>
      </w:r>
    </w:p>
    <w:p w14:paraId="71C54FD9" w14:textId="77777777" w:rsidR="007253F5" w:rsidRPr="005F2D3D" w:rsidRDefault="007253F5" w:rsidP="007253F5">
      <w:pPr>
        <w:rPr>
          <w:color w:val="000000"/>
        </w:rPr>
      </w:pPr>
    </w:p>
    <w:p w14:paraId="399537A9" w14:textId="77777777" w:rsidR="007253F5" w:rsidRPr="005F2D3D" w:rsidRDefault="007253F5" w:rsidP="007253F5">
      <w:pPr>
        <w:pStyle w:val="Rubrik3"/>
        <w:rPr>
          <w:color w:val="000000"/>
        </w:rPr>
      </w:pPr>
      <w:bookmarkStart w:id="305" w:name="_Toc261122976"/>
      <w:bookmarkStart w:id="306" w:name="_Toc288998034"/>
      <w:r w:rsidRPr="005F2D3D">
        <w:rPr>
          <w:color w:val="000000"/>
        </w:rPr>
        <w:t>Datum</w:t>
      </w:r>
      <w:bookmarkEnd w:id="305"/>
      <w:bookmarkEnd w:id="306"/>
    </w:p>
    <w:p w14:paraId="2C8523BD" w14:textId="77777777" w:rsidR="007253F5" w:rsidRDefault="007253F5" w:rsidP="007253F5">
      <w:pPr>
        <w:rPr>
          <w:color w:val="000000"/>
        </w:rPr>
      </w:pPr>
      <w:r w:rsidRPr="005F2D3D">
        <w:rPr>
          <w:color w:val="000000"/>
        </w:rPr>
        <w:t xml:space="preserve">Alla datum skall anges som år, månad, dag </w:t>
      </w:r>
      <w:r>
        <w:rPr>
          <w:color w:val="000000"/>
        </w:rPr>
        <w:t>enligt ISO8824. E</w:t>
      </w:r>
      <w:r w:rsidRPr="005F2D3D">
        <w:rPr>
          <w:color w:val="000000"/>
        </w:rPr>
        <w:t>xempel: ”</w:t>
      </w:r>
      <w:proofErr w:type="gramStart"/>
      <w:r w:rsidRPr="005F2D3D">
        <w:rPr>
          <w:color w:val="000000"/>
        </w:rPr>
        <w:t>20140505</w:t>
      </w:r>
      <w:proofErr w:type="gramEnd"/>
      <w:r w:rsidRPr="005F2D3D">
        <w:rPr>
          <w:color w:val="000000"/>
        </w:rPr>
        <w:t xml:space="preserve">”. </w:t>
      </w:r>
    </w:p>
    <w:p w14:paraId="0AB8DF3B" w14:textId="18BC13A8" w:rsidR="007253F5" w:rsidDel="00C8275B" w:rsidRDefault="007253F5" w:rsidP="007253F5">
      <w:pPr>
        <w:rPr>
          <w:del w:id="307" w:author="Oskar Thunman" w:date="2015-04-02T10:06:00Z"/>
          <w:color w:val="000000"/>
        </w:rPr>
      </w:pPr>
    </w:p>
    <w:p w14:paraId="5B073D2A" w14:textId="3DF94A39" w:rsidR="0039481C" w:rsidRDefault="007253F5" w:rsidP="007253F5">
      <w:pPr>
        <w:spacing w:line="240" w:lineRule="auto"/>
        <w:rPr>
          <w:rFonts w:eastAsia="Times New Roman"/>
          <w:bCs/>
          <w:sz w:val="30"/>
          <w:szCs w:val="28"/>
        </w:rPr>
      </w:pPr>
      <w:del w:id="308" w:author="Oskar Thunman" w:date="2015-04-02T10:06:00Z">
        <w:r w:rsidRPr="005F2D3D" w:rsidDel="00C8275B">
          <w:rPr>
            <w:color w:val="000000"/>
          </w:rPr>
          <w:delText xml:space="preserve">Undantaget är Reportingperiod vilket skall preciseras till </w:delText>
        </w:r>
        <w:commentRangeStart w:id="309"/>
        <w:r w:rsidRPr="005F2D3D" w:rsidDel="00C8275B">
          <w:rPr>
            <w:color w:val="000000"/>
          </w:rPr>
          <w:delText>år, månad, dag, timme, minut, sekund.</w:delText>
        </w:r>
        <w:commentRangeEnd w:id="309"/>
        <w:r w:rsidR="008752D1" w:rsidDel="00C8275B">
          <w:rPr>
            <w:rStyle w:val="Kommentarsreferens"/>
          </w:rPr>
          <w:commentReference w:id="309"/>
        </w:r>
      </w:del>
      <w:r w:rsidR="0039481C">
        <w:br w:type="page"/>
      </w:r>
    </w:p>
    <w:p w14:paraId="3FC25909" w14:textId="77777777" w:rsidR="0039481C" w:rsidRDefault="0039481C" w:rsidP="0039481C">
      <w:pPr>
        <w:pStyle w:val="Rubrik1"/>
      </w:pPr>
      <w:bookmarkStart w:id="310" w:name="_Toc357754858"/>
      <w:bookmarkStart w:id="311" w:name="_Toc243452569"/>
      <w:bookmarkStart w:id="312" w:name="_Toc288998035"/>
      <w:r>
        <w:lastRenderedPageBreak/>
        <w:t>Tjänstekontrakt</w:t>
      </w:r>
      <w:bookmarkEnd w:id="286"/>
      <w:bookmarkEnd w:id="310"/>
      <w:bookmarkEnd w:id="311"/>
      <w:bookmarkEnd w:id="312"/>
    </w:p>
    <w:p w14:paraId="3A445899" w14:textId="0CCE7A7E" w:rsidR="007253F5" w:rsidRPr="005F2D3D" w:rsidRDefault="00C8275B" w:rsidP="007253F5">
      <w:pPr>
        <w:pStyle w:val="Rubrik2"/>
        <w:rPr>
          <w:color w:val="000000"/>
        </w:rPr>
      </w:pPr>
      <w:bookmarkStart w:id="313" w:name="_Toc261122978"/>
      <w:bookmarkStart w:id="314" w:name="_Toc288998036"/>
      <w:proofErr w:type="spellStart"/>
      <w:ins w:id="315" w:author="Oskar Thunman" w:date="2015-04-02T10:06:00Z">
        <w:r>
          <w:t>GetQualityIndicators</w:t>
        </w:r>
      </w:ins>
      <w:commentRangeStart w:id="316"/>
      <w:proofErr w:type="spellEnd"/>
      <w:del w:id="317" w:author="Oskar Thunman" w:date="2015-04-02T10:06:00Z">
        <w:r w:rsidR="007253F5" w:rsidRPr="005F2D3D" w:rsidDel="00C8275B">
          <w:rPr>
            <w:color w:val="000000"/>
          </w:rPr>
          <w:delText>GetAggregatedQualityReport</w:delText>
        </w:r>
        <w:bookmarkEnd w:id="313"/>
        <w:bookmarkEnd w:id="314"/>
        <w:commentRangeEnd w:id="316"/>
        <w:r w:rsidR="00481A7A" w:rsidDel="00C8275B">
          <w:rPr>
            <w:rStyle w:val="Kommentarsreferens"/>
            <w:rFonts w:eastAsia="Calibri"/>
            <w:bCs w:val="0"/>
          </w:rPr>
          <w:commentReference w:id="316"/>
        </w:r>
      </w:del>
    </w:p>
    <w:p w14:paraId="6B07C663" w14:textId="0258A04D" w:rsidR="007253F5" w:rsidRPr="005F2D3D" w:rsidRDefault="007253F5" w:rsidP="007253F5">
      <w:pPr>
        <w:rPr>
          <w:color w:val="000000"/>
        </w:rPr>
      </w:pPr>
      <w:r w:rsidRPr="005F2D3D">
        <w:rPr>
          <w:color w:val="000000"/>
        </w:rPr>
        <w:t xml:space="preserve">Tjänstekontraktet syftar till att tillgängliggöra indikator-rapporter från regionala och nationella </w:t>
      </w:r>
      <w:r>
        <w:rPr>
          <w:color w:val="000000"/>
        </w:rPr>
        <w:t>tjänste</w:t>
      </w:r>
      <w:r w:rsidRPr="005F2D3D">
        <w:rPr>
          <w:color w:val="000000"/>
        </w:rPr>
        <w:t>producenter, dels till vårdgivarkonsumenter via regional eller nationell tjänsteplattform, dels till invånartjänster</w:t>
      </w:r>
      <w:r w:rsidR="00112100">
        <w:rPr>
          <w:color w:val="000000"/>
        </w:rPr>
        <w:t xml:space="preserve"> och allmänheten via </w:t>
      </w:r>
      <w:proofErr w:type="spellStart"/>
      <w:r w:rsidR="00112100">
        <w:rPr>
          <w:color w:val="000000"/>
        </w:rPr>
        <w:t>ÖppenData</w:t>
      </w:r>
      <w:proofErr w:type="spellEnd"/>
      <w:r w:rsidR="00112100">
        <w:rPr>
          <w:color w:val="000000"/>
        </w:rPr>
        <w:t>-plattformar</w:t>
      </w:r>
      <w:r w:rsidRPr="005F2D3D">
        <w:rPr>
          <w:color w:val="000000"/>
        </w:rPr>
        <w:t xml:space="preserve">. </w:t>
      </w:r>
    </w:p>
    <w:p w14:paraId="2452B7E2" w14:textId="77777777" w:rsidR="007253F5" w:rsidRDefault="007253F5" w:rsidP="007253F5">
      <w:pPr>
        <w:rPr>
          <w:color w:val="000000"/>
        </w:rPr>
      </w:pPr>
      <w:r w:rsidRPr="005F2D3D">
        <w:rPr>
          <w:color w:val="000000"/>
        </w:rPr>
        <w:t>Tjänstekontrakten i denna domän ska tillmötesgå de nationella behoven men också fylla behovet för direktåtkomst-tjänster inom ett landsting.</w:t>
      </w:r>
    </w:p>
    <w:p w14:paraId="39E0B114" w14:textId="77777777" w:rsidR="007253F5" w:rsidRPr="005F2D3D" w:rsidRDefault="007253F5" w:rsidP="007253F5">
      <w:pPr>
        <w:rPr>
          <w:color w:val="000000"/>
        </w:rPr>
      </w:pPr>
    </w:p>
    <w:p w14:paraId="14650C95" w14:textId="77777777" w:rsidR="007253F5" w:rsidRPr="005F2D3D" w:rsidRDefault="007253F5" w:rsidP="007253F5">
      <w:pPr>
        <w:pStyle w:val="Rubrik3"/>
        <w:rPr>
          <w:color w:val="000000"/>
        </w:rPr>
      </w:pPr>
      <w:bookmarkStart w:id="318" w:name="_Toc261122979"/>
      <w:bookmarkStart w:id="319" w:name="_Toc288998037"/>
      <w:r w:rsidRPr="005F2D3D">
        <w:rPr>
          <w:color w:val="000000"/>
        </w:rPr>
        <w:t>Version</w:t>
      </w:r>
      <w:bookmarkEnd w:id="318"/>
      <w:bookmarkEnd w:id="319"/>
    </w:p>
    <w:p w14:paraId="03A05B71" w14:textId="4A901376" w:rsidR="007253F5" w:rsidRPr="005F2D3D" w:rsidRDefault="006C58AA" w:rsidP="007253F5">
      <w:pPr>
        <w:rPr>
          <w:color w:val="000000"/>
        </w:rPr>
      </w:pPr>
      <w:r>
        <w:rPr>
          <w:color w:val="000000"/>
        </w:rPr>
        <w:t>2</w:t>
      </w:r>
      <w:r w:rsidR="007253F5" w:rsidRPr="005F2D3D">
        <w:rPr>
          <w:color w:val="000000"/>
        </w:rPr>
        <w:t>.0</w:t>
      </w:r>
    </w:p>
    <w:p w14:paraId="52A06305" w14:textId="77777777" w:rsidR="0039481C" w:rsidRPr="00C55071" w:rsidRDefault="0039481C" w:rsidP="0039481C"/>
    <w:p w14:paraId="6E038BA2" w14:textId="77777777" w:rsidR="0039481C" w:rsidRDefault="0039481C" w:rsidP="0039481C">
      <w:pPr>
        <w:pStyle w:val="Rubrik3"/>
      </w:pPr>
      <w:bookmarkStart w:id="320" w:name="_Toc243452572"/>
      <w:bookmarkStart w:id="321" w:name="_Toc288998038"/>
      <w:r>
        <w:t>Fältregler</w:t>
      </w:r>
      <w:bookmarkEnd w:id="320"/>
      <w:bookmarkEnd w:id="321"/>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909"/>
        <w:gridCol w:w="3482"/>
        <w:gridCol w:w="1386"/>
      </w:tblGrid>
      <w:tr w:rsidR="007253F5" w:rsidRPr="00A67930" w14:paraId="37A8E039" w14:textId="77777777" w:rsidTr="00367400">
        <w:trPr>
          <w:trHeight w:val="384"/>
        </w:trPr>
        <w:tc>
          <w:tcPr>
            <w:tcW w:w="2594" w:type="dxa"/>
            <w:shd w:val="clear" w:color="auto" w:fill="D9D9D9"/>
            <w:vAlign w:val="bottom"/>
          </w:tcPr>
          <w:p w14:paraId="047A8EFD" w14:textId="77777777" w:rsidR="007253F5" w:rsidRPr="005F2D3D" w:rsidRDefault="007253F5" w:rsidP="00367400">
            <w:pPr>
              <w:rPr>
                <w:b/>
                <w:color w:val="000000"/>
              </w:rPr>
            </w:pPr>
            <w:r w:rsidRPr="005F2D3D">
              <w:rPr>
                <w:b/>
                <w:color w:val="000000"/>
              </w:rPr>
              <w:t>Namn</w:t>
            </w:r>
          </w:p>
        </w:tc>
        <w:tc>
          <w:tcPr>
            <w:tcW w:w="1909" w:type="dxa"/>
            <w:shd w:val="clear" w:color="auto" w:fill="D9D9D9"/>
            <w:vAlign w:val="bottom"/>
          </w:tcPr>
          <w:p w14:paraId="6CCC31CF" w14:textId="77777777" w:rsidR="007253F5" w:rsidRPr="005F2D3D" w:rsidRDefault="007253F5" w:rsidP="00367400">
            <w:pPr>
              <w:rPr>
                <w:b/>
                <w:color w:val="000000"/>
              </w:rPr>
            </w:pPr>
            <w:r w:rsidRPr="005F2D3D">
              <w:rPr>
                <w:b/>
                <w:color w:val="000000"/>
              </w:rPr>
              <w:t>Typ</w:t>
            </w:r>
          </w:p>
        </w:tc>
        <w:tc>
          <w:tcPr>
            <w:tcW w:w="3482" w:type="dxa"/>
            <w:shd w:val="clear" w:color="auto" w:fill="D9D9D9"/>
            <w:vAlign w:val="bottom"/>
          </w:tcPr>
          <w:p w14:paraId="709FD15A" w14:textId="77777777" w:rsidR="007253F5" w:rsidRPr="005F2D3D" w:rsidRDefault="007253F5" w:rsidP="00367400">
            <w:pPr>
              <w:rPr>
                <w:b/>
                <w:color w:val="000000"/>
              </w:rPr>
            </w:pPr>
            <w:r w:rsidRPr="005F2D3D">
              <w:rPr>
                <w:b/>
                <w:color w:val="000000"/>
              </w:rPr>
              <w:t>Beskrivning</w:t>
            </w:r>
          </w:p>
        </w:tc>
        <w:tc>
          <w:tcPr>
            <w:tcW w:w="1386" w:type="dxa"/>
            <w:shd w:val="clear" w:color="auto" w:fill="D9D9D9"/>
            <w:vAlign w:val="bottom"/>
          </w:tcPr>
          <w:p w14:paraId="3E2F4CFA" w14:textId="77777777" w:rsidR="007253F5" w:rsidRPr="005F2D3D" w:rsidRDefault="007253F5" w:rsidP="00367400">
            <w:pPr>
              <w:rPr>
                <w:b/>
                <w:color w:val="000000"/>
              </w:rPr>
            </w:pPr>
            <w:proofErr w:type="spellStart"/>
            <w:r w:rsidRPr="005F2D3D">
              <w:rPr>
                <w:b/>
                <w:color w:val="000000"/>
              </w:rPr>
              <w:t>Kardinalitet</w:t>
            </w:r>
            <w:proofErr w:type="spellEnd"/>
          </w:p>
        </w:tc>
      </w:tr>
      <w:tr w:rsidR="007253F5" w:rsidRPr="00A67930" w14:paraId="4419C6FE" w14:textId="77777777" w:rsidTr="00367400">
        <w:tc>
          <w:tcPr>
            <w:tcW w:w="2594" w:type="dxa"/>
            <w:shd w:val="clear" w:color="auto" w:fill="auto"/>
          </w:tcPr>
          <w:p w14:paraId="64AEB688"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Begäran</w:t>
            </w:r>
          </w:p>
        </w:tc>
        <w:tc>
          <w:tcPr>
            <w:tcW w:w="1909" w:type="dxa"/>
            <w:shd w:val="clear" w:color="auto" w:fill="auto"/>
          </w:tcPr>
          <w:p w14:paraId="1D9D78B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3D2CE13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DC9DC6A"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719D1021" w14:textId="77777777" w:rsidTr="00367400">
        <w:tc>
          <w:tcPr>
            <w:tcW w:w="2594" w:type="dxa"/>
            <w:shd w:val="clear" w:color="auto" w:fill="auto"/>
          </w:tcPr>
          <w:p w14:paraId="2BF3DB1C" w14:textId="1DBD5EE3" w:rsidR="007253F5" w:rsidRPr="005F2D3D" w:rsidRDefault="007253F5" w:rsidP="00C8275B">
            <w:pPr>
              <w:pStyle w:val="TableParagraph"/>
              <w:spacing w:line="229" w:lineRule="exact"/>
              <w:ind w:left="102"/>
              <w:rPr>
                <w:rFonts w:ascii="Times New Roman" w:eastAsia="Times New Roman" w:hAnsi="Times New Roman"/>
                <w:color w:val="000000"/>
                <w:spacing w:val="-1"/>
                <w:sz w:val="20"/>
                <w:szCs w:val="20"/>
              </w:rPr>
            </w:pPr>
            <w:commentRangeStart w:id="322"/>
            <w:proofErr w:type="spellStart"/>
            <w:r w:rsidRPr="005F2D3D">
              <w:rPr>
                <w:rFonts w:ascii="Times New Roman" w:eastAsia="Times New Roman" w:hAnsi="Times New Roman"/>
                <w:color w:val="000000"/>
                <w:spacing w:val="-1"/>
                <w:sz w:val="20"/>
                <w:szCs w:val="20"/>
              </w:rPr>
              <w:t>measureId</w:t>
            </w:r>
            <w:proofErr w:type="spellEnd"/>
            <w:del w:id="323" w:author="Oskar Thunman" w:date="2015-04-02T10:06:00Z">
              <w:r w:rsidRPr="005F2D3D" w:rsidDel="00C8275B">
                <w:rPr>
                  <w:rFonts w:ascii="Times New Roman" w:eastAsia="Times New Roman" w:hAnsi="Times New Roman"/>
                  <w:color w:val="000000"/>
                  <w:spacing w:val="-1"/>
                  <w:sz w:val="20"/>
                  <w:szCs w:val="20"/>
                </w:rPr>
                <w:delText>VersionIndependent</w:delText>
              </w:r>
              <w:commentRangeEnd w:id="322"/>
              <w:r w:rsidR="00481A7A" w:rsidDel="00C8275B">
                <w:rPr>
                  <w:rStyle w:val="Kommentarsreferens"/>
                  <w:rFonts w:ascii="Georgia" w:eastAsia="Calibri" w:hAnsi="Georgia" w:cs="Times New Roman"/>
                </w:rPr>
                <w:commentReference w:id="322"/>
              </w:r>
            </w:del>
          </w:p>
        </w:tc>
        <w:tc>
          <w:tcPr>
            <w:tcW w:w="1909" w:type="dxa"/>
            <w:shd w:val="clear" w:color="auto" w:fill="auto"/>
          </w:tcPr>
          <w:p w14:paraId="45299D0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tcPr>
          <w:p w14:paraId="687A3045" w14:textId="68270CF5" w:rsidR="007253F5" w:rsidRPr="005F2D3D" w:rsidRDefault="007253F5" w:rsidP="00C8275B">
            <w:pPr>
              <w:pStyle w:val="TableParagraph"/>
              <w:spacing w:line="226" w:lineRule="exact"/>
              <w:ind w:left="102"/>
              <w:rPr>
                <w:rFonts w:ascii="Times New Roman" w:eastAsia="Times New Roman" w:hAnsi="Times New Roman"/>
                <w:color w:val="000000"/>
                <w:spacing w:val="-1"/>
                <w:sz w:val="20"/>
                <w:szCs w:val="20"/>
              </w:rPr>
            </w:pPr>
            <w:commentRangeStart w:id="324"/>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w:t>
            </w:r>
            <w:proofErr w:type="spellStart"/>
            <w:ins w:id="325" w:author="Oskar Thunman" w:date="2015-04-02T10:07:00Z">
              <w:r w:rsidR="00C8275B">
                <w:rPr>
                  <w:rFonts w:ascii="Times New Roman" w:eastAsia="Times New Roman" w:hAnsi="Times New Roman"/>
                  <w:color w:val="000000"/>
                  <w:spacing w:val="-1"/>
                  <w:sz w:val="20"/>
                  <w:szCs w:val="20"/>
                </w:rPr>
                <w:t>root</w:t>
              </w:r>
              <w:proofErr w:type="spellEnd"/>
              <w:r w:rsidR="00C8275B">
                <w:rPr>
                  <w:rFonts w:ascii="Times New Roman" w:eastAsia="Times New Roman" w:hAnsi="Times New Roman"/>
                  <w:color w:val="000000"/>
                  <w:spacing w:val="-1"/>
                  <w:sz w:val="20"/>
                  <w:szCs w:val="20"/>
                </w:rPr>
                <w:t xml:space="preserve">= </w:t>
              </w:r>
              <w:r w:rsidR="00C8275B" w:rsidRPr="00C8275B">
                <w:rPr>
                  <w:rFonts w:ascii="Times New Roman" w:eastAsia="Times New Roman" w:hAnsi="Times New Roman"/>
                  <w:color w:val="000000"/>
                  <w:spacing w:val="-1"/>
                  <w:sz w:val="20"/>
                  <w:szCs w:val="20"/>
                  <w:rPrChange w:id="326" w:author="Oskar Thunman" w:date="2015-04-02T10:07:00Z">
                    <w:rPr>
                      <w:rFonts w:ascii="Times New Roman" w:eastAsia="Times New Roman" w:hAnsi="Times New Roman"/>
                      <w:color w:val="000000"/>
                      <w:szCs w:val="20"/>
                      <w:lang w:val="en-US" w:eastAsia="sv-SE"/>
                    </w:rPr>
                  </w:rPrChange>
                </w:rPr>
                <w:t>“1.2.826.0.1.</w:t>
              </w:r>
              <w:proofErr w:type="gramStart"/>
              <w:r w:rsidR="00C8275B" w:rsidRPr="00C8275B">
                <w:rPr>
                  <w:rFonts w:ascii="Times New Roman" w:eastAsia="Times New Roman" w:hAnsi="Times New Roman"/>
                  <w:color w:val="000000"/>
                  <w:spacing w:val="-1"/>
                  <w:sz w:val="20"/>
                  <w:szCs w:val="20"/>
                  <w:rPrChange w:id="327" w:author="Oskar Thunman" w:date="2015-04-02T10:07:00Z">
                    <w:rPr>
                      <w:rFonts w:ascii="Times New Roman" w:eastAsia="Times New Roman" w:hAnsi="Times New Roman" w:cs="Times New Roman"/>
                      <w:color w:val="000000"/>
                      <w:szCs w:val="20"/>
                      <w:lang w:val="en-US" w:eastAsia="sv-SE"/>
                    </w:rPr>
                  </w:rPrChange>
                </w:rPr>
                <w:t>3680043.9</w:t>
              </w:r>
              <w:proofErr w:type="gramEnd"/>
              <w:r w:rsidR="00C8275B" w:rsidRPr="00C8275B">
                <w:rPr>
                  <w:rFonts w:ascii="Times New Roman" w:eastAsia="Times New Roman" w:hAnsi="Times New Roman"/>
                  <w:color w:val="000000"/>
                  <w:spacing w:val="-1"/>
                  <w:sz w:val="20"/>
                  <w:szCs w:val="20"/>
                  <w:rPrChange w:id="328" w:author="Oskar Thunman" w:date="2015-04-02T10:07:00Z">
                    <w:rPr>
                      <w:rFonts w:ascii="Times New Roman" w:eastAsia="Times New Roman" w:hAnsi="Times New Roman" w:cs="Times New Roman"/>
                      <w:color w:val="000000"/>
                      <w:szCs w:val="20"/>
                      <w:lang w:val="en-US" w:eastAsia="sv-SE"/>
                    </w:rPr>
                  </w:rPrChange>
                </w:rPr>
                <w:t xml:space="preserve">.4672.7”, </w:t>
              </w:r>
            </w:ins>
            <w:del w:id="329" w:author="Oskar Thunman" w:date="2015-04-02T10:07:00Z">
              <w:r w:rsidR="00432EB0" w:rsidDel="00C8275B">
                <w:rPr>
                  <w:rFonts w:ascii="Times New Roman" w:eastAsia="Times New Roman" w:hAnsi="Times New Roman"/>
                  <w:color w:val="000000"/>
                  <w:spacing w:val="-1"/>
                  <w:sz w:val="20"/>
                  <w:szCs w:val="20"/>
                </w:rPr>
                <w:delText>En indikators id</w:delText>
              </w:r>
            </w:del>
            <w:ins w:id="330" w:author="Oskar Thunman" w:date="2015-04-02T10:07:00Z">
              <w:r w:rsidR="00C8275B">
                <w:rPr>
                  <w:rFonts w:ascii="Times New Roman" w:eastAsia="Times New Roman" w:hAnsi="Times New Roman"/>
                  <w:color w:val="000000"/>
                  <w:spacing w:val="-1"/>
                  <w:sz w:val="20"/>
                  <w:szCs w:val="20"/>
                </w:rPr>
                <w:t>extension</w:t>
              </w:r>
            </w:ins>
            <w:r w:rsidR="00432EB0">
              <w:rPr>
                <w:rFonts w:ascii="Times New Roman" w:eastAsia="Times New Roman" w:hAnsi="Times New Roman"/>
                <w:color w:val="000000"/>
                <w:spacing w:val="-1"/>
                <w:sz w:val="20"/>
                <w:szCs w:val="20"/>
              </w:rPr>
              <w:t xml:space="preserve"> hämtas från Kvalitetsindikatorkatalogen</w:t>
            </w:r>
            <w:r w:rsidRPr="005F2D3D">
              <w:rPr>
                <w:rFonts w:ascii="Times New Roman" w:eastAsia="Times New Roman" w:hAnsi="Times New Roman"/>
                <w:color w:val="000000"/>
                <w:spacing w:val="-1"/>
                <w:sz w:val="20"/>
                <w:szCs w:val="20"/>
              </w:rPr>
              <w:t xml:space="preserve"> för indikatorn i fråga.</w:t>
            </w:r>
            <w:commentRangeEnd w:id="324"/>
            <w:r w:rsidR="00481A7A">
              <w:rPr>
                <w:rStyle w:val="Kommentarsreferens"/>
                <w:rFonts w:ascii="Georgia" w:eastAsia="Calibri" w:hAnsi="Georgia" w:cs="Times New Roman"/>
              </w:rPr>
              <w:commentReference w:id="324"/>
            </w:r>
          </w:p>
        </w:tc>
        <w:tc>
          <w:tcPr>
            <w:tcW w:w="1386" w:type="dxa"/>
            <w:shd w:val="clear" w:color="auto" w:fill="auto"/>
          </w:tcPr>
          <w:p w14:paraId="329AA447" w14:textId="14F6D486" w:rsidR="007253F5" w:rsidRPr="005F2D3D" w:rsidRDefault="006C58AA"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1</w:t>
            </w:r>
            <w:proofErr w:type="gramStart"/>
            <w:r w:rsidR="007253F5" w:rsidRPr="005F2D3D">
              <w:rPr>
                <w:rFonts w:ascii="Times New Roman" w:eastAsia="Times New Roman" w:hAnsi="Times New Roman"/>
                <w:color w:val="000000"/>
                <w:spacing w:val="-1"/>
                <w:sz w:val="20"/>
                <w:szCs w:val="20"/>
              </w:rPr>
              <w:t>..</w:t>
            </w:r>
            <w:proofErr w:type="gramEnd"/>
            <w:r w:rsidR="007253F5" w:rsidRPr="005F2D3D">
              <w:rPr>
                <w:rFonts w:ascii="Times New Roman" w:eastAsia="Times New Roman" w:hAnsi="Times New Roman"/>
                <w:color w:val="000000"/>
                <w:spacing w:val="-1"/>
                <w:sz w:val="20"/>
                <w:szCs w:val="20"/>
              </w:rPr>
              <w:t>*</w:t>
            </w:r>
          </w:p>
        </w:tc>
      </w:tr>
      <w:tr w:rsidR="007253F5" w:rsidRPr="00A67930" w14:paraId="616FA642" w14:textId="77777777" w:rsidTr="00367400">
        <w:tc>
          <w:tcPr>
            <w:tcW w:w="2594" w:type="dxa"/>
            <w:shd w:val="clear" w:color="auto" w:fill="auto"/>
          </w:tcPr>
          <w:p w14:paraId="3180C8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commentRangeStart w:id="331"/>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commentRangeEnd w:id="331"/>
            <w:r w:rsidR="004147D2">
              <w:rPr>
                <w:rStyle w:val="Kommentarsreferens"/>
                <w:rFonts w:ascii="Georgia" w:eastAsia="Calibri" w:hAnsi="Georgia" w:cs="Times New Roman"/>
              </w:rPr>
              <w:commentReference w:id="331"/>
            </w:r>
          </w:p>
        </w:tc>
        <w:tc>
          <w:tcPr>
            <w:tcW w:w="1909" w:type="dxa"/>
            <w:shd w:val="clear" w:color="auto" w:fill="auto"/>
          </w:tcPr>
          <w:p w14:paraId="3489B96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tcPr>
          <w:p w14:paraId="229A9F74" w14:textId="78AADE44" w:rsidR="007253F5" w:rsidRPr="005F2D3D" w:rsidRDefault="007253F5" w:rsidP="00C8275B">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Avser starttid och sluttid för rapporterade värden. Anges denna parameter skall endast värden där </w:t>
            </w:r>
            <w:proofErr w:type="spellStart"/>
            <w:r w:rsidRPr="005F2D3D">
              <w:rPr>
                <w:rFonts w:ascii="Times New Roman" w:eastAsia="Times New Roman" w:hAnsi="Times New Roman"/>
                <w:color w:val="000000"/>
                <w:spacing w:val="-1"/>
                <w:sz w:val="20"/>
                <w:szCs w:val="20"/>
              </w:rPr>
              <w:t>measurePeriod.</w:t>
            </w:r>
            <w:commentRangeStart w:id="332"/>
            <w:del w:id="333" w:author="Oskar Thunman" w:date="2015-04-02T10:08:00Z">
              <w:r w:rsidRPr="005F2D3D" w:rsidDel="00C8275B">
                <w:rPr>
                  <w:rFonts w:ascii="Times New Roman" w:eastAsia="Times New Roman" w:hAnsi="Times New Roman"/>
                  <w:color w:val="000000"/>
                  <w:spacing w:val="-1"/>
                  <w:sz w:val="20"/>
                  <w:szCs w:val="20"/>
                </w:rPr>
                <w:delText>Low</w:delText>
              </w:r>
              <w:r w:rsidR="00432EB0" w:rsidDel="00C8275B">
                <w:rPr>
                  <w:rFonts w:ascii="Times New Roman" w:eastAsia="Times New Roman" w:hAnsi="Times New Roman"/>
                  <w:color w:val="000000"/>
                  <w:spacing w:val="-1"/>
                  <w:sz w:val="20"/>
                  <w:szCs w:val="20"/>
                </w:rPr>
                <w:delText xml:space="preserve"> </w:delText>
              </w:r>
            </w:del>
            <w:commentRangeEnd w:id="332"/>
            <w:ins w:id="334" w:author="Oskar Thunman" w:date="2015-04-02T10:08:00Z">
              <w:r w:rsidR="00C8275B">
                <w:rPr>
                  <w:rFonts w:ascii="Times New Roman" w:eastAsia="Times New Roman" w:hAnsi="Times New Roman"/>
                  <w:color w:val="000000"/>
                  <w:spacing w:val="-1"/>
                  <w:sz w:val="20"/>
                  <w:szCs w:val="20"/>
                </w:rPr>
                <w:t>start</w:t>
              </w:r>
              <w:proofErr w:type="spellEnd"/>
              <w:r w:rsidR="00C8275B">
                <w:rPr>
                  <w:rFonts w:ascii="Times New Roman" w:eastAsia="Times New Roman" w:hAnsi="Times New Roman"/>
                  <w:color w:val="000000"/>
                  <w:spacing w:val="-1"/>
                  <w:sz w:val="20"/>
                  <w:szCs w:val="20"/>
                </w:rPr>
                <w:t xml:space="preserve"> </w:t>
              </w:r>
            </w:ins>
            <w:r w:rsidR="004147D2">
              <w:rPr>
                <w:rStyle w:val="Kommentarsreferens"/>
                <w:rFonts w:ascii="Georgia" w:eastAsia="Calibri" w:hAnsi="Georgia" w:cs="Times New Roman"/>
              </w:rPr>
              <w:commentReference w:id="332"/>
            </w:r>
            <w:r w:rsidR="00432EB0">
              <w:rPr>
                <w:rFonts w:ascii="Times New Roman" w:eastAsia="Times New Roman" w:hAnsi="Times New Roman"/>
                <w:color w:val="000000"/>
                <w:spacing w:val="-1"/>
                <w:sz w:val="20"/>
                <w:szCs w:val="20"/>
              </w:rPr>
              <w:t>i svaret</w:t>
            </w:r>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w:t>
            </w:r>
            <w:commentRangeStart w:id="335"/>
            <w:del w:id="336" w:author="Oskar Thunman" w:date="2015-04-02T10:08:00Z">
              <w:r w:rsidRPr="005F2D3D" w:rsidDel="00C8275B">
                <w:rPr>
                  <w:rFonts w:ascii="Times New Roman" w:eastAsia="Times New Roman" w:hAnsi="Times New Roman"/>
                  <w:color w:val="000000"/>
                  <w:spacing w:val="-1"/>
                  <w:sz w:val="20"/>
                  <w:szCs w:val="20"/>
                </w:rPr>
                <w:delText>Low</w:delText>
              </w:r>
              <w:r w:rsidR="00432EB0" w:rsidDel="00C8275B">
                <w:rPr>
                  <w:rFonts w:ascii="Times New Roman" w:eastAsia="Times New Roman" w:hAnsi="Times New Roman"/>
                  <w:color w:val="000000"/>
                  <w:spacing w:val="-1"/>
                  <w:sz w:val="20"/>
                  <w:szCs w:val="20"/>
                </w:rPr>
                <w:delText xml:space="preserve"> </w:delText>
              </w:r>
            </w:del>
            <w:commentRangeEnd w:id="335"/>
            <w:ins w:id="337" w:author="Oskar Thunman" w:date="2015-04-02T10:08:00Z">
              <w:r w:rsidR="00C8275B">
                <w:rPr>
                  <w:rFonts w:ascii="Times New Roman" w:eastAsia="Times New Roman" w:hAnsi="Times New Roman"/>
                  <w:color w:val="000000"/>
                  <w:spacing w:val="-1"/>
                  <w:sz w:val="20"/>
                  <w:szCs w:val="20"/>
                </w:rPr>
                <w:t>start</w:t>
              </w:r>
              <w:proofErr w:type="spellEnd"/>
              <w:r w:rsidR="00C8275B">
                <w:rPr>
                  <w:rFonts w:ascii="Times New Roman" w:eastAsia="Times New Roman" w:hAnsi="Times New Roman"/>
                  <w:color w:val="000000"/>
                  <w:spacing w:val="-1"/>
                  <w:sz w:val="20"/>
                  <w:szCs w:val="20"/>
                </w:rPr>
                <w:t xml:space="preserve"> </w:t>
              </w:r>
            </w:ins>
            <w:r w:rsidR="004147D2">
              <w:rPr>
                <w:rStyle w:val="Kommentarsreferens"/>
                <w:rFonts w:ascii="Georgia" w:eastAsia="Calibri" w:hAnsi="Georgia" w:cs="Times New Roman"/>
              </w:rPr>
              <w:commentReference w:id="335"/>
            </w:r>
            <w:r w:rsidR="00432EB0">
              <w:rPr>
                <w:rFonts w:ascii="Times New Roman" w:eastAsia="Times New Roman" w:hAnsi="Times New Roman"/>
                <w:color w:val="000000"/>
                <w:spacing w:val="-1"/>
                <w:sz w:val="20"/>
                <w:szCs w:val="20"/>
              </w:rPr>
              <w:t>i frågan samt där</w:t>
            </w: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measurePeriod.</w:t>
            </w:r>
            <w:commentRangeStart w:id="338"/>
            <w:del w:id="339" w:author="Oskar Thunman" w:date="2015-04-02T10:08:00Z">
              <w:r w:rsidRPr="005F2D3D" w:rsidDel="00C8275B">
                <w:rPr>
                  <w:rFonts w:ascii="Times New Roman" w:eastAsia="Times New Roman" w:hAnsi="Times New Roman"/>
                  <w:color w:val="000000"/>
                  <w:spacing w:val="-1"/>
                  <w:sz w:val="20"/>
                  <w:szCs w:val="20"/>
                </w:rPr>
                <w:delText>High</w:delText>
              </w:r>
              <w:r w:rsidR="00432EB0" w:rsidDel="00C8275B">
                <w:rPr>
                  <w:rFonts w:ascii="Times New Roman" w:eastAsia="Times New Roman" w:hAnsi="Times New Roman"/>
                  <w:color w:val="000000"/>
                  <w:spacing w:val="-1"/>
                  <w:sz w:val="20"/>
                  <w:szCs w:val="20"/>
                </w:rPr>
                <w:delText xml:space="preserve"> </w:delText>
              </w:r>
            </w:del>
            <w:commentRangeEnd w:id="338"/>
            <w:ins w:id="340" w:author="Oskar Thunman" w:date="2015-04-02T10:08:00Z">
              <w:r w:rsidR="00C8275B">
                <w:rPr>
                  <w:rFonts w:ascii="Times New Roman" w:eastAsia="Times New Roman" w:hAnsi="Times New Roman"/>
                  <w:color w:val="000000"/>
                  <w:spacing w:val="-1"/>
                  <w:sz w:val="20"/>
                  <w:szCs w:val="20"/>
                </w:rPr>
                <w:t>end</w:t>
              </w:r>
              <w:proofErr w:type="spellEnd"/>
              <w:r w:rsidR="00C8275B">
                <w:rPr>
                  <w:rFonts w:ascii="Times New Roman" w:eastAsia="Times New Roman" w:hAnsi="Times New Roman"/>
                  <w:color w:val="000000"/>
                  <w:spacing w:val="-1"/>
                  <w:sz w:val="20"/>
                  <w:szCs w:val="20"/>
                </w:rPr>
                <w:t xml:space="preserve"> </w:t>
              </w:r>
            </w:ins>
            <w:r w:rsidR="004147D2">
              <w:rPr>
                <w:rStyle w:val="Kommentarsreferens"/>
                <w:rFonts w:ascii="Georgia" w:eastAsia="Calibri" w:hAnsi="Georgia" w:cs="Times New Roman"/>
              </w:rPr>
              <w:commentReference w:id="338"/>
            </w:r>
            <w:r w:rsidR="00432EB0">
              <w:rPr>
                <w:rFonts w:ascii="Times New Roman" w:eastAsia="Times New Roman" w:hAnsi="Times New Roman"/>
                <w:color w:val="000000"/>
                <w:spacing w:val="-1"/>
                <w:sz w:val="20"/>
                <w:szCs w:val="20"/>
              </w:rPr>
              <w:t>i svaret</w:t>
            </w:r>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w:t>
            </w:r>
            <w:commentRangeStart w:id="341"/>
            <w:del w:id="342" w:author="Oskar Thunman" w:date="2015-04-02T10:08:00Z">
              <w:r w:rsidRPr="005F2D3D" w:rsidDel="00C8275B">
                <w:rPr>
                  <w:rFonts w:ascii="Times New Roman" w:eastAsia="Times New Roman" w:hAnsi="Times New Roman"/>
                  <w:color w:val="000000"/>
                  <w:spacing w:val="-1"/>
                  <w:sz w:val="20"/>
                  <w:szCs w:val="20"/>
                </w:rPr>
                <w:delText>High</w:delText>
              </w:r>
              <w:r w:rsidR="00432EB0" w:rsidDel="00C8275B">
                <w:rPr>
                  <w:rFonts w:ascii="Times New Roman" w:eastAsia="Times New Roman" w:hAnsi="Times New Roman"/>
                  <w:color w:val="000000"/>
                  <w:spacing w:val="-1"/>
                  <w:sz w:val="20"/>
                  <w:szCs w:val="20"/>
                </w:rPr>
                <w:delText xml:space="preserve"> </w:delText>
              </w:r>
            </w:del>
            <w:commentRangeEnd w:id="341"/>
            <w:ins w:id="343" w:author="Oskar Thunman" w:date="2015-04-02T10:08:00Z">
              <w:r w:rsidR="00C8275B">
                <w:rPr>
                  <w:rFonts w:ascii="Times New Roman" w:eastAsia="Times New Roman" w:hAnsi="Times New Roman"/>
                  <w:color w:val="000000"/>
                  <w:spacing w:val="-1"/>
                  <w:sz w:val="20"/>
                  <w:szCs w:val="20"/>
                </w:rPr>
                <w:t>end</w:t>
              </w:r>
              <w:proofErr w:type="spellEnd"/>
              <w:r w:rsidR="00C8275B">
                <w:rPr>
                  <w:rFonts w:ascii="Times New Roman" w:eastAsia="Times New Roman" w:hAnsi="Times New Roman"/>
                  <w:color w:val="000000"/>
                  <w:spacing w:val="-1"/>
                  <w:sz w:val="20"/>
                  <w:szCs w:val="20"/>
                </w:rPr>
                <w:t xml:space="preserve"> </w:t>
              </w:r>
            </w:ins>
            <w:r w:rsidR="004147D2">
              <w:rPr>
                <w:rStyle w:val="Kommentarsreferens"/>
                <w:rFonts w:ascii="Georgia" w:eastAsia="Calibri" w:hAnsi="Georgia" w:cs="Times New Roman"/>
              </w:rPr>
              <w:commentReference w:id="341"/>
            </w:r>
            <w:r w:rsidR="00432EB0">
              <w:rPr>
                <w:rFonts w:ascii="Times New Roman" w:eastAsia="Times New Roman" w:hAnsi="Times New Roman"/>
                <w:color w:val="000000"/>
                <w:spacing w:val="-1"/>
                <w:sz w:val="20"/>
                <w:szCs w:val="20"/>
              </w:rPr>
              <w:t>i frågan</w:t>
            </w:r>
          </w:p>
        </w:tc>
        <w:tc>
          <w:tcPr>
            <w:tcW w:w="1386" w:type="dxa"/>
            <w:shd w:val="clear" w:color="auto" w:fill="auto"/>
          </w:tcPr>
          <w:p w14:paraId="20E3E25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B323C0" w14:textId="77777777" w:rsidTr="00367400">
        <w:tc>
          <w:tcPr>
            <w:tcW w:w="2594" w:type="dxa"/>
            <w:shd w:val="clear" w:color="auto" w:fill="auto"/>
          </w:tcPr>
          <w:p w14:paraId="134A0C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344"/>
            <w:proofErr w:type="spellStart"/>
            <w:r w:rsidRPr="005F2D3D">
              <w:rPr>
                <w:rFonts w:ascii="Times New Roman" w:eastAsia="Times New Roman" w:hAnsi="Times New Roman"/>
                <w:color w:val="000000"/>
                <w:spacing w:val="-1"/>
                <w:sz w:val="20"/>
                <w:szCs w:val="20"/>
              </w:rPr>
              <w:t>low</w:t>
            </w:r>
            <w:commentRangeEnd w:id="344"/>
            <w:proofErr w:type="spellEnd"/>
            <w:r w:rsidR="00FC3225">
              <w:rPr>
                <w:rStyle w:val="Kommentarsreferens"/>
                <w:rFonts w:ascii="Georgia" w:eastAsia="Calibri" w:hAnsi="Georgia" w:cs="Times New Roman"/>
              </w:rPr>
              <w:commentReference w:id="344"/>
            </w:r>
          </w:p>
        </w:tc>
        <w:tc>
          <w:tcPr>
            <w:tcW w:w="1909" w:type="dxa"/>
            <w:shd w:val="clear" w:color="auto" w:fill="auto"/>
          </w:tcPr>
          <w:p w14:paraId="1AD6A10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36ED17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40B1811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EB67D7" w14:textId="77777777" w:rsidTr="00367400">
        <w:tc>
          <w:tcPr>
            <w:tcW w:w="2594" w:type="dxa"/>
            <w:shd w:val="clear" w:color="auto" w:fill="auto"/>
          </w:tcPr>
          <w:p w14:paraId="176F84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345"/>
            <w:proofErr w:type="spellStart"/>
            <w:r w:rsidRPr="005F2D3D">
              <w:rPr>
                <w:rFonts w:ascii="Times New Roman" w:eastAsia="Times New Roman" w:hAnsi="Times New Roman"/>
                <w:color w:val="000000"/>
                <w:spacing w:val="-1"/>
                <w:sz w:val="20"/>
                <w:szCs w:val="20"/>
              </w:rPr>
              <w:t>high</w:t>
            </w:r>
            <w:commentRangeEnd w:id="345"/>
            <w:proofErr w:type="spellEnd"/>
            <w:r w:rsidR="00FC3225">
              <w:rPr>
                <w:rStyle w:val="Kommentarsreferens"/>
                <w:rFonts w:ascii="Georgia" w:eastAsia="Calibri" w:hAnsi="Georgia" w:cs="Times New Roman"/>
              </w:rPr>
              <w:commentReference w:id="345"/>
            </w:r>
          </w:p>
        </w:tc>
        <w:tc>
          <w:tcPr>
            <w:tcW w:w="1909" w:type="dxa"/>
            <w:shd w:val="clear" w:color="auto" w:fill="auto"/>
          </w:tcPr>
          <w:p w14:paraId="2C3601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2EEA7F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7525243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9F5167A" w14:textId="77777777" w:rsidTr="00367400">
        <w:tc>
          <w:tcPr>
            <w:tcW w:w="2594" w:type="dxa"/>
            <w:shd w:val="clear" w:color="auto" w:fill="auto"/>
          </w:tcPr>
          <w:p w14:paraId="5DFB61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037A8">
              <w:rPr>
                <w:rFonts w:ascii="Times New Roman" w:eastAsia="Times New Roman" w:hAnsi="Times New Roman"/>
                <w:color w:val="000000"/>
                <w:spacing w:val="-1"/>
                <w:sz w:val="20"/>
                <w:szCs w:val="20"/>
              </w:rPr>
              <w:t>includeMeasurements</w:t>
            </w:r>
            <w:proofErr w:type="spellEnd"/>
            <w:r>
              <w:rPr>
                <w:rFonts w:ascii="Times New Roman" w:eastAsia="Times New Roman" w:hAnsi="Times New Roman"/>
                <w:color w:val="000000"/>
                <w:spacing w:val="-1"/>
                <w:sz w:val="20"/>
                <w:szCs w:val="20"/>
              </w:rPr>
              <w:t>*</w:t>
            </w:r>
          </w:p>
        </w:tc>
        <w:tc>
          <w:tcPr>
            <w:tcW w:w="1909" w:type="dxa"/>
            <w:shd w:val="clear" w:color="auto" w:fill="auto"/>
          </w:tcPr>
          <w:p w14:paraId="0FD3512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Boolean</w:t>
            </w:r>
            <w:proofErr w:type="spellEnd"/>
          </w:p>
        </w:tc>
        <w:tc>
          <w:tcPr>
            <w:tcW w:w="3482" w:type="dxa"/>
            <w:shd w:val="clear" w:color="auto" w:fill="auto"/>
          </w:tcPr>
          <w:p w14:paraId="38DE191E" w14:textId="35E0B27A" w:rsidR="007253F5" w:rsidRPr="005F2D3D" w:rsidRDefault="00C8275B" w:rsidP="00367400">
            <w:pPr>
              <w:pStyle w:val="TableParagraph"/>
              <w:spacing w:line="226" w:lineRule="exact"/>
              <w:ind w:left="102"/>
              <w:rPr>
                <w:rFonts w:ascii="Times New Roman" w:eastAsia="Times New Roman" w:hAnsi="Times New Roman"/>
                <w:color w:val="000000"/>
                <w:spacing w:val="-1"/>
                <w:sz w:val="20"/>
                <w:szCs w:val="20"/>
              </w:rPr>
            </w:pPr>
            <w:ins w:id="346" w:author="Oskar Thunman" w:date="2015-04-02T10:09:00Z">
              <w:r w:rsidRPr="00C8275B">
                <w:rPr>
                  <w:rFonts w:ascii="Times New Roman" w:eastAsia="Times New Roman" w:hAnsi="Times New Roman"/>
                  <w:color w:val="000000"/>
                  <w:spacing w:val="-1"/>
                  <w:sz w:val="20"/>
                  <w:szCs w:val="20"/>
                </w:rPr>
                <w:t xml:space="preserve">Anger om mätvärden skall inkluderas i svaret. </w:t>
              </w:r>
              <w:proofErr w:type="gramStart"/>
              <w:r w:rsidRPr="00C8275B">
                <w:rPr>
                  <w:rFonts w:ascii="Times New Roman" w:eastAsia="Times New Roman" w:hAnsi="Times New Roman"/>
                  <w:color w:val="000000"/>
                  <w:spacing w:val="-1"/>
                  <w:sz w:val="20"/>
                  <w:szCs w:val="20"/>
                </w:rPr>
                <w:t>Värdet ’</w:t>
              </w:r>
              <w:proofErr w:type="spellStart"/>
              <w:r w:rsidRPr="00C8275B">
                <w:rPr>
                  <w:rFonts w:ascii="Times New Roman" w:eastAsia="Times New Roman" w:hAnsi="Times New Roman"/>
                  <w:color w:val="000000"/>
                  <w:spacing w:val="-1"/>
                  <w:sz w:val="20"/>
                  <w:szCs w:val="20"/>
                </w:rPr>
                <w:t>false</w:t>
              </w:r>
              <w:proofErr w:type="spellEnd"/>
              <w:r w:rsidRPr="00C8275B">
                <w:rPr>
                  <w:rFonts w:ascii="Times New Roman" w:eastAsia="Times New Roman" w:hAnsi="Times New Roman"/>
                  <w:color w:val="000000"/>
                  <w:spacing w:val="-1"/>
                  <w:sz w:val="20"/>
                  <w:szCs w:val="20"/>
                </w:rPr>
                <w:t>’</w:t>
              </w:r>
              <w:proofErr w:type="gramEnd"/>
              <w:r w:rsidRPr="00C8275B">
                <w:rPr>
                  <w:rFonts w:ascii="Times New Roman" w:eastAsia="Times New Roman" w:hAnsi="Times New Roman"/>
                  <w:color w:val="000000"/>
                  <w:spacing w:val="-1"/>
                  <w:sz w:val="20"/>
                  <w:szCs w:val="20"/>
                </w:rPr>
                <w:t xml:space="preserve">  innebär att producenten inte skall bifoga mätvärden (</w:t>
              </w:r>
              <w:proofErr w:type="spellStart"/>
              <w:r w:rsidRPr="00C8275B">
                <w:rPr>
                  <w:rFonts w:ascii="Times New Roman" w:eastAsia="Times New Roman" w:hAnsi="Times New Roman"/>
                  <w:color w:val="000000"/>
                  <w:spacing w:val="-1"/>
                  <w:sz w:val="20"/>
                  <w:szCs w:val="20"/>
                </w:rPr>
                <w:t>measurement</w:t>
              </w:r>
              <w:proofErr w:type="spellEnd"/>
              <w:r w:rsidRPr="00C8275B">
                <w:rPr>
                  <w:rFonts w:ascii="Times New Roman" w:eastAsia="Times New Roman" w:hAnsi="Times New Roman"/>
                  <w:color w:val="000000"/>
                  <w:spacing w:val="-1"/>
                  <w:sz w:val="20"/>
                  <w:szCs w:val="20"/>
                </w:rPr>
                <w:t xml:space="preserve">) i </w:t>
              </w:r>
              <w:proofErr w:type="spellStart"/>
              <w:r w:rsidRPr="00C8275B">
                <w:rPr>
                  <w:rFonts w:ascii="Times New Roman" w:eastAsia="Times New Roman" w:hAnsi="Times New Roman"/>
                  <w:color w:val="000000"/>
                  <w:spacing w:val="-1"/>
                  <w:sz w:val="20"/>
                  <w:szCs w:val="20"/>
                </w:rPr>
                <w:t>svare</w:t>
              </w:r>
            </w:ins>
            <w:commentRangeStart w:id="347"/>
            <w:proofErr w:type="spellEnd"/>
            <w:del w:id="348" w:author="Oskar Thunman" w:date="2015-04-02T10:09:00Z">
              <w:r w:rsidR="007253F5" w:rsidDel="00C8275B">
                <w:rPr>
                  <w:rFonts w:ascii="Times New Roman" w:eastAsia="Times New Roman" w:hAnsi="Times New Roman"/>
                  <w:color w:val="000000"/>
                  <w:spacing w:val="-1"/>
                  <w:sz w:val="20"/>
                  <w:szCs w:val="20"/>
                </w:rPr>
                <w:delText xml:space="preserve">Om denna sätts till false populeras inte elementet measurements i svarsobjektet. </w:delText>
              </w:r>
              <w:commentRangeEnd w:id="347"/>
              <w:r w:rsidR="004147D2" w:rsidDel="00C8275B">
                <w:rPr>
                  <w:rStyle w:val="Kommentarsreferens"/>
                  <w:rFonts w:ascii="Georgia" w:eastAsia="Calibri" w:hAnsi="Georgia" w:cs="Times New Roman"/>
                </w:rPr>
                <w:commentReference w:id="347"/>
              </w:r>
            </w:del>
            <w:ins w:id="349" w:author="Oskar Thunman" w:date="2015-04-02T10:09:00Z">
              <w:r>
                <w:rPr>
                  <w:rFonts w:ascii="Times New Roman" w:eastAsia="Times New Roman" w:hAnsi="Times New Roman"/>
                  <w:color w:val="000000"/>
                  <w:spacing w:val="-1"/>
                  <w:sz w:val="20"/>
                  <w:szCs w:val="20"/>
                </w:rPr>
                <w:t xml:space="preserve">. </w:t>
              </w:r>
            </w:ins>
            <w:r w:rsidR="007253F5">
              <w:rPr>
                <w:rFonts w:ascii="Times New Roman" w:eastAsia="Times New Roman" w:hAnsi="Times New Roman"/>
                <w:color w:val="000000"/>
                <w:spacing w:val="-1"/>
                <w:sz w:val="20"/>
                <w:szCs w:val="20"/>
              </w:rPr>
              <w:t xml:space="preserve">Defaultvärde är </w:t>
            </w:r>
            <w:proofErr w:type="spellStart"/>
            <w:r w:rsidR="007253F5">
              <w:rPr>
                <w:rFonts w:ascii="Times New Roman" w:eastAsia="Times New Roman" w:hAnsi="Times New Roman"/>
                <w:color w:val="000000"/>
                <w:spacing w:val="-1"/>
                <w:sz w:val="20"/>
                <w:szCs w:val="20"/>
              </w:rPr>
              <w:t>true</w:t>
            </w:r>
            <w:proofErr w:type="spellEnd"/>
            <w:r w:rsidR="007253F5">
              <w:rPr>
                <w:rFonts w:ascii="Times New Roman" w:eastAsia="Times New Roman" w:hAnsi="Times New Roman"/>
                <w:color w:val="000000"/>
                <w:spacing w:val="-1"/>
                <w:sz w:val="20"/>
                <w:szCs w:val="20"/>
              </w:rPr>
              <w:t>.</w:t>
            </w:r>
          </w:p>
        </w:tc>
        <w:tc>
          <w:tcPr>
            <w:tcW w:w="1386" w:type="dxa"/>
            <w:shd w:val="clear" w:color="auto" w:fill="auto"/>
          </w:tcPr>
          <w:p w14:paraId="3B7671B6"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7253F5" w:rsidRPr="00A67930" w14:paraId="4E0A2EE4" w14:textId="77777777" w:rsidTr="00367400">
        <w:tc>
          <w:tcPr>
            <w:tcW w:w="2594" w:type="dxa"/>
            <w:shd w:val="clear" w:color="auto" w:fill="auto"/>
          </w:tcPr>
          <w:p w14:paraId="5A6C2B79"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Svar</w:t>
            </w:r>
          </w:p>
        </w:tc>
        <w:tc>
          <w:tcPr>
            <w:tcW w:w="1909" w:type="dxa"/>
            <w:shd w:val="clear" w:color="auto" w:fill="auto"/>
          </w:tcPr>
          <w:p w14:paraId="02CCA30B"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7F97878D"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3383305"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296E1048" w14:textId="77777777" w:rsidTr="00367400">
        <w:trPr>
          <w:trHeight w:val="960"/>
        </w:trPr>
        <w:tc>
          <w:tcPr>
            <w:tcW w:w="2594" w:type="dxa"/>
            <w:shd w:val="clear" w:color="auto" w:fill="auto"/>
            <w:hideMark/>
          </w:tcPr>
          <w:p w14:paraId="77B5C634" w14:textId="542B4ACE" w:rsidR="007253F5" w:rsidRPr="005F2D3D" w:rsidRDefault="00481A7A" w:rsidP="00367400">
            <w:pPr>
              <w:pStyle w:val="TableParagraph"/>
              <w:spacing w:line="229" w:lineRule="exact"/>
              <w:ind w:left="102"/>
              <w:rPr>
                <w:rFonts w:ascii="Times New Roman" w:eastAsia="Times New Roman" w:hAnsi="Times New Roman"/>
                <w:color w:val="000000"/>
                <w:spacing w:val="-1"/>
                <w:sz w:val="20"/>
                <w:szCs w:val="20"/>
              </w:rPr>
            </w:pPr>
            <w:proofErr w:type="spellStart"/>
            <w:ins w:id="350" w:author="Jiri Uosukainen" w:date="2015-04-01T21:45:00Z">
              <w:r>
                <w:rPr>
                  <w:rFonts w:ascii="Times New Roman" w:eastAsia="Times New Roman" w:hAnsi="Times New Roman"/>
                  <w:color w:val="000000"/>
                  <w:spacing w:val="-1"/>
                  <w:sz w:val="20"/>
                  <w:szCs w:val="20"/>
                </w:rPr>
                <w:lastRenderedPageBreak/>
                <w:t>A</w:t>
              </w:r>
            </w:ins>
            <w:del w:id="351" w:author="Jiri Uosukainen" w:date="2015-04-01T21:45:00Z">
              <w:r w:rsidR="007253F5" w:rsidRPr="005F2D3D" w:rsidDel="00481A7A">
                <w:rPr>
                  <w:rFonts w:ascii="Times New Roman" w:eastAsia="Times New Roman" w:hAnsi="Times New Roman"/>
                  <w:color w:val="000000"/>
                  <w:spacing w:val="-1"/>
                  <w:sz w:val="20"/>
                  <w:szCs w:val="20"/>
                </w:rPr>
                <w:delText>a</w:delText>
              </w:r>
            </w:del>
            <w:r w:rsidR="007253F5" w:rsidRPr="005F2D3D">
              <w:rPr>
                <w:rFonts w:ascii="Times New Roman" w:eastAsia="Times New Roman" w:hAnsi="Times New Roman"/>
                <w:color w:val="000000"/>
                <w:spacing w:val="-1"/>
                <w:sz w:val="20"/>
                <w:szCs w:val="20"/>
              </w:rPr>
              <w:t>ggregatedQualityReport</w:t>
            </w:r>
            <w:proofErr w:type="spellEnd"/>
          </w:p>
        </w:tc>
        <w:tc>
          <w:tcPr>
            <w:tcW w:w="1909" w:type="dxa"/>
            <w:shd w:val="clear" w:color="auto" w:fill="auto"/>
            <w:noWrap/>
            <w:hideMark/>
          </w:tcPr>
          <w:p w14:paraId="1381AF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AggregatedQualityReportType</w:t>
            </w:r>
            <w:proofErr w:type="spellEnd"/>
          </w:p>
        </w:tc>
        <w:tc>
          <w:tcPr>
            <w:tcW w:w="3482" w:type="dxa"/>
            <w:shd w:val="clear" w:color="auto" w:fill="auto"/>
            <w:hideMark/>
          </w:tcPr>
          <w:p w14:paraId="71450F4C" w14:textId="47574FB2"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En Indikatorr</w:t>
            </w:r>
            <w:r w:rsidRPr="005F2D3D">
              <w:rPr>
                <w:rFonts w:ascii="Times New Roman" w:eastAsia="Times New Roman" w:hAnsi="Times New Roman"/>
                <w:color w:val="000000"/>
                <w:spacing w:val="-1"/>
                <w:sz w:val="20"/>
                <w:szCs w:val="20"/>
              </w:rPr>
              <w:t>apport skapas av ett rapporterande system och är huvudklassen vid överföring av indikatorer. För varje indikatorrapport k</w:t>
            </w:r>
            <w:r>
              <w:rPr>
                <w:rFonts w:ascii="Times New Roman" w:eastAsia="Times New Roman" w:hAnsi="Times New Roman"/>
                <w:color w:val="000000"/>
                <w:spacing w:val="-1"/>
                <w:sz w:val="20"/>
                <w:szCs w:val="20"/>
              </w:rPr>
              <w:t>ommer ett eller flera indikatorv</w:t>
            </w:r>
            <w:r w:rsidRPr="005F2D3D">
              <w:rPr>
                <w:rFonts w:ascii="Times New Roman" w:eastAsia="Times New Roman" w:hAnsi="Times New Roman"/>
                <w:color w:val="000000"/>
                <w:spacing w:val="-1"/>
                <w:sz w:val="20"/>
                <w:szCs w:val="20"/>
              </w:rPr>
              <w:t>ärden (</w:t>
            </w:r>
            <w:proofErr w:type="spellStart"/>
            <w:r w:rsidRPr="005F2D3D">
              <w:rPr>
                <w:rFonts w:ascii="Times New Roman" w:eastAsia="Times New Roman" w:hAnsi="Times New Roman"/>
                <w:color w:val="000000"/>
                <w:spacing w:val="-1"/>
                <w:sz w:val="20"/>
                <w:szCs w:val="20"/>
              </w:rPr>
              <w:t>meas</w:t>
            </w:r>
            <w:ins w:id="352" w:author="Jiri Uosukainen" w:date="2015-04-01T21:46:00Z">
              <w:r w:rsidR="00481A7A">
                <w:rPr>
                  <w:rFonts w:ascii="Times New Roman" w:eastAsia="Times New Roman" w:hAnsi="Times New Roman"/>
                  <w:color w:val="000000"/>
                  <w:spacing w:val="-1"/>
                  <w:sz w:val="20"/>
                  <w:szCs w:val="20"/>
                </w:rPr>
                <w:t>ur</w:t>
              </w:r>
            </w:ins>
            <w:ins w:id="353" w:author="Jiri Uosukainen" w:date="2015-04-01T21:57:00Z">
              <w:r w:rsidR="00116D3B">
                <w:rPr>
                  <w:rFonts w:ascii="Times New Roman" w:eastAsia="Times New Roman" w:hAnsi="Times New Roman"/>
                  <w:color w:val="000000"/>
                  <w:spacing w:val="-1"/>
                  <w:sz w:val="20"/>
                  <w:szCs w:val="20"/>
                </w:rPr>
                <w:t>e</w:t>
              </w:r>
            </w:ins>
            <w:del w:id="354" w:author="Jiri Uosukainen" w:date="2015-04-01T21:46:00Z">
              <w:r w:rsidRPr="005F2D3D" w:rsidDel="00481A7A">
                <w:rPr>
                  <w:rFonts w:ascii="Times New Roman" w:eastAsia="Times New Roman" w:hAnsi="Times New Roman"/>
                  <w:color w:val="000000"/>
                  <w:spacing w:val="-1"/>
                  <w:sz w:val="20"/>
                  <w:szCs w:val="20"/>
                </w:rPr>
                <w:delText>ru</w:delText>
              </w:r>
            </w:del>
            <w:r w:rsidRPr="005F2D3D">
              <w:rPr>
                <w:rFonts w:ascii="Times New Roman" w:eastAsia="Times New Roman" w:hAnsi="Times New Roman"/>
                <w:color w:val="000000"/>
                <w:spacing w:val="-1"/>
                <w:sz w:val="20"/>
                <w:szCs w:val="20"/>
              </w:rPr>
              <w:t>ment</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168B82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3FA3F29" w14:textId="77777777" w:rsidTr="00367400">
        <w:trPr>
          <w:trHeight w:val="480"/>
        </w:trPr>
        <w:tc>
          <w:tcPr>
            <w:tcW w:w="2594" w:type="dxa"/>
            <w:shd w:val="clear" w:color="auto" w:fill="auto"/>
            <w:hideMark/>
          </w:tcPr>
          <w:p w14:paraId="7E7358A5" w14:textId="536BFA2E"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1E6B7C">
              <w:rPr>
                <w:rFonts w:ascii="Times New Roman" w:eastAsia="Times New Roman" w:hAnsi="Times New Roman"/>
                <w:color w:val="000000"/>
                <w:spacing w:val="-1"/>
                <w:sz w:val="20"/>
                <w:szCs w:val="20"/>
              </w:rPr>
              <w:t>measurementChecksum</w:t>
            </w:r>
            <w:proofErr w:type="spellEnd"/>
            <w:ins w:id="355" w:author="Oskar Thunman" w:date="2015-04-02T10:11:00Z">
              <w:r w:rsidR="00885DA7">
                <w:rPr>
                  <w:rFonts w:ascii="Times New Roman" w:eastAsia="Times New Roman" w:hAnsi="Times New Roman"/>
                  <w:color w:val="000000"/>
                  <w:spacing w:val="-1"/>
                  <w:sz w:val="20"/>
                  <w:szCs w:val="20"/>
                </w:rPr>
                <w:t>*</w:t>
              </w:r>
            </w:ins>
          </w:p>
        </w:tc>
        <w:tc>
          <w:tcPr>
            <w:tcW w:w="1909" w:type="dxa"/>
            <w:shd w:val="clear" w:color="auto" w:fill="auto"/>
            <w:noWrap/>
            <w:hideMark/>
          </w:tcPr>
          <w:p w14:paraId="2A1CAA0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28B32542" w14:textId="7A65202E"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commentRangeStart w:id="356"/>
            <w:r w:rsidRPr="001E6B7C">
              <w:rPr>
                <w:rFonts w:ascii="Times New Roman" w:eastAsia="Times New Roman" w:hAnsi="Times New Roman"/>
                <w:color w:val="000000"/>
                <w:spacing w:val="-1"/>
                <w:sz w:val="20"/>
                <w:szCs w:val="20"/>
              </w:rPr>
              <w:t xml:space="preserve">Checksumma som </w:t>
            </w:r>
            <w:r>
              <w:rPr>
                <w:rFonts w:ascii="Times New Roman" w:eastAsia="Times New Roman" w:hAnsi="Times New Roman"/>
                <w:color w:val="000000"/>
                <w:spacing w:val="-1"/>
                <w:sz w:val="20"/>
                <w:szCs w:val="20"/>
              </w:rPr>
              <w:t xml:space="preserve">beräknas på de indikatorvärden </w:t>
            </w:r>
            <w:r w:rsidRPr="001E6B7C">
              <w:rPr>
                <w:rFonts w:ascii="Times New Roman" w:eastAsia="Times New Roman" w:hAnsi="Times New Roman"/>
                <w:color w:val="000000"/>
                <w:spacing w:val="-1"/>
                <w:sz w:val="20"/>
                <w:szCs w:val="20"/>
              </w:rPr>
              <w:t>som ingår i rapporten.</w:t>
            </w:r>
            <w:commentRangeEnd w:id="356"/>
            <w:r w:rsidR="001A700F">
              <w:rPr>
                <w:rStyle w:val="Kommentarsreferens"/>
                <w:rFonts w:ascii="Georgia" w:eastAsia="Calibri" w:hAnsi="Georgia" w:cs="Times New Roman"/>
              </w:rPr>
              <w:commentReference w:id="356"/>
            </w:r>
            <w:ins w:id="357" w:author="Oskar Thunman" w:date="2015-04-02T10:10:00Z">
              <w:r w:rsidR="00885DA7">
                <w:rPr>
                  <w:rFonts w:ascii="Times New Roman" w:eastAsia="Times New Roman" w:hAnsi="Times New Roman"/>
                  <w:color w:val="000000"/>
                  <w:spacing w:val="-1"/>
                  <w:sz w:val="20"/>
                  <w:szCs w:val="20"/>
                </w:rPr>
                <w:t xml:space="preserve"> Syftet är att om något värde tillkommer eller ändras </w:t>
              </w:r>
            </w:ins>
            <w:ins w:id="358" w:author="Oskar Thunman" w:date="2015-04-02T10:11:00Z">
              <w:r w:rsidR="00885DA7">
                <w:rPr>
                  <w:rFonts w:ascii="Times New Roman" w:eastAsia="Times New Roman" w:hAnsi="Times New Roman"/>
                  <w:color w:val="000000"/>
                  <w:spacing w:val="-1"/>
                  <w:sz w:val="20"/>
                  <w:szCs w:val="20"/>
                </w:rPr>
                <w:t xml:space="preserve">i </w:t>
              </w:r>
              <w:proofErr w:type="gramStart"/>
              <w:r w:rsidR="00885DA7">
                <w:rPr>
                  <w:rFonts w:ascii="Times New Roman" w:eastAsia="Times New Roman" w:hAnsi="Times New Roman"/>
                  <w:color w:val="000000"/>
                  <w:spacing w:val="-1"/>
                  <w:sz w:val="20"/>
                  <w:szCs w:val="20"/>
                </w:rPr>
                <w:t>något</w:t>
              </w:r>
              <w:proofErr w:type="gramEnd"/>
              <w:r w:rsidR="00885DA7">
                <w:rPr>
                  <w:rFonts w:ascii="Times New Roman" w:eastAsia="Times New Roman" w:hAnsi="Times New Roman"/>
                  <w:color w:val="000000"/>
                  <w:spacing w:val="-1"/>
                  <w:sz w:val="20"/>
                  <w:szCs w:val="20"/>
                </w:rPr>
                <w:t xml:space="preserve"> av de</w:t>
              </w:r>
            </w:ins>
            <w:ins w:id="359" w:author="Oskar Thunman" w:date="2015-04-02T10:10:00Z">
              <w:r w:rsidR="00885DA7">
                <w:rPr>
                  <w:rFonts w:ascii="Times New Roman" w:eastAsia="Times New Roman" w:hAnsi="Times New Roman"/>
                  <w:color w:val="000000"/>
                  <w:spacing w:val="-1"/>
                  <w:sz w:val="20"/>
                  <w:szCs w:val="20"/>
                </w:rPr>
                <w:t xml:space="preserve"> ingående </w:t>
              </w:r>
            </w:ins>
            <w:proofErr w:type="spellStart"/>
            <w:ins w:id="360" w:author="Oskar Thunman" w:date="2015-04-02T10:11:00Z">
              <w:r w:rsidR="00885DA7">
                <w:rPr>
                  <w:rFonts w:ascii="Times New Roman" w:eastAsia="Times New Roman" w:hAnsi="Times New Roman"/>
                  <w:color w:val="000000"/>
                  <w:spacing w:val="-1"/>
                  <w:sz w:val="20"/>
                  <w:szCs w:val="20"/>
                </w:rPr>
                <w:t>measurements</w:t>
              </w:r>
              <w:proofErr w:type="spellEnd"/>
              <w:r w:rsidR="00885DA7">
                <w:rPr>
                  <w:rFonts w:ascii="Times New Roman" w:eastAsia="Times New Roman" w:hAnsi="Times New Roman"/>
                  <w:color w:val="000000"/>
                  <w:spacing w:val="-1"/>
                  <w:sz w:val="20"/>
                  <w:szCs w:val="20"/>
                </w:rPr>
                <w:t xml:space="preserve">-klasserna så skall checksumman ändras. </w:t>
              </w:r>
            </w:ins>
            <w:ins w:id="361" w:author="Oskar Thunman" w:date="2015-04-02T10:10:00Z">
              <w:r w:rsidR="00885DA7">
                <w:rPr>
                  <w:rFonts w:ascii="Times New Roman" w:eastAsia="Times New Roman" w:hAnsi="Times New Roman"/>
                  <w:color w:val="000000"/>
                  <w:spacing w:val="-1"/>
                  <w:sz w:val="20"/>
                  <w:szCs w:val="20"/>
                </w:rPr>
                <w:t xml:space="preserve"> </w:t>
              </w:r>
            </w:ins>
          </w:p>
        </w:tc>
        <w:tc>
          <w:tcPr>
            <w:tcW w:w="1386" w:type="dxa"/>
            <w:shd w:val="clear" w:color="auto" w:fill="auto"/>
            <w:noWrap/>
            <w:hideMark/>
          </w:tcPr>
          <w:p w14:paraId="7BA92B9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E1BFB61" w14:textId="77777777" w:rsidTr="00367400">
        <w:trPr>
          <w:trHeight w:val="240"/>
        </w:trPr>
        <w:tc>
          <w:tcPr>
            <w:tcW w:w="2594" w:type="dxa"/>
            <w:shd w:val="clear" w:color="auto" w:fill="auto"/>
            <w:hideMark/>
          </w:tcPr>
          <w:p w14:paraId="5255D2B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182D4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532BDB5A" w14:textId="5D818496"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Avser starttid och sluttid för rapporterade värden.</w:t>
            </w:r>
            <w:r w:rsidR="00432EB0">
              <w:rPr>
                <w:rFonts w:ascii="Times New Roman" w:eastAsia="Times New Roman" w:hAnsi="Times New Roman"/>
                <w:color w:val="000000"/>
                <w:spacing w:val="-1"/>
                <w:sz w:val="20"/>
                <w:szCs w:val="20"/>
              </w:rPr>
              <w:t xml:space="preserve"> Dessa behöver inte vara samma som i frågan. Se fältregler. </w:t>
            </w:r>
          </w:p>
        </w:tc>
        <w:tc>
          <w:tcPr>
            <w:tcW w:w="1386" w:type="dxa"/>
            <w:shd w:val="clear" w:color="auto" w:fill="auto"/>
            <w:noWrap/>
            <w:hideMark/>
          </w:tcPr>
          <w:p w14:paraId="548ADB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F0FCE9D" w14:textId="77777777" w:rsidTr="00367400">
        <w:trPr>
          <w:trHeight w:val="240"/>
        </w:trPr>
        <w:tc>
          <w:tcPr>
            <w:tcW w:w="2594" w:type="dxa"/>
            <w:shd w:val="clear" w:color="auto" w:fill="auto"/>
            <w:hideMark/>
          </w:tcPr>
          <w:p w14:paraId="4287BAC3" w14:textId="30276511"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362"/>
            <w:del w:id="363" w:author="Oskar Thunman" w:date="2015-04-02T10:16:00Z">
              <w:r w:rsidRPr="005F2D3D" w:rsidDel="00885DA7">
                <w:rPr>
                  <w:rFonts w:ascii="Times New Roman" w:eastAsia="Times New Roman" w:hAnsi="Times New Roman"/>
                  <w:color w:val="000000"/>
                  <w:spacing w:val="-1"/>
                  <w:sz w:val="20"/>
                  <w:szCs w:val="20"/>
                </w:rPr>
                <w:delText>low</w:delText>
              </w:r>
              <w:commentRangeEnd w:id="362"/>
              <w:r w:rsidR="00FC3225" w:rsidDel="00885DA7">
                <w:rPr>
                  <w:rStyle w:val="Kommentarsreferens"/>
                  <w:rFonts w:ascii="Georgia" w:eastAsia="Calibri" w:hAnsi="Georgia" w:cs="Times New Roman"/>
                </w:rPr>
                <w:commentReference w:id="362"/>
              </w:r>
            </w:del>
            <w:ins w:id="364" w:author="Oskar Thunman" w:date="2015-04-02T10:16:00Z">
              <w:r w:rsidR="00885DA7">
                <w:rPr>
                  <w:rFonts w:ascii="Times New Roman" w:eastAsia="Times New Roman" w:hAnsi="Times New Roman"/>
                  <w:color w:val="000000"/>
                  <w:spacing w:val="-1"/>
                  <w:sz w:val="20"/>
                  <w:szCs w:val="20"/>
                </w:rPr>
                <w:t>start</w:t>
              </w:r>
            </w:ins>
          </w:p>
        </w:tc>
        <w:tc>
          <w:tcPr>
            <w:tcW w:w="1909" w:type="dxa"/>
            <w:shd w:val="clear" w:color="auto" w:fill="auto"/>
            <w:noWrap/>
            <w:hideMark/>
          </w:tcPr>
          <w:p w14:paraId="6C14B4D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716B5CF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ED9A80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8CD66" w14:textId="77777777" w:rsidTr="00367400">
        <w:trPr>
          <w:trHeight w:val="240"/>
        </w:trPr>
        <w:tc>
          <w:tcPr>
            <w:tcW w:w="2594" w:type="dxa"/>
            <w:shd w:val="clear" w:color="auto" w:fill="auto"/>
            <w:hideMark/>
          </w:tcPr>
          <w:p w14:paraId="5C762E1B" w14:textId="610CB86D"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365"/>
            <w:del w:id="366" w:author="Oskar Thunman" w:date="2015-04-02T10:16:00Z">
              <w:r w:rsidRPr="005F2D3D" w:rsidDel="00885DA7">
                <w:rPr>
                  <w:rFonts w:ascii="Times New Roman" w:eastAsia="Times New Roman" w:hAnsi="Times New Roman"/>
                  <w:color w:val="000000"/>
                  <w:spacing w:val="-1"/>
                  <w:sz w:val="20"/>
                  <w:szCs w:val="20"/>
                </w:rPr>
                <w:delText>high</w:delText>
              </w:r>
              <w:commentRangeEnd w:id="365"/>
              <w:r w:rsidR="00984E15" w:rsidDel="00885DA7">
                <w:rPr>
                  <w:rStyle w:val="Kommentarsreferens"/>
                  <w:rFonts w:ascii="Georgia" w:eastAsia="Calibri" w:hAnsi="Georgia" w:cs="Times New Roman"/>
                </w:rPr>
                <w:commentReference w:id="365"/>
              </w:r>
            </w:del>
            <w:ins w:id="367" w:author="Oskar Thunman" w:date="2015-04-02T10:16:00Z">
              <w:r w:rsidR="00885DA7">
                <w:rPr>
                  <w:rFonts w:ascii="Times New Roman" w:eastAsia="Times New Roman" w:hAnsi="Times New Roman"/>
                  <w:color w:val="000000"/>
                  <w:spacing w:val="-1"/>
                  <w:sz w:val="20"/>
                  <w:szCs w:val="20"/>
                </w:rPr>
                <w:t>end</w:t>
              </w:r>
            </w:ins>
          </w:p>
        </w:tc>
        <w:tc>
          <w:tcPr>
            <w:tcW w:w="1909" w:type="dxa"/>
            <w:shd w:val="clear" w:color="auto" w:fill="auto"/>
            <w:noWrap/>
            <w:hideMark/>
          </w:tcPr>
          <w:p w14:paraId="3CD3B02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201A9D8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81AA64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7E413A3" w14:textId="77777777" w:rsidTr="00367400">
        <w:trPr>
          <w:trHeight w:val="240"/>
        </w:trPr>
        <w:tc>
          <w:tcPr>
            <w:tcW w:w="2594" w:type="dxa"/>
            <w:shd w:val="clear" w:color="auto" w:fill="auto"/>
            <w:hideMark/>
          </w:tcPr>
          <w:p w14:paraId="5C9CAE5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reportingSystem</w:t>
            </w:r>
            <w:proofErr w:type="spellEnd"/>
          </w:p>
        </w:tc>
        <w:tc>
          <w:tcPr>
            <w:tcW w:w="1909" w:type="dxa"/>
            <w:shd w:val="clear" w:color="auto" w:fill="auto"/>
            <w:noWrap/>
            <w:hideMark/>
          </w:tcPr>
          <w:p w14:paraId="01D8922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commentRangeStart w:id="368"/>
            <w:proofErr w:type="spellStart"/>
            <w:r w:rsidRPr="005F2D3D">
              <w:rPr>
                <w:rFonts w:ascii="Times New Roman" w:eastAsia="Times New Roman" w:hAnsi="Times New Roman"/>
                <w:color w:val="000000"/>
                <w:spacing w:val="-1"/>
                <w:sz w:val="20"/>
                <w:szCs w:val="20"/>
              </w:rPr>
              <w:t>ReportingSystemType</w:t>
            </w:r>
            <w:commentRangeEnd w:id="368"/>
            <w:proofErr w:type="spellEnd"/>
            <w:r w:rsidR="003134F2">
              <w:rPr>
                <w:rStyle w:val="Kommentarsreferens"/>
                <w:rFonts w:ascii="Georgia" w:eastAsia="Calibri" w:hAnsi="Georgia" w:cs="Times New Roman"/>
              </w:rPr>
              <w:commentReference w:id="368"/>
            </w:r>
          </w:p>
        </w:tc>
        <w:tc>
          <w:tcPr>
            <w:tcW w:w="3482" w:type="dxa"/>
            <w:shd w:val="clear" w:color="auto" w:fill="auto"/>
            <w:hideMark/>
          </w:tcPr>
          <w:p w14:paraId="6C6AA5A5" w14:textId="2BA62F69" w:rsidR="007253F5" w:rsidRPr="005F2D3D" w:rsidRDefault="007253F5" w:rsidP="00432EB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Det system so</w:t>
            </w:r>
            <w:r>
              <w:rPr>
                <w:rFonts w:ascii="Times New Roman" w:eastAsia="Times New Roman" w:hAnsi="Times New Roman"/>
                <w:color w:val="000000"/>
                <w:spacing w:val="-1"/>
                <w:sz w:val="20"/>
                <w:szCs w:val="20"/>
              </w:rPr>
              <w:t>m producerar indikatorr</w:t>
            </w:r>
            <w:r w:rsidR="00432EB0">
              <w:rPr>
                <w:rFonts w:ascii="Times New Roman" w:eastAsia="Times New Roman" w:hAnsi="Times New Roman"/>
                <w:color w:val="000000"/>
                <w:spacing w:val="-1"/>
                <w:sz w:val="20"/>
                <w:szCs w:val="20"/>
              </w:rPr>
              <w:t xml:space="preserve">apporten och är ansvarigt för den tekniska implementeringen av tjänstekontraktet. Detta är samma system som har adresserats i begäran. </w:t>
            </w:r>
            <w:proofErr w:type="spellStart"/>
            <w:r w:rsidR="00432EB0">
              <w:rPr>
                <w:rFonts w:ascii="Times New Roman" w:eastAsia="Times New Roman" w:hAnsi="Times New Roman"/>
                <w:color w:val="000000"/>
                <w:spacing w:val="-1"/>
                <w:sz w:val="20"/>
                <w:szCs w:val="20"/>
              </w:rPr>
              <w:t>reportingSystem</w:t>
            </w:r>
            <w:proofErr w:type="spellEnd"/>
            <w:r w:rsidR="00432EB0">
              <w:rPr>
                <w:rFonts w:ascii="Times New Roman" w:eastAsia="Times New Roman" w:hAnsi="Times New Roman"/>
                <w:color w:val="000000"/>
                <w:spacing w:val="-1"/>
                <w:sz w:val="20"/>
                <w:szCs w:val="20"/>
              </w:rPr>
              <w:t xml:space="preserve"> behöver dock inte vara systemet som tillhandahåller</w:t>
            </w:r>
            <w:r>
              <w:rPr>
                <w:rFonts w:ascii="Times New Roman" w:eastAsia="Times New Roman" w:hAnsi="Times New Roman"/>
                <w:color w:val="000000"/>
                <w:spacing w:val="-1"/>
                <w:sz w:val="20"/>
                <w:szCs w:val="20"/>
              </w:rPr>
              <w:t xml:space="preserve"> indikatorinformationen</w:t>
            </w:r>
            <w:r w:rsidR="00432EB0">
              <w:rPr>
                <w:rFonts w:ascii="Times New Roman" w:eastAsia="Times New Roman" w:hAnsi="Times New Roman"/>
                <w:color w:val="000000"/>
                <w:spacing w:val="-1"/>
                <w:sz w:val="20"/>
                <w:szCs w:val="20"/>
              </w:rPr>
              <w:t xml:space="preserve">, se </w:t>
            </w:r>
            <w:proofErr w:type="spellStart"/>
            <w:r w:rsidR="00432EB0">
              <w:rPr>
                <w:rFonts w:ascii="Times New Roman" w:eastAsia="Times New Roman" w:hAnsi="Times New Roman"/>
                <w:color w:val="000000"/>
                <w:spacing w:val="-1"/>
                <w:sz w:val="20"/>
                <w:szCs w:val="20"/>
              </w:rPr>
              <w:t>SourceSystem</w:t>
            </w:r>
            <w:proofErr w:type="spellEnd"/>
            <w:r w:rsidR="00432EB0">
              <w:rPr>
                <w:rFonts w:ascii="Times New Roman" w:eastAsia="Times New Roman" w:hAnsi="Times New Roman"/>
                <w:color w:val="000000"/>
                <w:spacing w:val="-1"/>
                <w:sz w:val="20"/>
                <w:szCs w:val="20"/>
              </w:rPr>
              <w:t xml:space="preserve">. </w:t>
            </w:r>
          </w:p>
        </w:tc>
        <w:tc>
          <w:tcPr>
            <w:tcW w:w="1386" w:type="dxa"/>
            <w:shd w:val="clear" w:color="auto" w:fill="auto"/>
            <w:noWrap/>
            <w:hideMark/>
          </w:tcPr>
          <w:p w14:paraId="5261AAD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535EE970" w14:textId="77777777" w:rsidTr="00367400">
        <w:trPr>
          <w:trHeight w:val="240"/>
          <w:ins w:id="369" w:author="Oskar Thunman" w:date="2015-04-02T10:17:00Z"/>
        </w:trPr>
        <w:tc>
          <w:tcPr>
            <w:tcW w:w="2594" w:type="dxa"/>
            <w:shd w:val="clear" w:color="auto" w:fill="auto"/>
          </w:tcPr>
          <w:p w14:paraId="31D9D201" w14:textId="2EE622A4" w:rsidR="00885DA7" w:rsidRPr="005F2D3D" w:rsidRDefault="00885DA7" w:rsidP="003134F2">
            <w:pPr>
              <w:pStyle w:val="TableParagraph"/>
              <w:spacing w:line="229" w:lineRule="exact"/>
              <w:ind w:left="102"/>
              <w:rPr>
                <w:ins w:id="370" w:author="Oskar Thunman" w:date="2015-04-02T10:17:00Z"/>
                <w:rFonts w:ascii="Times New Roman" w:eastAsia="Times New Roman" w:hAnsi="Times New Roman"/>
                <w:color w:val="000000"/>
                <w:spacing w:val="-1"/>
                <w:sz w:val="20"/>
                <w:szCs w:val="20"/>
              </w:rPr>
            </w:pPr>
            <w:proofErr w:type="gramStart"/>
            <w:ins w:id="371" w:author="Oskar Thunman" w:date="2015-04-02T10:17:00Z">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hsa</w:t>
              </w:r>
              <w:r w:rsidRPr="005F2D3D">
                <w:rPr>
                  <w:rFonts w:ascii="Times New Roman" w:eastAsia="Times New Roman" w:hAnsi="Times New Roman"/>
                  <w:color w:val="000000"/>
                  <w:spacing w:val="-1"/>
                  <w:sz w:val="20"/>
                  <w:szCs w:val="20"/>
                </w:rPr>
                <w:t>Id</w:t>
              </w:r>
              <w:proofErr w:type="spellEnd"/>
            </w:ins>
          </w:p>
        </w:tc>
        <w:tc>
          <w:tcPr>
            <w:tcW w:w="1909" w:type="dxa"/>
            <w:shd w:val="clear" w:color="auto" w:fill="auto"/>
            <w:noWrap/>
          </w:tcPr>
          <w:p w14:paraId="0C5A3680" w14:textId="4DCBCA1D" w:rsidR="00885DA7" w:rsidRPr="005F2D3D" w:rsidRDefault="00885DA7" w:rsidP="00367400">
            <w:pPr>
              <w:pStyle w:val="TableParagraph"/>
              <w:spacing w:line="229" w:lineRule="exact"/>
              <w:ind w:left="102"/>
              <w:rPr>
                <w:ins w:id="372" w:author="Oskar Thunman" w:date="2015-04-02T10:17:00Z"/>
                <w:rFonts w:ascii="Times New Roman" w:eastAsia="Times New Roman" w:hAnsi="Times New Roman"/>
                <w:color w:val="000000"/>
                <w:spacing w:val="-1"/>
                <w:sz w:val="20"/>
                <w:szCs w:val="20"/>
              </w:rPr>
            </w:pPr>
            <w:proofErr w:type="spellStart"/>
            <w:ins w:id="373" w:author="Oskar Thunman" w:date="2015-04-02T10:17:00Z">
              <w:r w:rsidRPr="005F2D3D">
                <w:rPr>
                  <w:rFonts w:ascii="Times New Roman" w:eastAsia="Times New Roman" w:hAnsi="Times New Roman"/>
                  <w:color w:val="000000"/>
                  <w:spacing w:val="-1"/>
                  <w:sz w:val="20"/>
                  <w:szCs w:val="20"/>
                </w:rPr>
                <w:t>HSAIdType</w:t>
              </w:r>
              <w:proofErr w:type="spellEnd"/>
            </w:ins>
          </w:p>
        </w:tc>
        <w:tc>
          <w:tcPr>
            <w:tcW w:w="3482" w:type="dxa"/>
            <w:shd w:val="clear" w:color="auto" w:fill="auto"/>
          </w:tcPr>
          <w:p w14:paraId="7BE98092" w14:textId="77777777" w:rsidR="00885DA7" w:rsidRPr="005F2D3D" w:rsidRDefault="00885DA7" w:rsidP="00367400">
            <w:pPr>
              <w:pStyle w:val="TableParagraph"/>
              <w:spacing w:line="229" w:lineRule="exact"/>
              <w:ind w:left="102"/>
              <w:rPr>
                <w:ins w:id="374" w:author="Oskar Thunman" w:date="2015-04-02T10:17:00Z"/>
                <w:rFonts w:ascii="Times New Roman" w:eastAsia="Times New Roman" w:hAnsi="Times New Roman"/>
                <w:color w:val="000000"/>
                <w:spacing w:val="-1"/>
                <w:sz w:val="20"/>
                <w:szCs w:val="20"/>
              </w:rPr>
            </w:pPr>
          </w:p>
        </w:tc>
        <w:tc>
          <w:tcPr>
            <w:tcW w:w="1386" w:type="dxa"/>
            <w:shd w:val="clear" w:color="auto" w:fill="auto"/>
            <w:noWrap/>
          </w:tcPr>
          <w:p w14:paraId="47F66A75" w14:textId="1E15A0E4" w:rsidR="00885DA7" w:rsidRPr="005F2D3D" w:rsidRDefault="00885DA7" w:rsidP="00367400">
            <w:pPr>
              <w:pStyle w:val="TableParagraph"/>
              <w:spacing w:line="229" w:lineRule="exact"/>
              <w:ind w:left="102"/>
              <w:rPr>
                <w:ins w:id="375" w:author="Oskar Thunman" w:date="2015-04-02T10:17:00Z"/>
                <w:rFonts w:ascii="Times New Roman" w:eastAsia="Times New Roman" w:hAnsi="Times New Roman"/>
                <w:color w:val="000000"/>
                <w:spacing w:val="-1"/>
                <w:sz w:val="20"/>
                <w:szCs w:val="20"/>
              </w:rPr>
            </w:pPr>
            <w:ins w:id="376" w:author="Oskar Thunman" w:date="2015-04-02T10:17:00Z">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ins>
          </w:p>
        </w:tc>
      </w:tr>
      <w:tr w:rsidR="00885DA7" w:rsidRPr="00A67930" w14:paraId="5EF30A97" w14:textId="77777777" w:rsidTr="00367400">
        <w:trPr>
          <w:trHeight w:val="240"/>
        </w:trPr>
        <w:tc>
          <w:tcPr>
            <w:tcW w:w="2594" w:type="dxa"/>
            <w:shd w:val="clear" w:color="auto" w:fill="auto"/>
            <w:hideMark/>
          </w:tcPr>
          <w:p w14:paraId="53D20EA8" w14:textId="1BCBEAAC"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del w:id="377" w:author="Jiri Uosukainen" w:date="2015-04-01T22:14:00Z">
              <w:r w:rsidRPr="005F2D3D" w:rsidDel="003134F2">
                <w:rPr>
                  <w:rFonts w:ascii="Times New Roman" w:eastAsia="Times New Roman" w:hAnsi="Times New Roman"/>
                  <w:color w:val="000000"/>
                  <w:spacing w:val="-1"/>
                  <w:sz w:val="20"/>
                  <w:szCs w:val="20"/>
                </w:rPr>
                <w:delText>HSAId</w:delText>
              </w:r>
            </w:del>
            <w:ins w:id="378" w:author="Jiri Uosukainen" w:date="2015-04-01T22:14:00Z">
              <w:del w:id="379" w:author="Oskar Thunman" w:date="2015-04-02T10:17:00Z">
                <w:r w:rsidDel="00885DA7">
                  <w:rPr>
                    <w:rFonts w:ascii="Times New Roman" w:eastAsia="Times New Roman" w:hAnsi="Times New Roman"/>
                    <w:color w:val="000000"/>
                    <w:spacing w:val="-1"/>
                    <w:sz w:val="20"/>
                    <w:szCs w:val="20"/>
                  </w:rPr>
                  <w:delText>hsa</w:delText>
                </w:r>
                <w:r w:rsidRPr="005F2D3D" w:rsidDel="00885DA7">
                  <w:rPr>
                    <w:rFonts w:ascii="Times New Roman" w:eastAsia="Times New Roman" w:hAnsi="Times New Roman"/>
                    <w:color w:val="000000"/>
                    <w:spacing w:val="-1"/>
                    <w:sz w:val="20"/>
                    <w:szCs w:val="20"/>
                  </w:rPr>
                  <w:delText>Id</w:delText>
                </w:r>
              </w:del>
            </w:ins>
            <w:proofErr w:type="spellStart"/>
            <w:ins w:id="380" w:author="Oskar Thunman" w:date="2015-04-02T10:17:00Z">
              <w:r>
                <w:rPr>
                  <w:rFonts w:ascii="Times New Roman" w:eastAsia="Times New Roman" w:hAnsi="Times New Roman"/>
                  <w:color w:val="000000"/>
                  <w:spacing w:val="-1"/>
                  <w:sz w:val="20"/>
                  <w:szCs w:val="20"/>
                </w:rPr>
                <w:t>name</w:t>
              </w:r>
            </w:ins>
            <w:proofErr w:type="spellEnd"/>
          </w:p>
        </w:tc>
        <w:tc>
          <w:tcPr>
            <w:tcW w:w="1909" w:type="dxa"/>
            <w:shd w:val="clear" w:color="auto" w:fill="auto"/>
            <w:noWrap/>
            <w:hideMark/>
          </w:tcPr>
          <w:p w14:paraId="3C8936F2" w14:textId="5749E33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381" w:author="Oskar Thunman" w:date="2015-04-02T10:17:00Z">
              <w:r w:rsidRPr="005F2D3D" w:rsidDel="00885DA7">
                <w:rPr>
                  <w:rFonts w:ascii="Times New Roman" w:eastAsia="Times New Roman" w:hAnsi="Times New Roman"/>
                  <w:color w:val="000000"/>
                  <w:spacing w:val="-1"/>
                  <w:sz w:val="20"/>
                  <w:szCs w:val="20"/>
                </w:rPr>
                <w:delText>HSAIdType</w:delText>
              </w:r>
            </w:del>
            <w:ins w:id="382" w:author="Oskar Thunman" w:date="2015-04-02T10:17:00Z">
              <w:r>
                <w:rPr>
                  <w:rFonts w:ascii="Times New Roman" w:eastAsia="Times New Roman" w:hAnsi="Times New Roman"/>
                  <w:color w:val="000000"/>
                  <w:spacing w:val="-1"/>
                  <w:sz w:val="20"/>
                  <w:szCs w:val="20"/>
                </w:rPr>
                <w:t>string</w:t>
              </w:r>
            </w:ins>
          </w:p>
        </w:tc>
        <w:tc>
          <w:tcPr>
            <w:tcW w:w="3482" w:type="dxa"/>
            <w:shd w:val="clear" w:color="auto" w:fill="auto"/>
            <w:hideMark/>
          </w:tcPr>
          <w:p w14:paraId="770DBBAD" w14:textId="21D2E89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ins w:id="383" w:author="Oskar Thunman" w:date="2015-04-02T10:18:00Z">
              <w:r>
                <w:rPr>
                  <w:rFonts w:ascii="Times New Roman" w:eastAsia="Times New Roman" w:hAnsi="Times New Roman"/>
                  <w:color w:val="000000"/>
                  <w:spacing w:val="-1"/>
                  <w:sz w:val="20"/>
                  <w:szCs w:val="20"/>
                </w:rPr>
                <w:t>Namnet på systemet</w:t>
              </w:r>
            </w:ins>
          </w:p>
        </w:tc>
        <w:tc>
          <w:tcPr>
            <w:tcW w:w="1386" w:type="dxa"/>
            <w:shd w:val="clear" w:color="auto" w:fill="auto"/>
            <w:noWrap/>
            <w:hideMark/>
          </w:tcPr>
          <w:p w14:paraId="64E5CCEA" w14:textId="7A9CE3AE"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ins w:id="384" w:author="Oskar Thunman" w:date="2015-04-02T10:17:00Z">
              <w:r>
                <w:rPr>
                  <w:rFonts w:ascii="Times New Roman" w:eastAsia="Times New Roman" w:hAnsi="Times New Roman"/>
                  <w:color w:val="000000"/>
                  <w:spacing w:val="-1"/>
                  <w:sz w:val="20"/>
                  <w:szCs w:val="20"/>
                </w:rPr>
                <w:t>0</w:t>
              </w:r>
            </w:ins>
            <w:del w:id="385" w:author="Oskar Thunman" w:date="2015-04-02T10:17:00Z">
              <w:r w:rsidRPr="005F2D3D" w:rsidDel="00885DA7">
                <w:rPr>
                  <w:rFonts w:ascii="Times New Roman" w:eastAsia="Times New Roman" w:hAnsi="Times New Roman"/>
                  <w:color w:val="000000"/>
                  <w:spacing w:val="-1"/>
                  <w:sz w:val="20"/>
                  <w:szCs w:val="20"/>
                </w:rPr>
                <w:delText>1</w:delText>
              </w:r>
            </w:del>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1D7B939" w14:textId="77777777" w:rsidTr="00367400">
        <w:trPr>
          <w:trHeight w:val="240"/>
        </w:trPr>
        <w:tc>
          <w:tcPr>
            <w:tcW w:w="2594" w:type="dxa"/>
            <w:shd w:val="clear" w:color="auto" w:fill="auto"/>
            <w:hideMark/>
          </w:tcPr>
          <w:p w14:paraId="2CEA3E0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reportingOrganization</w:t>
            </w:r>
            <w:proofErr w:type="spellEnd"/>
          </w:p>
        </w:tc>
        <w:tc>
          <w:tcPr>
            <w:tcW w:w="1909" w:type="dxa"/>
            <w:shd w:val="clear" w:color="auto" w:fill="auto"/>
            <w:noWrap/>
            <w:hideMark/>
          </w:tcPr>
          <w:p w14:paraId="315AD0C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386"/>
            <w:proofErr w:type="spellStart"/>
            <w:r w:rsidRPr="005F2D3D">
              <w:rPr>
                <w:rFonts w:ascii="Times New Roman" w:eastAsia="Times New Roman" w:hAnsi="Times New Roman"/>
                <w:color w:val="000000"/>
                <w:spacing w:val="-1"/>
                <w:sz w:val="20"/>
                <w:szCs w:val="20"/>
              </w:rPr>
              <w:t>ReportingOrganizationType</w:t>
            </w:r>
            <w:commentRangeEnd w:id="386"/>
            <w:proofErr w:type="spellEnd"/>
            <w:r>
              <w:rPr>
                <w:rStyle w:val="Kommentarsreferens"/>
                <w:rFonts w:ascii="Georgia" w:eastAsia="Calibri" w:hAnsi="Georgia" w:cs="Times New Roman"/>
              </w:rPr>
              <w:commentReference w:id="386"/>
            </w:r>
          </w:p>
        </w:tc>
        <w:tc>
          <w:tcPr>
            <w:tcW w:w="3482" w:type="dxa"/>
            <w:shd w:val="clear" w:color="auto" w:fill="auto"/>
            <w:hideMark/>
          </w:tcPr>
          <w:p w14:paraId="04088FFB" w14:textId="5C25DC5B"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ins w:id="387" w:author="Oskar Thunman" w:date="2015-04-02T10:18:00Z">
              <w:r w:rsidRPr="00885DA7">
                <w:rPr>
                  <w:rFonts w:ascii="Times New Roman" w:eastAsia="Times New Roman" w:hAnsi="Times New Roman"/>
                  <w:color w:val="000000"/>
                  <w:spacing w:val="-1"/>
                  <w:sz w:val="20"/>
                  <w:szCs w:val="20"/>
                </w:rPr>
                <w:t>Organisatorisk enhet som ansvarar för informationens riktighet</w:t>
              </w:r>
            </w:ins>
            <w:commentRangeStart w:id="388"/>
            <w:del w:id="389" w:author="Oskar Thunman" w:date="2015-04-02T10:18:00Z">
              <w:r w:rsidRPr="005F2D3D" w:rsidDel="00885DA7">
                <w:rPr>
                  <w:rFonts w:ascii="Times New Roman" w:eastAsia="Times New Roman" w:hAnsi="Times New Roman"/>
                  <w:color w:val="000000"/>
                  <w:spacing w:val="-1"/>
                  <w:sz w:val="20"/>
                  <w:szCs w:val="20"/>
                </w:rPr>
                <w:delText>Den organi</w:delText>
              </w:r>
              <w:r w:rsidDel="00885DA7">
                <w:rPr>
                  <w:rFonts w:ascii="Times New Roman" w:eastAsia="Times New Roman" w:hAnsi="Times New Roman"/>
                  <w:color w:val="000000"/>
                  <w:spacing w:val="-1"/>
                  <w:sz w:val="20"/>
                  <w:szCs w:val="20"/>
                </w:rPr>
                <w:delText>sation som producerar indikatorr</w:delText>
              </w:r>
              <w:r w:rsidRPr="005F2D3D" w:rsidDel="00885DA7">
                <w:rPr>
                  <w:rFonts w:ascii="Times New Roman" w:eastAsia="Times New Roman" w:hAnsi="Times New Roman"/>
                  <w:color w:val="000000"/>
                  <w:spacing w:val="-1"/>
                  <w:sz w:val="20"/>
                  <w:szCs w:val="20"/>
                </w:rPr>
                <w:delText>apporten</w:delText>
              </w:r>
              <w:r w:rsidDel="00885DA7">
                <w:rPr>
                  <w:rFonts w:ascii="Times New Roman" w:eastAsia="Times New Roman" w:hAnsi="Times New Roman"/>
                  <w:color w:val="000000"/>
                  <w:spacing w:val="-1"/>
                  <w:sz w:val="20"/>
                  <w:szCs w:val="20"/>
                </w:rPr>
                <w:delText xml:space="preserve"> och</w:delText>
              </w:r>
              <w:r w:rsidRPr="000B0A28" w:rsidDel="00885DA7">
                <w:rPr>
                  <w:rFonts w:ascii="Times New Roman" w:eastAsia="Times New Roman" w:hAnsi="Times New Roman"/>
                  <w:color w:val="000000"/>
                  <w:spacing w:val="-1"/>
                  <w:sz w:val="20"/>
                  <w:szCs w:val="20"/>
                </w:rPr>
                <w:delText xml:space="preserve"> ansvarar för kvalitén i den information som rapporteras</w:delText>
              </w:r>
            </w:del>
            <w:ins w:id="390" w:author="Oskar Thunman" w:date="2015-04-02T10:19:00Z">
              <w:r>
                <w:rPr>
                  <w:rFonts w:ascii="Times New Roman" w:eastAsia="Times New Roman" w:hAnsi="Times New Roman"/>
                  <w:color w:val="000000"/>
                  <w:spacing w:val="-1"/>
                  <w:sz w:val="20"/>
                  <w:szCs w:val="20"/>
                </w:rPr>
                <w:t>.</w:t>
              </w:r>
            </w:ins>
            <w:del w:id="391" w:author="Oskar Thunman" w:date="2015-04-02T10:18:00Z">
              <w:r w:rsidRPr="000B0A28" w:rsidDel="00885DA7">
                <w:rPr>
                  <w:rFonts w:ascii="Times New Roman" w:eastAsia="Times New Roman" w:hAnsi="Times New Roman"/>
                  <w:color w:val="000000"/>
                  <w:spacing w:val="-1"/>
                  <w:sz w:val="20"/>
                  <w:szCs w:val="20"/>
                </w:rPr>
                <w:delText xml:space="preserve">. Dvs den organisation man kontaktar om man upplever </w:delText>
              </w:r>
              <w:r w:rsidDel="00885DA7">
                <w:rPr>
                  <w:rFonts w:ascii="Times New Roman" w:eastAsia="Times New Roman" w:hAnsi="Times New Roman"/>
                  <w:color w:val="000000"/>
                  <w:spacing w:val="-1"/>
                  <w:sz w:val="20"/>
                  <w:szCs w:val="20"/>
                </w:rPr>
                <w:delText>problem i informationskvalité (</w:delText>
              </w:r>
              <w:r w:rsidRPr="000B0A28" w:rsidDel="00885DA7">
                <w:rPr>
                  <w:rFonts w:ascii="Times New Roman" w:eastAsia="Times New Roman" w:hAnsi="Times New Roman"/>
                  <w:color w:val="000000"/>
                  <w:spacing w:val="-1"/>
                  <w:sz w:val="20"/>
                  <w:szCs w:val="20"/>
                </w:rPr>
                <w:delText>rapporteringen fungerar rent tekniskt, men det finns problem eller frågeställningar rörande innehållet</w:delText>
              </w:r>
              <w:r w:rsidDel="00885DA7">
                <w:rPr>
                  <w:rFonts w:ascii="Times New Roman" w:eastAsia="Times New Roman" w:hAnsi="Times New Roman"/>
                  <w:color w:val="000000"/>
                  <w:spacing w:val="-1"/>
                  <w:sz w:val="20"/>
                  <w:szCs w:val="20"/>
                </w:rPr>
                <w:delText>)</w:delText>
              </w:r>
              <w:commentRangeEnd w:id="388"/>
              <w:r w:rsidDel="00885DA7">
                <w:rPr>
                  <w:rStyle w:val="Kommentarsreferens"/>
                  <w:rFonts w:ascii="Georgia" w:eastAsia="Calibri" w:hAnsi="Georgia" w:cs="Times New Roman"/>
                </w:rPr>
                <w:commentReference w:id="388"/>
              </w:r>
            </w:del>
          </w:p>
        </w:tc>
        <w:tc>
          <w:tcPr>
            <w:tcW w:w="1386" w:type="dxa"/>
            <w:shd w:val="clear" w:color="auto" w:fill="auto"/>
            <w:noWrap/>
            <w:hideMark/>
          </w:tcPr>
          <w:p w14:paraId="5788454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2402ACD" w14:textId="77777777" w:rsidTr="00367400">
        <w:trPr>
          <w:trHeight w:val="240"/>
        </w:trPr>
        <w:tc>
          <w:tcPr>
            <w:tcW w:w="2594" w:type="dxa"/>
            <w:shd w:val="clear" w:color="auto" w:fill="auto"/>
            <w:hideMark/>
          </w:tcPr>
          <w:p w14:paraId="6BE98B28" w14:textId="6CB56340" w:rsidR="00885DA7" w:rsidRPr="005F2D3D" w:rsidRDefault="00885DA7" w:rsidP="003134F2">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del w:id="392" w:author="Jiri Uosukainen" w:date="2015-04-01T22:16:00Z">
              <w:r w:rsidRPr="005F2D3D" w:rsidDel="003134F2">
                <w:rPr>
                  <w:rFonts w:ascii="Times New Roman" w:eastAsia="Times New Roman" w:hAnsi="Times New Roman"/>
                  <w:color w:val="000000"/>
                  <w:spacing w:val="-1"/>
                  <w:sz w:val="20"/>
                  <w:szCs w:val="20"/>
                </w:rPr>
                <w:delText>HSAId</w:delText>
              </w:r>
            </w:del>
            <w:proofErr w:type="spellStart"/>
            <w:ins w:id="393" w:author="Jiri Uosukainen" w:date="2015-04-01T22:16:00Z">
              <w:r>
                <w:rPr>
                  <w:rFonts w:ascii="Times New Roman" w:eastAsia="Times New Roman" w:hAnsi="Times New Roman"/>
                  <w:color w:val="000000"/>
                  <w:spacing w:val="-1"/>
                  <w:sz w:val="20"/>
                  <w:szCs w:val="20"/>
                </w:rPr>
                <w:t>hsa</w:t>
              </w:r>
              <w:r w:rsidRPr="005F2D3D">
                <w:rPr>
                  <w:rFonts w:ascii="Times New Roman" w:eastAsia="Times New Roman" w:hAnsi="Times New Roman"/>
                  <w:color w:val="000000"/>
                  <w:spacing w:val="-1"/>
                  <w:sz w:val="20"/>
                  <w:szCs w:val="20"/>
                </w:rPr>
                <w:t>Id</w:t>
              </w:r>
            </w:ins>
            <w:proofErr w:type="spellEnd"/>
          </w:p>
        </w:tc>
        <w:tc>
          <w:tcPr>
            <w:tcW w:w="1909" w:type="dxa"/>
            <w:shd w:val="clear" w:color="auto" w:fill="auto"/>
            <w:noWrap/>
            <w:hideMark/>
          </w:tcPr>
          <w:p w14:paraId="798C7A5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1D3F0CF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16E0343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9138522" w14:textId="77777777" w:rsidTr="00432EB0">
        <w:trPr>
          <w:trHeight w:val="720"/>
        </w:trPr>
        <w:tc>
          <w:tcPr>
            <w:tcW w:w="2594" w:type="dxa"/>
            <w:shd w:val="clear" w:color="auto" w:fill="auto"/>
          </w:tcPr>
          <w:p w14:paraId="73541DE1" w14:textId="3ED24263" w:rsidR="00885DA7" w:rsidRPr="005F2D3D" w:rsidRDefault="00885DA7" w:rsidP="00432EB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sourceSystem</w:t>
            </w:r>
            <w:proofErr w:type="spellEnd"/>
          </w:p>
        </w:tc>
        <w:tc>
          <w:tcPr>
            <w:tcW w:w="1909" w:type="dxa"/>
            <w:shd w:val="clear" w:color="auto" w:fill="auto"/>
            <w:noWrap/>
          </w:tcPr>
          <w:p w14:paraId="7D0B47FB" w14:textId="5AFE8146"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SourceSystem</w:t>
            </w:r>
            <w:r w:rsidRPr="005F2D3D">
              <w:rPr>
                <w:rFonts w:ascii="Times New Roman" w:eastAsia="Times New Roman" w:hAnsi="Times New Roman"/>
                <w:color w:val="000000"/>
                <w:spacing w:val="-1"/>
                <w:sz w:val="20"/>
                <w:szCs w:val="20"/>
              </w:rPr>
              <w:t>Type</w:t>
            </w:r>
            <w:proofErr w:type="spellEnd"/>
          </w:p>
        </w:tc>
        <w:tc>
          <w:tcPr>
            <w:tcW w:w="3482" w:type="dxa"/>
            <w:shd w:val="clear" w:color="auto" w:fill="auto"/>
          </w:tcPr>
          <w:p w14:paraId="34D56324" w14:textId="39F1DC72"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Det system som tillhandahåller indikatorinformationen. I fallet med ett kvalitetsregister anges här registrets id och namn. Om registret även är ansvarigt för den tekniska realiseringen av tjänstekontraktet anges samma identitet som i </w:t>
            </w:r>
            <w:proofErr w:type="spellStart"/>
            <w:r>
              <w:rPr>
                <w:rFonts w:ascii="Times New Roman" w:eastAsia="Times New Roman" w:hAnsi="Times New Roman"/>
                <w:color w:val="000000"/>
                <w:spacing w:val="-1"/>
                <w:sz w:val="20"/>
                <w:szCs w:val="20"/>
              </w:rPr>
              <w:t>reportingSystem</w:t>
            </w:r>
            <w:proofErr w:type="spellEnd"/>
            <w:r>
              <w:rPr>
                <w:rFonts w:ascii="Times New Roman" w:eastAsia="Times New Roman" w:hAnsi="Times New Roman"/>
                <w:color w:val="000000"/>
                <w:spacing w:val="-1"/>
                <w:sz w:val="20"/>
                <w:szCs w:val="20"/>
              </w:rPr>
              <w:t xml:space="preserve">. </w:t>
            </w:r>
          </w:p>
        </w:tc>
        <w:tc>
          <w:tcPr>
            <w:tcW w:w="1386" w:type="dxa"/>
            <w:shd w:val="clear" w:color="auto" w:fill="auto"/>
            <w:noWrap/>
          </w:tcPr>
          <w:p w14:paraId="794938C3" w14:textId="3420F46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DB19145" w14:textId="77777777" w:rsidTr="00432EB0">
        <w:trPr>
          <w:trHeight w:val="720"/>
        </w:trPr>
        <w:tc>
          <w:tcPr>
            <w:tcW w:w="2594" w:type="dxa"/>
            <w:shd w:val="clear" w:color="auto" w:fill="auto"/>
          </w:tcPr>
          <w:p w14:paraId="40C66DFF" w14:textId="4E189AA6" w:rsidR="00885DA7" w:rsidRPr="005F2D3D" w:rsidRDefault="00885DA7" w:rsidP="00432EB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394"/>
            <w:r>
              <w:rPr>
                <w:rFonts w:ascii="Times New Roman" w:eastAsia="Times New Roman" w:hAnsi="Times New Roman"/>
                <w:color w:val="000000"/>
                <w:spacing w:val="-1"/>
                <w:sz w:val="20"/>
                <w:szCs w:val="20"/>
              </w:rPr>
              <w:t>id</w:t>
            </w:r>
            <w:commentRangeEnd w:id="394"/>
            <w:r>
              <w:rPr>
                <w:rStyle w:val="Kommentarsreferens"/>
                <w:rFonts w:ascii="Georgia" w:eastAsia="Calibri" w:hAnsi="Georgia" w:cs="Times New Roman"/>
              </w:rPr>
              <w:commentReference w:id="394"/>
            </w:r>
          </w:p>
        </w:tc>
        <w:tc>
          <w:tcPr>
            <w:tcW w:w="1909" w:type="dxa"/>
            <w:shd w:val="clear" w:color="auto" w:fill="auto"/>
            <w:noWrap/>
          </w:tcPr>
          <w:p w14:paraId="1776ABCD" w14:textId="491007BD"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IIType</w:t>
            </w:r>
            <w:proofErr w:type="spellEnd"/>
          </w:p>
        </w:tc>
        <w:tc>
          <w:tcPr>
            <w:tcW w:w="3482" w:type="dxa"/>
            <w:shd w:val="clear" w:color="auto" w:fill="auto"/>
          </w:tcPr>
          <w:p w14:paraId="3EA99AFC" w14:textId="1A55AA5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r w:rsidRPr="00B258A4">
              <w:rPr>
                <w:rFonts w:ascii="Times New Roman" w:eastAsia="Times New Roman" w:hAnsi="Times New Roman"/>
                <w:color w:val="000000"/>
                <w:spacing w:val="-1"/>
                <w:sz w:val="20"/>
                <w:szCs w:val="20"/>
              </w:rPr>
              <w:t>1.2.752.129.2.1.4.1</w:t>
            </w:r>
            <w:r>
              <w:rPr>
                <w:rFonts w:ascii="Times New Roman" w:eastAsia="Times New Roman" w:hAnsi="Times New Roman"/>
                <w:color w:val="000000"/>
                <w:spacing w:val="-1"/>
                <w:sz w:val="20"/>
                <w:szCs w:val="20"/>
              </w:rPr>
              <w:t xml:space="preserve"> om </w:t>
            </w:r>
            <w:proofErr w:type="spellStart"/>
            <w:r>
              <w:rPr>
                <w:rFonts w:ascii="Times New Roman" w:eastAsia="Times New Roman" w:hAnsi="Times New Roman"/>
                <w:color w:val="000000"/>
                <w:spacing w:val="-1"/>
                <w:sz w:val="20"/>
                <w:szCs w:val="20"/>
              </w:rPr>
              <w:t>HSAId</w:t>
            </w:r>
            <w:proofErr w:type="spellEnd"/>
            <w:ins w:id="395" w:author="Jiri Uosukainen" w:date="2015-04-01T22:32:00Z">
              <w:r>
                <w:rPr>
                  <w:rFonts w:ascii="Times New Roman" w:eastAsia="Times New Roman" w:hAnsi="Times New Roman"/>
                  <w:color w:val="000000"/>
                  <w:spacing w:val="-1"/>
                  <w:sz w:val="20"/>
                  <w:szCs w:val="20"/>
                </w:rPr>
                <w:t xml:space="preserve"> används</w:t>
              </w:r>
            </w:ins>
            <w:r>
              <w:rPr>
                <w:rFonts w:ascii="Times New Roman" w:eastAsia="Times New Roman" w:hAnsi="Times New Roman"/>
                <w:color w:val="000000"/>
                <w:spacing w:val="-1"/>
                <w:sz w:val="20"/>
                <w:szCs w:val="20"/>
              </w:rPr>
              <w:t xml:space="preserve">, </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w:t>
            </w:r>
            <w:r w:rsidRPr="00B258A4">
              <w:rPr>
                <w:rFonts w:ascii="Times New Roman" w:eastAsia="Times New Roman" w:hAnsi="Times New Roman"/>
                <w:color w:val="000000"/>
                <w:spacing w:val="-1"/>
                <w:sz w:val="20"/>
                <w:szCs w:val="20"/>
              </w:rPr>
              <w:t>1.2.752.129.2.1.2.1</w:t>
            </w:r>
            <w:r>
              <w:rPr>
                <w:rFonts w:ascii="Times New Roman" w:eastAsia="Times New Roman" w:hAnsi="Times New Roman"/>
                <w:color w:val="000000"/>
                <w:spacing w:val="-1"/>
                <w:sz w:val="20"/>
                <w:szCs w:val="20"/>
              </w:rPr>
              <w:t xml:space="preserve"> om </w:t>
            </w:r>
            <w:commentRangeStart w:id="396"/>
            <w:r>
              <w:rPr>
                <w:rFonts w:ascii="Times New Roman" w:eastAsia="Times New Roman" w:hAnsi="Times New Roman"/>
                <w:color w:val="000000"/>
                <w:spacing w:val="-1"/>
                <w:sz w:val="20"/>
                <w:szCs w:val="20"/>
              </w:rPr>
              <w:t xml:space="preserve">lokalt unikt </w:t>
            </w:r>
            <w:proofErr w:type="spellStart"/>
            <w:r>
              <w:rPr>
                <w:rFonts w:ascii="Times New Roman" w:eastAsia="Times New Roman" w:hAnsi="Times New Roman"/>
                <w:color w:val="000000"/>
                <w:spacing w:val="-1"/>
                <w:sz w:val="20"/>
                <w:szCs w:val="20"/>
              </w:rPr>
              <w:t>systemId</w:t>
            </w:r>
            <w:commentRangeEnd w:id="396"/>
            <w:proofErr w:type="spellEnd"/>
            <w:r>
              <w:rPr>
                <w:rStyle w:val="Kommentarsreferens"/>
                <w:rFonts w:ascii="Georgia" w:eastAsia="Calibri" w:hAnsi="Georgia" w:cs="Times New Roman"/>
              </w:rPr>
              <w:commentReference w:id="396"/>
            </w:r>
            <w:ins w:id="397" w:author="Jiri Uosukainen" w:date="2015-04-01T22:32:00Z">
              <w:r>
                <w:rPr>
                  <w:rFonts w:ascii="Times New Roman" w:eastAsia="Times New Roman" w:hAnsi="Times New Roman"/>
                  <w:color w:val="000000"/>
                  <w:spacing w:val="-1"/>
                  <w:sz w:val="20"/>
                  <w:szCs w:val="20"/>
                </w:rPr>
                <w:t xml:space="preserve"> används</w:t>
              </w:r>
            </w:ins>
            <w:r>
              <w:rPr>
                <w:rFonts w:ascii="Times New Roman" w:eastAsia="Times New Roman" w:hAnsi="Times New Roman"/>
                <w:color w:val="000000"/>
                <w:spacing w:val="-1"/>
                <w:sz w:val="20"/>
                <w:szCs w:val="20"/>
              </w:rPr>
              <w:t>. Extension=</w:t>
            </w:r>
            <w:proofErr w:type="spellStart"/>
            <w:proofErr w:type="gramStart"/>
            <w:r>
              <w:rPr>
                <w:rFonts w:ascii="Times New Roman" w:eastAsia="Times New Roman" w:hAnsi="Times New Roman"/>
                <w:color w:val="000000"/>
                <w:spacing w:val="-1"/>
                <w:sz w:val="20"/>
                <w:szCs w:val="20"/>
              </w:rPr>
              <w:t>Id:t</w:t>
            </w:r>
            <w:proofErr w:type="spellEnd"/>
            <w:proofErr w:type="gramEnd"/>
          </w:p>
        </w:tc>
        <w:tc>
          <w:tcPr>
            <w:tcW w:w="1386" w:type="dxa"/>
            <w:shd w:val="clear" w:color="auto" w:fill="auto"/>
            <w:noWrap/>
          </w:tcPr>
          <w:p w14:paraId="0BAB8247" w14:textId="6070EC79"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F92C249" w14:textId="77777777" w:rsidTr="00367400">
        <w:trPr>
          <w:trHeight w:val="720"/>
        </w:trPr>
        <w:tc>
          <w:tcPr>
            <w:tcW w:w="2594" w:type="dxa"/>
            <w:shd w:val="clear" w:color="auto" w:fill="auto"/>
          </w:tcPr>
          <w:p w14:paraId="198F5A4B" w14:textId="3A39A20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name</w:t>
            </w:r>
            <w:proofErr w:type="spellEnd"/>
          </w:p>
        </w:tc>
        <w:tc>
          <w:tcPr>
            <w:tcW w:w="1909" w:type="dxa"/>
            <w:shd w:val="clear" w:color="auto" w:fill="auto"/>
            <w:noWrap/>
          </w:tcPr>
          <w:p w14:paraId="2B87B4DB" w14:textId="76D7E5D2"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tcPr>
          <w:p w14:paraId="10320596" w14:textId="50C40027"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Namnet på </w:t>
            </w:r>
            <w:commentRangeStart w:id="398"/>
            <w:r>
              <w:rPr>
                <w:rFonts w:ascii="Times New Roman" w:eastAsia="Times New Roman" w:hAnsi="Times New Roman"/>
                <w:color w:val="000000"/>
                <w:spacing w:val="-1"/>
                <w:sz w:val="20"/>
                <w:szCs w:val="20"/>
              </w:rPr>
              <w:t>system</w:t>
            </w:r>
            <w:ins w:id="399" w:author="Jiri Uosukainen" w:date="2015-04-01T22:33:00Z">
              <w:r>
                <w:rPr>
                  <w:rFonts w:ascii="Times New Roman" w:eastAsia="Times New Roman" w:hAnsi="Times New Roman"/>
                  <w:color w:val="000000"/>
                  <w:spacing w:val="-1"/>
                  <w:sz w:val="20"/>
                  <w:szCs w:val="20"/>
                </w:rPr>
                <w:t>e</w:t>
              </w:r>
            </w:ins>
            <w:r>
              <w:rPr>
                <w:rFonts w:ascii="Times New Roman" w:eastAsia="Times New Roman" w:hAnsi="Times New Roman"/>
                <w:color w:val="000000"/>
                <w:spacing w:val="-1"/>
                <w:sz w:val="20"/>
                <w:szCs w:val="20"/>
              </w:rPr>
              <w:t>t</w:t>
            </w:r>
            <w:commentRangeEnd w:id="398"/>
            <w:r>
              <w:rPr>
                <w:rStyle w:val="Kommentarsreferens"/>
                <w:rFonts w:ascii="Georgia" w:eastAsia="Calibri" w:hAnsi="Georgia" w:cs="Times New Roman"/>
              </w:rPr>
              <w:commentReference w:id="398"/>
            </w:r>
            <w:r>
              <w:rPr>
                <w:rFonts w:ascii="Times New Roman" w:eastAsia="Times New Roman" w:hAnsi="Times New Roman"/>
                <w:color w:val="000000"/>
                <w:spacing w:val="-1"/>
                <w:sz w:val="20"/>
                <w:szCs w:val="20"/>
              </w:rPr>
              <w:t xml:space="preserve">, exempelvis kvalitetsregistrets namn i syfte att kunna presenteras som ”källa” i ett användargränssnitt. </w:t>
            </w:r>
          </w:p>
        </w:tc>
        <w:tc>
          <w:tcPr>
            <w:tcW w:w="1386" w:type="dxa"/>
            <w:shd w:val="clear" w:color="auto" w:fill="auto"/>
            <w:noWrap/>
          </w:tcPr>
          <w:p w14:paraId="6A0CFEAA" w14:textId="573E3FF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1</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885DA7" w:rsidRPr="00A67930" w14:paraId="2CB82CC2" w14:textId="77777777" w:rsidTr="00367400">
        <w:trPr>
          <w:trHeight w:val="720"/>
        </w:trPr>
        <w:tc>
          <w:tcPr>
            <w:tcW w:w="2594" w:type="dxa"/>
            <w:shd w:val="clear" w:color="auto" w:fill="auto"/>
            <w:hideMark/>
          </w:tcPr>
          <w:p w14:paraId="62B6C7D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measurement</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191EA83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MeasurementType</w:t>
            </w:r>
            <w:proofErr w:type="spellEnd"/>
          </w:p>
        </w:tc>
        <w:tc>
          <w:tcPr>
            <w:tcW w:w="3482" w:type="dxa"/>
            <w:shd w:val="clear" w:color="auto" w:fill="auto"/>
            <w:hideMark/>
          </w:tcPr>
          <w:p w14:paraId="4827A5D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Beroende på om indikatorn mäter en kvot eller ett mått skall det antingen komma 1 </w:t>
            </w:r>
            <w:proofErr w:type="spellStart"/>
            <w:r w:rsidRPr="005F2D3D">
              <w:rPr>
                <w:rFonts w:ascii="Times New Roman" w:eastAsia="Times New Roman" w:hAnsi="Times New Roman"/>
                <w:color w:val="000000"/>
                <w:spacing w:val="-1"/>
                <w:sz w:val="20"/>
                <w:szCs w:val="20"/>
              </w:rPr>
              <w:t>proportionMeasure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missingMeasure</w:t>
            </w:r>
            <w:proofErr w:type="spellEnd"/>
            <w:r w:rsidRPr="005F2D3D">
              <w:rPr>
                <w:rFonts w:ascii="Times New Roman" w:eastAsia="Times New Roman" w:hAnsi="Times New Roman"/>
                <w:color w:val="000000"/>
                <w:spacing w:val="-1"/>
                <w:sz w:val="20"/>
                <w:szCs w:val="20"/>
              </w:rPr>
              <w:t xml:space="preserve"> om värde saknas eller utelämnats)</w:t>
            </w:r>
          </w:p>
        </w:tc>
        <w:tc>
          <w:tcPr>
            <w:tcW w:w="1386" w:type="dxa"/>
            <w:shd w:val="clear" w:color="auto" w:fill="auto"/>
            <w:noWrap/>
            <w:hideMark/>
          </w:tcPr>
          <w:p w14:paraId="3411DF8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885DA7" w:rsidRPr="00A67930" w14:paraId="5A5CE8D2" w14:textId="77777777" w:rsidTr="00367400">
        <w:trPr>
          <w:trHeight w:val="1440"/>
        </w:trPr>
        <w:tc>
          <w:tcPr>
            <w:tcW w:w="2594" w:type="dxa"/>
            <w:shd w:val="clear" w:color="auto" w:fill="auto"/>
            <w:hideMark/>
          </w:tcPr>
          <w:p w14:paraId="3099E099" w14:textId="201C65BF"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00"/>
            <w:proofErr w:type="spellStart"/>
            <w:r w:rsidRPr="005F2D3D">
              <w:rPr>
                <w:rFonts w:ascii="Times New Roman" w:eastAsia="Times New Roman" w:hAnsi="Times New Roman"/>
                <w:color w:val="000000"/>
                <w:spacing w:val="-1"/>
                <w:sz w:val="20"/>
                <w:szCs w:val="20"/>
              </w:rPr>
              <w:t>measureId</w:t>
            </w:r>
            <w:proofErr w:type="spellEnd"/>
            <w:del w:id="401" w:author="Oskar Thunman" w:date="2015-04-02T10:12:00Z">
              <w:r w:rsidRPr="005F2D3D" w:rsidDel="00885DA7">
                <w:rPr>
                  <w:rFonts w:ascii="Times New Roman" w:eastAsia="Times New Roman" w:hAnsi="Times New Roman"/>
                  <w:color w:val="000000"/>
                  <w:spacing w:val="-1"/>
                  <w:sz w:val="20"/>
                  <w:szCs w:val="20"/>
                </w:rPr>
                <w:delText>VersionIndependent</w:delText>
              </w:r>
              <w:commentRangeEnd w:id="400"/>
              <w:r w:rsidDel="00885DA7">
                <w:rPr>
                  <w:rStyle w:val="Kommentarsreferens"/>
                  <w:rFonts w:ascii="Georgia" w:eastAsia="Calibri" w:hAnsi="Georgia" w:cs="Times New Roman"/>
                </w:rPr>
                <w:commentReference w:id="400"/>
              </w:r>
            </w:del>
          </w:p>
        </w:tc>
        <w:tc>
          <w:tcPr>
            <w:tcW w:w="1909" w:type="dxa"/>
            <w:shd w:val="clear" w:color="auto" w:fill="auto"/>
            <w:noWrap/>
            <w:hideMark/>
          </w:tcPr>
          <w:p w14:paraId="1A4A2A6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2A4A26BC" w14:textId="07BEEB0D"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w:t>
            </w:r>
            <w:del w:id="402" w:author="Oskar Thunman" w:date="2015-04-02T10:14:00Z">
              <w:r w:rsidRPr="005F2D3D" w:rsidDel="00885DA7">
                <w:rPr>
                  <w:rFonts w:ascii="Times New Roman" w:eastAsia="Times New Roman" w:hAnsi="Times New Roman"/>
                  <w:color w:val="000000"/>
                  <w:spacing w:val="-1"/>
                  <w:sz w:val="20"/>
                  <w:szCs w:val="20"/>
                </w:rPr>
                <w:delText xml:space="preserve"> och ett versionsspecifikt id</w:delText>
              </w:r>
            </w:del>
            <w:r w:rsidRPr="005F2D3D">
              <w:rPr>
                <w:rFonts w:ascii="Times New Roman" w:eastAsia="Times New Roman" w:hAnsi="Times New Roman"/>
                <w:color w:val="000000"/>
                <w:spacing w:val="-1"/>
                <w:sz w:val="20"/>
                <w:szCs w:val="20"/>
              </w:rPr>
              <w:t xml:space="preserve">. </w:t>
            </w:r>
            <w:ins w:id="403" w:author="Oskar Thunman" w:date="2015-04-02T10:14:00Z">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r w:rsidRPr="0027624B">
                <w:rPr>
                  <w:rFonts w:ascii="Times New Roman" w:eastAsia="Times New Roman" w:hAnsi="Times New Roman"/>
                  <w:color w:val="000000"/>
                  <w:spacing w:val="-1"/>
                  <w:sz w:val="20"/>
                  <w:szCs w:val="20"/>
                </w:rPr>
                <w:t>“1.2.826.0.1.</w:t>
              </w:r>
              <w:proofErr w:type="gramStart"/>
              <w:r w:rsidRPr="0027624B">
                <w:rPr>
                  <w:rFonts w:ascii="Times New Roman" w:eastAsia="Times New Roman" w:hAnsi="Times New Roman"/>
                  <w:color w:val="000000"/>
                  <w:spacing w:val="-1"/>
                  <w:sz w:val="20"/>
                  <w:szCs w:val="20"/>
                </w:rPr>
                <w:t>3680043.9</w:t>
              </w:r>
              <w:proofErr w:type="gramEnd"/>
              <w:r w:rsidRPr="0027624B">
                <w:rPr>
                  <w:rFonts w:ascii="Times New Roman" w:eastAsia="Times New Roman" w:hAnsi="Times New Roman"/>
                  <w:color w:val="000000"/>
                  <w:spacing w:val="-1"/>
                  <w:sz w:val="20"/>
                  <w:szCs w:val="20"/>
                </w:rPr>
                <w:t xml:space="preserve">.4672.7”, </w:t>
              </w:r>
              <w:r>
                <w:rPr>
                  <w:rFonts w:ascii="Times New Roman" w:eastAsia="Times New Roman" w:hAnsi="Times New Roman"/>
                  <w:color w:val="000000"/>
                  <w:spacing w:val="-1"/>
                  <w:sz w:val="20"/>
                  <w:szCs w:val="20"/>
                </w:rPr>
                <w:t>extension hämtas från Kvalitetsindikatorkatalogen</w:t>
              </w:r>
              <w:r w:rsidRPr="005F2D3D">
                <w:rPr>
                  <w:rFonts w:ascii="Times New Roman" w:eastAsia="Times New Roman" w:hAnsi="Times New Roman"/>
                  <w:color w:val="000000"/>
                  <w:spacing w:val="-1"/>
                  <w:sz w:val="20"/>
                  <w:szCs w:val="20"/>
                </w:rPr>
                <w:t xml:space="preserve"> för indikatorn i fråga</w:t>
              </w:r>
              <w:r>
                <w:rPr>
                  <w:rFonts w:ascii="Times New Roman" w:eastAsia="Times New Roman" w:hAnsi="Times New Roman"/>
                  <w:color w:val="000000"/>
                  <w:spacing w:val="-1"/>
                  <w:sz w:val="20"/>
                  <w:szCs w:val="20"/>
                </w:rPr>
                <w:t>.</w:t>
              </w:r>
            </w:ins>
            <w:del w:id="404" w:author="Oskar Thunman" w:date="2015-04-02T10:14:00Z">
              <w:r w:rsidRPr="005F2D3D" w:rsidDel="00885DA7">
                <w:rPr>
                  <w:rFonts w:ascii="Times New Roman" w:eastAsia="Times New Roman" w:hAnsi="Times New Roman"/>
                  <w:color w:val="000000"/>
                  <w:spacing w:val="-1"/>
                  <w:sz w:val="20"/>
                  <w:szCs w:val="20"/>
                </w:rPr>
                <w:delText>Dessa id:n hä</w:delText>
              </w:r>
              <w:r w:rsidDel="00885DA7">
                <w:rPr>
                  <w:rFonts w:ascii="Times New Roman" w:eastAsia="Times New Roman" w:hAnsi="Times New Roman"/>
                  <w:color w:val="000000"/>
                  <w:spacing w:val="-1"/>
                  <w:sz w:val="20"/>
                  <w:szCs w:val="20"/>
                </w:rPr>
                <w:delText>mtas från indikatorbeskrivningskatalogen</w:delText>
              </w:r>
              <w:r w:rsidRPr="005F2D3D" w:rsidDel="00885DA7">
                <w:rPr>
                  <w:rFonts w:ascii="Times New Roman" w:eastAsia="Times New Roman" w:hAnsi="Times New Roman"/>
                  <w:color w:val="000000"/>
                  <w:spacing w:val="-1"/>
                  <w:sz w:val="20"/>
                  <w:szCs w:val="20"/>
                </w:rPr>
                <w:delText xml:space="preserve"> för indikatorn i fråga.</w:delText>
              </w:r>
            </w:del>
          </w:p>
        </w:tc>
        <w:tc>
          <w:tcPr>
            <w:tcW w:w="1386" w:type="dxa"/>
            <w:shd w:val="clear" w:color="auto" w:fill="auto"/>
            <w:noWrap/>
            <w:hideMark/>
          </w:tcPr>
          <w:p w14:paraId="79BCC8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F009743" w14:textId="77777777" w:rsidTr="00367400">
        <w:trPr>
          <w:trHeight w:val="480"/>
        </w:trPr>
        <w:tc>
          <w:tcPr>
            <w:tcW w:w="2594" w:type="dxa"/>
            <w:shd w:val="clear" w:color="auto" w:fill="auto"/>
            <w:hideMark/>
          </w:tcPr>
          <w:p w14:paraId="395C98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measureIdVersionNumber</w:t>
            </w:r>
            <w:proofErr w:type="spellEnd"/>
          </w:p>
        </w:tc>
        <w:tc>
          <w:tcPr>
            <w:tcW w:w="1909" w:type="dxa"/>
            <w:shd w:val="clear" w:color="auto" w:fill="auto"/>
            <w:noWrap/>
            <w:hideMark/>
          </w:tcPr>
          <w:p w14:paraId="3058383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proofErr w:type="gramStart"/>
            <w:r w:rsidRPr="005F2D3D">
              <w:rPr>
                <w:rFonts w:ascii="Times New Roman" w:eastAsia="Times New Roman" w:hAnsi="Times New Roman"/>
                <w:color w:val="000000"/>
                <w:spacing w:val="-1"/>
                <w:sz w:val="20"/>
                <w:szCs w:val="20"/>
              </w:rPr>
              <w:t>int</w:t>
            </w:r>
            <w:proofErr w:type="spellEnd"/>
            <w:proofErr w:type="gramEnd"/>
          </w:p>
        </w:tc>
        <w:tc>
          <w:tcPr>
            <w:tcW w:w="3482" w:type="dxa"/>
            <w:shd w:val="clear" w:color="auto" w:fill="auto"/>
            <w:hideMark/>
          </w:tcPr>
          <w:p w14:paraId="4372A7F9" w14:textId="500E25CD" w:rsidR="00885DA7" w:rsidRPr="005F2D3D" w:rsidRDefault="00885DA7" w:rsidP="00754815">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Versionsnumret för indikatorns indikatorbeskrivning.</w:t>
            </w:r>
            <w:r>
              <w:rPr>
                <w:rFonts w:ascii="Times New Roman" w:eastAsia="Times New Roman" w:hAnsi="Times New Roman"/>
                <w:color w:val="000000"/>
                <w:spacing w:val="-1"/>
                <w:sz w:val="20"/>
                <w:szCs w:val="20"/>
              </w:rPr>
              <w:t xml:space="preserve"> Aktuell version</w:t>
            </w:r>
            <w:r w:rsidRPr="005F2D3D">
              <w:rPr>
                <w:rFonts w:ascii="Times New Roman" w:eastAsia="Times New Roman" w:hAnsi="Times New Roman"/>
                <w:color w:val="000000"/>
                <w:spacing w:val="-1"/>
                <w:sz w:val="20"/>
                <w:szCs w:val="20"/>
              </w:rPr>
              <w:t xml:space="preserve"> hämtas från indikatorbeskrivningen för indikatorn i fråga.</w:t>
            </w:r>
            <w:r>
              <w:rPr>
                <w:rFonts w:ascii="Times New Roman" w:eastAsia="Times New Roman" w:hAnsi="Times New Roman"/>
                <w:color w:val="000000"/>
                <w:spacing w:val="-1"/>
                <w:sz w:val="20"/>
                <w:szCs w:val="20"/>
              </w:rPr>
              <w:t xml:space="preserve"> Bara </w:t>
            </w:r>
            <w:proofErr w:type="spellStart"/>
            <w:r>
              <w:rPr>
                <w:rFonts w:ascii="Times New Roman" w:eastAsia="Times New Roman" w:hAnsi="Times New Roman"/>
                <w:color w:val="000000"/>
                <w:spacing w:val="-1"/>
                <w:sz w:val="20"/>
                <w:szCs w:val="20"/>
              </w:rPr>
              <w:t>MajorVersion</w:t>
            </w:r>
            <w:proofErr w:type="spellEnd"/>
            <w:r>
              <w:rPr>
                <w:rFonts w:ascii="Times New Roman" w:eastAsia="Times New Roman" w:hAnsi="Times New Roman"/>
                <w:color w:val="000000"/>
                <w:spacing w:val="-1"/>
                <w:sz w:val="20"/>
                <w:szCs w:val="20"/>
              </w:rPr>
              <w:t xml:space="preserve"> skall anges. </w:t>
            </w:r>
          </w:p>
        </w:tc>
        <w:tc>
          <w:tcPr>
            <w:tcW w:w="1386" w:type="dxa"/>
            <w:shd w:val="clear" w:color="auto" w:fill="auto"/>
            <w:noWrap/>
            <w:hideMark/>
          </w:tcPr>
          <w:p w14:paraId="20A2C23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0B7786F" w14:textId="77777777" w:rsidTr="00367400">
        <w:trPr>
          <w:trHeight w:val="480"/>
        </w:trPr>
        <w:tc>
          <w:tcPr>
            <w:tcW w:w="2594" w:type="dxa"/>
            <w:shd w:val="clear" w:color="auto" w:fill="auto"/>
            <w:hideMark/>
          </w:tcPr>
          <w:p w14:paraId="57CD317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5EEFA2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6BFF307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Mättillfälle identifierar till vilken mätperiod som ett indikatorvärde hör.</w:t>
            </w:r>
          </w:p>
        </w:tc>
        <w:tc>
          <w:tcPr>
            <w:tcW w:w="1386" w:type="dxa"/>
            <w:shd w:val="clear" w:color="auto" w:fill="auto"/>
            <w:noWrap/>
            <w:hideMark/>
          </w:tcPr>
          <w:p w14:paraId="37F3029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5CF9C77F" w14:textId="77777777" w:rsidTr="00367400">
        <w:trPr>
          <w:trHeight w:val="240"/>
        </w:trPr>
        <w:tc>
          <w:tcPr>
            <w:tcW w:w="2594" w:type="dxa"/>
            <w:shd w:val="clear" w:color="auto" w:fill="auto"/>
            <w:hideMark/>
          </w:tcPr>
          <w:p w14:paraId="1993ED6E" w14:textId="622D6961"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05"/>
            <w:del w:id="406" w:author="Oskar Thunman" w:date="2015-04-02T10:16:00Z">
              <w:r w:rsidRPr="005F2D3D" w:rsidDel="00885DA7">
                <w:rPr>
                  <w:rFonts w:ascii="Times New Roman" w:eastAsia="Times New Roman" w:hAnsi="Times New Roman"/>
                  <w:color w:val="000000"/>
                  <w:spacing w:val="-1"/>
                  <w:sz w:val="20"/>
                  <w:szCs w:val="20"/>
                </w:rPr>
                <w:delText>low</w:delText>
              </w:r>
              <w:commentRangeEnd w:id="405"/>
              <w:r w:rsidDel="00885DA7">
                <w:rPr>
                  <w:rStyle w:val="Kommentarsreferens"/>
                  <w:rFonts w:ascii="Georgia" w:eastAsia="Calibri" w:hAnsi="Georgia" w:cs="Times New Roman"/>
                </w:rPr>
                <w:commentReference w:id="405"/>
              </w:r>
            </w:del>
            <w:ins w:id="407" w:author="Oskar Thunman" w:date="2015-04-02T10:16:00Z">
              <w:r>
                <w:rPr>
                  <w:rFonts w:ascii="Times New Roman" w:eastAsia="Times New Roman" w:hAnsi="Times New Roman"/>
                  <w:color w:val="000000"/>
                  <w:spacing w:val="-1"/>
                  <w:sz w:val="20"/>
                  <w:szCs w:val="20"/>
                </w:rPr>
                <w:t>start</w:t>
              </w:r>
            </w:ins>
          </w:p>
        </w:tc>
        <w:tc>
          <w:tcPr>
            <w:tcW w:w="1909" w:type="dxa"/>
            <w:shd w:val="clear" w:color="auto" w:fill="auto"/>
            <w:noWrap/>
            <w:hideMark/>
          </w:tcPr>
          <w:p w14:paraId="5B0843C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671D95E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750BB3B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ECBD263" w14:textId="77777777" w:rsidTr="00367400">
        <w:trPr>
          <w:trHeight w:val="240"/>
        </w:trPr>
        <w:tc>
          <w:tcPr>
            <w:tcW w:w="2594" w:type="dxa"/>
            <w:shd w:val="clear" w:color="auto" w:fill="auto"/>
            <w:hideMark/>
          </w:tcPr>
          <w:p w14:paraId="75673B82" w14:textId="221E5C12"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08"/>
            <w:del w:id="409" w:author="Oskar Thunman" w:date="2015-04-02T10:16:00Z">
              <w:r w:rsidRPr="005F2D3D" w:rsidDel="00885DA7">
                <w:rPr>
                  <w:rFonts w:ascii="Times New Roman" w:eastAsia="Times New Roman" w:hAnsi="Times New Roman"/>
                  <w:color w:val="000000"/>
                  <w:spacing w:val="-1"/>
                  <w:sz w:val="20"/>
                  <w:szCs w:val="20"/>
                </w:rPr>
                <w:delText>high</w:delText>
              </w:r>
              <w:commentRangeEnd w:id="408"/>
              <w:r w:rsidDel="00885DA7">
                <w:rPr>
                  <w:rStyle w:val="Kommentarsreferens"/>
                  <w:rFonts w:ascii="Georgia" w:eastAsia="Calibri" w:hAnsi="Georgia" w:cs="Times New Roman"/>
                </w:rPr>
                <w:commentReference w:id="408"/>
              </w:r>
            </w:del>
            <w:ins w:id="410" w:author="Oskar Thunman" w:date="2015-04-02T10:16:00Z">
              <w:r>
                <w:rPr>
                  <w:rFonts w:ascii="Times New Roman" w:eastAsia="Times New Roman" w:hAnsi="Times New Roman"/>
                  <w:color w:val="000000"/>
                  <w:spacing w:val="-1"/>
                  <w:sz w:val="20"/>
                  <w:szCs w:val="20"/>
                </w:rPr>
                <w:t>end</w:t>
              </w:r>
            </w:ins>
          </w:p>
        </w:tc>
        <w:tc>
          <w:tcPr>
            <w:tcW w:w="1909" w:type="dxa"/>
            <w:shd w:val="clear" w:color="auto" w:fill="auto"/>
            <w:noWrap/>
            <w:hideMark/>
          </w:tcPr>
          <w:p w14:paraId="1462EB6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31EDAD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063733D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502AEFA" w14:textId="77777777" w:rsidTr="00367400">
        <w:trPr>
          <w:trHeight w:val="720"/>
        </w:trPr>
        <w:tc>
          <w:tcPr>
            <w:tcW w:w="2594" w:type="dxa"/>
            <w:shd w:val="clear" w:color="auto" w:fill="auto"/>
            <w:hideMark/>
          </w:tcPr>
          <w:p w14:paraId="3C52E44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firstServiceEncounter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30D2AA0" w14:textId="3DC9EBD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11"/>
            <w:del w:id="412" w:author="Oskar Thunman" w:date="2015-04-02T10:19:00Z">
              <w:r w:rsidRPr="005F2D3D" w:rsidDel="00885DA7">
                <w:rPr>
                  <w:rFonts w:ascii="Times New Roman" w:eastAsia="Times New Roman" w:hAnsi="Times New Roman"/>
                  <w:color w:val="000000"/>
                  <w:spacing w:val="-1"/>
                  <w:sz w:val="20"/>
                  <w:szCs w:val="20"/>
                </w:rPr>
                <w:delText>TimeStampType</w:delText>
              </w:r>
            </w:del>
            <w:commentRangeEnd w:id="411"/>
            <w:proofErr w:type="spellStart"/>
            <w:ins w:id="413" w:author="Oskar Thunman" w:date="2015-04-02T10:19:00Z">
              <w:r>
                <w:rPr>
                  <w:rFonts w:ascii="Times New Roman" w:eastAsia="Times New Roman" w:hAnsi="Times New Roman"/>
                  <w:color w:val="000000"/>
                  <w:spacing w:val="-1"/>
                  <w:sz w:val="20"/>
                  <w:szCs w:val="20"/>
                </w:rPr>
                <w:t>Date</w:t>
              </w:r>
              <w:r w:rsidRPr="005F2D3D">
                <w:rPr>
                  <w:rFonts w:ascii="Times New Roman" w:eastAsia="Times New Roman" w:hAnsi="Times New Roman"/>
                  <w:color w:val="000000"/>
                  <w:spacing w:val="-1"/>
                  <w:sz w:val="20"/>
                  <w:szCs w:val="20"/>
                </w:rPr>
                <w:t>Type</w:t>
              </w:r>
            </w:ins>
            <w:proofErr w:type="spellEnd"/>
            <w:r>
              <w:rPr>
                <w:rStyle w:val="Kommentarsreferens"/>
                <w:rFonts w:ascii="Georgia" w:eastAsia="Calibri" w:hAnsi="Georgia" w:cs="Times New Roman"/>
              </w:rPr>
              <w:commentReference w:id="411"/>
            </w:r>
          </w:p>
        </w:tc>
        <w:tc>
          <w:tcPr>
            <w:tcW w:w="3482" w:type="dxa"/>
            <w:shd w:val="clear" w:color="auto" w:fill="auto"/>
            <w:hideMark/>
          </w:tcPr>
          <w:p w14:paraId="3B290EF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första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 </w:t>
            </w:r>
          </w:p>
        </w:tc>
        <w:tc>
          <w:tcPr>
            <w:tcW w:w="1386" w:type="dxa"/>
            <w:shd w:val="clear" w:color="auto" w:fill="auto"/>
            <w:noWrap/>
            <w:hideMark/>
          </w:tcPr>
          <w:p w14:paraId="3131226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7E741B1" w14:textId="77777777" w:rsidTr="00367400">
        <w:trPr>
          <w:trHeight w:val="720"/>
        </w:trPr>
        <w:tc>
          <w:tcPr>
            <w:tcW w:w="2594" w:type="dxa"/>
            <w:shd w:val="clear" w:color="auto" w:fill="auto"/>
            <w:hideMark/>
          </w:tcPr>
          <w:p w14:paraId="12FF7E9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lastServiceEncounter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EA76108" w14:textId="284BC6DB"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14"/>
            <w:del w:id="415" w:author="Oskar Thunman" w:date="2015-04-02T10:19:00Z">
              <w:r w:rsidRPr="005F2D3D" w:rsidDel="00885DA7">
                <w:rPr>
                  <w:rFonts w:ascii="Times New Roman" w:eastAsia="Times New Roman" w:hAnsi="Times New Roman"/>
                  <w:color w:val="000000"/>
                  <w:spacing w:val="-1"/>
                  <w:sz w:val="20"/>
                  <w:szCs w:val="20"/>
                </w:rPr>
                <w:delText>TimeStampType</w:delText>
              </w:r>
            </w:del>
            <w:commentRangeEnd w:id="414"/>
            <w:proofErr w:type="spellStart"/>
            <w:ins w:id="416" w:author="Oskar Thunman" w:date="2015-04-02T10:19:00Z">
              <w:r>
                <w:rPr>
                  <w:rFonts w:ascii="Times New Roman" w:eastAsia="Times New Roman" w:hAnsi="Times New Roman"/>
                  <w:color w:val="000000"/>
                  <w:spacing w:val="-1"/>
                  <w:sz w:val="20"/>
                  <w:szCs w:val="20"/>
                </w:rPr>
                <w:t>Date</w:t>
              </w:r>
              <w:r w:rsidRPr="005F2D3D">
                <w:rPr>
                  <w:rFonts w:ascii="Times New Roman" w:eastAsia="Times New Roman" w:hAnsi="Times New Roman"/>
                  <w:color w:val="000000"/>
                  <w:spacing w:val="-1"/>
                  <w:sz w:val="20"/>
                  <w:szCs w:val="20"/>
                </w:rPr>
                <w:t>Type</w:t>
              </w:r>
            </w:ins>
            <w:proofErr w:type="spellEnd"/>
            <w:r>
              <w:rPr>
                <w:rStyle w:val="Kommentarsreferens"/>
                <w:rFonts w:ascii="Georgia" w:eastAsia="Calibri" w:hAnsi="Georgia" w:cs="Times New Roman"/>
              </w:rPr>
              <w:commentReference w:id="414"/>
            </w:r>
          </w:p>
        </w:tc>
        <w:tc>
          <w:tcPr>
            <w:tcW w:w="3482" w:type="dxa"/>
            <w:shd w:val="clear" w:color="auto" w:fill="auto"/>
            <w:hideMark/>
          </w:tcPr>
          <w:p w14:paraId="2642606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sista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5B780F1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CC1BDC9" w14:textId="77777777" w:rsidTr="00367400">
        <w:trPr>
          <w:trHeight w:val="240"/>
        </w:trPr>
        <w:tc>
          <w:tcPr>
            <w:tcW w:w="2594" w:type="dxa"/>
            <w:shd w:val="clear" w:color="auto" w:fill="auto"/>
            <w:hideMark/>
          </w:tcPr>
          <w:p w14:paraId="6DCFEB7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proportionMeasure</w:t>
            </w:r>
            <w:proofErr w:type="spellEnd"/>
          </w:p>
        </w:tc>
        <w:tc>
          <w:tcPr>
            <w:tcW w:w="1909" w:type="dxa"/>
            <w:shd w:val="clear" w:color="auto" w:fill="auto"/>
            <w:noWrap/>
            <w:hideMark/>
          </w:tcPr>
          <w:p w14:paraId="5C88BE4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ProportionMeasureType</w:t>
            </w:r>
            <w:proofErr w:type="spellEnd"/>
          </w:p>
        </w:tc>
        <w:tc>
          <w:tcPr>
            <w:tcW w:w="3482" w:type="dxa"/>
            <w:shd w:val="clear" w:color="auto" w:fill="auto"/>
            <w:hideMark/>
          </w:tcPr>
          <w:p w14:paraId="04F84419" w14:textId="6081C30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ins w:id="417" w:author="Oskar Thunman" w:date="2015-04-02T10:15:00Z">
              <w:r w:rsidRPr="00885DA7">
                <w:rPr>
                  <w:rFonts w:ascii="Times New Roman" w:eastAsia="Times New Roman" w:hAnsi="Times New Roman"/>
                  <w:color w:val="000000"/>
                  <w:spacing w:val="-1"/>
                  <w:sz w:val="20"/>
                  <w:szCs w:val="20"/>
                </w:rPr>
                <w:t>Mått av typen kvot anges under detta element</w:t>
              </w:r>
            </w:ins>
            <w:commentRangeStart w:id="418"/>
            <w:del w:id="419" w:author="Oskar Thunman" w:date="2015-04-02T10:15:00Z">
              <w:r w:rsidRPr="005F2D3D" w:rsidDel="00885DA7">
                <w:rPr>
                  <w:rFonts w:ascii="Times New Roman" w:eastAsia="Times New Roman" w:hAnsi="Times New Roman"/>
                  <w:color w:val="000000"/>
                  <w:spacing w:val="-1"/>
                  <w:sz w:val="20"/>
                  <w:szCs w:val="20"/>
                </w:rPr>
                <w:delText>Om måttet är av typen kvot kommer värden här.</w:delText>
              </w:r>
              <w:commentRangeEnd w:id="418"/>
              <w:r w:rsidDel="00885DA7">
                <w:rPr>
                  <w:rStyle w:val="Kommentarsreferens"/>
                  <w:rFonts w:ascii="Georgia" w:eastAsia="Calibri" w:hAnsi="Georgia" w:cs="Times New Roman"/>
                </w:rPr>
                <w:commentReference w:id="418"/>
              </w:r>
            </w:del>
          </w:p>
        </w:tc>
        <w:tc>
          <w:tcPr>
            <w:tcW w:w="1386" w:type="dxa"/>
            <w:shd w:val="clear" w:color="auto" w:fill="auto"/>
            <w:noWrap/>
            <w:hideMark/>
          </w:tcPr>
          <w:p w14:paraId="43591D3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20528E8" w14:textId="77777777" w:rsidTr="00367400">
        <w:trPr>
          <w:trHeight w:val="480"/>
        </w:trPr>
        <w:tc>
          <w:tcPr>
            <w:tcW w:w="2594" w:type="dxa"/>
            <w:shd w:val="clear" w:color="auto" w:fill="auto"/>
            <w:hideMark/>
          </w:tcPr>
          <w:p w14:paraId="3F9AB1D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/../../../rate</w:t>
            </w:r>
          </w:p>
        </w:tc>
        <w:tc>
          <w:tcPr>
            <w:tcW w:w="1909" w:type="dxa"/>
            <w:shd w:val="clear" w:color="auto" w:fill="auto"/>
            <w:noWrap/>
            <w:hideMark/>
          </w:tcPr>
          <w:p w14:paraId="2CA48B0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F772952" w14:textId="6DF31E39"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beräknade kvoten mellan täljare och nämnare. Värde mellan 0 och 1</w:t>
            </w:r>
            <w:r>
              <w:rPr>
                <w:rFonts w:ascii="Times New Roman" w:eastAsia="Times New Roman" w:hAnsi="Times New Roman"/>
                <w:color w:val="000000"/>
                <w:spacing w:val="-1"/>
                <w:sz w:val="20"/>
                <w:szCs w:val="20"/>
              </w:rPr>
              <w:t>.</w:t>
            </w:r>
          </w:p>
        </w:tc>
        <w:tc>
          <w:tcPr>
            <w:tcW w:w="1386" w:type="dxa"/>
            <w:shd w:val="clear" w:color="auto" w:fill="auto"/>
            <w:noWrap/>
            <w:hideMark/>
          </w:tcPr>
          <w:p w14:paraId="5979001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49BF225" w14:textId="77777777" w:rsidTr="00367400">
        <w:trPr>
          <w:trHeight w:val="960"/>
        </w:trPr>
        <w:tc>
          <w:tcPr>
            <w:tcW w:w="2594" w:type="dxa"/>
            <w:shd w:val="clear" w:color="auto" w:fill="auto"/>
            <w:hideMark/>
          </w:tcPr>
          <w:p w14:paraId="6AFF08B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denominator</w:t>
            </w:r>
            <w:proofErr w:type="spellEnd"/>
          </w:p>
        </w:tc>
        <w:tc>
          <w:tcPr>
            <w:tcW w:w="1909" w:type="dxa"/>
            <w:shd w:val="clear" w:color="auto" w:fill="auto"/>
            <w:noWrap/>
            <w:hideMark/>
          </w:tcPr>
          <w:p w14:paraId="54FF77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9D3939" w14:textId="05FC4F0F"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nämnare</w:t>
            </w:r>
            <w:r w:rsidRPr="005F2D3D">
              <w:rPr>
                <w:rFonts w:ascii="Times New Roman" w:eastAsia="Times New Roman" w:hAnsi="Times New Roman"/>
                <w:color w:val="000000"/>
                <w:spacing w:val="-1"/>
                <w:sz w:val="20"/>
                <w:szCs w:val="20"/>
              </w:rPr>
              <w:t xml:space="preserve"> för de mått som anges som kvoter. Är al</w:t>
            </w:r>
            <w:r>
              <w:rPr>
                <w:rFonts w:ascii="Times New Roman" w:eastAsia="Times New Roman" w:hAnsi="Times New Roman"/>
                <w:color w:val="000000"/>
                <w:spacing w:val="-1"/>
                <w:sz w:val="20"/>
                <w:szCs w:val="20"/>
              </w:rPr>
              <w:t>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nämnaren kan vara standardiserad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15A9227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A79994C" w14:textId="77777777" w:rsidTr="00367400">
        <w:trPr>
          <w:trHeight w:val="960"/>
        </w:trPr>
        <w:tc>
          <w:tcPr>
            <w:tcW w:w="2594" w:type="dxa"/>
            <w:shd w:val="clear" w:color="auto" w:fill="auto"/>
            <w:hideMark/>
          </w:tcPr>
          <w:p w14:paraId="3DA530C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numerator</w:t>
            </w:r>
            <w:proofErr w:type="spellEnd"/>
          </w:p>
        </w:tc>
        <w:tc>
          <w:tcPr>
            <w:tcW w:w="1909" w:type="dxa"/>
            <w:shd w:val="clear" w:color="auto" w:fill="auto"/>
            <w:noWrap/>
            <w:hideMark/>
          </w:tcPr>
          <w:p w14:paraId="054D637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4ED9AE9" w14:textId="57313045"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för de mått som anges som kvoter. Är a</w:t>
            </w:r>
            <w:r>
              <w:rPr>
                <w:rFonts w:ascii="Times New Roman" w:eastAsia="Times New Roman" w:hAnsi="Times New Roman"/>
                <w:color w:val="000000"/>
                <w:spacing w:val="-1"/>
                <w:sz w:val="20"/>
                <w:szCs w:val="20"/>
              </w:rPr>
              <w:t>ll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lastRenderedPageBreak/>
              <w:t>täljaren</w:t>
            </w:r>
            <w:r w:rsidRPr="005F2D3D">
              <w:rPr>
                <w:rFonts w:ascii="Times New Roman" w:eastAsia="Times New Roman" w:hAnsi="Times New Roman"/>
                <w:color w:val="000000"/>
                <w:spacing w:val="-1"/>
                <w:sz w:val="20"/>
                <w:szCs w:val="20"/>
              </w:rPr>
              <w:t xml:space="preserve"> kan vara </w:t>
            </w:r>
            <w:r>
              <w:rPr>
                <w:rFonts w:ascii="Times New Roman" w:eastAsia="Times New Roman" w:hAnsi="Times New Roman"/>
                <w:color w:val="000000"/>
                <w:spacing w:val="-1"/>
                <w:sz w:val="20"/>
                <w:szCs w:val="20"/>
              </w:rPr>
              <w:t>standardiserad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2A5C857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B0283" w:rsidRPr="00A67930" w14:paraId="528EB557" w14:textId="77777777" w:rsidTr="00367400">
        <w:trPr>
          <w:trHeight w:val="720"/>
        </w:trPr>
        <w:tc>
          <w:tcPr>
            <w:tcW w:w="2594" w:type="dxa"/>
            <w:shd w:val="clear" w:color="auto" w:fill="auto"/>
            <w:hideMark/>
          </w:tcPr>
          <w:p w14:paraId="65FADBBD" w14:textId="4F804A22"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gramStart"/>
            <w:ins w:id="420" w:author="Oskar Thunman" w:date="2015-04-02T11:07:00Z">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c</w:t>
              </w:r>
              <w:r w:rsidRPr="005F2D3D">
                <w:rPr>
                  <w:rFonts w:ascii="Times New Roman" w:eastAsia="Times New Roman" w:hAnsi="Times New Roman"/>
                  <w:color w:val="000000"/>
                  <w:spacing w:val="-1"/>
                  <w:sz w:val="20"/>
                  <w:szCs w:val="20"/>
                </w:rPr>
                <w:t>onfidenceInterval</w:t>
              </w:r>
              <w:r>
                <w:rPr>
                  <w:rFonts w:ascii="Times New Roman" w:eastAsia="Times New Roman" w:hAnsi="Times New Roman"/>
                  <w:color w:val="000000"/>
                  <w:spacing w:val="-1"/>
                  <w:sz w:val="20"/>
                  <w:szCs w:val="20"/>
                </w:rPr>
                <w:t>95percent</w:t>
              </w:r>
            </w:ins>
            <w:del w:id="421" w:author="Oskar Thunman" w:date="2015-04-02T11:07:00Z">
              <w:r w:rsidRPr="005F2D3D" w:rsidDel="00BD4474">
                <w:rPr>
                  <w:rFonts w:ascii="Times New Roman" w:eastAsia="Times New Roman" w:hAnsi="Times New Roman"/>
                  <w:color w:val="000000"/>
                  <w:spacing w:val="-1"/>
                  <w:sz w:val="20"/>
                  <w:szCs w:val="20"/>
                </w:rPr>
                <w:delText>../../../../95percentConfidenceInterval</w:delText>
              </w:r>
            </w:del>
          </w:p>
        </w:tc>
        <w:tc>
          <w:tcPr>
            <w:tcW w:w="1909" w:type="dxa"/>
            <w:shd w:val="clear" w:color="auto" w:fill="auto"/>
            <w:noWrap/>
            <w:hideMark/>
          </w:tcPr>
          <w:p w14:paraId="63CCC769" w14:textId="73400934"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422" w:author="Oskar Thunman" w:date="2015-04-02T11:07:00Z">
              <w:r w:rsidRPr="005F2D3D">
                <w:rPr>
                  <w:rFonts w:ascii="Times New Roman" w:eastAsia="Times New Roman" w:hAnsi="Times New Roman"/>
                  <w:color w:val="000000"/>
                  <w:spacing w:val="-1"/>
                  <w:sz w:val="20"/>
                  <w:szCs w:val="20"/>
                </w:rPr>
                <w:t>ConfidenceInterval</w:t>
              </w:r>
              <w:r>
                <w:rPr>
                  <w:rFonts w:ascii="Times New Roman" w:eastAsia="Times New Roman" w:hAnsi="Times New Roman"/>
                  <w:color w:val="000000"/>
                  <w:spacing w:val="-1"/>
                  <w:sz w:val="20"/>
                  <w:szCs w:val="20"/>
                </w:rPr>
                <w:t>95percent</w:t>
              </w:r>
              <w:r w:rsidRPr="005F2D3D">
                <w:rPr>
                  <w:rFonts w:ascii="Times New Roman" w:eastAsia="Times New Roman" w:hAnsi="Times New Roman"/>
                  <w:color w:val="000000"/>
                  <w:spacing w:val="-1"/>
                  <w:sz w:val="20"/>
                  <w:szCs w:val="20"/>
                </w:rPr>
                <w:t>Type</w:t>
              </w:r>
            </w:ins>
            <w:del w:id="423" w:author="Oskar Thunman" w:date="2015-04-02T11:07:00Z">
              <w:r w:rsidRPr="005F2D3D" w:rsidDel="00BD4474">
                <w:rPr>
                  <w:rFonts w:ascii="Times New Roman" w:eastAsia="Times New Roman" w:hAnsi="Times New Roman"/>
                  <w:color w:val="000000"/>
                  <w:spacing w:val="-1"/>
                  <w:sz w:val="20"/>
                  <w:szCs w:val="20"/>
                </w:rPr>
                <w:delText>95percentConfidenceIntervalType</w:delText>
              </w:r>
            </w:del>
          </w:p>
        </w:tc>
        <w:tc>
          <w:tcPr>
            <w:tcW w:w="3482" w:type="dxa"/>
            <w:shd w:val="clear" w:color="auto" w:fill="auto"/>
            <w:hideMark/>
          </w:tcPr>
          <w:p w14:paraId="420AFA9C"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Definierar und</w:t>
            </w:r>
            <w:r w:rsidRPr="005F2D3D">
              <w:rPr>
                <w:rFonts w:ascii="Times New Roman" w:eastAsia="Times New Roman" w:hAnsi="Times New Roman"/>
                <w:color w:val="000000"/>
                <w:spacing w:val="-1"/>
                <w:sz w:val="20"/>
                <w:szCs w:val="20"/>
              </w:rPr>
              <w:t>r</w:t>
            </w:r>
            <w:r>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 xml:space="preserve">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3A3D08FD"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13369C8" w14:textId="77777777" w:rsidTr="00367400">
        <w:trPr>
          <w:trHeight w:val="240"/>
        </w:trPr>
        <w:tc>
          <w:tcPr>
            <w:tcW w:w="2594" w:type="dxa"/>
            <w:shd w:val="clear" w:color="auto" w:fill="auto"/>
            <w:hideMark/>
          </w:tcPr>
          <w:p w14:paraId="47CFA5D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041B18A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E8CB04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65475A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9DB7D5F" w14:textId="77777777" w:rsidTr="00367400">
        <w:trPr>
          <w:trHeight w:val="240"/>
        </w:trPr>
        <w:tc>
          <w:tcPr>
            <w:tcW w:w="2594" w:type="dxa"/>
            <w:shd w:val="clear" w:color="auto" w:fill="auto"/>
            <w:hideMark/>
          </w:tcPr>
          <w:p w14:paraId="6C6DE1C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4E7AFA5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5EE1AE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2E86E4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2C43D94" w14:textId="77777777" w:rsidTr="00367400">
        <w:trPr>
          <w:trHeight w:val="480"/>
        </w:trPr>
        <w:tc>
          <w:tcPr>
            <w:tcW w:w="2594" w:type="dxa"/>
            <w:shd w:val="clear" w:color="auto" w:fill="auto"/>
            <w:hideMark/>
          </w:tcPr>
          <w:p w14:paraId="74658EB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720B6D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D13C833" w14:textId="1E941B5E"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w:t>
            </w:r>
            <w:ins w:id="424" w:author="Jiri Uosukainen" w:date="2015-04-01T23:36:00Z">
              <w:r>
                <w:rPr>
                  <w:rFonts w:ascii="Times New Roman" w:eastAsia="Times New Roman" w:hAnsi="Times New Roman"/>
                  <w:color w:val="000000"/>
                  <w:spacing w:val="-1"/>
                  <w:sz w:val="20"/>
                  <w:szCs w:val="20"/>
                </w:rPr>
                <w:t>d</w:t>
              </w:r>
            </w:ins>
            <w:del w:id="425" w:author="Jiri Uosukainen" w:date="2015-04-01T23:36:00Z">
              <w:r w:rsidRPr="005F2D3D" w:rsidDel="00CC2E65">
                <w:rPr>
                  <w:rFonts w:ascii="Times New Roman" w:eastAsia="Times New Roman" w:hAnsi="Times New Roman"/>
                  <w:color w:val="000000"/>
                  <w:spacing w:val="-1"/>
                  <w:sz w:val="20"/>
                  <w:szCs w:val="20"/>
                </w:rPr>
                <w:delText>t</w:delText>
              </w:r>
            </w:del>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3AF421D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AD2FE07" w14:textId="77777777" w:rsidTr="00367400">
        <w:trPr>
          <w:trHeight w:val="480"/>
        </w:trPr>
        <w:tc>
          <w:tcPr>
            <w:tcW w:w="2594" w:type="dxa"/>
            <w:shd w:val="clear" w:color="auto" w:fill="auto"/>
            <w:hideMark/>
          </w:tcPr>
          <w:p w14:paraId="7D7B413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C829F4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A24F94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377CD3B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9BA2A0E" w14:textId="77777777" w:rsidTr="00367400">
        <w:trPr>
          <w:trHeight w:val="960"/>
        </w:trPr>
        <w:tc>
          <w:tcPr>
            <w:tcW w:w="2594" w:type="dxa"/>
            <w:shd w:val="clear" w:color="auto" w:fill="auto"/>
            <w:hideMark/>
          </w:tcPr>
          <w:p w14:paraId="1B6837A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082AA9E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C3CB6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xml:space="preserve">) anger hur stor andel av ursprungspopulationen i underlaget som exkluderats till följd av </w:t>
            </w:r>
            <w:proofErr w:type="spellStart"/>
            <w:r w:rsidRPr="005F2D3D">
              <w:rPr>
                <w:rFonts w:ascii="Times New Roman" w:eastAsia="Times New Roman" w:hAnsi="Times New Roman"/>
                <w:color w:val="000000"/>
                <w:spacing w:val="-1"/>
                <w:sz w:val="20"/>
                <w:szCs w:val="20"/>
              </w:rPr>
              <w:t>avsaknat</w:t>
            </w:r>
            <w:proofErr w:type="spellEnd"/>
            <w:r w:rsidRPr="005F2D3D">
              <w:rPr>
                <w:rFonts w:ascii="Times New Roman" w:eastAsia="Times New Roman" w:hAnsi="Times New Roman"/>
                <w:color w:val="000000"/>
                <w:spacing w:val="-1"/>
                <w:sz w:val="20"/>
                <w:szCs w:val="20"/>
              </w:rPr>
              <w:t xml:space="preserve"> värde på u</w:t>
            </w:r>
            <w:r>
              <w:rPr>
                <w:rFonts w:ascii="Times New Roman" w:eastAsia="Times New Roman" w:hAnsi="Times New Roman"/>
                <w:color w:val="000000"/>
                <w:spacing w:val="-1"/>
                <w:sz w:val="20"/>
                <w:szCs w:val="20"/>
              </w:rPr>
              <w:t>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D5FA7E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0D5FFD6" w14:textId="77777777" w:rsidTr="00367400">
        <w:trPr>
          <w:trHeight w:val="1200"/>
        </w:trPr>
        <w:tc>
          <w:tcPr>
            <w:tcW w:w="2594" w:type="dxa"/>
            <w:shd w:val="clear" w:color="auto" w:fill="auto"/>
            <w:hideMark/>
          </w:tcPr>
          <w:p w14:paraId="35EC37B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referenceIntervalRate</w:t>
            </w:r>
            <w:proofErr w:type="spellEnd"/>
          </w:p>
        </w:tc>
        <w:tc>
          <w:tcPr>
            <w:tcW w:w="1909" w:type="dxa"/>
            <w:shd w:val="clear" w:color="auto" w:fill="auto"/>
            <w:noWrap/>
            <w:hideMark/>
          </w:tcPr>
          <w:p w14:paraId="422194F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D5D61E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228203B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0E0D00E" w14:textId="77777777" w:rsidTr="00367400">
        <w:trPr>
          <w:trHeight w:val="960"/>
        </w:trPr>
        <w:tc>
          <w:tcPr>
            <w:tcW w:w="2594" w:type="dxa"/>
            <w:shd w:val="clear" w:color="auto" w:fill="auto"/>
            <w:hideMark/>
          </w:tcPr>
          <w:p w14:paraId="5CC4AB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continuousVariableMeasure</w:t>
            </w:r>
            <w:proofErr w:type="spellEnd"/>
          </w:p>
        </w:tc>
        <w:tc>
          <w:tcPr>
            <w:tcW w:w="1909" w:type="dxa"/>
            <w:shd w:val="clear" w:color="auto" w:fill="auto"/>
            <w:noWrap/>
            <w:hideMark/>
          </w:tcPr>
          <w:p w14:paraId="0005892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ContinuousVariableMeasureType</w:t>
            </w:r>
            <w:proofErr w:type="spellEnd"/>
          </w:p>
        </w:tc>
        <w:tc>
          <w:tcPr>
            <w:tcW w:w="3482" w:type="dxa"/>
            <w:shd w:val="clear" w:color="auto" w:fill="auto"/>
            <w:hideMark/>
          </w:tcPr>
          <w:p w14:paraId="6F6C85DF" w14:textId="52A01308"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26" w:author="Oskar Thunman" w:date="2015-04-02T10:20:00Z">
              <w:r w:rsidRPr="005F2D3D" w:rsidDel="00F3179C">
                <w:rPr>
                  <w:rFonts w:ascii="Times New Roman" w:eastAsia="Times New Roman" w:hAnsi="Times New Roman"/>
                  <w:color w:val="000000"/>
                  <w:spacing w:val="-1"/>
                  <w:sz w:val="20"/>
                  <w:szCs w:val="20"/>
                </w:rPr>
                <w:delText>Om måttet är av typen mätvärde kommer värdet här.</w:delText>
              </w:r>
              <w:r w:rsidDel="00F3179C">
                <w:rPr>
                  <w:rFonts w:ascii="Times New Roman" w:eastAsia="Times New Roman" w:hAnsi="Times New Roman"/>
                  <w:color w:val="000000"/>
                  <w:spacing w:val="-1"/>
                  <w:sz w:val="20"/>
                  <w:szCs w:val="20"/>
                </w:rPr>
                <w:delText xml:space="preserve"> Mätvärde används för att hålla </w:delText>
              </w:r>
              <w:r w:rsidRPr="005F2D3D" w:rsidDel="00F3179C">
                <w:rPr>
                  <w:rFonts w:ascii="Times New Roman" w:eastAsia="Times New Roman" w:hAnsi="Times New Roman"/>
                  <w:color w:val="000000"/>
                  <w:spacing w:val="-1"/>
                  <w:sz w:val="20"/>
                  <w:szCs w:val="20"/>
                </w:rPr>
                <w:delText>beräknade värden</w:delText>
              </w:r>
            </w:del>
            <w:ins w:id="427" w:author="Oskar Thunman" w:date="2015-04-02T10:20:00Z">
              <w:r w:rsidR="00F3179C">
                <w:rPr>
                  <w:rFonts w:ascii="Times New Roman" w:eastAsia="Times New Roman" w:hAnsi="Times New Roman"/>
                  <w:color w:val="000000"/>
                  <w:spacing w:val="-1"/>
                  <w:sz w:val="20"/>
                  <w:szCs w:val="20"/>
                </w:rPr>
                <w:t>Mått av typen mätvärde anges under detta element</w:t>
              </w:r>
            </w:ins>
            <w:r w:rsidRPr="005F2D3D">
              <w:rPr>
                <w:rFonts w:ascii="Times New Roman" w:eastAsia="Times New Roman" w:hAnsi="Times New Roman"/>
                <w:color w:val="000000"/>
                <w:spacing w:val="-1"/>
                <w:sz w:val="20"/>
                <w:szCs w:val="20"/>
              </w:rPr>
              <w:t>. Mätvärden kan vara både fysiska enheter, tidsmått och abstrakta mått.</w:t>
            </w:r>
          </w:p>
        </w:tc>
        <w:tc>
          <w:tcPr>
            <w:tcW w:w="1386" w:type="dxa"/>
            <w:shd w:val="clear" w:color="auto" w:fill="auto"/>
            <w:noWrap/>
            <w:hideMark/>
          </w:tcPr>
          <w:p w14:paraId="3158A5E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EBBC548" w14:textId="77777777" w:rsidTr="00367400">
        <w:trPr>
          <w:trHeight w:val="480"/>
        </w:trPr>
        <w:tc>
          <w:tcPr>
            <w:tcW w:w="2594" w:type="dxa"/>
            <w:shd w:val="clear" w:color="auto" w:fill="auto"/>
            <w:hideMark/>
          </w:tcPr>
          <w:p w14:paraId="3B9A73B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measurePopulation</w:t>
            </w:r>
            <w:proofErr w:type="spellEnd"/>
          </w:p>
        </w:tc>
        <w:tc>
          <w:tcPr>
            <w:tcW w:w="1909" w:type="dxa"/>
            <w:shd w:val="clear" w:color="auto" w:fill="auto"/>
            <w:noWrap/>
            <w:hideMark/>
          </w:tcPr>
          <w:p w14:paraId="2F560A0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2CB5A28" w14:textId="295A1A9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Den </w:t>
            </w:r>
            <w:proofErr w:type="spellStart"/>
            <w:r w:rsidRPr="005F2D3D">
              <w:rPr>
                <w:rFonts w:ascii="Times New Roman" w:eastAsia="Times New Roman" w:hAnsi="Times New Roman"/>
                <w:color w:val="000000"/>
                <w:spacing w:val="-1"/>
                <w:sz w:val="20"/>
                <w:szCs w:val="20"/>
              </w:rPr>
              <w:t>mätpopulation</w:t>
            </w:r>
            <w:proofErr w:type="spellEnd"/>
            <w:r w:rsidRPr="005F2D3D">
              <w:rPr>
                <w:rFonts w:ascii="Times New Roman" w:eastAsia="Times New Roman" w:hAnsi="Times New Roman"/>
                <w:color w:val="000000"/>
                <w:spacing w:val="-1"/>
                <w:sz w:val="20"/>
                <w:szCs w:val="20"/>
              </w:rPr>
              <w:t xml:space="preserve"> för vilken det beräknade värdet räknats ut. Anges </w:t>
            </w:r>
            <w:proofErr w:type="gramStart"/>
            <w:r w:rsidRPr="005F2D3D">
              <w:rPr>
                <w:rFonts w:ascii="Times New Roman" w:eastAsia="Times New Roman" w:hAnsi="Times New Roman"/>
                <w:color w:val="000000"/>
                <w:spacing w:val="-1"/>
                <w:sz w:val="20"/>
                <w:szCs w:val="20"/>
              </w:rPr>
              <w:t>ej</w:t>
            </w:r>
            <w:proofErr w:type="gramEnd"/>
            <w:r w:rsidRPr="005F2D3D">
              <w:rPr>
                <w:rFonts w:ascii="Times New Roman" w:eastAsia="Times New Roman" w:hAnsi="Times New Roman"/>
                <w:color w:val="000000"/>
                <w:spacing w:val="-1"/>
                <w:sz w:val="20"/>
                <w:szCs w:val="20"/>
              </w:rPr>
              <w:t xml:space="preserve"> om </w:t>
            </w:r>
            <w:commentRangeStart w:id="428"/>
            <w:r w:rsidRPr="005F2D3D">
              <w:rPr>
                <w:rFonts w:ascii="Times New Roman" w:eastAsia="Times New Roman" w:hAnsi="Times New Roman"/>
                <w:color w:val="000000"/>
                <w:spacing w:val="-1"/>
                <w:sz w:val="20"/>
                <w:szCs w:val="20"/>
              </w:rPr>
              <w:t>be</w:t>
            </w:r>
            <w:ins w:id="429" w:author="Oskar Thunman" w:date="2015-04-02T10:20:00Z">
              <w:r w:rsidR="00F3179C">
                <w:rPr>
                  <w:rFonts w:ascii="Times New Roman" w:eastAsia="Times New Roman" w:hAnsi="Times New Roman"/>
                  <w:color w:val="000000"/>
                  <w:spacing w:val="-1"/>
                  <w:sz w:val="20"/>
                  <w:szCs w:val="20"/>
                </w:rPr>
                <w:t>r</w:t>
              </w:r>
            </w:ins>
            <w:r w:rsidRPr="005F2D3D">
              <w:rPr>
                <w:rFonts w:ascii="Times New Roman" w:eastAsia="Times New Roman" w:hAnsi="Times New Roman"/>
                <w:color w:val="000000"/>
                <w:spacing w:val="-1"/>
                <w:sz w:val="20"/>
                <w:szCs w:val="20"/>
              </w:rPr>
              <w:t xml:space="preserve">äkningen </w:t>
            </w:r>
            <w:commentRangeEnd w:id="428"/>
            <w:r>
              <w:rPr>
                <w:rStyle w:val="Kommentarsreferens"/>
                <w:rFonts w:ascii="Georgia" w:eastAsia="Calibri" w:hAnsi="Georgia" w:cs="Times New Roman"/>
              </w:rPr>
              <w:commentReference w:id="428"/>
            </w:r>
            <w:r w:rsidRPr="005F2D3D">
              <w:rPr>
                <w:rFonts w:ascii="Times New Roman" w:eastAsia="Times New Roman" w:hAnsi="Times New Roman"/>
                <w:color w:val="000000"/>
                <w:spacing w:val="-1"/>
                <w:sz w:val="20"/>
                <w:szCs w:val="20"/>
              </w:rPr>
              <w:t>är "antal".</w:t>
            </w:r>
          </w:p>
        </w:tc>
        <w:tc>
          <w:tcPr>
            <w:tcW w:w="1386" w:type="dxa"/>
            <w:shd w:val="clear" w:color="auto" w:fill="auto"/>
            <w:noWrap/>
            <w:hideMark/>
          </w:tcPr>
          <w:p w14:paraId="1E4E591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DF0D5E4" w14:textId="77777777" w:rsidTr="00367400">
        <w:trPr>
          <w:trHeight w:val="1440"/>
        </w:trPr>
        <w:tc>
          <w:tcPr>
            <w:tcW w:w="2594" w:type="dxa"/>
            <w:shd w:val="clear" w:color="auto" w:fill="auto"/>
            <w:hideMark/>
          </w:tcPr>
          <w:p w14:paraId="448C286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value</w:t>
            </w:r>
            <w:proofErr w:type="spellEnd"/>
          </w:p>
        </w:tc>
        <w:tc>
          <w:tcPr>
            <w:tcW w:w="1909" w:type="dxa"/>
            <w:shd w:val="clear" w:color="auto" w:fill="auto"/>
            <w:noWrap/>
            <w:hideMark/>
          </w:tcPr>
          <w:p w14:paraId="4FF70209" w14:textId="42CB2E30"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30"/>
            <w:del w:id="431" w:author="Oskar Thunman" w:date="2015-04-02T10:20:00Z">
              <w:r w:rsidDel="00F3179C">
                <w:rPr>
                  <w:rFonts w:ascii="Times New Roman" w:eastAsia="Times New Roman" w:hAnsi="Times New Roman"/>
                  <w:color w:val="000000"/>
                  <w:spacing w:val="-1"/>
                  <w:sz w:val="20"/>
                  <w:szCs w:val="20"/>
                </w:rPr>
                <w:delText>string</w:delText>
              </w:r>
              <w:commentRangeEnd w:id="430"/>
              <w:r w:rsidDel="00F3179C">
                <w:rPr>
                  <w:rStyle w:val="Kommentarsreferens"/>
                  <w:rFonts w:ascii="Georgia" w:eastAsia="Calibri" w:hAnsi="Georgia" w:cs="Times New Roman"/>
                </w:rPr>
                <w:commentReference w:id="430"/>
              </w:r>
            </w:del>
            <w:ins w:id="432" w:author="Oskar Thunman" w:date="2015-04-02T10:20:00Z">
              <w:r w:rsidR="00F3179C">
                <w:rPr>
                  <w:rFonts w:ascii="Times New Roman" w:eastAsia="Times New Roman" w:hAnsi="Times New Roman"/>
                  <w:color w:val="000000"/>
                  <w:spacing w:val="-1"/>
                  <w:sz w:val="20"/>
                  <w:szCs w:val="20"/>
                </w:rPr>
                <w:t>double</w:t>
              </w:r>
            </w:ins>
          </w:p>
        </w:tc>
        <w:tc>
          <w:tcPr>
            <w:tcW w:w="3482" w:type="dxa"/>
            <w:shd w:val="clear" w:color="auto" w:fill="auto"/>
            <w:hideMark/>
          </w:tcPr>
          <w:p w14:paraId="5215EE75" w14:textId="2EEF91B2"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w:t>
            </w:r>
            <w:r>
              <w:rPr>
                <w:rFonts w:ascii="Times New Roman" w:eastAsia="Times New Roman" w:hAnsi="Times New Roman"/>
                <w:color w:val="000000"/>
                <w:spacing w:val="-1"/>
                <w:sz w:val="20"/>
                <w:szCs w:val="20"/>
              </w:rPr>
              <w:t>v</w:t>
            </w:r>
            <w:r w:rsidRPr="005F2D3D">
              <w:rPr>
                <w:rFonts w:ascii="Times New Roman" w:eastAsia="Times New Roman" w:hAnsi="Times New Roman"/>
                <w:color w:val="000000"/>
                <w:spacing w:val="-1"/>
                <w:sz w:val="20"/>
                <w:szCs w:val="20"/>
              </w:rPr>
              <w:t xml:space="preserve">ärde används för att hålla det beräknade värdet. </w:t>
            </w:r>
            <w:r>
              <w:rPr>
                <w:rFonts w:ascii="Times New Roman" w:eastAsia="Times New Roman" w:hAnsi="Times New Roman"/>
                <w:color w:val="000000"/>
                <w:spacing w:val="-1"/>
                <w:sz w:val="20"/>
                <w:szCs w:val="20"/>
              </w:rPr>
              <w:t xml:space="preserve">Enheten anges i kvalitetsindikatorkatalogen och </w:t>
            </w:r>
            <w:r w:rsidRPr="005F2D3D">
              <w:rPr>
                <w:rFonts w:ascii="Times New Roman" w:eastAsia="Times New Roman" w:hAnsi="Times New Roman"/>
                <w:color w:val="000000"/>
                <w:spacing w:val="-1"/>
                <w:sz w:val="20"/>
                <w:szCs w:val="20"/>
              </w:rPr>
              <w:t xml:space="preserve">kan vara både fysiska enheter, tidsmått och abstrakta mått. </w:t>
            </w:r>
          </w:p>
        </w:tc>
        <w:tc>
          <w:tcPr>
            <w:tcW w:w="1386" w:type="dxa"/>
            <w:shd w:val="clear" w:color="auto" w:fill="auto"/>
            <w:noWrap/>
            <w:hideMark/>
          </w:tcPr>
          <w:p w14:paraId="2E69DA8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4999644" w14:textId="77777777" w:rsidTr="00367400">
        <w:trPr>
          <w:trHeight w:val="720"/>
        </w:trPr>
        <w:tc>
          <w:tcPr>
            <w:tcW w:w="2594" w:type="dxa"/>
            <w:shd w:val="clear" w:color="auto" w:fill="auto"/>
            <w:hideMark/>
          </w:tcPr>
          <w:p w14:paraId="1728AB66" w14:textId="6269D60A" w:rsidR="00885DA7" w:rsidRPr="005F2D3D" w:rsidRDefault="00885DA7" w:rsidP="004B0283">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del w:id="433" w:author="Oskar Thunman" w:date="2015-04-02T11:06:00Z">
              <w:r w:rsidRPr="005F2D3D" w:rsidDel="004B0283">
                <w:rPr>
                  <w:rFonts w:ascii="Times New Roman" w:eastAsia="Times New Roman" w:hAnsi="Times New Roman"/>
                  <w:color w:val="000000"/>
                  <w:spacing w:val="-1"/>
                  <w:sz w:val="20"/>
                  <w:szCs w:val="20"/>
                </w:rPr>
                <w:delText>95</w:delText>
              </w:r>
            </w:del>
            <w:del w:id="434" w:author="Oskar Thunman" w:date="2015-04-02T11:07:00Z">
              <w:r w:rsidRPr="005F2D3D" w:rsidDel="004B0283">
                <w:rPr>
                  <w:rFonts w:ascii="Times New Roman" w:eastAsia="Times New Roman" w:hAnsi="Times New Roman"/>
                  <w:color w:val="000000"/>
                  <w:spacing w:val="-1"/>
                  <w:sz w:val="20"/>
                  <w:szCs w:val="20"/>
                </w:rPr>
                <w:delText>percentC</w:delText>
              </w:r>
            </w:del>
            <w:ins w:id="435" w:author="Oskar Thunman" w:date="2015-04-02T11:07:00Z">
              <w:r w:rsidR="004B0283">
                <w:rPr>
                  <w:rFonts w:ascii="Times New Roman" w:eastAsia="Times New Roman" w:hAnsi="Times New Roman"/>
                  <w:color w:val="000000"/>
                  <w:spacing w:val="-1"/>
                  <w:sz w:val="20"/>
                  <w:szCs w:val="20"/>
                </w:rPr>
                <w:t>c</w:t>
              </w:r>
            </w:ins>
            <w:r w:rsidRPr="005F2D3D">
              <w:rPr>
                <w:rFonts w:ascii="Times New Roman" w:eastAsia="Times New Roman" w:hAnsi="Times New Roman"/>
                <w:color w:val="000000"/>
                <w:spacing w:val="-1"/>
                <w:sz w:val="20"/>
                <w:szCs w:val="20"/>
              </w:rPr>
              <w:t>onfidenceInterval</w:t>
            </w:r>
            <w:ins w:id="436" w:author="Oskar Thunman" w:date="2015-04-02T11:06:00Z">
              <w:r w:rsidR="004B0283">
                <w:rPr>
                  <w:rFonts w:ascii="Times New Roman" w:eastAsia="Times New Roman" w:hAnsi="Times New Roman"/>
                  <w:color w:val="000000"/>
                  <w:spacing w:val="-1"/>
                  <w:sz w:val="20"/>
                  <w:szCs w:val="20"/>
                </w:rPr>
                <w:t>95</w:t>
              </w:r>
            </w:ins>
            <w:ins w:id="437" w:author="Oskar Thunman" w:date="2015-04-02T11:07:00Z">
              <w:r w:rsidR="004B0283">
                <w:rPr>
                  <w:rFonts w:ascii="Times New Roman" w:eastAsia="Times New Roman" w:hAnsi="Times New Roman"/>
                  <w:color w:val="000000"/>
                  <w:spacing w:val="-1"/>
                  <w:sz w:val="20"/>
                  <w:szCs w:val="20"/>
                </w:rPr>
                <w:t>percent</w:t>
              </w:r>
            </w:ins>
          </w:p>
        </w:tc>
        <w:tc>
          <w:tcPr>
            <w:tcW w:w="1909" w:type="dxa"/>
            <w:shd w:val="clear" w:color="auto" w:fill="auto"/>
            <w:noWrap/>
            <w:hideMark/>
          </w:tcPr>
          <w:p w14:paraId="0E441BE9" w14:textId="23154975"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38" w:author="Oskar Thunman" w:date="2015-04-02T11:07:00Z">
              <w:r w:rsidRPr="005F2D3D" w:rsidDel="004B0283">
                <w:rPr>
                  <w:rFonts w:ascii="Times New Roman" w:eastAsia="Times New Roman" w:hAnsi="Times New Roman"/>
                  <w:color w:val="000000"/>
                  <w:spacing w:val="-1"/>
                  <w:sz w:val="20"/>
                  <w:szCs w:val="20"/>
                </w:rPr>
                <w:delText>95percent</w:delText>
              </w:r>
            </w:del>
            <w:r w:rsidRPr="005F2D3D">
              <w:rPr>
                <w:rFonts w:ascii="Times New Roman" w:eastAsia="Times New Roman" w:hAnsi="Times New Roman"/>
                <w:color w:val="000000"/>
                <w:spacing w:val="-1"/>
                <w:sz w:val="20"/>
                <w:szCs w:val="20"/>
              </w:rPr>
              <w:t>ConfidenceInterval</w:t>
            </w:r>
            <w:ins w:id="439" w:author="Oskar Thunman" w:date="2015-04-02T11:07:00Z">
              <w:r w:rsidR="004B0283">
                <w:rPr>
                  <w:rFonts w:ascii="Times New Roman" w:eastAsia="Times New Roman" w:hAnsi="Times New Roman"/>
                  <w:color w:val="000000"/>
                  <w:spacing w:val="-1"/>
                  <w:sz w:val="20"/>
                  <w:szCs w:val="20"/>
                </w:rPr>
                <w:t>95percent</w:t>
              </w:r>
            </w:ins>
            <w:r w:rsidRPr="005F2D3D">
              <w:rPr>
                <w:rFonts w:ascii="Times New Roman" w:eastAsia="Times New Roman" w:hAnsi="Times New Roman"/>
                <w:color w:val="000000"/>
                <w:spacing w:val="-1"/>
                <w:sz w:val="20"/>
                <w:szCs w:val="20"/>
              </w:rPr>
              <w:t>Type</w:t>
            </w:r>
          </w:p>
        </w:tc>
        <w:tc>
          <w:tcPr>
            <w:tcW w:w="3482" w:type="dxa"/>
            <w:shd w:val="clear" w:color="auto" w:fill="auto"/>
            <w:hideMark/>
          </w:tcPr>
          <w:p w14:paraId="65EF616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2B79A41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62335205" w14:textId="77777777" w:rsidTr="00367400">
        <w:trPr>
          <w:trHeight w:val="240"/>
        </w:trPr>
        <w:tc>
          <w:tcPr>
            <w:tcW w:w="2594" w:type="dxa"/>
            <w:shd w:val="clear" w:color="auto" w:fill="auto"/>
            <w:hideMark/>
          </w:tcPr>
          <w:p w14:paraId="4326B59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3F10A07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7BE7F94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0D53C82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9A3D52E" w14:textId="77777777" w:rsidTr="00367400">
        <w:trPr>
          <w:trHeight w:val="240"/>
        </w:trPr>
        <w:tc>
          <w:tcPr>
            <w:tcW w:w="2594" w:type="dxa"/>
            <w:shd w:val="clear" w:color="auto" w:fill="auto"/>
            <w:hideMark/>
          </w:tcPr>
          <w:p w14:paraId="65DE645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FBBD48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3D58CC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2873FB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45FC1C5" w14:textId="77777777" w:rsidTr="00367400">
        <w:trPr>
          <w:trHeight w:val="480"/>
        </w:trPr>
        <w:tc>
          <w:tcPr>
            <w:tcW w:w="2594" w:type="dxa"/>
            <w:shd w:val="clear" w:color="auto" w:fill="auto"/>
            <w:hideMark/>
          </w:tcPr>
          <w:p w14:paraId="6D35F1B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4986050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57C46A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BAF050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161D2EF" w14:textId="77777777" w:rsidTr="00367400">
        <w:trPr>
          <w:trHeight w:val="480"/>
        </w:trPr>
        <w:tc>
          <w:tcPr>
            <w:tcW w:w="2594" w:type="dxa"/>
            <w:shd w:val="clear" w:color="auto" w:fill="auto"/>
            <w:hideMark/>
          </w:tcPr>
          <w:p w14:paraId="6899644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FA8DD1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C36D1B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0E19085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E53C898" w14:textId="77777777" w:rsidTr="00367400">
        <w:trPr>
          <w:trHeight w:val="960"/>
        </w:trPr>
        <w:tc>
          <w:tcPr>
            <w:tcW w:w="2594" w:type="dxa"/>
            <w:shd w:val="clear" w:color="auto" w:fill="auto"/>
            <w:hideMark/>
          </w:tcPr>
          <w:p w14:paraId="50E6192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265FD09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44D258D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4A7397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C5582CD" w14:textId="77777777" w:rsidTr="00367400">
        <w:trPr>
          <w:trHeight w:val="1200"/>
        </w:trPr>
        <w:tc>
          <w:tcPr>
            <w:tcW w:w="2594" w:type="dxa"/>
            <w:shd w:val="clear" w:color="auto" w:fill="auto"/>
            <w:hideMark/>
          </w:tcPr>
          <w:p w14:paraId="5F43448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32AA1DE2" w14:textId="15EEC7B8"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40"/>
            <w:del w:id="441" w:author="Oskar Thunman" w:date="2015-04-02T10:21:00Z">
              <w:r w:rsidRPr="005F2D3D" w:rsidDel="00F3179C">
                <w:rPr>
                  <w:rFonts w:ascii="Times New Roman" w:eastAsia="Times New Roman" w:hAnsi="Times New Roman"/>
                  <w:color w:val="000000"/>
                  <w:spacing w:val="-1"/>
                  <w:sz w:val="20"/>
                  <w:szCs w:val="20"/>
                </w:rPr>
                <w:delText>PQType</w:delText>
              </w:r>
              <w:commentRangeEnd w:id="440"/>
              <w:r w:rsidDel="00F3179C">
                <w:rPr>
                  <w:rStyle w:val="Kommentarsreferens"/>
                  <w:rFonts w:ascii="Georgia" w:eastAsia="Calibri" w:hAnsi="Georgia" w:cs="Times New Roman"/>
                </w:rPr>
                <w:commentReference w:id="440"/>
              </w:r>
            </w:del>
            <w:ins w:id="442" w:author="Oskar Thunman" w:date="2015-04-02T10:21:00Z">
              <w:r w:rsidR="00F3179C">
                <w:rPr>
                  <w:rFonts w:ascii="Times New Roman" w:eastAsia="Times New Roman" w:hAnsi="Times New Roman"/>
                  <w:color w:val="000000"/>
                  <w:spacing w:val="-1"/>
                  <w:sz w:val="20"/>
                  <w:szCs w:val="20"/>
                </w:rPr>
                <w:t>double</w:t>
              </w:r>
            </w:ins>
          </w:p>
        </w:tc>
        <w:tc>
          <w:tcPr>
            <w:tcW w:w="3482" w:type="dxa"/>
            <w:shd w:val="clear" w:color="auto" w:fill="auto"/>
            <w:hideMark/>
          </w:tcPr>
          <w:p w14:paraId="43492B3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690B94B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89A06C5" w14:textId="77777777" w:rsidTr="00367400">
        <w:trPr>
          <w:trHeight w:val="480"/>
        </w:trPr>
        <w:tc>
          <w:tcPr>
            <w:tcW w:w="2594" w:type="dxa"/>
            <w:shd w:val="clear" w:color="auto" w:fill="auto"/>
            <w:hideMark/>
          </w:tcPr>
          <w:p w14:paraId="7787ED8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commentRangeStart w:id="443"/>
            <w:proofErr w:type="spellStart"/>
            <w:r w:rsidRPr="005F2D3D">
              <w:rPr>
                <w:rFonts w:ascii="Times New Roman" w:eastAsia="Times New Roman" w:hAnsi="Times New Roman"/>
                <w:color w:val="000000"/>
                <w:spacing w:val="-1"/>
                <w:sz w:val="20"/>
                <w:szCs w:val="20"/>
              </w:rPr>
              <w:t>cohortMeasure</w:t>
            </w:r>
            <w:commentRangeEnd w:id="443"/>
            <w:proofErr w:type="spellEnd"/>
            <w:r>
              <w:rPr>
                <w:rStyle w:val="Kommentarsreferens"/>
                <w:rFonts w:ascii="Georgia" w:eastAsia="Calibri" w:hAnsi="Georgia" w:cs="Times New Roman"/>
              </w:rPr>
              <w:commentReference w:id="443"/>
            </w:r>
          </w:p>
        </w:tc>
        <w:tc>
          <w:tcPr>
            <w:tcW w:w="1909" w:type="dxa"/>
            <w:shd w:val="clear" w:color="auto" w:fill="auto"/>
            <w:noWrap/>
            <w:hideMark/>
          </w:tcPr>
          <w:p w14:paraId="34AF5198" w14:textId="444255F5"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spellStart"/>
            <w:ins w:id="444" w:author="Oskar Thunman" w:date="2015-04-02T11:06:00Z">
              <w:r>
                <w:rPr>
                  <w:rFonts w:ascii="Times New Roman" w:eastAsia="Times New Roman" w:hAnsi="Times New Roman"/>
                  <w:color w:val="000000"/>
                  <w:spacing w:val="-1"/>
                  <w:sz w:val="20"/>
                  <w:szCs w:val="20"/>
                </w:rPr>
                <w:t>CohortMeasureType</w:t>
              </w:r>
            </w:ins>
            <w:proofErr w:type="spellEnd"/>
          </w:p>
        </w:tc>
        <w:tc>
          <w:tcPr>
            <w:tcW w:w="3482" w:type="dxa"/>
            <w:shd w:val="clear" w:color="auto" w:fill="auto"/>
            <w:hideMark/>
          </w:tcPr>
          <w:p w14:paraId="44DA0511" w14:textId="35EC45E6" w:rsidR="00885DA7" w:rsidRPr="005F2D3D" w:rsidRDefault="00885DA7" w:rsidP="004B0283">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Kohortmått används för att hålla antal </w:t>
            </w:r>
            <w:del w:id="445" w:author="Oskar Thunman" w:date="2015-04-02T11:05:00Z">
              <w:r w:rsidRPr="005F2D3D" w:rsidDel="004B0283">
                <w:rPr>
                  <w:rFonts w:ascii="Times New Roman" w:eastAsia="Times New Roman" w:hAnsi="Times New Roman"/>
                  <w:color w:val="000000"/>
                  <w:spacing w:val="-1"/>
                  <w:sz w:val="20"/>
                  <w:szCs w:val="20"/>
                </w:rPr>
                <w:delText>av en förekomst som räknas, antingen patienter eller tillfällen</w:delText>
              </w:r>
            </w:del>
            <w:ins w:id="446" w:author="Oskar Thunman" w:date="2015-04-02T11:05:00Z">
              <w:r w:rsidR="004B0283">
                <w:rPr>
                  <w:rFonts w:ascii="Times New Roman" w:eastAsia="Times New Roman" w:hAnsi="Times New Roman"/>
                  <w:color w:val="000000"/>
                  <w:spacing w:val="-1"/>
                  <w:sz w:val="20"/>
                  <w:szCs w:val="20"/>
                </w:rPr>
                <w:t>när måttet endast räknar förekomster</w:t>
              </w:r>
            </w:ins>
            <w:ins w:id="447" w:author="Oskar Thunman" w:date="2015-04-02T11:06:00Z">
              <w:r w:rsidR="004B0283">
                <w:rPr>
                  <w:rFonts w:ascii="Times New Roman" w:eastAsia="Times New Roman" w:hAnsi="Times New Roman"/>
                  <w:color w:val="000000"/>
                  <w:spacing w:val="-1"/>
                  <w:sz w:val="20"/>
                  <w:szCs w:val="20"/>
                </w:rPr>
                <w:t xml:space="preserve"> av något</w:t>
              </w:r>
            </w:ins>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7B0136A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33E0E70" w14:textId="77777777" w:rsidTr="00367400">
        <w:trPr>
          <w:trHeight w:val="240"/>
        </w:trPr>
        <w:tc>
          <w:tcPr>
            <w:tcW w:w="2594" w:type="dxa"/>
            <w:shd w:val="clear" w:color="auto" w:fill="auto"/>
            <w:hideMark/>
          </w:tcPr>
          <w:p w14:paraId="4802A1A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w:t>
            </w:r>
            <w:proofErr w:type="spellEnd"/>
          </w:p>
        </w:tc>
        <w:tc>
          <w:tcPr>
            <w:tcW w:w="1909" w:type="dxa"/>
            <w:shd w:val="clear" w:color="auto" w:fill="auto"/>
            <w:noWrap/>
            <w:hideMark/>
          </w:tcPr>
          <w:p w14:paraId="27FFBD9D" w14:textId="3FE863D5"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448" w:author="Oskar Thunman" w:date="2015-04-02T11:06:00Z">
              <w:r>
                <w:rPr>
                  <w:rFonts w:ascii="Times New Roman" w:eastAsia="Times New Roman" w:hAnsi="Times New Roman"/>
                  <w:color w:val="000000"/>
                  <w:spacing w:val="-1"/>
                  <w:sz w:val="20"/>
                  <w:szCs w:val="20"/>
                </w:rPr>
                <w:t>double</w:t>
              </w:r>
            </w:ins>
          </w:p>
        </w:tc>
        <w:tc>
          <w:tcPr>
            <w:tcW w:w="3482" w:type="dxa"/>
            <w:shd w:val="clear" w:color="auto" w:fill="auto"/>
            <w:noWrap/>
            <w:hideMark/>
          </w:tcPr>
          <w:p w14:paraId="1919E9E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Antal förekomster av det som räknas med måttet.</w:t>
            </w:r>
          </w:p>
        </w:tc>
        <w:tc>
          <w:tcPr>
            <w:tcW w:w="1386" w:type="dxa"/>
            <w:shd w:val="clear" w:color="auto" w:fill="auto"/>
            <w:noWrap/>
            <w:hideMark/>
          </w:tcPr>
          <w:p w14:paraId="122E3F4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B0283" w:rsidRPr="00A67930" w14:paraId="0EF9AE9E" w14:textId="77777777" w:rsidTr="00367400">
        <w:trPr>
          <w:trHeight w:val="720"/>
        </w:trPr>
        <w:tc>
          <w:tcPr>
            <w:tcW w:w="2594" w:type="dxa"/>
            <w:shd w:val="clear" w:color="auto" w:fill="auto"/>
            <w:hideMark/>
          </w:tcPr>
          <w:p w14:paraId="4EBCA665" w14:textId="24FDDBF5"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gramStart"/>
            <w:ins w:id="449" w:author="Oskar Thunman" w:date="2015-04-02T11:08:00Z">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c</w:t>
              </w:r>
              <w:r w:rsidRPr="005F2D3D">
                <w:rPr>
                  <w:rFonts w:ascii="Times New Roman" w:eastAsia="Times New Roman" w:hAnsi="Times New Roman"/>
                  <w:color w:val="000000"/>
                  <w:spacing w:val="-1"/>
                  <w:sz w:val="20"/>
                  <w:szCs w:val="20"/>
                </w:rPr>
                <w:t>onfidenceInterval</w:t>
              </w:r>
              <w:r>
                <w:rPr>
                  <w:rFonts w:ascii="Times New Roman" w:eastAsia="Times New Roman" w:hAnsi="Times New Roman"/>
                  <w:color w:val="000000"/>
                  <w:spacing w:val="-1"/>
                  <w:sz w:val="20"/>
                  <w:szCs w:val="20"/>
                </w:rPr>
                <w:t>95percent</w:t>
              </w:r>
            </w:ins>
            <w:del w:id="450" w:author="Oskar Thunman" w:date="2015-04-02T11:08:00Z">
              <w:r w:rsidRPr="005F2D3D" w:rsidDel="00EA4C88">
                <w:rPr>
                  <w:rFonts w:ascii="Times New Roman" w:eastAsia="Times New Roman" w:hAnsi="Times New Roman"/>
                  <w:color w:val="000000"/>
                  <w:spacing w:val="-1"/>
                  <w:sz w:val="20"/>
                  <w:szCs w:val="20"/>
                </w:rPr>
                <w:delText>../../../../confidenceInterval</w:delText>
              </w:r>
            </w:del>
          </w:p>
        </w:tc>
        <w:tc>
          <w:tcPr>
            <w:tcW w:w="1909" w:type="dxa"/>
            <w:shd w:val="clear" w:color="auto" w:fill="auto"/>
            <w:noWrap/>
            <w:hideMark/>
          </w:tcPr>
          <w:p w14:paraId="36484403" w14:textId="39EBFEE0"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451" w:author="Oskar Thunman" w:date="2015-04-02T11:08:00Z">
              <w:r w:rsidRPr="005F2D3D">
                <w:rPr>
                  <w:rFonts w:ascii="Times New Roman" w:eastAsia="Times New Roman" w:hAnsi="Times New Roman"/>
                  <w:color w:val="000000"/>
                  <w:spacing w:val="-1"/>
                  <w:sz w:val="20"/>
                  <w:szCs w:val="20"/>
                </w:rPr>
                <w:t>ConfidenceInterval</w:t>
              </w:r>
              <w:r>
                <w:rPr>
                  <w:rFonts w:ascii="Times New Roman" w:eastAsia="Times New Roman" w:hAnsi="Times New Roman"/>
                  <w:color w:val="000000"/>
                  <w:spacing w:val="-1"/>
                  <w:sz w:val="20"/>
                  <w:szCs w:val="20"/>
                </w:rPr>
                <w:t>95percent</w:t>
              </w:r>
              <w:r w:rsidRPr="005F2D3D">
                <w:rPr>
                  <w:rFonts w:ascii="Times New Roman" w:eastAsia="Times New Roman" w:hAnsi="Times New Roman"/>
                  <w:color w:val="000000"/>
                  <w:spacing w:val="-1"/>
                  <w:sz w:val="20"/>
                  <w:szCs w:val="20"/>
                </w:rPr>
                <w:t>Type</w:t>
              </w:r>
            </w:ins>
          </w:p>
        </w:tc>
        <w:tc>
          <w:tcPr>
            <w:tcW w:w="3482" w:type="dxa"/>
            <w:shd w:val="clear" w:color="auto" w:fill="auto"/>
            <w:hideMark/>
          </w:tcPr>
          <w:p w14:paraId="0D660055"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1D277D2B"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A1A4B9F" w14:textId="77777777" w:rsidTr="00367400">
        <w:trPr>
          <w:trHeight w:val="240"/>
        </w:trPr>
        <w:tc>
          <w:tcPr>
            <w:tcW w:w="2594" w:type="dxa"/>
            <w:shd w:val="clear" w:color="auto" w:fill="auto"/>
            <w:hideMark/>
          </w:tcPr>
          <w:p w14:paraId="1BACAE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4AB4180D" w14:textId="71651123"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452"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7A0B821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268A7E4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885DA7" w:rsidRPr="00A67930" w14:paraId="5E2B75A9" w14:textId="77777777" w:rsidTr="00367400">
        <w:trPr>
          <w:trHeight w:val="240"/>
        </w:trPr>
        <w:tc>
          <w:tcPr>
            <w:tcW w:w="2594" w:type="dxa"/>
            <w:shd w:val="clear" w:color="auto" w:fill="auto"/>
            <w:hideMark/>
          </w:tcPr>
          <w:p w14:paraId="4DD3DB9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539C1EF9" w14:textId="4D4F6061"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453"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275D1E9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A6C0C9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885DA7" w:rsidRPr="00A67930" w14:paraId="1F4EDBD3" w14:textId="77777777" w:rsidTr="00367400">
        <w:trPr>
          <w:trHeight w:val="480"/>
        </w:trPr>
        <w:tc>
          <w:tcPr>
            <w:tcW w:w="2594" w:type="dxa"/>
            <w:shd w:val="clear" w:color="auto" w:fill="auto"/>
            <w:hideMark/>
          </w:tcPr>
          <w:p w14:paraId="444DC3D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65DE038" w14:textId="79313C08"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454"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0A6FC67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D1EBD3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F6ED10B" w14:textId="77777777" w:rsidTr="00367400">
        <w:trPr>
          <w:trHeight w:val="480"/>
        </w:trPr>
        <w:tc>
          <w:tcPr>
            <w:tcW w:w="2594" w:type="dxa"/>
            <w:shd w:val="clear" w:color="auto" w:fill="auto"/>
            <w:hideMark/>
          </w:tcPr>
          <w:p w14:paraId="2F54018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4CA48CB" w14:textId="70D8F417"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455"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1F575D8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75ACC0D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2C00EBE" w14:textId="77777777" w:rsidTr="00367400">
        <w:trPr>
          <w:trHeight w:val="960"/>
        </w:trPr>
        <w:tc>
          <w:tcPr>
            <w:tcW w:w="2594" w:type="dxa"/>
            <w:shd w:val="clear" w:color="auto" w:fill="auto"/>
            <w:hideMark/>
          </w:tcPr>
          <w:p w14:paraId="5956843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71AF723" w14:textId="4E1919DB"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ins w:id="456" w:author="Oskar Thunman" w:date="2015-04-02T11:08:00Z">
              <w:r>
                <w:rPr>
                  <w:rFonts w:ascii="Times New Roman" w:eastAsia="Times New Roman" w:hAnsi="Times New Roman"/>
                  <w:color w:val="000000"/>
                  <w:spacing w:val="-1"/>
                  <w:sz w:val="20"/>
                  <w:szCs w:val="20"/>
                </w:rPr>
                <w:t>double</w:t>
              </w:r>
            </w:ins>
          </w:p>
        </w:tc>
        <w:tc>
          <w:tcPr>
            <w:tcW w:w="3482" w:type="dxa"/>
            <w:shd w:val="clear" w:color="auto" w:fill="auto"/>
            <w:hideMark/>
          </w:tcPr>
          <w:p w14:paraId="1087ECA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498EB4E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C519FBB" w14:textId="77777777" w:rsidTr="00367400">
        <w:trPr>
          <w:trHeight w:val="1200"/>
        </w:trPr>
        <w:tc>
          <w:tcPr>
            <w:tcW w:w="2594" w:type="dxa"/>
            <w:shd w:val="clear" w:color="auto" w:fill="auto"/>
            <w:hideMark/>
          </w:tcPr>
          <w:p w14:paraId="1D02414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7A8FFC3D" w14:textId="0374930F"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del w:id="457" w:author="Oskar Thunman" w:date="2015-04-02T10:22:00Z">
              <w:r w:rsidRPr="005F2D3D" w:rsidDel="00F3179C">
                <w:rPr>
                  <w:rFonts w:ascii="Times New Roman" w:eastAsia="Times New Roman" w:hAnsi="Times New Roman"/>
                  <w:color w:val="000000"/>
                  <w:spacing w:val="-1"/>
                  <w:sz w:val="20"/>
                  <w:szCs w:val="20"/>
                </w:rPr>
                <w:delText>PQType</w:delText>
              </w:r>
            </w:del>
            <w:ins w:id="458" w:author="Oskar Thunman" w:date="2015-04-02T10:22:00Z">
              <w:r w:rsidR="00F3179C">
                <w:rPr>
                  <w:rFonts w:ascii="Times New Roman" w:eastAsia="Times New Roman" w:hAnsi="Times New Roman"/>
                  <w:color w:val="000000"/>
                  <w:spacing w:val="-1"/>
                  <w:sz w:val="20"/>
                  <w:szCs w:val="20"/>
                </w:rPr>
                <w:t>double</w:t>
              </w:r>
            </w:ins>
          </w:p>
        </w:tc>
        <w:tc>
          <w:tcPr>
            <w:tcW w:w="3482" w:type="dxa"/>
            <w:shd w:val="clear" w:color="auto" w:fill="auto"/>
            <w:hideMark/>
          </w:tcPr>
          <w:p w14:paraId="00CCBC2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indikator</w:t>
            </w:r>
            <w:r>
              <w:rPr>
                <w:rFonts w:ascii="Times New Roman" w:eastAsia="Times New Roman" w:hAnsi="Times New Roman"/>
                <w:color w:val="000000"/>
                <w:spacing w:val="-1"/>
                <w:sz w:val="20"/>
                <w:szCs w:val="20"/>
              </w:rPr>
              <w:t xml:space="preserve">värdets mätperiod och </w:t>
            </w:r>
            <w:r>
              <w:rPr>
                <w:rFonts w:ascii="Times New Roman" w:eastAsia="Times New Roman" w:hAnsi="Times New Roman"/>
                <w:color w:val="000000"/>
                <w:spacing w:val="-1"/>
                <w:sz w:val="20"/>
                <w:szCs w:val="20"/>
              </w:rPr>
              <w:lastRenderedPageBreak/>
              <w:t>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4959FD2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AD794B8" w14:textId="77777777" w:rsidTr="00367400">
        <w:trPr>
          <w:trHeight w:val="960"/>
        </w:trPr>
        <w:tc>
          <w:tcPr>
            <w:tcW w:w="2594" w:type="dxa"/>
            <w:shd w:val="clear" w:color="auto" w:fill="auto"/>
          </w:tcPr>
          <w:p w14:paraId="026990B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missingMeasure</w:t>
            </w:r>
            <w:proofErr w:type="spellEnd"/>
          </w:p>
        </w:tc>
        <w:tc>
          <w:tcPr>
            <w:tcW w:w="1909" w:type="dxa"/>
            <w:shd w:val="clear" w:color="auto" w:fill="auto"/>
            <w:noWrap/>
          </w:tcPr>
          <w:p w14:paraId="26E196C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MissingMeasureType</w:t>
            </w:r>
            <w:proofErr w:type="spellEnd"/>
          </w:p>
        </w:tc>
        <w:tc>
          <w:tcPr>
            <w:tcW w:w="3482" w:type="dxa"/>
            <w:shd w:val="clear" w:color="auto" w:fill="auto"/>
          </w:tcPr>
          <w:p w14:paraId="3761D8B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Om värde saknas för en </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 xml:space="preserve"> skall detta anges genom att en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w:t>
            </w:r>
            <w:proofErr w:type="spellEnd"/>
            <w:r w:rsidRPr="005F2D3D">
              <w:rPr>
                <w:rFonts w:ascii="Times New Roman" w:eastAsia="Times New Roman" w:hAnsi="Times New Roman"/>
                <w:color w:val="000000"/>
                <w:spacing w:val="-1"/>
                <w:sz w:val="20"/>
                <w:szCs w:val="20"/>
              </w:rPr>
              <w:t xml:space="preserve"> anges istället för en Proportion- eller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w:t>
            </w:r>
          </w:p>
        </w:tc>
        <w:tc>
          <w:tcPr>
            <w:tcW w:w="1386" w:type="dxa"/>
            <w:shd w:val="clear" w:color="auto" w:fill="auto"/>
            <w:noWrap/>
          </w:tcPr>
          <w:p w14:paraId="3FC2AF9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5515034" w14:textId="77777777" w:rsidTr="00367400">
        <w:trPr>
          <w:trHeight w:val="960"/>
        </w:trPr>
        <w:tc>
          <w:tcPr>
            <w:tcW w:w="2594" w:type="dxa"/>
            <w:shd w:val="clear" w:color="auto" w:fill="auto"/>
          </w:tcPr>
          <w:p w14:paraId="2B710E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reasonCode</w:t>
            </w:r>
            <w:proofErr w:type="spellEnd"/>
          </w:p>
        </w:tc>
        <w:tc>
          <w:tcPr>
            <w:tcW w:w="1909" w:type="dxa"/>
            <w:shd w:val="clear" w:color="auto" w:fill="auto"/>
            <w:noWrap/>
          </w:tcPr>
          <w:p w14:paraId="2B3E169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MissingMeasureReasonCodeEnum</w:t>
            </w:r>
            <w:proofErr w:type="spellEnd"/>
          </w:p>
        </w:tc>
        <w:tc>
          <w:tcPr>
            <w:tcW w:w="3482" w:type="dxa"/>
            <w:shd w:val="clear" w:color="auto" w:fill="auto"/>
          </w:tcPr>
          <w:p w14:paraId="07F61D77" w14:textId="70EB680D" w:rsidR="00885DA7" w:rsidRPr="005F2D3D" w:rsidRDefault="00885DA7" w:rsidP="00F053A7">
            <w:pPr>
              <w:pStyle w:val="TableParagraph"/>
              <w:spacing w:line="229" w:lineRule="exact"/>
              <w:ind w:left="102"/>
              <w:rPr>
                <w:rFonts w:ascii="Times New Roman" w:eastAsia="Times New Roman" w:hAnsi="Times New Roman"/>
                <w:color w:val="000000"/>
                <w:spacing w:val="-1"/>
                <w:sz w:val="20"/>
                <w:szCs w:val="20"/>
              </w:rPr>
            </w:pPr>
            <w:commentRangeStart w:id="459"/>
            <w:r w:rsidRPr="005F2D3D">
              <w:rPr>
                <w:rFonts w:ascii="Times New Roman" w:eastAsia="Times New Roman" w:hAnsi="Times New Roman"/>
                <w:color w:val="000000"/>
                <w:spacing w:val="-1"/>
                <w:sz w:val="20"/>
                <w:szCs w:val="20"/>
              </w:rPr>
              <w:t xml:space="preserve">Kod som anger varför en enhet saknar värde. Giltiga värden är ”MSK” som betyder att värdet är känt men har dolts </w:t>
            </w:r>
            <w:proofErr w:type="spellStart"/>
            <w:r w:rsidRPr="005F2D3D">
              <w:rPr>
                <w:rFonts w:ascii="Times New Roman" w:eastAsia="Times New Roman" w:hAnsi="Times New Roman"/>
                <w:color w:val="000000"/>
                <w:spacing w:val="-1"/>
                <w:sz w:val="20"/>
                <w:szCs w:val="20"/>
              </w:rPr>
              <w:t>pga</w:t>
            </w:r>
            <w:proofErr w:type="spellEnd"/>
            <w:r w:rsidRPr="005F2D3D">
              <w:rPr>
                <w:rFonts w:ascii="Times New Roman" w:eastAsia="Times New Roman" w:hAnsi="Times New Roman"/>
                <w:color w:val="000000"/>
                <w:spacing w:val="-1"/>
                <w:sz w:val="20"/>
                <w:szCs w:val="20"/>
              </w:rPr>
              <w:t xml:space="preserve"> lägre antal rapporterade värden än tröskelvärde för visning, </w:t>
            </w:r>
            <w:r>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INV</w:t>
            </w:r>
            <w:proofErr w:type="spellEnd"/>
            <w:r>
              <w:rPr>
                <w:rFonts w:ascii="Times New Roman" w:eastAsia="Times New Roman" w:hAnsi="Times New Roman"/>
                <w:color w:val="000000"/>
                <w:spacing w:val="-1"/>
                <w:sz w:val="20"/>
                <w:szCs w:val="20"/>
              </w:rPr>
              <w:t xml:space="preserve">, vilket betyder att nämnaren eller </w:t>
            </w:r>
            <w:proofErr w:type="spellStart"/>
            <w:r>
              <w:rPr>
                <w:rFonts w:ascii="Times New Roman" w:eastAsia="Times New Roman" w:hAnsi="Times New Roman"/>
                <w:color w:val="000000"/>
                <w:spacing w:val="-1"/>
                <w:sz w:val="20"/>
                <w:szCs w:val="20"/>
              </w:rPr>
              <w:t>mätpopulationen</w:t>
            </w:r>
            <w:proofErr w:type="spellEnd"/>
            <w:r>
              <w:rPr>
                <w:rFonts w:ascii="Times New Roman" w:eastAsia="Times New Roman" w:hAnsi="Times New Roman"/>
                <w:color w:val="000000"/>
                <w:spacing w:val="-1"/>
                <w:sz w:val="20"/>
                <w:szCs w:val="20"/>
              </w:rPr>
              <w:t xml:space="preserve"> är 0 och inget värde kan anges, samt </w:t>
            </w:r>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UNK</w:t>
            </w:r>
            <w:proofErr w:type="spellEnd"/>
            <w:r w:rsidRPr="005F2D3D">
              <w:rPr>
                <w:rFonts w:ascii="Times New Roman" w:eastAsia="Times New Roman" w:hAnsi="Times New Roman"/>
                <w:color w:val="000000"/>
                <w:spacing w:val="-1"/>
                <w:sz w:val="20"/>
                <w:szCs w:val="20"/>
              </w:rPr>
              <w:t xml:space="preserve">” som betyder att inrapporterade värden saknas från </w:t>
            </w:r>
            <w:commentRangeStart w:id="460"/>
            <w:r w:rsidRPr="005F2D3D">
              <w:rPr>
                <w:rFonts w:ascii="Times New Roman" w:eastAsia="Times New Roman" w:hAnsi="Times New Roman"/>
                <w:color w:val="000000"/>
                <w:spacing w:val="-1"/>
                <w:sz w:val="20"/>
                <w:szCs w:val="20"/>
              </w:rPr>
              <w:t xml:space="preserve">organisationen </w:t>
            </w:r>
            <w:commentRangeEnd w:id="460"/>
            <w:r>
              <w:rPr>
                <w:rStyle w:val="Kommentarsreferens"/>
                <w:rFonts w:ascii="Georgia" w:eastAsia="Calibri" w:hAnsi="Georgia" w:cs="Times New Roman"/>
              </w:rPr>
              <w:commentReference w:id="460"/>
            </w:r>
            <w:r w:rsidRPr="005F2D3D">
              <w:rPr>
                <w:rFonts w:ascii="Times New Roman" w:eastAsia="Times New Roman" w:hAnsi="Times New Roman"/>
                <w:color w:val="000000"/>
                <w:spacing w:val="-1"/>
                <w:sz w:val="20"/>
                <w:szCs w:val="20"/>
              </w:rPr>
              <w:t xml:space="preserve">i fråga. </w:t>
            </w:r>
            <w:commentRangeEnd w:id="459"/>
            <w:r>
              <w:rPr>
                <w:rStyle w:val="Kommentarsreferens"/>
                <w:rFonts w:ascii="Georgia" w:eastAsia="Calibri" w:hAnsi="Georgia" w:cs="Times New Roman"/>
              </w:rPr>
              <w:commentReference w:id="459"/>
            </w:r>
          </w:p>
        </w:tc>
        <w:tc>
          <w:tcPr>
            <w:tcW w:w="1386" w:type="dxa"/>
            <w:shd w:val="clear" w:color="auto" w:fill="auto"/>
            <w:noWrap/>
          </w:tcPr>
          <w:p w14:paraId="07D519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C881790" w14:textId="77777777" w:rsidTr="00367400">
        <w:trPr>
          <w:trHeight w:val="960"/>
        </w:trPr>
        <w:tc>
          <w:tcPr>
            <w:tcW w:w="2594" w:type="dxa"/>
            <w:shd w:val="clear" w:color="auto" w:fill="auto"/>
            <w:hideMark/>
          </w:tcPr>
          <w:p w14:paraId="6B7E94F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225727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21A42135" w14:textId="329F5B0D" w:rsidR="00885DA7" w:rsidRPr="005F2D3D" w:rsidRDefault="00885DA7" w:rsidP="00F3179C">
            <w:pPr>
              <w:pStyle w:val="TableParagraph"/>
              <w:spacing w:line="229" w:lineRule="exact"/>
              <w:ind w:left="102"/>
              <w:rPr>
                <w:rFonts w:ascii="Times New Roman" w:eastAsia="Times New Roman" w:hAnsi="Times New Roman"/>
                <w:color w:val="000000"/>
                <w:spacing w:val="-1"/>
                <w:sz w:val="20"/>
                <w:szCs w:val="20"/>
              </w:rPr>
            </w:pPr>
            <w:del w:id="461" w:author="Oskar Thunman" w:date="2015-04-02T10:22:00Z">
              <w:r w:rsidRPr="005F2D3D" w:rsidDel="00F3179C">
                <w:rPr>
                  <w:rFonts w:ascii="Times New Roman" w:eastAsia="Times New Roman" w:hAnsi="Times New Roman"/>
                  <w:color w:val="000000"/>
                  <w:spacing w:val="-1"/>
                  <w:sz w:val="20"/>
                  <w:szCs w:val="20"/>
                </w:rPr>
                <w:delText>En resultatenhet är den</w:delText>
              </w:r>
            </w:del>
            <w:ins w:id="462" w:author="Oskar Thunman" w:date="2015-04-02T10:22:00Z">
              <w:r w:rsidR="00F3179C">
                <w:rPr>
                  <w:rFonts w:ascii="Times New Roman" w:eastAsia="Times New Roman" w:hAnsi="Times New Roman"/>
                  <w:color w:val="000000"/>
                  <w:spacing w:val="-1"/>
                  <w:sz w:val="20"/>
                  <w:szCs w:val="20"/>
                </w:rPr>
                <w:t xml:space="preserve">Den organisatoriska </w:t>
              </w:r>
            </w:ins>
            <w:del w:id="463" w:author="Oskar Thunman" w:date="2015-04-02T10:22:00Z">
              <w:r w:rsidDel="00F3179C">
                <w:rPr>
                  <w:rFonts w:ascii="Times New Roman" w:eastAsia="Times New Roman" w:hAnsi="Times New Roman"/>
                  <w:color w:val="000000"/>
                  <w:spacing w:val="-1"/>
                  <w:sz w:val="20"/>
                  <w:szCs w:val="20"/>
                </w:rPr>
                <w:delText xml:space="preserve"> </w:delText>
              </w:r>
            </w:del>
            <w:r>
              <w:rPr>
                <w:rFonts w:ascii="Times New Roman" w:eastAsia="Times New Roman" w:hAnsi="Times New Roman"/>
                <w:color w:val="000000"/>
                <w:spacing w:val="-1"/>
                <w:sz w:val="20"/>
                <w:szCs w:val="20"/>
              </w:rPr>
              <w:t xml:space="preserve">enhet för vilken ett indikatorvärde uppmätts. </w:t>
            </w:r>
            <w:del w:id="464" w:author="Oskar Thunman" w:date="2015-04-02T10:22:00Z">
              <w:r w:rsidDel="00F3179C">
                <w:rPr>
                  <w:rFonts w:ascii="Times New Roman" w:eastAsia="Times New Roman" w:hAnsi="Times New Roman"/>
                  <w:color w:val="000000"/>
                  <w:spacing w:val="-1"/>
                  <w:sz w:val="20"/>
                  <w:szCs w:val="20"/>
                </w:rPr>
                <w:delText>En resultate</w:delText>
              </w:r>
              <w:r w:rsidRPr="005F2D3D" w:rsidDel="00F3179C">
                <w:rPr>
                  <w:rFonts w:ascii="Times New Roman" w:eastAsia="Times New Roman" w:hAnsi="Times New Roman"/>
                  <w:color w:val="000000"/>
                  <w:spacing w:val="-1"/>
                  <w:sz w:val="20"/>
                  <w:szCs w:val="20"/>
                </w:rPr>
                <w:delText xml:space="preserve">nhet </w:delText>
              </w:r>
            </w:del>
            <w:ins w:id="465" w:author="Oskar Thunman" w:date="2015-04-02T10:22:00Z">
              <w:r w:rsidR="00F3179C">
                <w:rPr>
                  <w:rFonts w:ascii="Times New Roman" w:eastAsia="Times New Roman" w:hAnsi="Times New Roman"/>
                  <w:color w:val="000000"/>
                  <w:spacing w:val="-1"/>
                  <w:sz w:val="20"/>
                  <w:szCs w:val="20"/>
                </w:rPr>
                <w:t xml:space="preserve">Varje enhet som </w:t>
              </w:r>
            </w:ins>
            <w:r w:rsidRPr="005F2D3D">
              <w:rPr>
                <w:rFonts w:ascii="Times New Roman" w:eastAsia="Times New Roman" w:hAnsi="Times New Roman"/>
                <w:color w:val="000000"/>
                <w:spacing w:val="-1"/>
                <w:sz w:val="20"/>
                <w:szCs w:val="20"/>
              </w:rPr>
              <w:t xml:space="preserve">ingår i en hierarkisk struktur </w:t>
            </w:r>
            <w:commentRangeStart w:id="466"/>
            <w:r w:rsidRPr="005F2D3D">
              <w:rPr>
                <w:rFonts w:ascii="Times New Roman" w:eastAsia="Times New Roman" w:hAnsi="Times New Roman"/>
                <w:color w:val="000000"/>
                <w:spacing w:val="-1"/>
                <w:sz w:val="20"/>
                <w:szCs w:val="20"/>
              </w:rPr>
              <w:t xml:space="preserve">kan </w:t>
            </w:r>
            <w:commentRangeEnd w:id="466"/>
            <w:r>
              <w:rPr>
                <w:rStyle w:val="Kommentarsreferens"/>
                <w:rFonts w:ascii="Georgia" w:eastAsia="Calibri" w:hAnsi="Georgia" w:cs="Times New Roman"/>
              </w:rPr>
              <w:commentReference w:id="466"/>
            </w:r>
            <w:r w:rsidRPr="005F2D3D">
              <w:rPr>
                <w:rFonts w:ascii="Times New Roman" w:eastAsia="Times New Roman" w:hAnsi="Times New Roman"/>
                <w:color w:val="000000"/>
                <w:spacing w:val="-1"/>
                <w:sz w:val="20"/>
                <w:szCs w:val="20"/>
              </w:rPr>
              <w:t>knytas till en högre nivå i hierarkin genom att referera till en enhet på högre nivå.</w:t>
            </w:r>
          </w:p>
        </w:tc>
        <w:tc>
          <w:tcPr>
            <w:tcW w:w="1386" w:type="dxa"/>
            <w:shd w:val="clear" w:color="auto" w:fill="auto"/>
            <w:noWrap/>
            <w:hideMark/>
          </w:tcPr>
          <w:p w14:paraId="309AC51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6BE0C6A" w14:textId="77777777" w:rsidTr="00367400">
        <w:trPr>
          <w:trHeight w:val="720"/>
        </w:trPr>
        <w:tc>
          <w:tcPr>
            <w:tcW w:w="2594" w:type="dxa"/>
            <w:shd w:val="clear" w:color="auto" w:fill="auto"/>
            <w:hideMark/>
          </w:tcPr>
          <w:p w14:paraId="4BFCD417" w14:textId="75C37EE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467" w:author="Oskar Thunman" w:date="2015-04-02T10:25:00Z">
              <w:r w:rsidR="00F3179C">
                <w:rPr>
                  <w:rFonts w:ascii="Times New Roman" w:eastAsia="Times New Roman" w:hAnsi="Times New Roman"/>
                  <w:color w:val="000000"/>
                  <w:spacing w:val="-1"/>
                  <w:sz w:val="20"/>
                  <w:szCs w:val="20"/>
                </w:rPr>
                <w:t>hsa</w:t>
              </w:r>
            </w:ins>
            <w:del w:id="468" w:author="Oskar Thunman" w:date="2015-04-02T10:25:00Z">
              <w:r w:rsidRPr="005F2D3D" w:rsidDel="00F3179C">
                <w:rPr>
                  <w:rFonts w:ascii="Times New Roman" w:eastAsia="Times New Roman" w:hAnsi="Times New Roman"/>
                  <w:color w:val="000000"/>
                  <w:spacing w:val="-1"/>
                  <w:sz w:val="20"/>
                  <w:szCs w:val="20"/>
                </w:rPr>
                <w:delText>HSA</w:delText>
              </w:r>
            </w:del>
            <w:r w:rsidRPr="005F2D3D">
              <w:rPr>
                <w:rFonts w:ascii="Times New Roman" w:eastAsia="Times New Roman" w:hAnsi="Times New Roman"/>
                <w:color w:val="000000"/>
                <w:spacing w:val="-1"/>
                <w:sz w:val="20"/>
                <w:szCs w:val="20"/>
              </w:rPr>
              <w:t>Id</w:t>
            </w:r>
            <w:proofErr w:type="spellEnd"/>
          </w:p>
        </w:tc>
        <w:tc>
          <w:tcPr>
            <w:tcW w:w="1909" w:type="dxa"/>
            <w:shd w:val="clear" w:color="auto" w:fill="auto"/>
            <w:noWrap/>
            <w:hideMark/>
          </w:tcPr>
          <w:p w14:paraId="3D615BF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5B11AB88" w14:textId="3D17AB3E" w:rsidR="00885DA7" w:rsidRPr="005F2D3D" w:rsidRDefault="00885DA7" w:rsidP="00F3179C">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för </w:t>
            </w:r>
            <w:ins w:id="469" w:author="Oskar Thunman" w:date="2015-04-02T10:23:00Z">
              <w:r w:rsidR="00F3179C">
                <w:rPr>
                  <w:rFonts w:ascii="Times New Roman" w:eastAsia="Times New Roman" w:hAnsi="Times New Roman"/>
                  <w:color w:val="000000"/>
                  <w:spacing w:val="-1"/>
                  <w:sz w:val="20"/>
                  <w:szCs w:val="20"/>
                </w:rPr>
                <w:t xml:space="preserve">den organisatoriska </w:t>
              </w:r>
            </w:ins>
            <w:del w:id="470" w:author="Oskar Thunman" w:date="2015-04-02T10:22:00Z">
              <w:r w:rsidRPr="005F2D3D" w:rsidDel="00F3179C">
                <w:rPr>
                  <w:rFonts w:ascii="Times New Roman" w:eastAsia="Times New Roman" w:hAnsi="Times New Roman"/>
                  <w:color w:val="000000"/>
                  <w:spacing w:val="-1"/>
                  <w:sz w:val="20"/>
                  <w:szCs w:val="20"/>
                </w:rPr>
                <w:delText>resultatenheten</w:delText>
              </w:r>
            </w:del>
            <w:ins w:id="471" w:author="Oskar Thunman" w:date="2015-04-02T10:22:00Z">
              <w:r w:rsidR="00F3179C">
                <w:rPr>
                  <w:rFonts w:ascii="Times New Roman" w:eastAsia="Times New Roman" w:hAnsi="Times New Roman"/>
                  <w:color w:val="000000"/>
                  <w:spacing w:val="-1"/>
                  <w:sz w:val="20"/>
                  <w:szCs w:val="20"/>
                </w:rPr>
                <w:t>enheten</w:t>
              </w:r>
            </w:ins>
            <w:r w:rsidRPr="005F2D3D">
              <w:rPr>
                <w:rFonts w:ascii="Times New Roman" w:eastAsia="Times New Roman" w:hAnsi="Times New Roman"/>
                <w:color w:val="000000"/>
                <w:spacing w:val="-1"/>
                <w:sz w:val="20"/>
                <w:szCs w:val="20"/>
              </w:rPr>
              <w:t xml:space="preserve">. </w:t>
            </w:r>
            <w:del w:id="472" w:author="Oskar Thunman" w:date="2015-04-02T10:23:00Z">
              <w:r w:rsidRPr="005F2D3D" w:rsidDel="00F3179C">
                <w:rPr>
                  <w:rFonts w:ascii="Times New Roman" w:eastAsia="Times New Roman" w:hAnsi="Times New Roman"/>
                  <w:color w:val="000000"/>
                  <w:spacing w:val="-1"/>
                  <w:sz w:val="20"/>
                  <w:szCs w:val="20"/>
                </w:rPr>
                <w:delText xml:space="preserve"> HSAId </w:delText>
              </w:r>
              <w:commentRangeStart w:id="473"/>
              <w:r w:rsidRPr="005F2D3D" w:rsidDel="00F3179C">
                <w:rPr>
                  <w:rFonts w:ascii="Times New Roman" w:eastAsia="Times New Roman" w:hAnsi="Times New Roman"/>
                  <w:color w:val="000000"/>
                  <w:spacing w:val="-1"/>
                  <w:sz w:val="20"/>
                  <w:szCs w:val="20"/>
                </w:rPr>
                <w:delText>och/eller</w:delText>
              </w:r>
              <w:commentRangeEnd w:id="473"/>
              <w:r w:rsidDel="00F3179C">
                <w:rPr>
                  <w:rStyle w:val="Kommentarsreferens"/>
                  <w:rFonts w:ascii="Georgia" w:eastAsia="Calibri" w:hAnsi="Georgia" w:cs="Times New Roman"/>
                </w:rPr>
                <w:commentReference w:id="473"/>
              </w:r>
              <w:r w:rsidRPr="005F2D3D" w:rsidDel="00F3179C">
                <w:rPr>
                  <w:rFonts w:ascii="Times New Roman" w:eastAsia="Times New Roman" w:hAnsi="Times New Roman"/>
                  <w:color w:val="000000"/>
                  <w:spacing w:val="-1"/>
                  <w:sz w:val="20"/>
                  <w:szCs w:val="20"/>
                </w:rPr>
                <w:delText xml:space="preserve"> </w:delText>
              </w:r>
              <w:commentRangeStart w:id="474"/>
              <w:r w:rsidRPr="0009222E" w:rsidDel="00F3179C">
                <w:rPr>
                  <w:rFonts w:ascii="Times New Roman" w:eastAsia="Times New Roman" w:hAnsi="Times New Roman"/>
                  <w:color w:val="000000"/>
                  <w:spacing w:val="-1"/>
                  <w:sz w:val="20"/>
                  <w:szCs w:val="20"/>
                </w:rPr>
                <w:delText xml:space="preserve">performingOrganizationId </w:delText>
              </w:r>
              <w:commentRangeEnd w:id="474"/>
              <w:r w:rsidDel="00F3179C">
                <w:rPr>
                  <w:rStyle w:val="Kommentarsreferens"/>
                  <w:rFonts w:ascii="Georgia" w:eastAsia="Calibri" w:hAnsi="Georgia" w:cs="Times New Roman"/>
                </w:rPr>
                <w:commentReference w:id="474"/>
              </w:r>
              <w:r w:rsidRPr="005F2D3D" w:rsidDel="00F3179C">
                <w:rPr>
                  <w:rFonts w:ascii="Times New Roman" w:eastAsia="Times New Roman" w:hAnsi="Times New Roman"/>
                  <w:color w:val="000000"/>
                  <w:spacing w:val="-1"/>
                  <w:sz w:val="20"/>
                  <w:szCs w:val="20"/>
                </w:rPr>
                <w:delText xml:space="preserve">måste vara ifyllda. </w:delText>
              </w:r>
            </w:del>
            <w:del w:id="475" w:author="Oskar Thunman" w:date="2015-04-02T10:27:00Z">
              <w:r w:rsidRPr="005F2D3D" w:rsidDel="00F3179C">
                <w:rPr>
                  <w:rFonts w:ascii="Times New Roman" w:eastAsia="Times New Roman" w:hAnsi="Times New Roman"/>
                  <w:color w:val="000000"/>
                  <w:spacing w:val="-1"/>
                  <w:sz w:val="20"/>
                  <w:szCs w:val="20"/>
                </w:rPr>
                <w:delText xml:space="preserve">När </w:delText>
              </w:r>
              <w:commentRangeStart w:id="476"/>
              <w:r w:rsidRPr="0009222E" w:rsidDel="00F3179C">
                <w:rPr>
                  <w:rFonts w:ascii="Times New Roman" w:eastAsia="Times New Roman" w:hAnsi="Times New Roman"/>
                  <w:color w:val="000000"/>
                  <w:spacing w:val="-1"/>
                  <w:sz w:val="20"/>
                  <w:szCs w:val="20"/>
                </w:rPr>
                <w:delText xml:space="preserve">performingOrganizationId </w:delText>
              </w:r>
              <w:commentRangeEnd w:id="476"/>
              <w:r w:rsidDel="00F3179C">
                <w:rPr>
                  <w:rStyle w:val="Kommentarsreferens"/>
                  <w:rFonts w:ascii="Georgia" w:eastAsia="Calibri" w:hAnsi="Georgia" w:cs="Times New Roman"/>
                </w:rPr>
                <w:commentReference w:id="476"/>
              </w:r>
              <w:r w:rsidRPr="005F2D3D" w:rsidDel="00F3179C">
                <w:rPr>
                  <w:rFonts w:ascii="Times New Roman" w:eastAsia="Times New Roman" w:hAnsi="Times New Roman"/>
                  <w:color w:val="000000"/>
                  <w:spacing w:val="-1"/>
                  <w:sz w:val="20"/>
                  <w:szCs w:val="20"/>
                </w:rPr>
                <w:delText xml:space="preserve">används för </w:delText>
              </w:r>
            </w:del>
            <w:ins w:id="477" w:author="Oskar Thunman" w:date="2015-04-02T10:27:00Z">
              <w:r w:rsidR="00F3179C">
                <w:rPr>
                  <w:rFonts w:ascii="Times New Roman" w:eastAsia="Times New Roman" w:hAnsi="Times New Roman"/>
                  <w:color w:val="000000"/>
                  <w:spacing w:val="-1"/>
                  <w:sz w:val="20"/>
                  <w:szCs w:val="20"/>
                </w:rPr>
                <w:t xml:space="preserve">Anges </w:t>
              </w:r>
              <w:proofErr w:type="gramStart"/>
              <w:r w:rsidR="00F3179C">
                <w:rPr>
                  <w:rFonts w:ascii="Times New Roman" w:eastAsia="Times New Roman" w:hAnsi="Times New Roman"/>
                  <w:color w:val="000000"/>
                  <w:spacing w:val="-1"/>
                  <w:sz w:val="20"/>
                  <w:szCs w:val="20"/>
                </w:rPr>
                <w:t>ej</w:t>
              </w:r>
              <w:proofErr w:type="gramEnd"/>
              <w:r w:rsidR="00F3179C">
                <w:rPr>
                  <w:rFonts w:ascii="Times New Roman" w:eastAsia="Times New Roman" w:hAnsi="Times New Roman"/>
                  <w:color w:val="000000"/>
                  <w:spacing w:val="-1"/>
                  <w:sz w:val="20"/>
                  <w:szCs w:val="20"/>
                </w:rPr>
                <w:t xml:space="preserve"> för</w:t>
              </w:r>
            </w:ins>
            <w:del w:id="478" w:author="Oskar Thunman" w:date="2015-04-02T10:28:00Z">
              <w:r w:rsidRPr="005F2D3D" w:rsidDel="00F3179C">
                <w:rPr>
                  <w:rFonts w:ascii="Times New Roman" w:eastAsia="Times New Roman" w:hAnsi="Times New Roman"/>
                  <w:color w:val="000000"/>
                  <w:spacing w:val="-1"/>
                  <w:sz w:val="20"/>
                  <w:szCs w:val="20"/>
                </w:rPr>
                <w:delText>Sjukhus</w:delText>
              </w:r>
            </w:del>
            <w:ins w:id="479" w:author="Oskar Thunman" w:date="2015-04-02T10:23:00Z">
              <w:r w:rsidR="00F3179C">
                <w:rPr>
                  <w:rFonts w:ascii="Times New Roman" w:eastAsia="Times New Roman" w:hAnsi="Times New Roman"/>
                  <w:color w:val="000000"/>
                  <w:spacing w:val="-1"/>
                  <w:sz w:val="20"/>
                  <w:szCs w:val="20"/>
                </w:rPr>
                <w:t>, Län, Kommun,</w:t>
              </w:r>
            </w:ins>
            <w:ins w:id="480" w:author="Oskar Thunman" w:date="2015-04-02T10:27:00Z">
              <w:r w:rsidR="00F3179C">
                <w:rPr>
                  <w:rFonts w:ascii="Times New Roman" w:eastAsia="Times New Roman" w:hAnsi="Times New Roman"/>
                  <w:color w:val="000000"/>
                  <w:spacing w:val="-1"/>
                  <w:sz w:val="20"/>
                  <w:szCs w:val="20"/>
                </w:rPr>
                <w:t xml:space="preserve"> Sjukvårdsregion,</w:t>
              </w:r>
            </w:ins>
            <w:ins w:id="481" w:author="Oskar Thunman" w:date="2015-04-02T10:23:00Z">
              <w:r w:rsidR="00F3179C">
                <w:rPr>
                  <w:rFonts w:ascii="Times New Roman" w:eastAsia="Times New Roman" w:hAnsi="Times New Roman"/>
                  <w:color w:val="000000"/>
                  <w:spacing w:val="-1"/>
                  <w:sz w:val="20"/>
                  <w:szCs w:val="20"/>
                </w:rPr>
                <w:t xml:space="preserve"> Land</w:t>
              </w:r>
            </w:ins>
            <w:del w:id="482" w:author="Oskar Thunman" w:date="2015-04-02T10:23:00Z">
              <w:r w:rsidRPr="005F2D3D" w:rsidDel="00F3179C">
                <w:rPr>
                  <w:rFonts w:ascii="Times New Roman" w:eastAsia="Times New Roman" w:hAnsi="Times New Roman"/>
                  <w:color w:val="000000"/>
                  <w:spacing w:val="-1"/>
                  <w:sz w:val="20"/>
                  <w:szCs w:val="20"/>
                </w:rPr>
                <w:delText>Id</w:delText>
              </w:r>
            </w:del>
            <w:del w:id="483" w:author="Oskar Thunman" w:date="2015-04-02T10:27:00Z">
              <w:r w:rsidRPr="005F2D3D" w:rsidDel="00F3179C">
                <w:rPr>
                  <w:rFonts w:ascii="Times New Roman" w:eastAsia="Times New Roman" w:hAnsi="Times New Roman"/>
                  <w:color w:val="000000"/>
                  <w:spacing w:val="-1"/>
                  <w:sz w:val="20"/>
                  <w:szCs w:val="20"/>
                </w:rPr>
                <w:delText xml:space="preserve"> utelämnas HSAId</w:delText>
              </w:r>
            </w:del>
            <w:ins w:id="484" w:author="Oskar Thunman" w:date="2015-04-02T10:29:00Z">
              <w:r w:rsidR="00F3179C">
                <w:rPr>
                  <w:rFonts w:ascii="Times New Roman" w:eastAsia="Times New Roman" w:hAnsi="Times New Roman"/>
                  <w:color w:val="000000"/>
                  <w:spacing w:val="-1"/>
                  <w:sz w:val="20"/>
                  <w:szCs w:val="20"/>
                </w:rPr>
                <w:t xml:space="preserve"> vilka identifieras med ett </w:t>
              </w:r>
              <w:proofErr w:type="spellStart"/>
              <w:r w:rsidR="00F3179C">
                <w:rPr>
                  <w:rFonts w:ascii="Times New Roman" w:eastAsia="Times New Roman" w:hAnsi="Times New Roman"/>
                  <w:color w:val="000000"/>
                  <w:spacing w:val="-1"/>
                  <w:sz w:val="20"/>
                  <w:szCs w:val="20"/>
                </w:rPr>
                <w:t>organizationId</w:t>
              </w:r>
              <w:proofErr w:type="spellEnd"/>
              <w:r w:rsidR="00F3179C">
                <w:rPr>
                  <w:rFonts w:ascii="Times New Roman" w:eastAsia="Times New Roman" w:hAnsi="Times New Roman"/>
                  <w:color w:val="000000"/>
                  <w:spacing w:val="-1"/>
                  <w:sz w:val="20"/>
                  <w:szCs w:val="20"/>
                </w:rPr>
                <w:t xml:space="preserve">. Om sjukhus identifieras med </w:t>
              </w:r>
              <w:proofErr w:type="spellStart"/>
              <w:r w:rsidR="00F3179C">
                <w:rPr>
                  <w:rFonts w:ascii="Times New Roman" w:eastAsia="Times New Roman" w:hAnsi="Times New Roman"/>
                  <w:color w:val="000000"/>
                  <w:spacing w:val="-1"/>
                  <w:sz w:val="20"/>
                  <w:szCs w:val="20"/>
                </w:rPr>
                <w:t>HSA</w:t>
              </w:r>
              <w:proofErr w:type="spellEnd"/>
              <w:r w:rsidR="00F3179C">
                <w:rPr>
                  <w:rFonts w:ascii="Times New Roman" w:eastAsia="Times New Roman" w:hAnsi="Times New Roman"/>
                  <w:color w:val="000000"/>
                  <w:spacing w:val="-1"/>
                  <w:sz w:val="20"/>
                  <w:szCs w:val="20"/>
                </w:rPr>
                <w:t xml:space="preserve">-ID anges </w:t>
              </w:r>
              <w:proofErr w:type="spellStart"/>
              <w:r w:rsidR="00F3179C">
                <w:rPr>
                  <w:rFonts w:ascii="Times New Roman" w:eastAsia="Times New Roman" w:hAnsi="Times New Roman"/>
                  <w:color w:val="000000"/>
                  <w:spacing w:val="-1"/>
                  <w:sz w:val="20"/>
                  <w:szCs w:val="20"/>
                </w:rPr>
                <w:t>id:t</w:t>
              </w:r>
              <w:proofErr w:type="spellEnd"/>
              <w:r w:rsidR="00F3179C">
                <w:rPr>
                  <w:rFonts w:ascii="Times New Roman" w:eastAsia="Times New Roman" w:hAnsi="Times New Roman"/>
                  <w:color w:val="000000"/>
                  <w:spacing w:val="-1"/>
                  <w:sz w:val="20"/>
                  <w:szCs w:val="20"/>
                </w:rPr>
                <w:t xml:space="preserve"> här, om socialstyrelsens </w:t>
              </w:r>
              <w:proofErr w:type="spellStart"/>
              <w:r w:rsidR="00F3179C">
                <w:rPr>
                  <w:rFonts w:ascii="Times New Roman" w:eastAsia="Times New Roman" w:hAnsi="Times New Roman"/>
                  <w:color w:val="000000"/>
                  <w:spacing w:val="-1"/>
                  <w:sz w:val="20"/>
                  <w:szCs w:val="20"/>
                </w:rPr>
                <w:t>sjukhuskoder</w:t>
              </w:r>
              <w:proofErr w:type="spellEnd"/>
              <w:r w:rsidR="00F3179C">
                <w:rPr>
                  <w:rFonts w:ascii="Times New Roman" w:eastAsia="Times New Roman" w:hAnsi="Times New Roman"/>
                  <w:color w:val="000000"/>
                  <w:spacing w:val="-1"/>
                  <w:sz w:val="20"/>
                  <w:szCs w:val="20"/>
                </w:rPr>
                <w:t xml:space="preserve"> används anges det som ett </w:t>
              </w:r>
              <w:proofErr w:type="spellStart"/>
              <w:r w:rsidR="00F3179C">
                <w:rPr>
                  <w:rFonts w:ascii="Times New Roman" w:eastAsia="Times New Roman" w:hAnsi="Times New Roman"/>
                  <w:color w:val="000000"/>
                  <w:spacing w:val="-1"/>
                  <w:sz w:val="20"/>
                  <w:szCs w:val="20"/>
                </w:rPr>
                <w:t>organizationId</w:t>
              </w:r>
              <w:proofErr w:type="spellEnd"/>
              <w:r w:rsidR="00F3179C">
                <w:rPr>
                  <w:rFonts w:ascii="Times New Roman" w:eastAsia="Times New Roman" w:hAnsi="Times New Roman"/>
                  <w:color w:val="000000"/>
                  <w:spacing w:val="-1"/>
                  <w:sz w:val="20"/>
                  <w:szCs w:val="20"/>
                </w:rPr>
                <w:t>,</w:t>
              </w:r>
            </w:ins>
            <w:del w:id="485" w:author="Oskar Thunman" w:date="2015-04-02T10:29:00Z">
              <w:r w:rsidRPr="005F2D3D" w:rsidDel="00F3179C">
                <w:rPr>
                  <w:rFonts w:ascii="Times New Roman" w:eastAsia="Times New Roman" w:hAnsi="Times New Roman"/>
                  <w:color w:val="000000"/>
                  <w:spacing w:val="-1"/>
                  <w:sz w:val="20"/>
                  <w:szCs w:val="20"/>
                </w:rPr>
                <w:delText>.</w:delText>
              </w:r>
            </w:del>
          </w:p>
        </w:tc>
        <w:tc>
          <w:tcPr>
            <w:tcW w:w="1386" w:type="dxa"/>
            <w:shd w:val="clear" w:color="auto" w:fill="auto"/>
            <w:noWrap/>
            <w:hideMark/>
          </w:tcPr>
          <w:p w14:paraId="4FEE5EF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4435222" w14:textId="77777777" w:rsidTr="00367400">
        <w:trPr>
          <w:trHeight w:val="480"/>
        </w:trPr>
        <w:tc>
          <w:tcPr>
            <w:tcW w:w="2594" w:type="dxa"/>
            <w:shd w:val="clear" w:color="auto" w:fill="auto"/>
            <w:hideMark/>
          </w:tcPr>
          <w:p w14:paraId="43EEFA73" w14:textId="12BD4DA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486" w:author="Oskar Thunman" w:date="2015-04-02T10:24:00Z">
              <w:r w:rsidR="00F3179C">
                <w:rPr>
                  <w:rFonts w:ascii="Times New Roman" w:eastAsia="Times New Roman" w:hAnsi="Times New Roman"/>
                  <w:color w:val="000000"/>
                  <w:spacing w:val="-1"/>
                  <w:sz w:val="20"/>
                  <w:szCs w:val="20"/>
                </w:rPr>
                <w:t>o</w:t>
              </w:r>
            </w:ins>
            <w:commentRangeStart w:id="487"/>
            <w:del w:id="488" w:author="Oskar Thunman" w:date="2015-04-02T10:24:00Z">
              <w:r w:rsidRPr="005F2D3D" w:rsidDel="00F3179C">
                <w:rPr>
                  <w:rFonts w:ascii="Times New Roman" w:eastAsia="Times New Roman" w:hAnsi="Times New Roman"/>
                  <w:color w:val="000000"/>
                  <w:spacing w:val="-1"/>
                  <w:sz w:val="20"/>
                  <w:szCs w:val="20"/>
                </w:rPr>
                <w:delText>O</w:delText>
              </w:r>
            </w:del>
            <w:r w:rsidRPr="005F2D3D">
              <w:rPr>
                <w:rFonts w:ascii="Times New Roman" w:eastAsia="Times New Roman" w:hAnsi="Times New Roman"/>
                <w:color w:val="000000"/>
                <w:spacing w:val="-1"/>
                <w:sz w:val="20"/>
                <w:szCs w:val="20"/>
              </w:rPr>
              <w:t>rga</w:t>
            </w:r>
            <w:ins w:id="489" w:author="Oskar Thunman" w:date="2015-04-02T10:24:00Z">
              <w:r w:rsidR="00F3179C">
                <w:rPr>
                  <w:rFonts w:ascii="Times New Roman" w:eastAsia="Times New Roman" w:hAnsi="Times New Roman"/>
                  <w:color w:val="000000"/>
                  <w:spacing w:val="-1"/>
                  <w:sz w:val="20"/>
                  <w:szCs w:val="20"/>
                </w:rPr>
                <w:t>n</w:t>
              </w:r>
            </w:ins>
            <w:r w:rsidRPr="005F2D3D">
              <w:rPr>
                <w:rFonts w:ascii="Times New Roman" w:eastAsia="Times New Roman" w:hAnsi="Times New Roman"/>
                <w:color w:val="000000"/>
                <w:spacing w:val="-1"/>
                <w:sz w:val="20"/>
                <w:szCs w:val="20"/>
              </w:rPr>
              <w:t>izationName</w:t>
            </w:r>
            <w:commentRangeEnd w:id="487"/>
            <w:proofErr w:type="spellEnd"/>
            <w:r>
              <w:rPr>
                <w:rStyle w:val="Kommentarsreferens"/>
                <w:rFonts w:ascii="Georgia" w:eastAsia="Calibri" w:hAnsi="Georgia" w:cs="Times New Roman"/>
              </w:rPr>
              <w:commentReference w:id="487"/>
            </w:r>
          </w:p>
        </w:tc>
        <w:tc>
          <w:tcPr>
            <w:tcW w:w="1909" w:type="dxa"/>
            <w:shd w:val="clear" w:color="auto" w:fill="auto"/>
            <w:noWrap/>
            <w:hideMark/>
          </w:tcPr>
          <w:p w14:paraId="420AF39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string</w:t>
            </w:r>
          </w:p>
        </w:tc>
        <w:tc>
          <w:tcPr>
            <w:tcW w:w="3482" w:type="dxa"/>
            <w:shd w:val="clear" w:color="auto" w:fill="auto"/>
            <w:hideMark/>
          </w:tcPr>
          <w:p w14:paraId="39305561" w14:textId="54CDFB2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commentRangeStart w:id="490"/>
            <w:del w:id="491" w:author="Oskar Thunman" w:date="2015-04-02T10:24:00Z">
              <w:r w:rsidDel="00F3179C">
                <w:rPr>
                  <w:rFonts w:ascii="Times New Roman" w:eastAsia="Times New Roman" w:hAnsi="Times New Roman"/>
                  <w:color w:val="000000"/>
                  <w:spacing w:val="-1"/>
                  <w:sz w:val="20"/>
                  <w:szCs w:val="20"/>
                </w:rPr>
                <w:delText>Organisationsn</w:delText>
              </w:r>
              <w:r w:rsidRPr="005F2D3D" w:rsidDel="00F3179C">
                <w:rPr>
                  <w:rFonts w:ascii="Times New Roman" w:eastAsia="Times New Roman" w:hAnsi="Times New Roman"/>
                  <w:color w:val="000000"/>
                  <w:spacing w:val="-1"/>
                  <w:sz w:val="20"/>
                  <w:szCs w:val="20"/>
                </w:rPr>
                <w:delText xml:space="preserve">amn är det namn som enheten har i HSA och hämtas därifrån för att underlätta för </w:delText>
              </w:r>
              <w:r w:rsidDel="00F3179C">
                <w:rPr>
                  <w:rFonts w:ascii="Times New Roman" w:eastAsia="Times New Roman" w:hAnsi="Times New Roman"/>
                  <w:color w:val="000000"/>
                  <w:spacing w:val="-1"/>
                  <w:sz w:val="20"/>
                  <w:szCs w:val="20"/>
                </w:rPr>
                <w:delText>tjänste</w:delText>
              </w:r>
              <w:r w:rsidRPr="005F2D3D" w:rsidDel="00F3179C">
                <w:rPr>
                  <w:rFonts w:ascii="Times New Roman" w:eastAsia="Times New Roman" w:hAnsi="Times New Roman"/>
                  <w:color w:val="000000"/>
                  <w:spacing w:val="-1"/>
                  <w:sz w:val="20"/>
                  <w:szCs w:val="20"/>
                </w:rPr>
                <w:delText>konsumenter</w:delText>
              </w:r>
              <w:commentRangeEnd w:id="490"/>
              <w:r w:rsidDel="00F3179C">
                <w:rPr>
                  <w:rStyle w:val="Kommentarsreferens"/>
                  <w:rFonts w:ascii="Georgia" w:eastAsia="Calibri" w:hAnsi="Georgia" w:cs="Times New Roman"/>
                </w:rPr>
                <w:commentReference w:id="490"/>
              </w:r>
            </w:del>
            <w:ins w:id="492" w:author="Oskar Thunman" w:date="2015-04-02T10:24:00Z">
              <w:r w:rsidR="00F3179C">
                <w:rPr>
                  <w:rFonts w:ascii="Times New Roman" w:eastAsia="Times New Roman" w:hAnsi="Times New Roman"/>
                  <w:color w:val="000000"/>
                  <w:spacing w:val="-1"/>
                  <w:sz w:val="20"/>
                  <w:szCs w:val="20"/>
                </w:rPr>
                <w:t>Organisationens namn</w:t>
              </w:r>
            </w:ins>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E483C70" w14:textId="39547519" w:rsidR="00885DA7" w:rsidRPr="005F2D3D" w:rsidRDefault="00F3179C" w:rsidP="00367400">
            <w:pPr>
              <w:pStyle w:val="TableParagraph"/>
              <w:spacing w:line="229" w:lineRule="exact"/>
              <w:ind w:left="102"/>
              <w:rPr>
                <w:rFonts w:ascii="Times New Roman" w:eastAsia="Times New Roman" w:hAnsi="Times New Roman"/>
                <w:color w:val="000000"/>
                <w:spacing w:val="-1"/>
                <w:sz w:val="20"/>
                <w:szCs w:val="20"/>
              </w:rPr>
            </w:pPr>
            <w:ins w:id="493" w:author="Oskar Thunman" w:date="2015-04-02T10:25:00Z">
              <w:r>
                <w:rPr>
                  <w:rFonts w:ascii="Times New Roman" w:eastAsia="Times New Roman" w:hAnsi="Times New Roman"/>
                  <w:color w:val="000000"/>
                  <w:spacing w:val="-1"/>
                  <w:sz w:val="20"/>
                  <w:szCs w:val="20"/>
                </w:rPr>
                <w:t>1</w:t>
              </w:r>
            </w:ins>
            <w:del w:id="494" w:author="Oskar Thunman" w:date="2015-04-02T10:25:00Z">
              <w:r w:rsidR="00885DA7" w:rsidRPr="005F2D3D" w:rsidDel="00F3179C">
                <w:rPr>
                  <w:rFonts w:ascii="Times New Roman" w:eastAsia="Times New Roman" w:hAnsi="Times New Roman"/>
                  <w:color w:val="000000"/>
                  <w:spacing w:val="-1"/>
                  <w:sz w:val="20"/>
                  <w:szCs w:val="20"/>
                </w:rPr>
                <w:delText>0</w:delText>
              </w:r>
            </w:del>
            <w:proofErr w:type="gramStart"/>
            <w:r w:rsidR="00885DA7" w:rsidRPr="005F2D3D">
              <w:rPr>
                <w:rFonts w:ascii="Times New Roman" w:eastAsia="Times New Roman" w:hAnsi="Times New Roman"/>
                <w:color w:val="000000"/>
                <w:spacing w:val="-1"/>
                <w:sz w:val="20"/>
                <w:szCs w:val="20"/>
              </w:rPr>
              <w:t>..</w:t>
            </w:r>
            <w:proofErr w:type="gramEnd"/>
            <w:r w:rsidR="00885DA7" w:rsidRPr="005F2D3D">
              <w:rPr>
                <w:rFonts w:ascii="Times New Roman" w:eastAsia="Times New Roman" w:hAnsi="Times New Roman"/>
                <w:color w:val="000000"/>
                <w:spacing w:val="-1"/>
                <w:sz w:val="20"/>
                <w:szCs w:val="20"/>
              </w:rPr>
              <w:t>1</w:t>
            </w:r>
          </w:p>
        </w:tc>
      </w:tr>
      <w:tr w:rsidR="00885DA7" w:rsidRPr="00A67930" w14:paraId="0C515E73" w14:textId="77777777" w:rsidTr="00367400">
        <w:trPr>
          <w:trHeight w:val="480"/>
        </w:trPr>
        <w:tc>
          <w:tcPr>
            <w:tcW w:w="2594" w:type="dxa"/>
            <w:shd w:val="clear" w:color="auto" w:fill="auto"/>
            <w:hideMark/>
          </w:tcPr>
          <w:p w14:paraId="25B293BB" w14:textId="0357D330"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495" w:author="Oskar Thunman" w:date="2015-04-02T10:25:00Z">
              <w:r w:rsidR="00F3179C">
                <w:rPr>
                  <w:rFonts w:ascii="Times New Roman" w:eastAsia="Times New Roman" w:hAnsi="Times New Roman"/>
                  <w:color w:val="000000"/>
                  <w:spacing w:val="-1"/>
                  <w:sz w:val="20"/>
                  <w:szCs w:val="20"/>
                </w:rPr>
                <w:t>o</w:t>
              </w:r>
            </w:ins>
            <w:del w:id="496" w:author="Oskar Thunman" w:date="2015-04-02T10:25:00Z">
              <w:r w:rsidRPr="005F2D3D" w:rsidDel="00F3179C">
                <w:rPr>
                  <w:rFonts w:ascii="Times New Roman" w:eastAsia="Times New Roman" w:hAnsi="Times New Roman"/>
                  <w:color w:val="000000"/>
                  <w:spacing w:val="-1"/>
                  <w:sz w:val="20"/>
                  <w:szCs w:val="20"/>
                </w:rPr>
                <w:delText>O</w:delText>
              </w:r>
            </w:del>
            <w:r w:rsidRPr="005F2D3D">
              <w:rPr>
                <w:rFonts w:ascii="Times New Roman" w:eastAsia="Times New Roman" w:hAnsi="Times New Roman"/>
                <w:color w:val="000000"/>
                <w:spacing w:val="-1"/>
                <w:sz w:val="20"/>
                <w:szCs w:val="20"/>
              </w:rPr>
              <w:t>rganizationType</w:t>
            </w:r>
            <w:proofErr w:type="spellEnd"/>
          </w:p>
        </w:tc>
        <w:tc>
          <w:tcPr>
            <w:tcW w:w="1909" w:type="dxa"/>
            <w:shd w:val="clear" w:color="auto" w:fill="auto"/>
            <w:noWrap/>
            <w:hideMark/>
          </w:tcPr>
          <w:p w14:paraId="4EDA3B4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OrganizationTypeCodeEnumer</w:t>
            </w:r>
            <w:proofErr w:type="spellEnd"/>
          </w:p>
        </w:tc>
        <w:tc>
          <w:tcPr>
            <w:tcW w:w="3482" w:type="dxa"/>
            <w:shd w:val="clear" w:color="auto" w:fill="auto"/>
            <w:hideMark/>
          </w:tcPr>
          <w:p w14:paraId="25221F6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organisationstyp</w:t>
            </w:r>
            <w:proofErr w:type="spellEnd"/>
            <w:r w:rsidRPr="005F2D3D">
              <w:rPr>
                <w:rFonts w:ascii="Times New Roman" w:eastAsia="Times New Roman" w:hAnsi="Times New Roman"/>
                <w:color w:val="000000"/>
                <w:spacing w:val="-1"/>
                <w:sz w:val="20"/>
                <w:szCs w:val="20"/>
              </w:rPr>
              <w:t xml:space="preserve">, där värdet hämtas från ett diskret urval av koder som måste definieras. </w:t>
            </w:r>
          </w:p>
        </w:tc>
        <w:tc>
          <w:tcPr>
            <w:tcW w:w="1386" w:type="dxa"/>
            <w:shd w:val="clear" w:color="auto" w:fill="auto"/>
            <w:noWrap/>
            <w:hideMark/>
          </w:tcPr>
          <w:p w14:paraId="291B031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658FFE1" w14:textId="77777777" w:rsidTr="00367400">
        <w:trPr>
          <w:trHeight w:val="720"/>
        </w:trPr>
        <w:tc>
          <w:tcPr>
            <w:tcW w:w="2594" w:type="dxa"/>
            <w:shd w:val="clear" w:color="auto" w:fill="auto"/>
            <w:hideMark/>
          </w:tcPr>
          <w:p w14:paraId="28A108E4" w14:textId="5B4D86AB"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497" w:author="Oskar Thunman" w:date="2015-04-02T10:25:00Z">
              <w:r w:rsidR="00F3179C">
                <w:rPr>
                  <w:rFonts w:ascii="Times New Roman" w:eastAsia="Times New Roman" w:hAnsi="Times New Roman"/>
                  <w:color w:val="000000"/>
                  <w:spacing w:val="-1"/>
                  <w:sz w:val="20"/>
                  <w:szCs w:val="20"/>
                </w:rPr>
                <w:t>o</w:t>
              </w:r>
            </w:ins>
            <w:del w:id="498" w:author="Oskar Thunman" w:date="2015-04-02T10:25:00Z">
              <w:r w:rsidRPr="005F2D3D" w:rsidDel="00F3179C">
                <w:rPr>
                  <w:rFonts w:ascii="Times New Roman" w:eastAsia="Times New Roman" w:hAnsi="Times New Roman"/>
                  <w:color w:val="000000"/>
                  <w:spacing w:val="-1"/>
                  <w:sz w:val="20"/>
                  <w:szCs w:val="20"/>
                </w:rPr>
                <w:delText>O</w:delText>
              </w:r>
            </w:del>
            <w:r w:rsidRPr="005F2D3D">
              <w:rPr>
                <w:rFonts w:ascii="Times New Roman" w:eastAsia="Times New Roman" w:hAnsi="Times New Roman"/>
                <w:color w:val="000000"/>
                <w:spacing w:val="-1"/>
                <w:sz w:val="20"/>
                <w:szCs w:val="20"/>
              </w:rPr>
              <w:t>rganizationId</w:t>
            </w:r>
            <w:proofErr w:type="spellEnd"/>
          </w:p>
        </w:tc>
        <w:tc>
          <w:tcPr>
            <w:tcW w:w="1909" w:type="dxa"/>
            <w:shd w:val="clear" w:color="auto" w:fill="auto"/>
            <w:noWrap/>
            <w:hideMark/>
          </w:tcPr>
          <w:p w14:paraId="44DEE5A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361BF9F3" w14:textId="37A6D40F" w:rsidR="00885DA7" w:rsidRPr="005F2D3D" w:rsidRDefault="00885DA7" w:rsidP="009B404E">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commentRangeStart w:id="499"/>
            <w:del w:id="500" w:author="Oskar Thunman" w:date="2015-04-02T10:26:00Z">
              <w:r w:rsidRPr="005F2D3D" w:rsidDel="00F3179C">
                <w:rPr>
                  <w:rFonts w:ascii="Times New Roman" w:eastAsia="Times New Roman" w:hAnsi="Times New Roman"/>
                  <w:color w:val="000000"/>
                  <w:spacing w:val="-1"/>
                  <w:sz w:val="20"/>
                  <w:szCs w:val="20"/>
                </w:rPr>
                <w:delText xml:space="preserve">resultatenhetsens </w:delText>
              </w:r>
            </w:del>
            <w:commentRangeEnd w:id="499"/>
            <w:ins w:id="501" w:author="Oskar Thunman" w:date="2015-04-02T10:26:00Z">
              <w:r w:rsidR="00F3179C">
                <w:rPr>
                  <w:rFonts w:ascii="Times New Roman" w:eastAsia="Times New Roman" w:hAnsi="Times New Roman"/>
                  <w:color w:val="000000"/>
                  <w:spacing w:val="-1"/>
                  <w:sz w:val="20"/>
                  <w:szCs w:val="20"/>
                </w:rPr>
                <w:t>organisationens</w:t>
              </w:r>
              <w:r w:rsidR="00F3179C" w:rsidRPr="005F2D3D">
                <w:rPr>
                  <w:rFonts w:ascii="Times New Roman" w:eastAsia="Times New Roman" w:hAnsi="Times New Roman"/>
                  <w:color w:val="000000"/>
                  <w:spacing w:val="-1"/>
                  <w:sz w:val="20"/>
                  <w:szCs w:val="20"/>
                </w:rPr>
                <w:t xml:space="preserve"> </w:t>
              </w:r>
            </w:ins>
            <w:r>
              <w:rPr>
                <w:rStyle w:val="Kommentarsreferens"/>
                <w:rFonts w:ascii="Georgia" w:eastAsia="Calibri" w:hAnsi="Georgia" w:cs="Times New Roman"/>
              </w:rPr>
              <w:commentReference w:id="499"/>
            </w:r>
            <w:r w:rsidRPr="005F2D3D">
              <w:rPr>
                <w:rFonts w:ascii="Times New Roman" w:eastAsia="Times New Roman" w:hAnsi="Times New Roman"/>
                <w:color w:val="000000"/>
                <w:spacing w:val="-1"/>
                <w:sz w:val="20"/>
                <w:szCs w:val="20"/>
              </w:rPr>
              <w:t>id</w:t>
            </w:r>
            <w:del w:id="502" w:author="Oskar Thunman" w:date="2015-04-02T10:28:00Z">
              <w:r w:rsidRPr="005F2D3D" w:rsidDel="00F3179C">
                <w:rPr>
                  <w:rFonts w:ascii="Times New Roman" w:eastAsia="Times New Roman" w:hAnsi="Times New Roman"/>
                  <w:color w:val="000000"/>
                  <w:spacing w:val="-1"/>
                  <w:sz w:val="20"/>
                  <w:szCs w:val="20"/>
                </w:rPr>
                <w:delText xml:space="preserve"> </w:delText>
              </w:r>
            </w:del>
            <w:ins w:id="503" w:author="Oskar Thunman" w:date="2015-04-02T10:28:00Z">
              <w:r w:rsidR="00F3179C">
                <w:rPr>
                  <w:rFonts w:ascii="Times New Roman" w:eastAsia="Times New Roman" w:hAnsi="Times New Roman"/>
                  <w:color w:val="000000"/>
                  <w:spacing w:val="-1"/>
                  <w:sz w:val="20"/>
                  <w:szCs w:val="20"/>
                </w:rPr>
                <w:t xml:space="preserve"> för Län, Kommun, Sjukvårdsregion, Land</w:t>
              </w:r>
            </w:ins>
            <w:del w:id="504" w:author="Oskar Thunman" w:date="2015-04-02T10:28:00Z">
              <w:r w:rsidRPr="005F2D3D" w:rsidDel="00F3179C">
                <w:rPr>
                  <w:rFonts w:ascii="Times New Roman" w:eastAsia="Times New Roman" w:hAnsi="Times New Roman"/>
                  <w:color w:val="000000"/>
                  <w:spacing w:val="-1"/>
                  <w:sz w:val="20"/>
                  <w:szCs w:val="20"/>
                </w:rPr>
                <w:delText>om det är ett annat  id än HSAId</w:delText>
              </w:r>
            </w:del>
            <w:r w:rsidRPr="005F2D3D">
              <w:rPr>
                <w:rFonts w:ascii="Times New Roman" w:eastAsia="Times New Roman" w:hAnsi="Times New Roman"/>
                <w:color w:val="000000"/>
                <w:spacing w:val="-1"/>
                <w:sz w:val="20"/>
                <w:szCs w:val="20"/>
              </w:rPr>
              <w:t xml:space="preserve">. </w:t>
            </w:r>
            <w:ins w:id="505" w:author="Oskar Thunman" w:date="2015-04-02T10:30:00Z">
              <w:r w:rsidR="009B404E">
                <w:rPr>
                  <w:rFonts w:ascii="Times New Roman" w:eastAsia="Times New Roman" w:hAnsi="Times New Roman"/>
                  <w:color w:val="000000"/>
                  <w:spacing w:val="-1"/>
                  <w:sz w:val="20"/>
                  <w:szCs w:val="20"/>
                </w:rPr>
                <w:t xml:space="preserve">Även för </w:t>
              </w:r>
            </w:ins>
            <w:ins w:id="506" w:author="Oskar Thunman" w:date="2015-04-02T10:31:00Z">
              <w:r w:rsidR="009B404E">
                <w:rPr>
                  <w:rFonts w:ascii="Times New Roman" w:eastAsia="Times New Roman" w:hAnsi="Times New Roman"/>
                  <w:color w:val="000000"/>
                  <w:spacing w:val="-1"/>
                  <w:sz w:val="20"/>
                  <w:szCs w:val="20"/>
                </w:rPr>
                <w:t>de</w:t>
              </w:r>
            </w:ins>
            <w:ins w:id="507" w:author="Oskar Thunman" w:date="2015-04-02T10:30:00Z">
              <w:r w:rsidR="009B404E">
                <w:rPr>
                  <w:rFonts w:ascii="Times New Roman" w:eastAsia="Times New Roman" w:hAnsi="Times New Roman"/>
                  <w:color w:val="000000"/>
                  <w:spacing w:val="-1"/>
                  <w:sz w:val="20"/>
                  <w:szCs w:val="20"/>
                </w:rPr>
                <w:t xml:space="preserve"> </w:t>
              </w:r>
              <w:r w:rsidR="009B404E" w:rsidRPr="005F2D3D">
                <w:rPr>
                  <w:rFonts w:ascii="Times New Roman" w:eastAsia="Times New Roman" w:hAnsi="Times New Roman"/>
                  <w:color w:val="000000"/>
                  <w:spacing w:val="-1"/>
                  <w:sz w:val="20"/>
                  <w:szCs w:val="20"/>
                </w:rPr>
                <w:t>Sjukhus</w:t>
              </w:r>
            </w:ins>
            <w:ins w:id="508" w:author="Oskar Thunman" w:date="2015-04-02T10:31:00Z">
              <w:r w:rsidR="009B404E">
                <w:rPr>
                  <w:rFonts w:ascii="Times New Roman" w:eastAsia="Times New Roman" w:hAnsi="Times New Roman"/>
                  <w:color w:val="000000"/>
                  <w:spacing w:val="-1"/>
                  <w:sz w:val="20"/>
                  <w:szCs w:val="20"/>
                </w:rPr>
                <w:t xml:space="preserve"> som identifieras med socialstyrelsens </w:t>
              </w:r>
              <w:proofErr w:type="spellStart"/>
              <w:r w:rsidR="009B404E">
                <w:rPr>
                  <w:rFonts w:ascii="Times New Roman" w:eastAsia="Times New Roman" w:hAnsi="Times New Roman"/>
                  <w:color w:val="000000"/>
                  <w:spacing w:val="-1"/>
                  <w:sz w:val="20"/>
                  <w:szCs w:val="20"/>
                </w:rPr>
                <w:t>sjukhuskoder</w:t>
              </w:r>
            </w:ins>
            <w:proofErr w:type="spellEnd"/>
            <w:ins w:id="509" w:author="Oskar Thunman" w:date="2015-04-02T10:30:00Z">
              <w:r w:rsidR="009B404E">
                <w:rPr>
                  <w:rFonts w:ascii="Times New Roman" w:eastAsia="Times New Roman" w:hAnsi="Times New Roman"/>
                  <w:color w:val="000000"/>
                  <w:spacing w:val="-1"/>
                  <w:sz w:val="20"/>
                  <w:szCs w:val="20"/>
                </w:rPr>
                <w:t xml:space="preserve"> (se </w:t>
              </w:r>
            </w:ins>
            <w:ins w:id="510" w:author="Oskar Thunman" w:date="2015-04-02T10:31:00Z">
              <w:r w:rsidR="009B404E">
                <w:rPr>
                  <w:rFonts w:ascii="Times New Roman" w:eastAsia="Times New Roman" w:hAnsi="Times New Roman"/>
                  <w:color w:val="000000"/>
                  <w:spacing w:val="-1"/>
                  <w:sz w:val="20"/>
                  <w:szCs w:val="20"/>
                </w:rPr>
                <w:t xml:space="preserve">även </w:t>
              </w:r>
            </w:ins>
            <w:proofErr w:type="spellStart"/>
            <w:ins w:id="511" w:author="Oskar Thunman" w:date="2015-04-02T10:30:00Z">
              <w:r w:rsidR="009B404E">
                <w:rPr>
                  <w:rFonts w:ascii="Times New Roman" w:eastAsia="Times New Roman" w:hAnsi="Times New Roman"/>
                  <w:color w:val="000000"/>
                  <w:spacing w:val="-1"/>
                  <w:sz w:val="20"/>
                  <w:szCs w:val="20"/>
                </w:rPr>
                <w:t>hsaId</w:t>
              </w:r>
              <w:proofErr w:type="spellEnd"/>
              <w:r w:rsidR="009B404E">
                <w:rPr>
                  <w:rFonts w:ascii="Times New Roman" w:eastAsia="Times New Roman" w:hAnsi="Times New Roman"/>
                  <w:color w:val="000000"/>
                  <w:spacing w:val="-1"/>
                  <w:sz w:val="20"/>
                  <w:szCs w:val="20"/>
                </w:rPr>
                <w:t>),</w:t>
              </w:r>
            </w:ins>
            <w:del w:id="512" w:author="Oskar Thunman" w:date="2015-04-02T10:26:00Z">
              <w:r w:rsidRPr="005F2D3D" w:rsidDel="00F3179C">
                <w:rPr>
                  <w:rFonts w:ascii="Times New Roman" w:eastAsia="Times New Roman" w:hAnsi="Times New Roman"/>
                  <w:color w:val="000000"/>
                  <w:spacing w:val="-1"/>
                  <w:sz w:val="20"/>
                  <w:szCs w:val="20"/>
                </w:rPr>
                <w:delText>Tänkt användningsområde är sjukhuskoder från socialstyrelsen samt länskoder.</w:delText>
              </w:r>
            </w:del>
          </w:p>
        </w:tc>
        <w:tc>
          <w:tcPr>
            <w:tcW w:w="1386" w:type="dxa"/>
            <w:shd w:val="clear" w:color="auto" w:fill="auto"/>
            <w:noWrap/>
            <w:hideMark/>
          </w:tcPr>
          <w:p w14:paraId="6A50BC6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604482F8" w14:textId="77777777" w:rsidTr="00367400">
        <w:trPr>
          <w:trHeight w:val="240"/>
        </w:trPr>
        <w:tc>
          <w:tcPr>
            <w:tcW w:w="2594" w:type="dxa"/>
            <w:shd w:val="clear" w:color="auto" w:fill="auto"/>
            <w:hideMark/>
          </w:tcPr>
          <w:p w14:paraId="0F5D3E9F" w14:textId="0DFC093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ins w:id="513" w:author="Oskar Thunman" w:date="2015-04-02T10:25:00Z">
              <w:r w:rsidR="00F3179C">
                <w:rPr>
                  <w:rFonts w:ascii="Times New Roman" w:eastAsia="Times New Roman" w:hAnsi="Times New Roman"/>
                  <w:color w:val="000000"/>
                  <w:spacing w:val="-1"/>
                  <w:sz w:val="20"/>
                  <w:szCs w:val="20"/>
                </w:rPr>
                <w:t>a</w:t>
              </w:r>
            </w:ins>
            <w:commentRangeStart w:id="514"/>
            <w:del w:id="515" w:author="Oskar Thunman" w:date="2015-04-02T10:25:00Z">
              <w:r w:rsidRPr="005F2D3D" w:rsidDel="00F3179C">
                <w:rPr>
                  <w:rFonts w:ascii="Times New Roman" w:eastAsia="Times New Roman" w:hAnsi="Times New Roman"/>
                  <w:color w:val="000000"/>
                  <w:spacing w:val="-1"/>
                  <w:sz w:val="20"/>
                  <w:szCs w:val="20"/>
                </w:rPr>
                <w:delText>A</w:delText>
              </w:r>
            </w:del>
            <w:r w:rsidRPr="005F2D3D">
              <w:rPr>
                <w:rFonts w:ascii="Times New Roman" w:eastAsia="Times New Roman" w:hAnsi="Times New Roman"/>
                <w:color w:val="000000"/>
                <w:spacing w:val="-1"/>
                <w:sz w:val="20"/>
                <w:szCs w:val="20"/>
              </w:rPr>
              <w:t>sOrganizationpartOf</w:t>
            </w:r>
            <w:commentRangeEnd w:id="514"/>
            <w:proofErr w:type="spellEnd"/>
            <w:r>
              <w:rPr>
                <w:rStyle w:val="Kommentarsreferens"/>
                <w:rFonts w:ascii="Georgia" w:eastAsia="Calibri" w:hAnsi="Georgia" w:cs="Times New Roman"/>
              </w:rPr>
              <w:commentReference w:id="514"/>
            </w:r>
          </w:p>
        </w:tc>
        <w:tc>
          <w:tcPr>
            <w:tcW w:w="1909" w:type="dxa"/>
            <w:shd w:val="clear" w:color="auto" w:fill="auto"/>
            <w:noWrap/>
            <w:hideMark/>
          </w:tcPr>
          <w:p w14:paraId="0738121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0D1B866E" w14:textId="2F1FBFD4" w:rsidR="00885DA7" w:rsidRPr="005F2D3D" w:rsidRDefault="004B0283" w:rsidP="002E776B">
            <w:pPr>
              <w:pStyle w:val="TableParagraph"/>
              <w:spacing w:line="229" w:lineRule="exact"/>
              <w:ind w:left="102"/>
              <w:rPr>
                <w:rFonts w:ascii="Times New Roman" w:eastAsia="Times New Roman" w:hAnsi="Times New Roman"/>
                <w:color w:val="000000"/>
                <w:spacing w:val="-1"/>
                <w:sz w:val="20"/>
                <w:szCs w:val="20"/>
              </w:rPr>
            </w:pPr>
            <w:ins w:id="516" w:author="Oskar Thunman" w:date="2015-04-02T11:10:00Z">
              <w:r>
                <w:rPr>
                  <w:rFonts w:ascii="Times New Roman" w:eastAsia="Times New Roman" w:hAnsi="Times New Roman"/>
                  <w:color w:val="000000"/>
                  <w:spacing w:val="-1"/>
                  <w:sz w:val="20"/>
                  <w:szCs w:val="20"/>
                </w:rPr>
                <w:t xml:space="preserve">Beskriver den </w:t>
              </w:r>
              <w:r w:rsidR="002E776B">
                <w:rPr>
                  <w:rFonts w:ascii="Times New Roman" w:eastAsia="Times New Roman" w:hAnsi="Times New Roman"/>
                  <w:color w:val="000000"/>
                  <w:spacing w:val="-1"/>
                  <w:sz w:val="20"/>
                  <w:szCs w:val="20"/>
                </w:rPr>
                <w:t xml:space="preserve">organisatoriska enhet som enheten i fråga är en del av. Exempelvis det län som en vårdenhet ligger i eller det land som ett län tillhör. </w:t>
              </w:r>
            </w:ins>
            <w:ins w:id="517" w:author="Oskar Thunman" w:date="2015-04-02T11:11:00Z">
              <w:r w:rsidR="002E776B">
                <w:rPr>
                  <w:rFonts w:ascii="Times New Roman" w:eastAsia="Times New Roman" w:hAnsi="Times New Roman"/>
                  <w:color w:val="000000"/>
                  <w:spacing w:val="-1"/>
                  <w:sz w:val="20"/>
                  <w:szCs w:val="20"/>
                </w:rPr>
                <w:lastRenderedPageBreak/>
                <w:t xml:space="preserve">Se fältregler för </w:t>
              </w:r>
              <w:proofErr w:type="spellStart"/>
              <w:r w:rsidR="002E776B">
                <w:rPr>
                  <w:rFonts w:ascii="Times New Roman" w:eastAsia="Times New Roman" w:hAnsi="Times New Roman"/>
                  <w:color w:val="000000"/>
                  <w:spacing w:val="-1"/>
                  <w:sz w:val="20"/>
                  <w:szCs w:val="20"/>
                </w:rPr>
                <w:t>performingOrganization</w:t>
              </w:r>
              <w:proofErr w:type="spellEnd"/>
              <w:r w:rsidR="002E776B">
                <w:rPr>
                  <w:rFonts w:ascii="Times New Roman" w:eastAsia="Times New Roman" w:hAnsi="Times New Roman"/>
                  <w:color w:val="000000"/>
                  <w:spacing w:val="-1"/>
                  <w:sz w:val="20"/>
                  <w:szCs w:val="20"/>
                </w:rPr>
                <w:t xml:space="preserve">. </w:t>
              </w:r>
            </w:ins>
            <w:bookmarkStart w:id="518" w:name="_GoBack"/>
            <w:bookmarkEnd w:id="518"/>
          </w:p>
        </w:tc>
        <w:tc>
          <w:tcPr>
            <w:tcW w:w="1386" w:type="dxa"/>
            <w:shd w:val="clear" w:color="auto" w:fill="auto"/>
            <w:noWrap/>
            <w:hideMark/>
          </w:tcPr>
          <w:p w14:paraId="7400DDA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519" w:name="_Toc243452573"/>
      <w:bookmarkStart w:id="520" w:name="_Toc288998039"/>
      <w:r>
        <w:t>Övriga regler</w:t>
      </w:r>
      <w:bookmarkEnd w:id="519"/>
      <w:bookmarkEnd w:id="520"/>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31DBCDE3" w14:textId="77777777" w:rsidR="007253F5" w:rsidRPr="007253F5" w:rsidRDefault="007253F5" w:rsidP="007253F5">
      <w:pPr>
        <w:rPr>
          <w:u w:val="single"/>
        </w:rPr>
      </w:pPr>
      <w:proofErr w:type="spellStart"/>
      <w:r w:rsidRPr="007253F5">
        <w:rPr>
          <w:u w:val="single"/>
        </w:rPr>
        <w:t>includeMeasurements</w:t>
      </w:r>
      <w:proofErr w:type="spellEnd"/>
    </w:p>
    <w:p w14:paraId="587645FF" w14:textId="77777777" w:rsidR="007253F5" w:rsidRDefault="007253F5" w:rsidP="007253F5">
      <w:pPr>
        <w:rPr>
          <w:ins w:id="521" w:author="Oskar Thunman" w:date="2015-04-02T10:12:00Z"/>
        </w:rPr>
      </w:pPr>
      <w:r>
        <w:t xml:space="preserve">Om detta värde sätts till </w:t>
      </w:r>
      <w:proofErr w:type="spellStart"/>
      <w:r>
        <w:t>false</w:t>
      </w:r>
      <w:proofErr w:type="spellEnd"/>
      <w:r>
        <w:t xml:space="preserve"> </w:t>
      </w:r>
      <w:proofErr w:type="spellStart"/>
      <w:r>
        <w:t>populeras</w:t>
      </w:r>
      <w:proofErr w:type="spellEnd"/>
      <w:r>
        <w:t xml:space="preserve"> inte elementet </w:t>
      </w:r>
      <w:proofErr w:type="spellStart"/>
      <w:r>
        <w:t>measurements</w:t>
      </w:r>
      <w:proofErr w:type="spellEnd"/>
      <w:r>
        <w:t xml:space="preserve"> med data. Syftet är att en konsument ska kunna avgöra om en indikator har förändrats genom att komma åt fältet </w:t>
      </w:r>
      <w:proofErr w:type="spellStart"/>
      <w:r w:rsidRPr="005037A8">
        <w:t>measurementChecksum</w:t>
      </w:r>
      <w:proofErr w:type="spellEnd"/>
      <w:r>
        <w:t xml:space="preserve"> utan att behöva hämta hela datasetet.</w:t>
      </w:r>
    </w:p>
    <w:p w14:paraId="338F82E5" w14:textId="77777777" w:rsidR="00885DA7" w:rsidRDefault="00885DA7" w:rsidP="007253F5">
      <w:pPr>
        <w:rPr>
          <w:ins w:id="522" w:author="Oskar Thunman" w:date="2015-04-02T10:12:00Z"/>
        </w:rPr>
      </w:pPr>
    </w:p>
    <w:p w14:paraId="0748404B" w14:textId="6EF4A1C8" w:rsidR="00885DA7" w:rsidRPr="00885DA7" w:rsidRDefault="00885DA7" w:rsidP="007253F5">
      <w:pPr>
        <w:rPr>
          <w:ins w:id="523" w:author="Oskar Thunman" w:date="2015-04-02T10:12:00Z"/>
          <w:u w:val="single"/>
          <w:rPrChange w:id="524" w:author="Oskar Thunman" w:date="2015-04-02T10:12:00Z">
            <w:rPr>
              <w:ins w:id="525" w:author="Oskar Thunman" w:date="2015-04-02T10:12:00Z"/>
            </w:rPr>
          </w:rPrChange>
        </w:rPr>
      </w:pPr>
      <w:proofErr w:type="spellStart"/>
      <w:ins w:id="526" w:author="Oskar Thunman" w:date="2015-04-02T10:12:00Z">
        <w:r w:rsidRPr="00885DA7">
          <w:rPr>
            <w:u w:val="single"/>
            <w:rPrChange w:id="527" w:author="Oskar Thunman" w:date="2015-04-02T10:12:00Z">
              <w:rPr/>
            </w:rPrChange>
          </w:rPr>
          <w:t>measurementChecksum</w:t>
        </w:r>
        <w:proofErr w:type="spellEnd"/>
      </w:ins>
    </w:p>
    <w:p w14:paraId="7053D9C4" w14:textId="19F90C64" w:rsidR="00885DA7" w:rsidRDefault="00885DA7" w:rsidP="007253F5">
      <w:ins w:id="528" w:author="Oskar Thunman" w:date="2015-04-02T10:12:00Z">
        <w:r>
          <w:t xml:space="preserve">Beräkningen görs </w:t>
        </w:r>
      </w:ins>
    </w:p>
    <w:p w14:paraId="4C681AE2" w14:textId="77777777" w:rsidR="007253F5" w:rsidRPr="005037A8" w:rsidRDefault="007253F5" w:rsidP="007253F5"/>
    <w:p w14:paraId="50DC225F" w14:textId="77777777" w:rsidR="007253F5" w:rsidRPr="005F2D3D" w:rsidRDefault="007253F5" w:rsidP="007253F5">
      <w:pPr>
        <w:rPr>
          <w:color w:val="000000"/>
          <w:u w:val="single"/>
        </w:rPr>
      </w:pPr>
      <w:proofErr w:type="spellStart"/>
      <w:r w:rsidRPr="005F2D3D">
        <w:rPr>
          <w:color w:val="000000"/>
          <w:u w:val="single"/>
        </w:rPr>
        <w:t>Measure</w:t>
      </w:r>
      <w:proofErr w:type="spellEnd"/>
    </w:p>
    <w:p w14:paraId="281F8149" w14:textId="467619C5" w:rsidR="007253F5" w:rsidRPr="005F2D3D" w:rsidRDefault="009B404E" w:rsidP="007253F5">
      <w:pPr>
        <w:rPr>
          <w:color w:val="000000"/>
        </w:rPr>
      </w:pPr>
      <w:ins w:id="529" w:author="Oskar Thunman" w:date="2015-04-02T10:31:00Z">
        <w:r>
          <w:t>”Kvotvärden anges som ’</w:t>
        </w:r>
        <w:proofErr w:type="spellStart"/>
        <w:r>
          <w:t>ProportionMeasure</w:t>
        </w:r>
        <w:proofErr w:type="spellEnd"/>
        <w:r>
          <w:t>’ och mätvärden anges om ’</w:t>
        </w:r>
        <w:proofErr w:type="spellStart"/>
        <w:r>
          <w:t>ContinuousVariableMeasure</w:t>
        </w:r>
        <w:proofErr w:type="spellEnd"/>
        <w:r>
          <w:t>’ under detta element</w:t>
        </w:r>
      </w:ins>
      <w:ins w:id="530" w:author="Oskar Thunman" w:date="2015-04-02T10:32:00Z">
        <w:r>
          <w:t xml:space="preserve">. Räknar man bara förekomster av något anges det som </w:t>
        </w:r>
        <w:proofErr w:type="spellStart"/>
        <w:r>
          <w:t>CohortMeasure</w:t>
        </w:r>
        <w:proofErr w:type="spellEnd"/>
        <w:r>
          <w:t>.</w:t>
        </w:r>
      </w:ins>
      <w:commentRangeStart w:id="531"/>
      <w:del w:id="532" w:author="Oskar Thunman" w:date="2015-04-02T10:31:00Z">
        <w:r w:rsidR="007253F5" w:rsidRPr="005F2D3D" w:rsidDel="009B404E">
          <w:rPr>
            <w:color w:val="000000"/>
          </w:rPr>
          <w:delText>Beroende på om indikatorn mäter en kvot eller ett mått skall det antingen komma 1 ProportionMeasure eller 1 ContinuousVariableMeasure under detta element</w:delText>
        </w:r>
      </w:del>
      <w:r w:rsidR="007253F5" w:rsidRPr="005F2D3D">
        <w:rPr>
          <w:color w:val="000000"/>
        </w:rPr>
        <w:t xml:space="preserve">. </w:t>
      </w:r>
      <w:commentRangeEnd w:id="531"/>
      <w:r w:rsidR="00AC226C">
        <w:rPr>
          <w:rStyle w:val="Kommentarsreferens"/>
        </w:rPr>
        <w:commentReference w:id="531"/>
      </w:r>
      <w:r w:rsidR="007253F5" w:rsidRPr="005F2D3D">
        <w:rPr>
          <w:color w:val="000000"/>
        </w:rPr>
        <w:t xml:space="preserve"> </w:t>
      </w:r>
    </w:p>
    <w:p w14:paraId="5BAFA123" w14:textId="77777777" w:rsidR="007253F5" w:rsidRPr="005F2D3D" w:rsidRDefault="007253F5" w:rsidP="007253F5">
      <w:pPr>
        <w:rPr>
          <w:color w:val="000000"/>
        </w:rPr>
      </w:pPr>
    </w:p>
    <w:p w14:paraId="7BC5B0D3" w14:textId="77777777" w:rsidR="007253F5" w:rsidRPr="005F2D3D" w:rsidRDefault="007253F5" w:rsidP="007253F5">
      <w:pPr>
        <w:rPr>
          <w:color w:val="000000"/>
          <w:u w:val="single"/>
        </w:rPr>
      </w:pPr>
      <w:proofErr w:type="spellStart"/>
      <w:r w:rsidRPr="005F2D3D">
        <w:rPr>
          <w:color w:val="000000"/>
          <w:u w:val="single"/>
        </w:rPr>
        <w:t>PerformingOrganization</w:t>
      </w:r>
      <w:proofErr w:type="spellEnd"/>
    </w:p>
    <w:p w14:paraId="6A1D8B2E" w14:textId="6E8BBB4E" w:rsidR="007253F5" w:rsidRPr="005F2D3D" w:rsidRDefault="007253F5" w:rsidP="007253F5">
      <w:pPr>
        <w:rPr>
          <w:color w:val="000000"/>
        </w:rPr>
      </w:pPr>
      <w:r>
        <w:rPr>
          <w:color w:val="000000"/>
        </w:rPr>
        <w:t xml:space="preserve">Klassen </w:t>
      </w:r>
      <w:proofErr w:type="spellStart"/>
      <w:r>
        <w:rPr>
          <w:color w:val="000000"/>
        </w:rPr>
        <w:t>performingO</w:t>
      </w:r>
      <w:r w:rsidRPr="005F2D3D">
        <w:rPr>
          <w:color w:val="000000"/>
        </w:rPr>
        <w:t>rganization</w:t>
      </w:r>
      <w:proofErr w:type="spellEnd"/>
      <w:r w:rsidRPr="005F2D3D">
        <w:rPr>
          <w:color w:val="000000"/>
        </w:rPr>
        <w:t xml:space="preserve"> pekar ut den organisatoriska e</w:t>
      </w:r>
      <w:r>
        <w:rPr>
          <w:color w:val="000000"/>
        </w:rPr>
        <w:t>n</w:t>
      </w:r>
      <w:r w:rsidRPr="005F2D3D">
        <w:rPr>
          <w:color w:val="000000"/>
        </w:rPr>
        <w:t xml:space="preserve">het för vilket ett värde har uppmätts. Klassen innehåller en </w:t>
      </w:r>
      <w:proofErr w:type="spellStart"/>
      <w:r w:rsidRPr="005F2D3D">
        <w:rPr>
          <w:color w:val="000000"/>
        </w:rPr>
        <w:t>rekursion</w:t>
      </w:r>
      <w:proofErr w:type="spellEnd"/>
      <w:r w:rsidRPr="005F2D3D">
        <w:rPr>
          <w:color w:val="000000"/>
        </w:rPr>
        <w:t xml:space="preserve"> så att en hierarkisk organisationsstruktur kan representeras. Syftet med detta är</w:t>
      </w:r>
      <w:r>
        <w:rPr>
          <w:color w:val="000000"/>
        </w:rPr>
        <w:t xml:space="preserve"> att kunna representera en vårdc</w:t>
      </w:r>
      <w:r w:rsidRPr="005F2D3D">
        <w:rPr>
          <w:color w:val="000000"/>
        </w:rPr>
        <w:t>entral som en del av ett landsting eller en avdelning tillhörande ett sjukhus. Varje nivå identifieras med en nivå-kod (</w:t>
      </w:r>
      <w:proofErr w:type="spellStart"/>
      <w:r w:rsidRPr="005F2D3D">
        <w:rPr>
          <w:color w:val="000000"/>
        </w:rPr>
        <w:t>organizationType</w:t>
      </w:r>
      <w:proofErr w:type="spellEnd"/>
      <w:r w:rsidRPr="005F2D3D">
        <w:rPr>
          <w:color w:val="000000"/>
        </w:rPr>
        <w:t xml:space="preserve">, samt ett </w:t>
      </w:r>
      <w:proofErr w:type="spellStart"/>
      <w:r w:rsidRPr="005F2D3D">
        <w:rPr>
          <w:color w:val="000000"/>
        </w:rPr>
        <w:t>HSAId</w:t>
      </w:r>
      <w:proofErr w:type="spellEnd"/>
      <w:r w:rsidRPr="005F2D3D">
        <w:rPr>
          <w:color w:val="000000"/>
        </w:rPr>
        <w:t xml:space="preserve"> eller ett </w:t>
      </w:r>
      <w:proofErr w:type="spellStart"/>
      <w:r w:rsidRPr="005F2D3D">
        <w:rPr>
          <w:color w:val="000000"/>
        </w:rPr>
        <w:t>organisationsId</w:t>
      </w:r>
      <w:proofErr w:type="spellEnd"/>
      <w:r w:rsidRPr="005F2D3D">
        <w:rPr>
          <w:color w:val="000000"/>
        </w:rPr>
        <w:t xml:space="preserve">, </w:t>
      </w:r>
      <w:r w:rsidR="00B23BD3">
        <w:rPr>
          <w:color w:val="000000"/>
        </w:rPr>
        <w:t>så som</w:t>
      </w:r>
      <w:r>
        <w:rPr>
          <w:color w:val="000000"/>
        </w:rPr>
        <w:t xml:space="preserve"> </w:t>
      </w:r>
      <w:proofErr w:type="spellStart"/>
      <w:r>
        <w:rPr>
          <w:color w:val="000000"/>
        </w:rPr>
        <w:t>sjukhuskod</w:t>
      </w:r>
      <w:proofErr w:type="spellEnd"/>
      <w:r>
        <w:rPr>
          <w:color w:val="000000"/>
        </w:rPr>
        <w:t xml:space="preserve"> eller länskod).</w:t>
      </w:r>
      <w:r w:rsidRPr="005F2D3D">
        <w:rPr>
          <w:color w:val="000000"/>
        </w:rPr>
        <w:t xml:space="preserve"> </w:t>
      </w:r>
    </w:p>
    <w:p w14:paraId="0A715FB9" w14:textId="77777777" w:rsidR="007253F5" w:rsidRPr="005F2D3D" w:rsidRDefault="007253F5" w:rsidP="007253F5">
      <w:pPr>
        <w:rPr>
          <w:color w:val="000000"/>
        </w:rPr>
      </w:pPr>
    </w:p>
    <w:p w14:paraId="3A71E0EC" w14:textId="33A6A7EC" w:rsidR="007253F5" w:rsidRDefault="007253F5" w:rsidP="007253F5">
      <w:pPr>
        <w:rPr>
          <w:color w:val="000000"/>
        </w:rPr>
      </w:pPr>
      <w:r w:rsidRPr="005F2D3D">
        <w:rPr>
          <w:color w:val="000000"/>
        </w:rPr>
        <w:t xml:space="preserve">Nedan följer ett antal normerande exempel på hur kodning skall göras för att representera dessa olika typer av organisationer och deras nivåer i svaret. </w:t>
      </w:r>
      <w:commentRangeStart w:id="533"/>
      <w:ins w:id="534" w:author="Jiri Uosukainen" w:date="2015-04-01T23:09:00Z">
        <w:r w:rsidR="00183B91">
          <w:rPr>
            <w:color w:val="000000"/>
          </w:rPr>
          <w:t>Se även bilden nedan.</w:t>
        </w:r>
        <w:commentRangeEnd w:id="533"/>
        <w:r w:rsidR="00183B91">
          <w:rPr>
            <w:rStyle w:val="Kommentarsreferens"/>
          </w:rPr>
          <w:commentReference w:id="533"/>
        </w:r>
      </w:ins>
    </w:p>
    <w:p w14:paraId="37B527F7" w14:textId="77777777" w:rsidR="00B258A4" w:rsidRDefault="00B258A4" w:rsidP="007253F5">
      <w:pPr>
        <w:rPr>
          <w:color w:val="000000"/>
        </w:rPr>
      </w:pPr>
    </w:p>
    <w:p w14:paraId="3BCB0174" w14:textId="5B585A1B" w:rsidR="00B258A4" w:rsidRPr="005F2D3D" w:rsidRDefault="00B258A4" w:rsidP="007253F5">
      <w:pPr>
        <w:rPr>
          <w:color w:val="000000"/>
        </w:rPr>
      </w:pPr>
      <w:r>
        <w:rPr>
          <w:rFonts w:ascii="Helvetica" w:hAnsi="Helvetica" w:cs="Helvetica"/>
          <w:noProof/>
          <w:sz w:val="24"/>
          <w:szCs w:val="24"/>
          <w:lang w:eastAsia="sv-SE"/>
        </w:rPr>
        <w:lastRenderedPageBreak/>
        <w:drawing>
          <wp:inline distT="0" distB="0" distL="0" distR="0" wp14:anchorId="4EDAB357" wp14:editId="760F2055">
            <wp:extent cx="6645910" cy="4388379"/>
            <wp:effectExtent l="0" t="0" r="8890" b="635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388379"/>
                    </a:xfrm>
                    <a:prstGeom prst="rect">
                      <a:avLst/>
                    </a:prstGeom>
                    <a:noFill/>
                    <a:ln>
                      <a:noFill/>
                    </a:ln>
                  </pic:spPr>
                </pic:pic>
              </a:graphicData>
            </a:graphic>
          </wp:inline>
        </w:drawing>
      </w:r>
    </w:p>
    <w:p w14:paraId="3DCE97B9" w14:textId="77777777" w:rsidR="007253F5" w:rsidRPr="005F2D3D" w:rsidRDefault="007253F5" w:rsidP="007253F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9"/>
        <w:gridCol w:w="4801"/>
      </w:tblGrid>
      <w:tr w:rsidR="007253F5" w:rsidRPr="00A67930" w14:paraId="4A62A9E0" w14:textId="77777777" w:rsidTr="00367400">
        <w:trPr>
          <w:trHeight w:val="240"/>
        </w:trPr>
        <w:tc>
          <w:tcPr>
            <w:tcW w:w="3529" w:type="dxa"/>
            <w:shd w:val="clear" w:color="auto" w:fill="auto"/>
            <w:noWrap/>
            <w:hideMark/>
          </w:tcPr>
          <w:p w14:paraId="399F73D1" w14:textId="51AE00A0" w:rsidR="007253F5" w:rsidRPr="005F2D3D" w:rsidRDefault="00891676" w:rsidP="00367400">
            <w:pPr>
              <w:spacing w:line="240" w:lineRule="auto"/>
              <w:rPr>
                <w:rFonts w:ascii="Arial" w:eastAsia="Times New Roman" w:hAnsi="Arial" w:cs="Arial"/>
                <w:b/>
                <w:bCs/>
                <w:color w:val="000000"/>
                <w:szCs w:val="20"/>
                <w:lang w:eastAsia="sv-SE"/>
              </w:rPr>
            </w:pPr>
            <w:r>
              <w:rPr>
                <w:rFonts w:ascii="Arial" w:eastAsia="Times New Roman" w:hAnsi="Arial" w:cs="Arial"/>
                <w:b/>
                <w:bCs/>
                <w:color w:val="000000"/>
                <w:szCs w:val="20"/>
                <w:lang w:eastAsia="sv-SE"/>
              </w:rPr>
              <w:t>Land</w:t>
            </w:r>
            <w:r w:rsidR="007253F5" w:rsidRPr="005F2D3D">
              <w:rPr>
                <w:rFonts w:ascii="Arial" w:eastAsia="Times New Roman" w:hAnsi="Arial" w:cs="Arial"/>
                <w:b/>
                <w:bCs/>
                <w:color w:val="000000"/>
                <w:szCs w:val="20"/>
                <w:lang w:eastAsia="sv-SE"/>
              </w:rPr>
              <w:t>:</w:t>
            </w:r>
          </w:p>
        </w:tc>
        <w:tc>
          <w:tcPr>
            <w:tcW w:w="4801" w:type="dxa"/>
            <w:shd w:val="clear" w:color="auto" w:fill="auto"/>
            <w:noWrap/>
            <w:hideMark/>
          </w:tcPr>
          <w:p w14:paraId="352AEA1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69AFC5E8" w14:textId="77777777" w:rsidTr="00367400">
        <w:trPr>
          <w:trHeight w:val="240"/>
        </w:trPr>
        <w:tc>
          <w:tcPr>
            <w:tcW w:w="3529" w:type="dxa"/>
            <w:shd w:val="clear" w:color="auto" w:fill="auto"/>
            <w:noWrap/>
            <w:hideMark/>
          </w:tcPr>
          <w:p w14:paraId="461BE17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36A4C1E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Värde </w:t>
            </w:r>
          </w:p>
        </w:tc>
      </w:tr>
      <w:tr w:rsidR="007253F5" w:rsidRPr="00A67930" w14:paraId="3A463868" w14:textId="77777777" w:rsidTr="00367400">
        <w:trPr>
          <w:trHeight w:val="240"/>
        </w:trPr>
        <w:tc>
          <w:tcPr>
            <w:tcW w:w="3529" w:type="dxa"/>
            <w:shd w:val="clear" w:color="auto" w:fill="auto"/>
            <w:hideMark/>
          </w:tcPr>
          <w:p w14:paraId="1748535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4CB0EB7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CCC9483" w14:textId="77777777" w:rsidTr="00367400">
        <w:trPr>
          <w:trHeight w:val="240"/>
        </w:trPr>
        <w:tc>
          <w:tcPr>
            <w:tcW w:w="3529" w:type="dxa"/>
            <w:shd w:val="clear" w:color="auto" w:fill="auto"/>
            <w:hideMark/>
          </w:tcPr>
          <w:p w14:paraId="32EEB125" w14:textId="491C38B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36" w:author="Oskar Thunman" w:date="2015-04-02T10:33:00Z">
              <w:r w:rsidR="009B404E">
                <w:rPr>
                  <w:rFonts w:ascii="Arial" w:eastAsia="Times New Roman" w:hAnsi="Arial" w:cs="Arial"/>
                  <w:color w:val="000000"/>
                  <w:szCs w:val="20"/>
                  <w:lang w:eastAsia="sv-SE"/>
                </w:rPr>
                <w:t>o</w:t>
              </w:r>
            </w:ins>
            <w:commentRangeStart w:id="537"/>
            <w:del w:id="538"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rgaizationName</w:t>
            </w:r>
            <w:commentRangeEnd w:id="537"/>
            <w:proofErr w:type="spellEnd"/>
            <w:r w:rsidR="00B50914">
              <w:rPr>
                <w:rStyle w:val="Kommentarsreferens"/>
              </w:rPr>
              <w:commentReference w:id="537"/>
            </w:r>
          </w:p>
        </w:tc>
        <w:tc>
          <w:tcPr>
            <w:tcW w:w="4801" w:type="dxa"/>
            <w:shd w:val="clear" w:color="auto" w:fill="auto"/>
            <w:noWrap/>
            <w:hideMark/>
          </w:tcPr>
          <w:p w14:paraId="0A0E973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143F1F59" w14:textId="77777777" w:rsidTr="00367400">
        <w:trPr>
          <w:trHeight w:val="240"/>
        </w:trPr>
        <w:tc>
          <w:tcPr>
            <w:tcW w:w="3529" w:type="dxa"/>
            <w:shd w:val="clear" w:color="auto" w:fill="auto"/>
            <w:hideMark/>
          </w:tcPr>
          <w:p w14:paraId="7F6A5CDF" w14:textId="5AB8161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39" w:author="Oskar Thunman" w:date="2015-04-02T10:33:00Z">
              <w:r w:rsidR="009B404E">
                <w:rPr>
                  <w:rFonts w:ascii="Arial" w:eastAsia="Times New Roman" w:hAnsi="Arial" w:cs="Arial"/>
                  <w:color w:val="000000"/>
                  <w:szCs w:val="20"/>
                  <w:lang w:eastAsia="sv-SE"/>
                </w:rPr>
                <w:t>o</w:t>
              </w:r>
            </w:ins>
            <w:del w:id="540"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E79DDC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C5A7C47" w14:textId="77777777" w:rsidTr="00367400">
        <w:trPr>
          <w:trHeight w:val="240"/>
        </w:trPr>
        <w:tc>
          <w:tcPr>
            <w:tcW w:w="3529" w:type="dxa"/>
            <w:shd w:val="clear" w:color="auto" w:fill="auto"/>
            <w:hideMark/>
          </w:tcPr>
          <w:p w14:paraId="54A2684E" w14:textId="6334AC9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41" w:author="Oskar Thunman" w:date="2015-04-02T10:33:00Z">
              <w:r w:rsidR="009B404E">
                <w:rPr>
                  <w:rFonts w:ascii="Arial" w:eastAsia="Times New Roman" w:hAnsi="Arial" w:cs="Arial"/>
                  <w:color w:val="000000"/>
                  <w:szCs w:val="20"/>
                  <w:lang w:eastAsia="sv-SE"/>
                </w:rPr>
                <w:t>o</w:t>
              </w:r>
            </w:ins>
            <w:del w:id="542"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588636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7650FF4D" w14:textId="77777777" w:rsidTr="00367400">
        <w:trPr>
          <w:trHeight w:val="240"/>
        </w:trPr>
        <w:tc>
          <w:tcPr>
            <w:tcW w:w="3529" w:type="dxa"/>
            <w:shd w:val="clear" w:color="auto" w:fill="auto"/>
            <w:noWrap/>
            <w:hideMark/>
          </w:tcPr>
          <w:p w14:paraId="065E6E1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Län:</w:t>
            </w:r>
          </w:p>
        </w:tc>
        <w:tc>
          <w:tcPr>
            <w:tcW w:w="4801" w:type="dxa"/>
            <w:shd w:val="clear" w:color="auto" w:fill="auto"/>
            <w:noWrap/>
            <w:hideMark/>
          </w:tcPr>
          <w:p w14:paraId="6FB10D1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3959742C" w14:textId="77777777" w:rsidTr="00367400">
        <w:trPr>
          <w:trHeight w:val="240"/>
        </w:trPr>
        <w:tc>
          <w:tcPr>
            <w:tcW w:w="3529" w:type="dxa"/>
            <w:shd w:val="clear" w:color="auto" w:fill="auto"/>
            <w:noWrap/>
            <w:hideMark/>
          </w:tcPr>
          <w:p w14:paraId="1C5F313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AF0221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46EC7FB" w14:textId="77777777" w:rsidTr="00367400">
        <w:trPr>
          <w:trHeight w:val="240"/>
        </w:trPr>
        <w:tc>
          <w:tcPr>
            <w:tcW w:w="3529" w:type="dxa"/>
            <w:shd w:val="clear" w:color="auto" w:fill="auto"/>
            <w:hideMark/>
          </w:tcPr>
          <w:p w14:paraId="37CA9A5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728F099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89A957F" w14:textId="77777777" w:rsidTr="00367400">
        <w:trPr>
          <w:trHeight w:val="240"/>
        </w:trPr>
        <w:tc>
          <w:tcPr>
            <w:tcW w:w="3529" w:type="dxa"/>
            <w:shd w:val="clear" w:color="auto" w:fill="auto"/>
            <w:hideMark/>
          </w:tcPr>
          <w:p w14:paraId="58FACCF6" w14:textId="76E9AEB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43" w:author="Oskar Thunman" w:date="2015-04-02T10:33:00Z">
              <w:r w:rsidR="009B404E">
                <w:rPr>
                  <w:rFonts w:ascii="Arial" w:eastAsia="Times New Roman" w:hAnsi="Arial" w:cs="Arial"/>
                  <w:color w:val="000000"/>
                  <w:szCs w:val="20"/>
                  <w:lang w:eastAsia="sv-SE"/>
                </w:rPr>
                <w:t>o</w:t>
              </w:r>
            </w:ins>
            <w:commentRangeStart w:id="544"/>
            <w:del w:id="545"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546" w:author="Oskar Thunman" w:date="2015-04-02T10:33: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544"/>
            <w:proofErr w:type="spellEnd"/>
            <w:r w:rsidR="00B50914">
              <w:rPr>
                <w:rStyle w:val="Kommentarsreferens"/>
              </w:rPr>
              <w:commentReference w:id="544"/>
            </w:r>
          </w:p>
        </w:tc>
        <w:tc>
          <w:tcPr>
            <w:tcW w:w="4801" w:type="dxa"/>
            <w:shd w:val="clear" w:color="auto" w:fill="auto"/>
            <w:noWrap/>
            <w:hideMark/>
          </w:tcPr>
          <w:p w14:paraId="2895DF0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1B04FC6C" w14:textId="77777777" w:rsidTr="00367400">
        <w:trPr>
          <w:trHeight w:val="240"/>
        </w:trPr>
        <w:tc>
          <w:tcPr>
            <w:tcW w:w="3529" w:type="dxa"/>
            <w:shd w:val="clear" w:color="auto" w:fill="auto"/>
            <w:hideMark/>
          </w:tcPr>
          <w:p w14:paraId="7D65DD35" w14:textId="7DE06C2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47" w:author="Oskar Thunman" w:date="2015-04-02T10:33:00Z">
              <w:r w:rsidR="009B404E">
                <w:rPr>
                  <w:rFonts w:ascii="Arial" w:eastAsia="Times New Roman" w:hAnsi="Arial" w:cs="Arial"/>
                  <w:color w:val="000000"/>
                  <w:szCs w:val="20"/>
                  <w:lang w:eastAsia="sv-SE"/>
                </w:rPr>
                <w:t>o</w:t>
              </w:r>
            </w:ins>
            <w:del w:id="548"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47E443A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5C2D3602" w14:textId="77777777" w:rsidTr="00367400">
        <w:trPr>
          <w:trHeight w:val="240"/>
        </w:trPr>
        <w:tc>
          <w:tcPr>
            <w:tcW w:w="3529" w:type="dxa"/>
            <w:shd w:val="clear" w:color="auto" w:fill="auto"/>
            <w:hideMark/>
          </w:tcPr>
          <w:p w14:paraId="29547408" w14:textId="708B771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49" w:author="Oskar Thunman" w:date="2015-04-02T10:33:00Z">
              <w:r w:rsidR="009B404E">
                <w:rPr>
                  <w:rFonts w:ascii="Arial" w:eastAsia="Times New Roman" w:hAnsi="Arial" w:cs="Arial"/>
                  <w:color w:val="000000"/>
                  <w:szCs w:val="20"/>
                  <w:lang w:eastAsia="sv-SE"/>
                </w:rPr>
                <w:t>o</w:t>
              </w:r>
            </w:ins>
            <w:del w:id="550"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27F4249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BE4A9DB" w14:textId="77777777" w:rsidTr="00367400">
        <w:trPr>
          <w:trHeight w:val="240"/>
        </w:trPr>
        <w:tc>
          <w:tcPr>
            <w:tcW w:w="3529" w:type="dxa"/>
            <w:shd w:val="clear" w:color="auto" w:fill="auto"/>
            <w:hideMark/>
          </w:tcPr>
          <w:p w14:paraId="4D7DD38D" w14:textId="31659CA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51" w:author="Oskar Thunman" w:date="2015-04-02T10:33:00Z">
              <w:r w:rsidR="009B404E">
                <w:rPr>
                  <w:rFonts w:ascii="Arial" w:eastAsia="Times New Roman" w:hAnsi="Arial" w:cs="Arial"/>
                  <w:color w:val="000000"/>
                  <w:szCs w:val="20"/>
                  <w:lang w:eastAsia="sv-SE"/>
                </w:rPr>
                <w:t>a</w:t>
              </w:r>
            </w:ins>
            <w:del w:id="552" w:author="Oskar Thunman" w:date="2015-04-02T10:33: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F29A67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0DE1A6C" w14:textId="77777777" w:rsidTr="00367400">
        <w:trPr>
          <w:trHeight w:val="240"/>
        </w:trPr>
        <w:tc>
          <w:tcPr>
            <w:tcW w:w="3529" w:type="dxa"/>
            <w:shd w:val="clear" w:color="auto" w:fill="auto"/>
            <w:hideMark/>
          </w:tcPr>
          <w:p w14:paraId="7E55030F" w14:textId="6913632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53" w:author="Oskar Thunman" w:date="2015-04-02T10:33:00Z">
              <w:r w:rsidR="009B404E">
                <w:rPr>
                  <w:rFonts w:ascii="Arial" w:eastAsia="Times New Roman" w:hAnsi="Arial" w:cs="Arial"/>
                  <w:color w:val="000000"/>
                  <w:szCs w:val="20"/>
                  <w:lang w:eastAsia="sv-SE"/>
                </w:rPr>
                <w:t>o</w:t>
              </w:r>
            </w:ins>
            <w:commentRangeStart w:id="554"/>
            <w:del w:id="555"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556"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554"/>
            <w:proofErr w:type="spellEnd"/>
            <w:r w:rsidR="00B50914">
              <w:rPr>
                <w:rStyle w:val="Kommentarsreferens"/>
              </w:rPr>
              <w:commentReference w:id="554"/>
            </w:r>
          </w:p>
        </w:tc>
        <w:tc>
          <w:tcPr>
            <w:tcW w:w="4801" w:type="dxa"/>
            <w:shd w:val="clear" w:color="auto" w:fill="auto"/>
            <w:noWrap/>
            <w:hideMark/>
          </w:tcPr>
          <w:p w14:paraId="1E6341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E608616" w14:textId="77777777" w:rsidTr="00367400">
        <w:trPr>
          <w:trHeight w:val="240"/>
        </w:trPr>
        <w:tc>
          <w:tcPr>
            <w:tcW w:w="3529" w:type="dxa"/>
            <w:shd w:val="clear" w:color="auto" w:fill="auto"/>
            <w:hideMark/>
          </w:tcPr>
          <w:p w14:paraId="43A87980" w14:textId="35F2F7F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57" w:author="Oskar Thunman" w:date="2015-04-02T10:33:00Z">
              <w:r w:rsidR="009B404E">
                <w:rPr>
                  <w:rFonts w:ascii="Arial" w:eastAsia="Times New Roman" w:hAnsi="Arial" w:cs="Arial"/>
                  <w:color w:val="000000"/>
                  <w:szCs w:val="20"/>
                  <w:lang w:eastAsia="sv-SE"/>
                </w:rPr>
                <w:t>o</w:t>
              </w:r>
            </w:ins>
            <w:del w:id="558"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149FC4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4413C6E" w14:textId="77777777" w:rsidTr="00367400">
        <w:trPr>
          <w:trHeight w:val="240"/>
        </w:trPr>
        <w:tc>
          <w:tcPr>
            <w:tcW w:w="3529" w:type="dxa"/>
            <w:shd w:val="clear" w:color="auto" w:fill="auto"/>
            <w:hideMark/>
          </w:tcPr>
          <w:p w14:paraId="5804E6B6" w14:textId="451F78A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59" w:author="Oskar Thunman" w:date="2015-04-02T10:33:00Z">
              <w:r w:rsidR="009B404E">
                <w:rPr>
                  <w:rFonts w:ascii="Arial" w:eastAsia="Times New Roman" w:hAnsi="Arial" w:cs="Arial"/>
                  <w:color w:val="000000"/>
                  <w:szCs w:val="20"/>
                  <w:lang w:eastAsia="sv-SE"/>
                </w:rPr>
                <w:t>o</w:t>
              </w:r>
            </w:ins>
            <w:del w:id="560"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4F13C3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07530FD" w14:textId="77777777" w:rsidTr="00367400">
        <w:trPr>
          <w:trHeight w:val="240"/>
        </w:trPr>
        <w:tc>
          <w:tcPr>
            <w:tcW w:w="3529" w:type="dxa"/>
            <w:shd w:val="clear" w:color="auto" w:fill="auto"/>
            <w:noWrap/>
            <w:hideMark/>
          </w:tcPr>
          <w:p w14:paraId="15B823C0" w14:textId="77777777" w:rsidR="007253F5" w:rsidRPr="005F2D3D" w:rsidRDefault="007253F5" w:rsidP="00367400">
            <w:pPr>
              <w:spacing w:line="240" w:lineRule="auto"/>
              <w:rPr>
                <w:rFonts w:ascii="Arial" w:eastAsia="Times New Roman" w:hAnsi="Arial" w:cs="Arial"/>
                <w:b/>
                <w:bCs/>
                <w:color w:val="000000"/>
                <w:szCs w:val="20"/>
                <w:lang w:eastAsia="sv-SE"/>
              </w:rPr>
            </w:pPr>
            <w:proofErr w:type="spellStart"/>
            <w:r w:rsidRPr="005F2D3D">
              <w:rPr>
                <w:rFonts w:ascii="Arial" w:eastAsia="Times New Roman" w:hAnsi="Arial" w:cs="Arial"/>
                <w:b/>
                <w:bCs/>
                <w:color w:val="000000"/>
                <w:szCs w:val="20"/>
                <w:lang w:eastAsia="sv-SE"/>
              </w:rPr>
              <w:lastRenderedPageBreak/>
              <w:t>Komun</w:t>
            </w:r>
            <w:proofErr w:type="spellEnd"/>
            <w:r w:rsidRPr="005F2D3D">
              <w:rPr>
                <w:rFonts w:ascii="Arial" w:eastAsia="Times New Roman" w:hAnsi="Arial" w:cs="Arial"/>
                <w:b/>
                <w:bCs/>
                <w:color w:val="000000"/>
                <w:szCs w:val="20"/>
                <w:lang w:eastAsia="sv-SE"/>
              </w:rPr>
              <w:t>:</w:t>
            </w:r>
          </w:p>
        </w:tc>
        <w:tc>
          <w:tcPr>
            <w:tcW w:w="4801" w:type="dxa"/>
            <w:shd w:val="clear" w:color="auto" w:fill="auto"/>
            <w:noWrap/>
            <w:hideMark/>
          </w:tcPr>
          <w:p w14:paraId="544043C8"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5E976F" w14:textId="77777777" w:rsidTr="00367400">
        <w:trPr>
          <w:trHeight w:val="240"/>
        </w:trPr>
        <w:tc>
          <w:tcPr>
            <w:tcW w:w="3529" w:type="dxa"/>
            <w:shd w:val="clear" w:color="auto" w:fill="auto"/>
            <w:noWrap/>
            <w:hideMark/>
          </w:tcPr>
          <w:p w14:paraId="6AE531E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75B741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1A40F2F" w14:textId="77777777" w:rsidTr="00367400">
        <w:trPr>
          <w:trHeight w:val="240"/>
        </w:trPr>
        <w:tc>
          <w:tcPr>
            <w:tcW w:w="3529" w:type="dxa"/>
            <w:shd w:val="clear" w:color="auto" w:fill="auto"/>
            <w:hideMark/>
          </w:tcPr>
          <w:p w14:paraId="51E4493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DDA0FF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C08A208" w14:textId="77777777" w:rsidTr="00367400">
        <w:trPr>
          <w:trHeight w:val="240"/>
        </w:trPr>
        <w:tc>
          <w:tcPr>
            <w:tcW w:w="3529" w:type="dxa"/>
            <w:shd w:val="clear" w:color="auto" w:fill="auto"/>
            <w:hideMark/>
          </w:tcPr>
          <w:p w14:paraId="3DE779B5" w14:textId="726B946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61" w:author="Oskar Thunman" w:date="2015-04-02T10:33:00Z">
              <w:r w:rsidR="009B404E">
                <w:rPr>
                  <w:rFonts w:ascii="Arial" w:eastAsia="Times New Roman" w:hAnsi="Arial" w:cs="Arial"/>
                  <w:color w:val="000000"/>
                  <w:szCs w:val="20"/>
                  <w:lang w:eastAsia="sv-SE"/>
                </w:rPr>
                <w:t>o</w:t>
              </w:r>
            </w:ins>
            <w:commentRangeStart w:id="562"/>
            <w:del w:id="563"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564"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562"/>
            <w:proofErr w:type="spellEnd"/>
            <w:r w:rsidR="00B50914">
              <w:rPr>
                <w:rStyle w:val="Kommentarsreferens"/>
              </w:rPr>
              <w:commentReference w:id="562"/>
            </w:r>
          </w:p>
        </w:tc>
        <w:tc>
          <w:tcPr>
            <w:tcW w:w="4801" w:type="dxa"/>
            <w:shd w:val="clear" w:color="auto" w:fill="auto"/>
            <w:noWrap/>
            <w:hideMark/>
          </w:tcPr>
          <w:p w14:paraId="7434E3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321A91F6" w14:textId="77777777" w:rsidTr="00367400">
        <w:trPr>
          <w:trHeight w:val="240"/>
        </w:trPr>
        <w:tc>
          <w:tcPr>
            <w:tcW w:w="3529" w:type="dxa"/>
            <w:shd w:val="clear" w:color="auto" w:fill="auto"/>
            <w:hideMark/>
          </w:tcPr>
          <w:p w14:paraId="623CE28C" w14:textId="2B6C2F5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65" w:author="Oskar Thunman" w:date="2015-04-02T10:33:00Z">
              <w:r w:rsidR="009B404E">
                <w:rPr>
                  <w:rFonts w:ascii="Arial" w:eastAsia="Times New Roman" w:hAnsi="Arial" w:cs="Arial"/>
                  <w:color w:val="000000"/>
                  <w:szCs w:val="20"/>
                  <w:lang w:eastAsia="sv-SE"/>
                </w:rPr>
                <w:t>o</w:t>
              </w:r>
            </w:ins>
            <w:del w:id="566"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4CC064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”Kom</w:t>
            </w:r>
            <w:r>
              <w:rPr>
                <w:rFonts w:ascii="Arial" w:eastAsia="Times New Roman" w:hAnsi="Arial" w:cs="Arial"/>
                <w:color w:val="000000"/>
                <w:szCs w:val="20"/>
                <w:lang w:eastAsia="sv-SE"/>
              </w:rPr>
              <w:t>m</w:t>
            </w:r>
            <w:r w:rsidRPr="005F2D3D">
              <w:rPr>
                <w:rFonts w:ascii="Arial" w:eastAsia="Times New Roman" w:hAnsi="Arial" w:cs="Arial"/>
                <w:color w:val="000000"/>
                <w:szCs w:val="20"/>
                <w:lang w:eastAsia="sv-SE"/>
              </w:rPr>
              <w:t>un”</w:t>
            </w:r>
          </w:p>
        </w:tc>
      </w:tr>
      <w:tr w:rsidR="007253F5" w:rsidRPr="00A67930" w14:paraId="07A53512" w14:textId="77777777" w:rsidTr="00367400">
        <w:trPr>
          <w:trHeight w:val="240"/>
        </w:trPr>
        <w:tc>
          <w:tcPr>
            <w:tcW w:w="3529" w:type="dxa"/>
            <w:shd w:val="clear" w:color="auto" w:fill="auto"/>
            <w:hideMark/>
          </w:tcPr>
          <w:p w14:paraId="405E69FA" w14:textId="7060E3A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67" w:author="Oskar Thunman" w:date="2015-04-02T10:33:00Z">
              <w:r w:rsidR="009B404E">
                <w:rPr>
                  <w:rFonts w:ascii="Arial" w:eastAsia="Times New Roman" w:hAnsi="Arial" w:cs="Arial"/>
                  <w:color w:val="000000"/>
                  <w:szCs w:val="20"/>
                  <w:lang w:eastAsia="sv-SE"/>
                </w:rPr>
                <w:t>o</w:t>
              </w:r>
            </w:ins>
            <w:del w:id="568"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1146CF9" w14:textId="77777777" w:rsidR="007253F5" w:rsidRPr="005F2D3D" w:rsidRDefault="007253F5" w:rsidP="00367400">
            <w:pPr>
              <w:spacing w:line="240" w:lineRule="auto"/>
              <w:rPr>
                <w:rFonts w:ascii="Arial" w:eastAsia="Times New Roman" w:hAnsi="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FD701FB" w14:textId="77777777" w:rsidTr="00367400">
        <w:trPr>
          <w:trHeight w:val="240"/>
        </w:trPr>
        <w:tc>
          <w:tcPr>
            <w:tcW w:w="3529" w:type="dxa"/>
            <w:shd w:val="clear" w:color="auto" w:fill="auto"/>
            <w:hideMark/>
          </w:tcPr>
          <w:p w14:paraId="67F1B83F" w14:textId="5009C58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69" w:author="Oskar Thunman" w:date="2015-04-02T10:33:00Z">
              <w:r w:rsidR="009B404E">
                <w:rPr>
                  <w:rFonts w:ascii="Arial" w:eastAsia="Times New Roman" w:hAnsi="Arial" w:cs="Arial"/>
                  <w:color w:val="000000"/>
                  <w:szCs w:val="20"/>
                  <w:lang w:eastAsia="sv-SE"/>
                </w:rPr>
                <w:t>a</w:t>
              </w:r>
            </w:ins>
            <w:del w:id="570" w:author="Oskar Thunman" w:date="2015-04-02T10:33: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F3643E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5B1D9B3A" w14:textId="77777777" w:rsidTr="00367400">
        <w:trPr>
          <w:trHeight w:val="240"/>
        </w:trPr>
        <w:tc>
          <w:tcPr>
            <w:tcW w:w="3529" w:type="dxa"/>
            <w:shd w:val="clear" w:color="auto" w:fill="auto"/>
            <w:hideMark/>
          </w:tcPr>
          <w:p w14:paraId="1673BB99" w14:textId="0CFF28EF"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571" w:author="Oskar Thunman" w:date="2015-04-02T10:33:00Z">
              <w:r w:rsidRPr="005F2D3D" w:rsidDel="009B404E">
                <w:rPr>
                  <w:rFonts w:ascii="Arial" w:eastAsia="Times New Roman" w:hAnsi="Arial" w:cs="Arial"/>
                  <w:color w:val="000000"/>
                  <w:szCs w:val="20"/>
                  <w:lang w:eastAsia="sv-SE"/>
                </w:rPr>
                <w:delText>HSAId</w:delText>
              </w:r>
            </w:del>
            <w:proofErr w:type="spellStart"/>
            <w:ins w:id="572" w:author="Oskar Thunman" w:date="2015-04-02T10:33: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70F0A60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46CDCF4" w14:textId="77777777" w:rsidTr="00367400">
        <w:trPr>
          <w:trHeight w:val="240"/>
        </w:trPr>
        <w:tc>
          <w:tcPr>
            <w:tcW w:w="3529" w:type="dxa"/>
            <w:shd w:val="clear" w:color="auto" w:fill="auto"/>
            <w:hideMark/>
          </w:tcPr>
          <w:p w14:paraId="19D8EDB1" w14:textId="60DD67F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73" w:author="Oskar Thunman" w:date="2015-04-02T10:33:00Z">
              <w:r w:rsidR="009B404E">
                <w:rPr>
                  <w:rFonts w:ascii="Arial" w:eastAsia="Times New Roman" w:hAnsi="Arial" w:cs="Arial"/>
                  <w:color w:val="000000"/>
                  <w:szCs w:val="20"/>
                  <w:lang w:eastAsia="sv-SE"/>
                </w:rPr>
                <w:t>o</w:t>
              </w:r>
            </w:ins>
            <w:commentRangeStart w:id="574"/>
            <w:del w:id="575"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576"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574"/>
            <w:proofErr w:type="spellEnd"/>
            <w:r w:rsidR="00B50914">
              <w:rPr>
                <w:rStyle w:val="Kommentarsreferens"/>
              </w:rPr>
              <w:commentReference w:id="574"/>
            </w:r>
          </w:p>
        </w:tc>
        <w:tc>
          <w:tcPr>
            <w:tcW w:w="4801" w:type="dxa"/>
            <w:shd w:val="clear" w:color="auto" w:fill="auto"/>
            <w:noWrap/>
            <w:hideMark/>
          </w:tcPr>
          <w:p w14:paraId="32236F2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9F7CD02" w14:textId="77777777" w:rsidTr="00367400">
        <w:trPr>
          <w:trHeight w:val="240"/>
        </w:trPr>
        <w:tc>
          <w:tcPr>
            <w:tcW w:w="3529" w:type="dxa"/>
            <w:shd w:val="clear" w:color="auto" w:fill="auto"/>
            <w:hideMark/>
          </w:tcPr>
          <w:p w14:paraId="2F653AAF" w14:textId="27A8C04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77" w:author="Oskar Thunman" w:date="2015-04-02T10:33:00Z">
              <w:r w:rsidR="009B404E">
                <w:rPr>
                  <w:rFonts w:ascii="Arial" w:eastAsia="Times New Roman" w:hAnsi="Arial" w:cs="Arial"/>
                  <w:color w:val="000000"/>
                  <w:szCs w:val="20"/>
                  <w:lang w:eastAsia="sv-SE"/>
                </w:rPr>
                <w:t>o</w:t>
              </w:r>
            </w:ins>
            <w:del w:id="578"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9890E5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40194275" w14:textId="77777777" w:rsidTr="00367400">
        <w:trPr>
          <w:trHeight w:val="240"/>
        </w:trPr>
        <w:tc>
          <w:tcPr>
            <w:tcW w:w="3529" w:type="dxa"/>
            <w:shd w:val="clear" w:color="auto" w:fill="auto"/>
            <w:hideMark/>
          </w:tcPr>
          <w:p w14:paraId="3280C8C7" w14:textId="0FE4B03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79" w:author="Oskar Thunman" w:date="2015-04-02T10:33:00Z">
              <w:r w:rsidR="009B404E">
                <w:rPr>
                  <w:rFonts w:ascii="Arial" w:eastAsia="Times New Roman" w:hAnsi="Arial" w:cs="Arial"/>
                  <w:color w:val="000000"/>
                  <w:szCs w:val="20"/>
                  <w:lang w:eastAsia="sv-SE"/>
                </w:rPr>
                <w:t>o</w:t>
              </w:r>
            </w:ins>
            <w:del w:id="580"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11A348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6B80C027" w14:textId="77777777" w:rsidTr="00367400">
        <w:trPr>
          <w:trHeight w:val="240"/>
        </w:trPr>
        <w:tc>
          <w:tcPr>
            <w:tcW w:w="3529" w:type="dxa"/>
            <w:shd w:val="clear" w:color="auto" w:fill="auto"/>
            <w:hideMark/>
          </w:tcPr>
          <w:p w14:paraId="24175AD9" w14:textId="25E0A4D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81" w:author="Oskar Thunman" w:date="2015-04-02T10:33:00Z">
              <w:r w:rsidR="009B404E">
                <w:rPr>
                  <w:rFonts w:ascii="Arial" w:eastAsia="Times New Roman" w:hAnsi="Arial" w:cs="Arial"/>
                  <w:color w:val="000000"/>
                  <w:szCs w:val="20"/>
                  <w:lang w:eastAsia="sv-SE"/>
                </w:rPr>
                <w:t>a</w:t>
              </w:r>
            </w:ins>
            <w:del w:id="582" w:author="Oskar Thunman" w:date="2015-04-02T10:33: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2F04F03A"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9FD858" w14:textId="77777777" w:rsidTr="00367400">
        <w:trPr>
          <w:trHeight w:val="240"/>
        </w:trPr>
        <w:tc>
          <w:tcPr>
            <w:tcW w:w="3529" w:type="dxa"/>
            <w:shd w:val="clear" w:color="auto" w:fill="auto"/>
            <w:hideMark/>
          </w:tcPr>
          <w:p w14:paraId="45588543" w14:textId="18F9AF60"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583" w:author="Oskar Thunman" w:date="2015-04-02T10:33:00Z">
              <w:r w:rsidRPr="005F2D3D" w:rsidDel="009B404E">
                <w:rPr>
                  <w:rFonts w:ascii="Arial" w:eastAsia="Times New Roman" w:hAnsi="Arial" w:cs="Arial"/>
                  <w:color w:val="000000"/>
                  <w:szCs w:val="20"/>
                  <w:lang w:eastAsia="sv-SE"/>
                </w:rPr>
                <w:delText>HSAId</w:delText>
              </w:r>
            </w:del>
            <w:proofErr w:type="spellStart"/>
            <w:ins w:id="584" w:author="Oskar Thunman" w:date="2015-04-02T10:33: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6FFD4729"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E88F799" w14:textId="77777777" w:rsidTr="00367400">
        <w:trPr>
          <w:trHeight w:val="240"/>
        </w:trPr>
        <w:tc>
          <w:tcPr>
            <w:tcW w:w="3529" w:type="dxa"/>
            <w:shd w:val="clear" w:color="auto" w:fill="auto"/>
            <w:hideMark/>
          </w:tcPr>
          <w:p w14:paraId="293B89E7" w14:textId="59ECF39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85" w:author="Oskar Thunman" w:date="2015-04-02T10:33:00Z">
              <w:r w:rsidR="009B404E">
                <w:rPr>
                  <w:rFonts w:ascii="Arial" w:eastAsia="Times New Roman" w:hAnsi="Arial" w:cs="Arial"/>
                  <w:color w:val="000000"/>
                  <w:szCs w:val="20"/>
                  <w:lang w:eastAsia="sv-SE"/>
                </w:rPr>
                <w:t>o</w:t>
              </w:r>
            </w:ins>
            <w:commentRangeStart w:id="586"/>
            <w:del w:id="587"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588"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586"/>
            <w:proofErr w:type="spellEnd"/>
            <w:r w:rsidR="00B50914">
              <w:rPr>
                <w:rStyle w:val="Kommentarsreferens"/>
              </w:rPr>
              <w:commentReference w:id="586"/>
            </w:r>
          </w:p>
        </w:tc>
        <w:tc>
          <w:tcPr>
            <w:tcW w:w="4801" w:type="dxa"/>
            <w:shd w:val="clear" w:color="auto" w:fill="auto"/>
            <w:noWrap/>
            <w:hideMark/>
          </w:tcPr>
          <w:p w14:paraId="6C2625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FE3C96D" w14:textId="77777777" w:rsidTr="00367400">
        <w:trPr>
          <w:trHeight w:val="240"/>
        </w:trPr>
        <w:tc>
          <w:tcPr>
            <w:tcW w:w="3529" w:type="dxa"/>
            <w:shd w:val="clear" w:color="auto" w:fill="auto"/>
            <w:hideMark/>
          </w:tcPr>
          <w:p w14:paraId="378F529E" w14:textId="315A355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89" w:author="Oskar Thunman" w:date="2015-04-02T10:33:00Z">
              <w:r w:rsidR="009B404E">
                <w:rPr>
                  <w:rFonts w:ascii="Arial" w:eastAsia="Times New Roman" w:hAnsi="Arial" w:cs="Arial"/>
                  <w:color w:val="000000"/>
                  <w:szCs w:val="20"/>
                  <w:lang w:eastAsia="sv-SE"/>
                </w:rPr>
                <w:t>o</w:t>
              </w:r>
            </w:ins>
            <w:del w:id="590"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0614D6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5392046C" w14:textId="77777777" w:rsidTr="00367400">
        <w:trPr>
          <w:trHeight w:val="240"/>
        </w:trPr>
        <w:tc>
          <w:tcPr>
            <w:tcW w:w="3529" w:type="dxa"/>
            <w:shd w:val="clear" w:color="auto" w:fill="auto"/>
            <w:hideMark/>
          </w:tcPr>
          <w:p w14:paraId="60B34658" w14:textId="0F1CD9D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91" w:author="Oskar Thunman" w:date="2015-04-02T10:33:00Z">
              <w:r w:rsidR="009B404E">
                <w:rPr>
                  <w:rFonts w:ascii="Arial" w:eastAsia="Times New Roman" w:hAnsi="Arial" w:cs="Arial"/>
                  <w:color w:val="000000"/>
                  <w:szCs w:val="20"/>
                  <w:lang w:eastAsia="sv-SE"/>
                </w:rPr>
                <w:t>o</w:t>
              </w:r>
            </w:ins>
            <w:del w:id="592" w:author="Oskar Thunman" w:date="2015-04-02T10:33: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89E7F9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369FE612" w14:textId="77777777" w:rsidTr="00367400">
        <w:trPr>
          <w:trHeight w:val="240"/>
        </w:trPr>
        <w:tc>
          <w:tcPr>
            <w:tcW w:w="3529" w:type="dxa"/>
            <w:shd w:val="clear" w:color="auto" w:fill="auto"/>
            <w:noWrap/>
            <w:hideMark/>
          </w:tcPr>
          <w:p w14:paraId="23C076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Sjukhus:</w:t>
            </w:r>
          </w:p>
        </w:tc>
        <w:tc>
          <w:tcPr>
            <w:tcW w:w="4801" w:type="dxa"/>
            <w:shd w:val="clear" w:color="auto" w:fill="auto"/>
            <w:noWrap/>
            <w:hideMark/>
          </w:tcPr>
          <w:p w14:paraId="297CDFBC"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C72264" w14:textId="77777777" w:rsidTr="00367400">
        <w:trPr>
          <w:trHeight w:val="240"/>
        </w:trPr>
        <w:tc>
          <w:tcPr>
            <w:tcW w:w="3529" w:type="dxa"/>
            <w:shd w:val="clear" w:color="auto" w:fill="auto"/>
            <w:noWrap/>
            <w:hideMark/>
          </w:tcPr>
          <w:p w14:paraId="2F4A11EA"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79DFB86"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A201487" w14:textId="77777777" w:rsidTr="00367400">
        <w:trPr>
          <w:trHeight w:val="240"/>
        </w:trPr>
        <w:tc>
          <w:tcPr>
            <w:tcW w:w="3529" w:type="dxa"/>
            <w:shd w:val="clear" w:color="auto" w:fill="auto"/>
            <w:hideMark/>
          </w:tcPr>
          <w:p w14:paraId="7C7F209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411CE3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3764AD" w14:textId="77777777" w:rsidTr="00367400">
        <w:trPr>
          <w:trHeight w:val="240"/>
        </w:trPr>
        <w:tc>
          <w:tcPr>
            <w:tcW w:w="3529" w:type="dxa"/>
            <w:shd w:val="clear" w:color="auto" w:fill="auto"/>
            <w:hideMark/>
          </w:tcPr>
          <w:p w14:paraId="2BC05A02" w14:textId="59937527"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593" w:author="Oskar Thunman" w:date="2015-04-02T10:34:00Z">
              <w:r w:rsidRPr="005F2D3D" w:rsidDel="009B404E">
                <w:rPr>
                  <w:rFonts w:ascii="Arial" w:eastAsia="Times New Roman" w:hAnsi="Arial" w:cs="Arial"/>
                  <w:color w:val="000000"/>
                  <w:szCs w:val="20"/>
                  <w:lang w:eastAsia="sv-SE"/>
                </w:rPr>
                <w:delText>HSAId</w:delText>
              </w:r>
            </w:del>
            <w:proofErr w:type="spellStart"/>
            <w:ins w:id="594" w:author="Oskar Thunman" w:date="2015-04-02T10:34: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0D49C5D6" w14:textId="77777777" w:rsidR="007253F5" w:rsidRPr="005F2D3D" w:rsidRDefault="007253F5" w:rsidP="00367400">
            <w:pPr>
              <w:spacing w:line="240" w:lineRule="auto"/>
              <w:rPr>
                <w:rFonts w:ascii="Arial" w:eastAsia="Times New Roman" w:hAnsi="Arial" w:cs="Arial"/>
                <w:i/>
                <w:color w:val="000000"/>
                <w:szCs w:val="20"/>
                <w:lang w:eastAsia="sv-SE"/>
              </w:rPr>
            </w:pPr>
            <w:r w:rsidRPr="005F2D3D">
              <w:rPr>
                <w:rFonts w:ascii="Arial" w:eastAsia="Times New Roman" w:hAnsi="Arial" w:cs="Arial"/>
                <w:i/>
                <w:color w:val="000000"/>
                <w:szCs w:val="20"/>
                <w:lang w:eastAsia="sv-SE"/>
              </w:rPr>
              <w:t xml:space="preserve">Anges om det finns motsvarighet i </w:t>
            </w:r>
            <w:proofErr w:type="spellStart"/>
            <w:r w:rsidRPr="005F2D3D">
              <w:rPr>
                <w:rFonts w:ascii="Arial" w:eastAsia="Times New Roman" w:hAnsi="Arial" w:cs="Arial"/>
                <w:i/>
                <w:color w:val="000000"/>
                <w:szCs w:val="20"/>
                <w:lang w:eastAsia="sv-SE"/>
              </w:rPr>
              <w:t>HSA</w:t>
            </w:r>
            <w:proofErr w:type="spellEnd"/>
            <w:r w:rsidRPr="005F2D3D">
              <w:rPr>
                <w:rFonts w:ascii="Arial" w:eastAsia="Times New Roman" w:hAnsi="Arial" w:cs="Arial"/>
                <w:i/>
                <w:color w:val="000000"/>
                <w:szCs w:val="20"/>
                <w:lang w:eastAsia="sv-SE"/>
              </w:rPr>
              <w:t>-katalogen</w:t>
            </w:r>
          </w:p>
        </w:tc>
      </w:tr>
      <w:tr w:rsidR="007253F5" w:rsidRPr="00A67930" w14:paraId="294E21D5" w14:textId="77777777" w:rsidTr="00367400">
        <w:trPr>
          <w:trHeight w:val="240"/>
        </w:trPr>
        <w:tc>
          <w:tcPr>
            <w:tcW w:w="3529" w:type="dxa"/>
            <w:shd w:val="clear" w:color="auto" w:fill="auto"/>
            <w:hideMark/>
          </w:tcPr>
          <w:p w14:paraId="021E3B0F" w14:textId="77862851"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95" w:author="Oskar Thunman" w:date="2015-04-02T10:34:00Z">
              <w:r w:rsidR="009B404E">
                <w:rPr>
                  <w:rFonts w:ascii="Arial" w:eastAsia="Times New Roman" w:hAnsi="Arial" w:cs="Arial"/>
                  <w:color w:val="000000"/>
                  <w:szCs w:val="20"/>
                  <w:lang w:eastAsia="sv-SE"/>
                </w:rPr>
                <w:t>o</w:t>
              </w:r>
            </w:ins>
            <w:commentRangeStart w:id="596"/>
            <w:del w:id="597"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598"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596"/>
            <w:proofErr w:type="spellEnd"/>
            <w:r w:rsidR="00B50914">
              <w:rPr>
                <w:rStyle w:val="Kommentarsreferens"/>
              </w:rPr>
              <w:commentReference w:id="596"/>
            </w:r>
          </w:p>
        </w:tc>
        <w:tc>
          <w:tcPr>
            <w:tcW w:w="4801" w:type="dxa"/>
            <w:shd w:val="clear" w:color="auto" w:fill="auto"/>
            <w:noWrap/>
            <w:hideMark/>
          </w:tcPr>
          <w:p w14:paraId="5CCC6BB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”Sahlgrenska universitetssjukhuset”</w:t>
            </w:r>
          </w:p>
        </w:tc>
      </w:tr>
      <w:tr w:rsidR="007253F5" w:rsidRPr="00A67930" w14:paraId="2D75CDF6" w14:textId="77777777" w:rsidTr="00367400">
        <w:trPr>
          <w:trHeight w:val="240"/>
        </w:trPr>
        <w:tc>
          <w:tcPr>
            <w:tcW w:w="3529" w:type="dxa"/>
            <w:shd w:val="clear" w:color="auto" w:fill="auto"/>
            <w:hideMark/>
          </w:tcPr>
          <w:p w14:paraId="3574AFA3" w14:textId="152FC2E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599" w:author="Oskar Thunman" w:date="2015-04-02T10:34:00Z">
              <w:r w:rsidR="009B404E">
                <w:rPr>
                  <w:rFonts w:ascii="Arial" w:eastAsia="Times New Roman" w:hAnsi="Arial" w:cs="Arial"/>
                  <w:color w:val="000000"/>
                  <w:szCs w:val="20"/>
                  <w:lang w:eastAsia="sv-SE"/>
                </w:rPr>
                <w:t>o</w:t>
              </w:r>
            </w:ins>
            <w:del w:id="600"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882D01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3014120D" w14:textId="77777777" w:rsidTr="00367400">
        <w:trPr>
          <w:trHeight w:val="240"/>
        </w:trPr>
        <w:tc>
          <w:tcPr>
            <w:tcW w:w="3529" w:type="dxa"/>
            <w:shd w:val="clear" w:color="auto" w:fill="auto"/>
            <w:hideMark/>
          </w:tcPr>
          <w:p w14:paraId="1B6B1469" w14:textId="645605CA"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01" w:author="Oskar Thunman" w:date="2015-04-02T10:34:00Z">
              <w:r w:rsidR="009B404E">
                <w:rPr>
                  <w:rFonts w:ascii="Arial" w:eastAsia="Times New Roman" w:hAnsi="Arial" w:cs="Arial"/>
                  <w:color w:val="000000"/>
                  <w:szCs w:val="20"/>
                  <w:lang w:eastAsia="sv-SE"/>
                </w:rPr>
                <w:t>o</w:t>
              </w:r>
            </w:ins>
            <w:del w:id="602"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5FAC2E7" w14:textId="04FB9656" w:rsidR="007253F5" w:rsidRPr="005F2D3D" w:rsidRDefault="007253F5" w:rsidP="00367400">
            <w:pPr>
              <w:spacing w:line="240" w:lineRule="auto"/>
              <w:jc w:val="right"/>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00891676" w:rsidRPr="00DF6E10">
              <w:rPr>
                <w:rFonts w:ascii="Lucida Grande" w:hAnsi="Lucida Grande" w:cs="Lucida Grande"/>
                <w:color w:val="000000"/>
              </w:rPr>
              <w:t xml:space="preserve"> 1.2.826.0.1.</w:t>
            </w:r>
            <w:proofErr w:type="gramStart"/>
            <w:r w:rsidR="00891676" w:rsidRPr="00DF6E10">
              <w:rPr>
                <w:rFonts w:ascii="Lucida Grande" w:hAnsi="Lucida Grande" w:cs="Lucida Grande"/>
                <w:color w:val="000000"/>
              </w:rPr>
              <w:t>3680043.9</w:t>
            </w:r>
            <w:proofErr w:type="gramEnd"/>
            <w:r w:rsidR="00891676" w:rsidRPr="00DF6E10">
              <w:rPr>
                <w:rFonts w:ascii="Lucida Grande" w:hAnsi="Lucida Grande" w:cs="Lucida Grande"/>
                <w:color w:val="000000"/>
              </w:rPr>
              <w:t>.4672.5</w:t>
            </w:r>
            <w:r w:rsidRPr="005F2D3D">
              <w:rPr>
                <w:rFonts w:ascii="Arial" w:eastAsia="Times New Roman" w:hAnsi="Arial" w:cs="Arial"/>
                <w:color w:val="000000"/>
                <w:szCs w:val="20"/>
                <w:lang w:eastAsia="sv-SE"/>
              </w:rPr>
              <w:t>”, Extension=”51001”</w:t>
            </w:r>
          </w:p>
        </w:tc>
      </w:tr>
      <w:tr w:rsidR="007253F5" w:rsidRPr="00A67930" w14:paraId="205E5F91" w14:textId="77777777" w:rsidTr="00367400">
        <w:trPr>
          <w:trHeight w:val="240"/>
        </w:trPr>
        <w:tc>
          <w:tcPr>
            <w:tcW w:w="3529" w:type="dxa"/>
            <w:shd w:val="clear" w:color="auto" w:fill="auto"/>
            <w:hideMark/>
          </w:tcPr>
          <w:p w14:paraId="0D055990" w14:textId="532914B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03" w:author="Oskar Thunman" w:date="2015-04-02T10:34:00Z">
              <w:r w:rsidR="009B404E">
                <w:rPr>
                  <w:rFonts w:ascii="Arial" w:eastAsia="Times New Roman" w:hAnsi="Arial" w:cs="Arial"/>
                  <w:color w:val="000000"/>
                  <w:szCs w:val="20"/>
                  <w:lang w:eastAsia="sv-SE"/>
                </w:rPr>
                <w:t>a</w:t>
              </w:r>
            </w:ins>
            <w:del w:id="604" w:author="Oskar Thunman" w:date="2015-04-02T10:34: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21499ED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CB94C94" w14:textId="77777777" w:rsidTr="00367400">
        <w:trPr>
          <w:trHeight w:val="240"/>
        </w:trPr>
        <w:tc>
          <w:tcPr>
            <w:tcW w:w="3529" w:type="dxa"/>
            <w:shd w:val="clear" w:color="auto" w:fill="auto"/>
            <w:hideMark/>
          </w:tcPr>
          <w:p w14:paraId="5F84F486" w14:textId="1E2B329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05" w:author="Oskar Thunman" w:date="2015-04-02T10:34:00Z">
              <w:r w:rsidR="009B404E">
                <w:rPr>
                  <w:rFonts w:ascii="Arial" w:eastAsia="Times New Roman" w:hAnsi="Arial" w:cs="Arial"/>
                  <w:color w:val="000000"/>
                  <w:szCs w:val="20"/>
                  <w:lang w:eastAsia="sv-SE"/>
                </w:rPr>
                <w:t>o</w:t>
              </w:r>
            </w:ins>
            <w:commentRangeStart w:id="606"/>
            <w:del w:id="607"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08"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06"/>
            <w:proofErr w:type="spellEnd"/>
            <w:r w:rsidR="00B50914">
              <w:rPr>
                <w:rStyle w:val="Kommentarsreferens"/>
              </w:rPr>
              <w:commentReference w:id="606"/>
            </w:r>
          </w:p>
        </w:tc>
        <w:tc>
          <w:tcPr>
            <w:tcW w:w="4801" w:type="dxa"/>
            <w:shd w:val="clear" w:color="auto" w:fill="auto"/>
            <w:noWrap/>
            <w:hideMark/>
          </w:tcPr>
          <w:p w14:paraId="0AA5910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”Västra Götalands län”</w:t>
            </w:r>
          </w:p>
        </w:tc>
      </w:tr>
      <w:tr w:rsidR="007253F5" w:rsidRPr="00A67930" w14:paraId="76039CE6" w14:textId="77777777" w:rsidTr="00367400">
        <w:trPr>
          <w:trHeight w:val="240"/>
        </w:trPr>
        <w:tc>
          <w:tcPr>
            <w:tcW w:w="3529" w:type="dxa"/>
            <w:shd w:val="clear" w:color="auto" w:fill="auto"/>
            <w:hideMark/>
          </w:tcPr>
          <w:p w14:paraId="3BBB827D" w14:textId="64F65D1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09" w:author="Oskar Thunman" w:date="2015-04-02T10:34:00Z">
              <w:r w:rsidR="009B404E">
                <w:rPr>
                  <w:rFonts w:ascii="Arial" w:eastAsia="Times New Roman" w:hAnsi="Arial" w:cs="Arial"/>
                  <w:color w:val="000000"/>
                  <w:szCs w:val="20"/>
                  <w:lang w:eastAsia="sv-SE"/>
                </w:rPr>
                <w:t>o</w:t>
              </w:r>
            </w:ins>
            <w:del w:id="610"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389BC2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04087A99" w14:textId="77777777" w:rsidTr="00367400">
        <w:trPr>
          <w:trHeight w:val="240"/>
        </w:trPr>
        <w:tc>
          <w:tcPr>
            <w:tcW w:w="3529" w:type="dxa"/>
            <w:shd w:val="clear" w:color="auto" w:fill="auto"/>
            <w:hideMark/>
          </w:tcPr>
          <w:p w14:paraId="03A70C02" w14:textId="5A5DC2E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11" w:author="Oskar Thunman" w:date="2015-04-02T10:34:00Z">
              <w:r w:rsidR="009B404E">
                <w:rPr>
                  <w:rFonts w:ascii="Arial" w:eastAsia="Times New Roman" w:hAnsi="Arial" w:cs="Arial"/>
                  <w:color w:val="000000"/>
                  <w:szCs w:val="20"/>
                  <w:lang w:eastAsia="sv-SE"/>
                </w:rPr>
                <w:t>o</w:t>
              </w:r>
            </w:ins>
            <w:del w:id="612"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3A8464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Extension=”14”</w:t>
            </w:r>
          </w:p>
        </w:tc>
      </w:tr>
      <w:tr w:rsidR="007253F5" w:rsidRPr="00A67930" w14:paraId="73D75D00" w14:textId="77777777" w:rsidTr="00367400">
        <w:trPr>
          <w:trHeight w:val="240"/>
        </w:trPr>
        <w:tc>
          <w:tcPr>
            <w:tcW w:w="3529" w:type="dxa"/>
            <w:shd w:val="clear" w:color="auto" w:fill="auto"/>
            <w:hideMark/>
          </w:tcPr>
          <w:p w14:paraId="545401E5" w14:textId="5A0BBED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13" w:author="Oskar Thunman" w:date="2015-04-02T10:34:00Z">
              <w:r w:rsidR="009B404E">
                <w:rPr>
                  <w:rFonts w:ascii="Arial" w:eastAsia="Times New Roman" w:hAnsi="Arial" w:cs="Arial"/>
                  <w:color w:val="000000"/>
                  <w:szCs w:val="20"/>
                  <w:lang w:eastAsia="sv-SE"/>
                </w:rPr>
                <w:t>a</w:t>
              </w:r>
            </w:ins>
            <w:del w:id="614" w:author="Oskar Thunman" w:date="2015-04-02T10:34: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5D97E84"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7E27D1C" w14:textId="77777777" w:rsidTr="00367400">
        <w:trPr>
          <w:trHeight w:val="240"/>
        </w:trPr>
        <w:tc>
          <w:tcPr>
            <w:tcW w:w="3529" w:type="dxa"/>
            <w:shd w:val="clear" w:color="auto" w:fill="auto"/>
            <w:hideMark/>
          </w:tcPr>
          <w:p w14:paraId="2817BB0B" w14:textId="5A4DAC6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15" w:author="Oskar Thunman" w:date="2015-04-02T10:34:00Z">
              <w:r w:rsidR="009B404E">
                <w:rPr>
                  <w:rFonts w:ascii="Arial" w:eastAsia="Times New Roman" w:hAnsi="Arial" w:cs="Arial"/>
                  <w:color w:val="000000"/>
                  <w:szCs w:val="20"/>
                  <w:lang w:eastAsia="sv-SE"/>
                </w:rPr>
                <w:t>o</w:t>
              </w:r>
            </w:ins>
            <w:commentRangeStart w:id="616"/>
            <w:del w:id="617" w:author="Oskar Thunman" w:date="2015-04-02T10:34: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rgai</w:t>
            </w:r>
            <w:ins w:id="618" w:author="Oskar Thunman" w:date="2015-04-02T10:34: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zationName</w:t>
            </w:r>
            <w:commentRangeEnd w:id="616"/>
            <w:proofErr w:type="spellEnd"/>
            <w:r w:rsidR="00B50914">
              <w:rPr>
                <w:rStyle w:val="Kommentarsreferens"/>
              </w:rPr>
              <w:commentReference w:id="616"/>
            </w:r>
          </w:p>
        </w:tc>
        <w:tc>
          <w:tcPr>
            <w:tcW w:w="4801" w:type="dxa"/>
            <w:shd w:val="clear" w:color="auto" w:fill="auto"/>
            <w:noWrap/>
            <w:hideMark/>
          </w:tcPr>
          <w:p w14:paraId="316F5A2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23DB392" w14:textId="77777777" w:rsidTr="00367400">
        <w:trPr>
          <w:trHeight w:val="240"/>
        </w:trPr>
        <w:tc>
          <w:tcPr>
            <w:tcW w:w="3529" w:type="dxa"/>
            <w:shd w:val="clear" w:color="auto" w:fill="auto"/>
            <w:hideMark/>
          </w:tcPr>
          <w:p w14:paraId="66E66712" w14:textId="70DCF75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19" w:author="Oskar Thunman" w:date="2015-04-02T10:35:00Z">
              <w:r w:rsidR="009B404E">
                <w:rPr>
                  <w:rFonts w:ascii="Arial" w:eastAsia="Times New Roman" w:hAnsi="Arial" w:cs="Arial"/>
                  <w:color w:val="000000"/>
                  <w:szCs w:val="20"/>
                  <w:lang w:eastAsia="sv-SE"/>
                </w:rPr>
                <w:t>o</w:t>
              </w:r>
            </w:ins>
            <w:del w:id="620" w:author="Oskar Thunman" w:date="2015-04-02T10:35: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00D1DD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F61F731" w14:textId="77777777" w:rsidTr="00367400">
        <w:trPr>
          <w:trHeight w:val="240"/>
        </w:trPr>
        <w:tc>
          <w:tcPr>
            <w:tcW w:w="3529" w:type="dxa"/>
            <w:shd w:val="clear" w:color="auto" w:fill="auto"/>
            <w:hideMark/>
          </w:tcPr>
          <w:p w14:paraId="141E96F2" w14:textId="356B74D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21" w:author="Oskar Thunman" w:date="2015-04-02T10:35:00Z">
              <w:r w:rsidR="009B404E">
                <w:rPr>
                  <w:rFonts w:ascii="Arial" w:eastAsia="Times New Roman" w:hAnsi="Arial" w:cs="Arial"/>
                  <w:color w:val="000000"/>
                  <w:szCs w:val="20"/>
                  <w:lang w:eastAsia="sv-SE"/>
                </w:rPr>
                <w:t>o</w:t>
              </w:r>
            </w:ins>
            <w:del w:id="622" w:author="Oskar Thunman" w:date="2015-04-02T10:35: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4919083"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520B850E" w14:textId="77777777" w:rsidTr="00367400">
        <w:trPr>
          <w:trHeight w:val="240"/>
        </w:trPr>
        <w:tc>
          <w:tcPr>
            <w:tcW w:w="3529" w:type="dxa"/>
            <w:shd w:val="clear" w:color="auto" w:fill="auto"/>
            <w:noWrap/>
            <w:hideMark/>
          </w:tcPr>
          <w:p w14:paraId="3C54C12F"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län):</w:t>
            </w:r>
          </w:p>
        </w:tc>
        <w:tc>
          <w:tcPr>
            <w:tcW w:w="4801" w:type="dxa"/>
            <w:shd w:val="clear" w:color="auto" w:fill="auto"/>
            <w:noWrap/>
            <w:hideMark/>
          </w:tcPr>
          <w:p w14:paraId="1A83EC4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098BE31A" w14:textId="77777777" w:rsidTr="00367400">
        <w:trPr>
          <w:trHeight w:val="240"/>
        </w:trPr>
        <w:tc>
          <w:tcPr>
            <w:tcW w:w="3529" w:type="dxa"/>
            <w:shd w:val="clear" w:color="auto" w:fill="auto"/>
            <w:noWrap/>
            <w:hideMark/>
          </w:tcPr>
          <w:p w14:paraId="1EFC453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EF78A9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5A954D2" w14:textId="77777777" w:rsidTr="00367400">
        <w:trPr>
          <w:trHeight w:val="240"/>
        </w:trPr>
        <w:tc>
          <w:tcPr>
            <w:tcW w:w="3529" w:type="dxa"/>
            <w:shd w:val="clear" w:color="auto" w:fill="auto"/>
            <w:hideMark/>
          </w:tcPr>
          <w:p w14:paraId="56940AA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086A6B7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9776DB" w14:textId="77777777" w:rsidTr="00367400">
        <w:trPr>
          <w:trHeight w:val="240"/>
        </w:trPr>
        <w:tc>
          <w:tcPr>
            <w:tcW w:w="3529" w:type="dxa"/>
            <w:shd w:val="clear" w:color="auto" w:fill="auto"/>
            <w:hideMark/>
          </w:tcPr>
          <w:p w14:paraId="7C27FD03" w14:textId="6245D913"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23" w:author="Oskar Thunman" w:date="2015-04-02T10:36:00Z">
              <w:r w:rsidRPr="005F2D3D" w:rsidDel="009B404E">
                <w:rPr>
                  <w:rFonts w:ascii="Arial" w:eastAsia="Times New Roman" w:hAnsi="Arial" w:cs="Arial"/>
                  <w:color w:val="000000"/>
                  <w:szCs w:val="20"/>
                  <w:lang w:eastAsia="sv-SE"/>
                </w:rPr>
                <w:delText>HSAId</w:delText>
              </w:r>
            </w:del>
            <w:proofErr w:type="spellStart"/>
            <w:ins w:id="624" w:author="Oskar Thunman" w:date="2015-04-02T10:36: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25225EB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52CB1103" w14:textId="77777777" w:rsidTr="00367400">
        <w:trPr>
          <w:trHeight w:val="240"/>
        </w:trPr>
        <w:tc>
          <w:tcPr>
            <w:tcW w:w="3529" w:type="dxa"/>
            <w:shd w:val="clear" w:color="auto" w:fill="auto"/>
            <w:hideMark/>
          </w:tcPr>
          <w:p w14:paraId="77B77F21" w14:textId="2D13131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25" w:author="Oskar Thunman" w:date="2015-04-02T10:36:00Z">
              <w:r w:rsidR="009B404E">
                <w:rPr>
                  <w:rFonts w:ascii="Arial" w:eastAsia="Times New Roman" w:hAnsi="Arial" w:cs="Arial"/>
                  <w:color w:val="000000"/>
                  <w:szCs w:val="20"/>
                  <w:lang w:eastAsia="sv-SE"/>
                </w:rPr>
                <w:t>o</w:t>
              </w:r>
            </w:ins>
            <w:commentRangeStart w:id="626"/>
            <w:del w:id="627"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28" w:author="Oskar Thunman" w:date="2015-04-02T10:35: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26"/>
            <w:proofErr w:type="spellEnd"/>
            <w:r w:rsidR="00B50914">
              <w:rPr>
                <w:rStyle w:val="Kommentarsreferens"/>
              </w:rPr>
              <w:commentReference w:id="626"/>
            </w:r>
          </w:p>
        </w:tc>
        <w:tc>
          <w:tcPr>
            <w:tcW w:w="4801" w:type="dxa"/>
            <w:shd w:val="clear" w:color="auto" w:fill="auto"/>
            <w:noWrap/>
            <w:hideMark/>
          </w:tcPr>
          <w:p w14:paraId="559511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09139275" w14:textId="77777777" w:rsidTr="00367400">
        <w:trPr>
          <w:trHeight w:val="240"/>
        </w:trPr>
        <w:tc>
          <w:tcPr>
            <w:tcW w:w="3529" w:type="dxa"/>
            <w:shd w:val="clear" w:color="auto" w:fill="auto"/>
            <w:hideMark/>
          </w:tcPr>
          <w:p w14:paraId="53588EAF" w14:textId="4FD134C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29" w:author="Oskar Thunman" w:date="2015-04-02T10:36:00Z">
              <w:r w:rsidR="009B404E">
                <w:rPr>
                  <w:rFonts w:ascii="Arial" w:eastAsia="Times New Roman" w:hAnsi="Arial" w:cs="Arial"/>
                  <w:color w:val="000000"/>
                  <w:szCs w:val="20"/>
                  <w:lang w:eastAsia="sv-SE"/>
                </w:rPr>
                <w:t>o</w:t>
              </w:r>
            </w:ins>
            <w:del w:id="630"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0766AD5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Vardenhet</w:t>
            </w:r>
            <w:proofErr w:type="spellEnd"/>
            <w:r w:rsidRPr="005F2D3D">
              <w:rPr>
                <w:rFonts w:ascii="Arial" w:eastAsia="Times New Roman" w:hAnsi="Arial" w:cs="Arial"/>
                <w:color w:val="000000"/>
                <w:szCs w:val="20"/>
                <w:lang w:eastAsia="sv-SE"/>
              </w:rPr>
              <w:t>”</w:t>
            </w:r>
          </w:p>
        </w:tc>
      </w:tr>
      <w:tr w:rsidR="007253F5" w:rsidRPr="00A67930" w14:paraId="243A036D" w14:textId="77777777" w:rsidTr="00367400">
        <w:trPr>
          <w:trHeight w:val="240"/>
        </w:trPr>
        <w:tc>
          <w:tcPr>
            <w:tcW w:w="3529" w:type="dxa"/>
            <w:shd w:val="clear" w:color="auto" w:fill="auto"/>
            <w:hideMark/>
          </w:tcPr>
          <w:p w14:paraId="4EE6556A" w14:textId="27E35A3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31" w:author="Oskar Thunman" w:date="2015-04-02T10:36:00Z">
              <w:r w:rsidR="009B404E">
                <w:rPr>
                  <w:rFonts w:ascii="Arial" w:eastAsia="Times New Roman" w:hAnsi="Arial" w:cs="Arial"/>
                  <w:color w:val="000000"/>
                  <w:szCs w:val="20"/>
                  <w:lang w:eastAsia="sv-SE"/>
                </w:rPr>
                <w:t>a</w:t>
              </w:r>
            </w:ins>
            <w:del w:id="632" w:author="Oskar Thunman" w:date="2015-04-02T10:36: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7567A53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01952FF" w14:textId="77777777" w:rsidTr="00367400">
        <w:trPr>
          <w:trHeight w:val="240"/>
        </w:trPr>
        <w:tc>
          <w:tcPr>
            <w:tcW w:w="3529" w:type="dxa"/>
            <w:shd w:val="clear" w:color="auto" w:fill="auto"/>
            <w:hideMark/>
          </w:tcPr>
          <w:p w14:paraId="60A23B58" w14:textId="72069AA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33" w:author="Oskar Thunman" w:date="2015-04-02T10:36:00Z">
              <w:r w:rsidR="009B404E">
                <w:rPr>
                  <w:rFonts w:ascii="Arial" w:eastAsia="Times New Roman" w:hAnsi="Arial" w:cs="Arial"/>
                  <w:color w:val="000000"/>
                  <w:szCs w:val="20"/>
                  <w:lang w:eastAsia="sv-SE"/>
                </w:rPr>
                <w:t>o</w:t>
              </w:r>
            </w:ins>
            <w:commentRangeStart w:id="634"/>
            <w:del w:id="635"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36" w:author="Oskar Thunman" w:date="2015-04-02T10:35: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34"/>
            <w:proofErr w:type="spellEnd"/>
            <w:r w:rsidR="00B50914">
              <w:rPr>
                <w:rStyle w:val="Kommentarsreferens"/>
              </w:rPr>
              <w:commentReference w:id="634"/>
            </w:r>
          </w:p>
        </w:tc>
        <w:tc>
          <w:tcPr>
            <w:tcW w:w="4801" w:type="dxa"/>
            <w:shd w:val="clear" w:color="auto" w:fill="auto"/>
            <w:noWrap/>
            <w:hideMark/>
          </w:tcPr>
          <w:p w14:paraId="4ACB9B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452CA2C" w14:textId="77777777" w:rsidTr="00367400">
        <w:trPr>
          <w:trHeight w:val="240"/>
        </w:trPr>
        <w:tc>
          <w:tcPr>
            <w:tcW w:w="3529" w:type="dxa"/>
            <w:shd w:val="clear" w:color="auto" w:fill="auto"/>
            <w:hideMark/>
          </w:tcPr>
          <w:p w14:paraId="6691BDC7" w14:textId="02673B2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37" w:author="Oskar Thunman" w:date="2015-04-02T10:36:00Z">
              <w:r w:rsidR="009B404E">
                <w:rPr>
                  <w:rFonts w:ascii="Arial" w:eastAsia="Times New Roman" w:hAnsi="Arial" w:cs="Arial"/>
                  <w:color w:val="000000"/>
                  <w:szCs w:val="20"/>
                  <w:lang w:eastAsia="sv-SE"/>
                </w:rPr>
                <w:t>o</w:t>
              </w:r>
            </w:ins>
            <w:del w:id="638"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002A5D8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712E82B9" w14:textId="77777777" w:rsidTr="00367400">
        <w:trPr>
          <w:trHeight w:val="240"/>
        </w:trPr>
        <w:tc>
          <w:tcPr>
            <w:tcW w:w="3529" w:type="dxa"/>
            <w:shd w:val="clear" w:color="auto" w:fill="auto"/>
            <w:hideMark/>
          </w:tcPr>
          <w:p w14:paraId="2722FACA" w14:textId="4D551C3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39" w:author="Oskar Thunman" w:date="2015-04-02T10:36:00Z">
              <w:r w:rsidR="009B404E">
                <w:rPr>
                  <w:rFonts w:ascii="Arial" w:eastAsia="Times New Roman" w:hAnsi="Arial" w:cs="Arial"/>
                  <w:color w:val="000000"/>
                  <w:szCs w:val="20"/>
                  <w:lang w:eastAsia="sv-SE"/>
                </w:rPr>
                <w:t>o</w:t>
              </w:r>
            </w:ins>
            <w:del w:id="640"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3FBE28A"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479028C8" w14:textId="77777777" w:rsidTr="00367400">
        <w:trPr>
          <w:trHeight w:val="240"/>
        </w:trPr>
        <w:tc>
          <w:tcPr>
            <w:tcW w:w="3529" w:type="dxa"/>
            <w:shd w:val="clear" w:color="auto" w:fill="auto"/>
            <w:hideMark/>
          </w:tcPr>
          <w:p w14:paraId="2059F50F" w14:textId="552823A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41" w:author="Oskar Thunman" w:date="2015-04-02T10:36:00Z">
              <w:r w:rsidR="009B404E">
                <w:rPr>
                  <w:rFonts w:ascii="Arial" w:eastAsia="Times New Roman" w:hAnsi="Arial" w:cs="Arial"/>
                  <w:color w:val="000000"/>
                  <w:szCs w:val="20"/>
                  <w:lang w:eastAsia="sv-SE"/>
                </w:rPr>
                <w:t>a</w:t>
              </w:r>
            </w:ins>
            <w:del w:id="642" w:author="Oskar Thunman" w:date="2015-04-02T10:36: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61B120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92C0086" w14:textId="77777777" w:rsidTr="00367400">
        <w:trPr>
          <w:trHeight w:val="240"/>
        </w:trPr>
        <w:tc>
          <w:tcPr>
            <w:tcW w:w="3529" w:type="dxa"/>
            <w:shd w:val="clear" w:color="auto" w:fill="auto"/>
            <w:hideMark/>
          </w:tcPr>
          <w:p w14:paraId="00795302" w14:textId="45BB4FF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43" w:author="Oskar Thunman" w:date="2015-04-02T10:36:00Z">
              <w:r w:rsidR="009B404E">
                <w:rPr>
                  <w:rFonts w:ascii="Arial" w:eastAsia="Times New Roman" w:hAnsi="Arial" w:cs="Arial"/>
                  <w:color w:val="000000"/>
                  <w:szCs w:val="20"/>
                  <w:lang w:eastAsia="sv-SE"/>
                </w:rPr>
                <w:t>o</w:t>
              </w:r>
            </w:ins>
            <w:commentRangeStart w:id="644"/>
            <w:del w:id="645"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46" w:author="Oskar Thunman" w:date="2015-04-02T10:35: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44"/>
            <w:proofErr w:type="spellEnd"/>
            <w:r w:rsidR="000056CC">
              <w:rPr>
                <w:rStyle w:val="Kommentarsreferens"/>
              </w:rPr>
              <w:commentReference w:id="644"/>
            </w:r>
          </w:p>
        </w:tc>
        <w:tc>
          <w:tcPr>
            <w:tcW w:w="4801" w:type="dxa"/>
            <w:shd w:val="clear" w:color="auto" w:fill="auto"/>
            <w:noWrap/>
            <w:hideMark/>
          </w:tcPr>
          <w:p w14:paraId="497218B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9F2735" w14:textId="77777777" w:rsidTr="00367400">
        <w:trPr>
          <w:trHeight w:val="240"/>
        </w:trPr>
        <w:tc>
          <w:tcPr>
            <w:tcW w:w="3529" w:type="dxa"/>
            <w:shd w:val="clear" w:color="auto" w:fill="auto"/>
            <w:hideMark/>
          </w:tcPr>
          <w:p w14:paraId="681CEF44" w14:textId="76EAEFC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47" w:author="Oskar Thunman" w:date="2015-04-02T10:36:00Z">
              <w:r w:rsidR="009B404E">
                <w:rPr>
                  <w:rFonts w:ascii="Arial" w:eastAsia="Times New Roman" w:hAnsi="Arial" w:cs="Arial"/>
                  <w:color w:val="000000"/>
                  <w:szCs w:val="20"/>
                  <w:lang w:eastAsia="sv-SE"/>
                </w:rPr>
                <w:t>o</w:t>
              </w:r>
            </w:ins>
            <w:del w:id="648"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913F4B2"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6B30F46" w14:textId="77777777" w:rsidTr="00367400">
        <w:trPr>
          <w:trHeight w:val="240"/>
        </w:trPr>
        <w:tc>
          <w:tcPr>
            <w:tcW w:w="3529" w:type="dxa"/>
            <w:shd w:val="clear" w:color="auto" w:fill="auto"/>
            <w:hideMark/>
          </w:tcPr>
          <w:p w14:paraId="6DAFEE39" w14:textId="0BC3D26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spellStart"/>
            <w:ins w:id="649" w:author="Oskar Thunman" w:date="2015-04-02T10:36:00Z">
              <w:r w:rsidR="009B404E">
                <w:rPr>
                  <w:rFonts w:ascii="Arial" w:eastAsia="Times New Roman" w:hAnsi="Arial" w:cs="Arial"/>
                  <w:color w:val="000000"/>
                  <w:szCs w:val="20"/>
                  <w:lang w:eastAsia="sv-SE"/>
                </w:rPr>
                <w:t>o</w:t>
              </w:r>
            </w:ins>
            <w:del w:id="650" w:author="Oskar Thunman" w:date="2015-04-02T10:36: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1152F5F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FA74840" w14:textId="77777777" w:rsidTr="00367400">
        <w:trPr>
          <w:trHeight w:val="240"/>
        </w:trPr>
        <w:tc>
          <w:tcPr>
            <w:tcW w:w="3529" w:type="dxa"/>
            <w:shd w:val="clear" w:color="auto" w:fill="auto"/>
            <w:noWrap/>
            <w:hideMark/>
          </w:tcPr>
          <w:p w14:paraId="0E5DC4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Vårdenhet (under </w:t>
            </w: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 under län):</w:t>
            </w:r>
          </w:p>
        </w:tc>
        <w:tc>
          <w:tcPr>
            <w:tcW w:w="4801" w:type="dxa"/>
            <w:shd w:val="clear" w:color="auto" w:fill="auto"/>
            <w:noWrap/>
            <w:hideMark/>
          </w:tcPr>
          <w:p w14:paraId="3E4DF470"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54AB48E6" w14:textId="77777777" w:rsidTr="00367400">
        <w:trPr>
          <w:trHeight w:val="240"/>
        </w:trPr>
        <w:tc>
          <w:tcPr>
            <w:tcW w:w="3529" w:type="dxa"/>
            <w:shd w:val="clear" w:color="auto" w:fill="auto"/>
            <w:noWrap/>
            <w:hideMark/>
          </w:tcPr>
          <w:p w14:paraId="5F8B97B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9491B5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376DEFC" w14:textId="77777777" w:rsidTr="00367400">
        <w:trPr>
          <w:trHeight w:val="240"/>
        </w:trPr>
        <w:tc>
          <w:tcPr>
            <w:tcW w:w="3529" w:type="dxa"/>
            <w:shd w:val="clear" w:color="auto" w:fill="auto"/>
            <w:hideMark/>
          </w:tcPr>
          <w:p w14:paraId="4A188D6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2AF566D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9784B88" w14:textId="77777777" w:rsidTr="00367400">
        <w:trPr>
          <w:trHeight w:val="240"/>
        </w:trPr>
        <w:tc>
          <w:tcPr>
            <w:tcW w:w="3529" w:type="dxa"/>
            <w:shd w:val="clear" w:color="auto" w:fill="auto"/>
            <w:hideMark/>
          </w:tcPr>
          <w:p w14:paraId="225528B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807ACA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05DD00F8" w14:textId="77777777" w:rsidTr="00367400">
        <w:trPr>
          <w:trHeight w:val="240"/>
        </w:trPr>
        <w:tc>
          <w:tcPr>
            <w:tcW w:w="3529" w:type="dxa"/>
            <w:shd w:val="clear" w:color="auto" w:fill="auto"/>
            <w:hideMark/>
          </w:tcPr>
          <w:p w14:paraId="36F65C5A" w14:textId="124F1FC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1" w:author="Oskar Thunman" w:date="2015-04-02T10:38:00Z">
              <w:r w:rsidR="009B404E">
                <w:rPr>
                  <w:rFonts w:ascii="Arial" w:eastAsia="Times New Roman" w:hAnsi="Arial" w:cs="Arial"/>
                  <w:color w:val="000000"/>
                  <w:szCs w:val="20"/>
                  <w:lang w:eastAsia="sv-SE"/>
                </w:rPr>
                <w:t>o</w:t>
              </w:r>
            </w:ins>
            <w:commentRangeStart w:id="652"/>
            <w:del w:id="653" w:author="Oskar Thunman" w:date="2015-04-02T10:37: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54"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52"/>
            <w:proofErr w:type="spellEnd"/>
            <w:r w:rsidR="000056CC">
              <w:rPr>
                <w:rStyle w:val="Kommentarsreferens"/>
              </w:rPr>
              <w:commentReference w:id="652"/>
            </w:r>
          </w:p>
        </w:tc>
        <w:tc>
          <w:tcPr>
            <w:tcW w:w="4801" w:type="dxa"/>
            <w:shd w:val="clear" w:color="auto" w:fill="auto"/>
            <w:noWrap/>
            <w:hideMark/>
          </w:tcPr>
          <w:p w14:paraId="2441A82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7FC11DA8" w14:textId="77777777" w:rsidTr="00367400">
        <w:trPr>
          <w:trHeight w:val="240"/>
        </w:trPr>
        <w:tc>
          <w:tcPr>
            <w:tcW w:w="3529" w:type="dxa"/>
            <w:shd w:val="clear" w:color="auto" w:fill="auto"/>
            <w:hideMark/>
          </w:tcPr>
          <w:p w14:paraId="0A7AD5EE" w14:textId="73B9EFF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5" w:author="Oskar Thunman" w:date="2015-04-02T10:38:00Z">
              <w:r w:rsidR="009B404E">
                <w:rPr>
                  <w:rFonts w:ascii="Arial" w:eastAsia="Times New Roman" w:hAnsi="Arial" w:cs="Arial"/>
                  <w:color w:val="000000"/>
                  <w:szCs w:val="20"/>
                  <w:lang w:eastAsia="sv-SE"/>
                </w:rPr>
                <w:t>o</w:t>
              </w:r>
            </w:ins>
            <w:del w:id="656"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56DC8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1E556475" w14:textId="77777777" w:rsidTr="00367400">
        <w:trPr>
          <w:trHeight w:val="240"/>
        </w:trPr>
        <w:tc>
          <w:tcPr>
            <w:tcW w:w="3529" w:type="dxa"/>
            <w:shd w:val="clear" w:color="auto" w:fill="auto"/>
            <w:hideMark/>
          </w:tcPr>
          <w:p w14:paraId="2E9BAAC5" w14:textId="3F37C70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7" w:author="Oskar Thunman" w:date="2015-04-02T10:38:00Z">
              <w:r w:rsidR="009B404E">
                <w:rPr>
                  <w:rFonts w:ascii="Arial" w:eastAsia="Times New Roman" w:hAnsi="Arial" w:cs="Arial"/>
                  <w:color w:val="000000"/>
                  <w:szCs w:val="20"/>
                  <w:lang w:eastAsia="sv-SE"/>
                </w:rPr>
                <w:t>o</w:t>
              </w:r>
            </w:ins>
            <w:del w:id="658"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24F321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E436C9B" w14:textId="77777777" w:rsidTr="00367400">
        <w:trPr>
          <w:trHeight w:val="240"/>
        </w:trPr>
        <w:tc>
          <w:tcPr>
            <w:tcW w:w="3529" w:type="dxa"/>
            <w:shd w:val="clear" w:color="auto" w:fill="auto"/>
            <w:hideMark/>
          </w:tcPr>
          <w:p w14:paraId="4CFB8F88" w14:textId="59DBFBF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59" w:author="Oskar Thunman" w:date="2015-04-02T10:38:00Z">
              <w:r w:rsidR="009B404E">
                <w:rPr>
                  <w:rFonts w:ascii="Arial" w:eastAsia="Times New Roman" w:hAnsi="Arial" w:cs="Arial"/>
                  <w:color w:val="000000"/>
                  <w:szCs w:val="20"/>
                  <w:lang w:eastAsia="sv-SE"/>
                </w:rPr>
                <w:t>a</w:t>
              </w:r>
            </w:ins>
            <w:del w:id="660" w:author="Oskar Thunman" w:date="2015-04-02T10:38: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9BE22A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53102F0" w14:textId="77777777" w:rsidTr="00367400">
        <w:trPr>
          <w:trHeight w:val="240"/>
        </w:trPr>
        <w:tc>
          <w:tcPr>
            <w:tcW w:w="3529" w:type="dxa"/>
            <w:shd w:val="clear" w:color="auto" w:fill="auto"/>
            <w:hideMark/>
          </w:tcPr>
          <w:p w14:paraId="3BAA4249" w14:textId="766E3E67"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61" w:author="Oskar Thunman" w:date="2015-04-02T10:38:00Z">
              <w:r w:rsidRPr="005F2D3D" w:rsidDel="009B404E">
                <w:rPr>
                  <w:rFonts w:ascii="Arial" w:eastAsia="Times New Roman" w:hAnsi="Arial" w:cs="Arial"/>
                  <w:color w:val="000000"/>
                  <w:szCs w:val="20"/>
                  <w:lang w:eastAsia="sv-SE"/>
                </w:rPr>
                <w:delText>HSAId</w:delText>
              </w:r>
            </w:del>
            <w:proofErr w:type="spellStart"/>
            <w:ins w:id="662"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0DBDCB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D1B67D" w14:textId="77777777" w:rsidTr="00367400">
        <w:trPr>
          <w:trHeight w:val="240"/>
        </w:trPr>
        <w:tc>
          <w:tcPr>
            <w:tcW w:w="3529" w:type="dxa"/>
            <w:shd w:val="clear" w:color="auto" w:fill="auto"/>
            <w:hideMark/>
          </w:tcPr>
          <w:p w14:paraId="044A86D6" w14:textId="2D32A32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63" w:author="Oskar Thunman" w:date="2015-04-02T10:38:00Z">
              <w:r w:rsidR="009B404E">
                <w:rPr>
                  <w:rFonts w:ascii="Arial" w:eastAsia="Times New Roman" w:hAnsi="Arial" w:cs="Arial"/>
                  <w:color w:val="000000"/>
                  <w:szCs w:val="20"/>
                  <w:lang w:eastAsia="sv-SE"/>
                </w:rPr>
                <w:t>o</w:t>
              </w:r>
            </w:ins>
            <w:commentRangeStart w:id="664"/>
            <w:del w:id="665"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66"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64"/>
            <w:proofErr w:type="spellEnd"/>
            <w:r w:rsidR="000056CC">
              <w:rPr>
                <w:rStyle w:val="Kommentarsreferens"/>
              </w:rPr>
              <w:commentReference w:id="664"/>
            </w:r>
          </w:p>
        </w:tc>
        <w:tc>
          <w:tcPr>
            <w:tcW w:w="4801" w:type="dxa"/>
            <w:shd w:val="clear" w:color="auto" w:fill="auto"/>
            <w:noWrap/>
            <w:hideMark/>
          </w:tcPr>
          <w:p w14:paraId="3A23647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03DB2BBA" w14:textId="77777777" w:rsidTr="00367400">
        <w:trPr>
          <w:trHeight w:val="240"/>
        </w:trPr>
        <w:tc>
          <w:tcPr>
            <w:tcW w:w="3529" w:type="dxa"/>
            <w:shd w:val="clear" w:color="auto" w:fill="auto"/>
            <w:hideMark/>
          </w:tcPr>
          <w:p w14:paraId="5A52DF61" w14:textId="0AAA017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67" w:author="Oskar Thunman" w:date="2015-04-02T10:38:00Z">
              <w:r w:rsidR="009B404E">
                <w:rPr>
                  <w:rFonts w:ascii="Arial" w:eastAsia="Times New Roman" w:hAnsi="Arial" w:cs="Arial"/>
                  <w:color w:val="000000"/>
                  <w:szCs w:val="20"/>
                  <w:lang w:eastAsia="sv-SE"/>
                </w:rPr>
                <w:t>o</w:t>
              </w:r>
            </w:ins>
            <w:del w:id="668"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85083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Komun</w:t>
            </w:r>
            <w:proofErr w:type="spellEnd"/>
            <w:r w:rsidRPr="005F2D3D">
              <w:rPr>
                <w:rFonts w:ascii="Arial" w:eastAsia="Times New Roman" w:hAnsi="Arial" w:cs="Arial"/>
                <w:color w:val="000000"/>
                <w:szCs w:val="20"/>
                <w:lang w:eastAsia="sv-SE"/>
              </w:rPr>
              <w:t>”</w:t>
            </w:r>
          </w:p>
        </w:tc>
      </w:tr>
      <w:tr w:rsidR="007253F5" w:rsidRPr="00A67930" w14:paraId="6056D726" w14:textId="77777777" w:rsidTr="00367400">
        <w:trPr>
          <w:trHeight w:val="240"/>
        </w:trPr>
        <w:tc>
          <w:tcPr>
            <w:tcW w:w="3529" w:type="dxa"/>
            <w:shd w:val="clear" w:color="auto" w:fill="auto"/>
            <w:hideMark/>
          </w:tcPr>
          <w:p w14:paraId="0A294348" w14:textId="4DB4756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69" w:author="Oskar Thunman" w:date="2015-04-02T10:38:00Z">
              <w:r w:rsidR="009B404E">
                <w:rPr>
                  <w:rFonts w:ascii="Arial" w:eastAsia="Times New Roman" w:hAnsi="Arial" w:cs="Arial"/>
                  <w:color w:val="000000"/>
                  <w:szCs w:val="20"/>
                  <w:lang w:eastAsia="sv-SE"/>
                </w:rPr>
                <w:t>o</w:t>
              </w:r>
            </w:ins>
            <w:del w:id="670"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6C06EA4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08EA0A4" w14:textId="77777777" w:rsidTr="00367400">
        <w:trPr>
          <w:trHeight w:val="240"/>
        </w:trPr>
        <w:tc>
          <w:tcPr>
            <w:tcW w:w="3529" w:type="dxa"/>
            <w:shd w:val="clear" w:color="auto" w:fill="auto"/>
            <w:hideMark/>
          </w:tcPr>
          <w:p w14:paraId="7E88A48B" w14:textId="1F086C7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1" w:author="Oskar Thunman" w:date="2015-04-02T10:38:00Z">
              <w:r w:rsidR="009B404E">
                <w:rPr>
                  <w:rFonts w:ascii="Arial" w:eastAsia="Times New Roman" w:hAnsi="Arial" w:cs="Arial"/>
                  <w:color w:val="000000"/>
                  <w:szCs w:val="20"/>
                  <w:lang w:eastAsia="sv-SE"/>
                </w:rPr>
                <w:t>a</w:t>
              </w:r>
            </w:ins>
            <w:del w:id="672" w:author="Oskar Thunman" w:date="2015-04-02T10:38: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5B1D5D3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0CEB6C9" w14:textId="77777777" w:rsidTr="00367400">
        <w:trPr>
          <w:trHeight w:val="240"/>
        </w:trPr>
        <w:tc>
          <w:tcPr>
            <w:tcW w:w="3529" w:type="dxa"/>
            <w:shd w:val="clear" w:color="auto" w:fill="auto"/>
            <w:hideMark/>
          </w:tcPr>
          <w:p w14:paraId="4AB55EE3" w14:textId="49831B0F"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73" w:author="Oskar Thunman" w:date="2015-04-02T10:38:00Z">
              <w:r w:rsidRPr="005F2D3D" w:rsidDel="009B404E">
                <w:rPr>
                  <w:rFonts w:ascii="Arial" w:eastAsia="Times New Roman" w:hAnsi="Arial" w:cs="Arial"/>
                  <w:color w:val="000000"/>
                  <w:szCs w:val="20"/>
                  <w:lang w:eastAsia="sv-SE"/>
                </w:rPr>
                <w:delText>HSAId</w:delText>
              </w:r>
            </w:del>
            <w:proofErr w:type="spellStart"/>
            <w:ins w:id="674"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2B0603D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4F4282B" w14:textId="77777777" w:rsidTr="00367400">
        <w:trPr>
          <w:trHeight w:val="240"/>
        </w:trPr>
        <w:tc>
          <w:tcPr>
            <w:tcW w:w="3529" w:type="dxa"/>
            <w:shd w:val="clear" w:color="auto" w:fill="auto"/>
            <w:hideMark/>
          </w:tcPr>
          <w:p w14:paraId="354708C6" w14:textId="5B4E991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5" w:author="Oskar Thunman" w:date="2015-04-02T10:38:00Z">
              <w:r w:rsidR="009B404E">
                <w:rPr>
                  <w:rFonts w:ascii="Arial" w:eastAsia="Times New Roman" w:hAnsi="Arial" w:cs="Arial"/>
                  <w:color w:val="000000"/>
                  <w:szCs w:val="20"/>
                  <w:lang w:eastAsia="sv-SE"/>
                </w:rPr>
                <w:t>o</w:t>
              </w:r>
            </w:ins>
            <w:commentRangeStart w:id="676"/>
            <w:del w:id="677"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78"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76"/>
            <w:proofErr w:type="spellEnd"/>
            <w:r w:rsidR="000056CC">
              <w:rPr>
                <w:rStyle w:val="Kommentarsreferens"/>
              </w:rPr>
              <w:commentReference w:id="676"/>
            </w:r>
          </w:p>
        </w:tc>
        <w:tc>
          <w:tcPr>
            <w:tcW w:w="4801" w:type="dxa"/>
            <w:shd w:val="clear" w:color="auto" w:fill="auto"/>
            <w:noWrap/>
            <w:hideMark/>
          </w:tcPr>
          <w:p w14:paraId="01285FE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211D9A69" w14:textId="77777777" w:rsidTr="00367400">
        <w:trPr>
          <w:trHeight w:val="240"/>
        </w:trPr>
        <w:tc>
          <w:tcPr>
            <w:tcW w:w="3529" w:type="dxa"/>
            <w:shd w:val="clear" w:color="auto" w:fill="auto"/>
            <w:hideMark/>
          </w:tcPr>
          <w:p w14:paraId="25B5A7C8" w14:textId="0C218BE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79" w:author="Oskar Thunman" w:date="2015-04-02T10:38:00Z">
              <w:r w:rsidR="009B404E">
                <w:rPr>
                  <w:rFonts w:ascii="Arial" w:eastAsia="Times New Roman" w:hAnsi="Arial" w:cs="Arial"/>
                  <w:color w:val="000000"/>
                  <w:szCs w:val="20"/>
                  <w:lang w:eastAsia="sv-SE"/>
                </w:rPr>
                <w:t>o</w:t>
              </w:r>
            </w:ins>
            <w:del w:id="680"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44F25E6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692947C" w14:textId="77777777" w:rsidTr="00367400">
        <w:trPr>
          <w:trHeight w:val="240"/>
        </w:trPr>
        <w:tc>
          <w:tcPr>
            <w:tcW w:w="3529" w:type="dxa"/>
            <w:shd w:val="clear" w:color="auto" w:fill="auto"/>
            <w:hideMark/>
          </w:tcPr>
          <w:p w14:paraId="07B97448" w14:textId="4AB9C4E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81" w:author="Oskar Thunman" w:date="2015-04-02T10:38:00Z">
              <w:r w:rsidR="009B404E">
                <w:rPr>
                  <w:rFonts w:ascii="Arial" w:eastAsia="Times New Roman" w:hAnsi="Arial" w:cs="Arial"/>
                  <w:color w:val="000000"/>
                  <w:szCs w:val="20"/>
                  <w:lang w:eastAsia="sv-SE"/>
                </w:rPr>
                <w:t>o</w:t>
              </w:r>
            </w:ins>
            <w:del w:id="682"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0AEA23B"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8C4E0A3" w14:textId="77777777" w:rsidTr="00367400">
        <w:trPr>
          <w:trHeight w:val="240"/>
        </w:trPr>
        <w:tc>
          <w:tcPr>
            <w:tcW w:w="3529" w:type="dxa"/>
            <w:shd w:val="clear" w:color="auto" w:fill="auto"/>
            <w:hideMark/>
          </w:tcPr>
          <w:p w14:paraId="70575E57" w14:textId="1778EEE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83" w:author="Oskar Thunman" w:date="2015-04-02T10:38:00Z">
              <w:r w:rsidR="009B404E">
                <w:rPr>
                  <w:rFonts w:ascii="Arial" w:eastAsia="Times New Roman" w:hAnsi="Arial" w:cs="Arial"/>
                  <w:color w:val="000000"/>
                  <w:szCs w:val="20"/>
                  <w:lang w:eastAsia="sv-SE"/>
                </w:rPr>
                <w:t>a</w:t>
              </w:r>
            </w:ins>
            <w:del w:id="684" w:author="Oskar Thunman" w:date="2015-04-02T10:38: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2CB3533"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5B8277" w14:textId="77777777" w:rsidTr="00367400">
        <w:trPr>
          <w:trHeight w:val="240"/>
        </w:trPr>
        <w:tc>
          <w:tcPr>
            <w:tcW w:w="3529" w:type="dxa"/>
            <w:shd w:val="clear" w:color="auto" w:fill="auto"/>
            <w:hideMark/>
          </w:tcPr>
          <w:p w14:paraId="23EA9167" w14:textId="02BE6070"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85" w:author="Oskar Thunman" w:date="2015-04-02T10:38:00Z">
              <w:r w:rsidRPr="005F2D3D" w:rsidDel="009B404E">
                <w:rPr>
                  <w:rFonts w:ascii="Arial" w:eastAsia="Times New Roman" w:hAnsi="Arial" w:cs="Arial"/>
                  <w:color w:val="000000"/>
                  <w:szCs w:val="20"/>
                  <w:lang w:eastAsia="sv-SE"/>
                </w:rPr>
                <w:delText>HSAId</w:delText>
              </w:r>
            </w:del>
            <w:proofErr w:type="spellStart"/>
            <w:ins w:id="686"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78D8DB2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E595D27" w14:textId="77777777" w:rsidTr="00367400">
        <w:trPr>
          <w:trHeight w:val="240"/>
        </w:trPr>
        <w:tc>
          <w:tcPr>
            <w:tcW w:w="3529" w:type="dxa"/>
            <w:shd w:val="clear" w:color="auto" w:fill="auto"/>
            <w:hideMark/>
          </w:tcPr>
          <w:p w14:paraId="7BA8E445" w14:textId="0AF1C89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87" w:author="Oskar Thunman" w:date="2015-04-02T10:38:00Z">
              <w:r w:rsidR="009B404E">
                <w:rPr>
                  <w:rFonts w:ascii="Arial" w:eastAsia="Times New Roman" w:hAnsi="Arial" w:cs="Arial"/>
                  <w:color w:val="000000"/>
                  <w:szCs w:val="20"/>
                  <w:lang w:eastAsia="sv-SE"/>
                </w:rPr>
                <w:t>o</w:t>
              </w:r>
            </w:ins>
            <w:commentRangeStart w:id="688"/>
            <w:del w:id="689"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690" w:author="Oskar Thunman" w:date="2015-04-02T10:36: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88"/>
            <w:proofErr w:type="spellEnd"/>
            <w:r w:rsidR="000056CC">
              <w:rPr>
                <w:rStyle w:val="Kommentarsreferens"/>
              </w:rPr>
              <w:commentReference w:id="688"/>
            </w:r>
          </w:p>
        </w:tc>
        <w:tc>
          <w:tcPr>
            <w:tcW w:w="4801" w:type="dxa"/>
            <w:shd w:val="clear" w:color="auto" w:fill="auto"/>
            <w:noWrap/>
            <w:hideMark/>
          </w:tcPr>
          <w:p w14:paraId="194A317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28D910" w14:textId="77777777" w:rsidTr="00367400">
        <w:trPr>
          <w:trHeight w:val="240"/>
        </w:trPr>
        <w:tc>
          <w:tcPr>
            <w:tcW w:w="3529" w:type="dxa"/>
            <w:shd w:val="clear" w:color="auto" w:fill="auto"/>
            <w:hideMark/>
          </w:tcPr>
          <w:p w14:paraId="55578BB7" w14:textId="39C8DD5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91" w:author="Oskar Thunman" w:date="2015-04-02T10:38:00Z">
              <w:r w:rsidR="009B404E">
                <w:rPr>
                  <w:rFonts w:ascii="Arial" w:eastAsia="Times New Roman" w:hAnsi="Arial" w:cs="Arial"/>
                  <w:color w:val="000000"/>
                  <w:szCs w:val="20"/>
                  <w:lang w:eastAsia="sv-SE"/>
                </w:rPr>
                <w:t>o</w:t>
              </w:r>
            </w:ins>
            <w:del w:id="692"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A97D09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C1E95FE" w14:textId="77777777" w:rsidTr="00367400">
        <w:trPr>
          <w:trHeight w:val="240"/>
        </w:trPr>
        <w:tc>
          <w:tcPr>
            <w:tcW w:w="3529" w:type="dxa"/>
            <w:shd w:val="clear" w:color="auto" w:fill="auto"/>
            <w:hideMark/>
          </w:tcPr>
          <w:p w14:paraId="331C0FDB" w14:textId="30E2908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93" w:author="Oskar Thunman" w:date="2015-04-02T10:38:00Z">
              <w:r w:rsidR="009B404E">
                <w:rPr>
                  <w:rFonts w:ascii="Arial" w:eastAsia="Times New Roman" w:hAnsi="Arial" w:cs="Arial"/>
                  <w:color w:val="000000"/>
                  <w:szCs w:val="20"/>
                  <w:lang w:eastAsia="sv-SE"/>
                </w:rPr>
                <w:t>o</w:t>
              </w:r>
            </w:ins>
            <w:del w:id="694" w:author="Oskar Thunman" w:date="2015-04-02T10:38: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699249E"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2476FD9A" w14:textId="77777777" w:rsidTr="00367400">
        <w:trPr>
          <w:trHeight w:val="240"/>
        </w:trPr>
        <w:tc>
          <w:tcPr>
            <w:tcW w:w="3529" w:type="dxa"/>
            <w:shd w:val="clear" w:color="auto" w:fill="auto"/>
            <w:noWrap/>
            <w:hideMark/>
          </w:tcPr>
          <w:p w14:paraId="4C6D0DE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sjukhus, under län):</w:t>
            </w:r>
          </w:p>
        </w:tc>
        <w:tc>
          <w:tcPr>
            <w:tcW w:w="4801" w:type="dxa"/>
            <w:shd w:val="clear" w:color="auto" w:fill="auto"/>
            <w:noWrap/>
            <w:hideMark/>
          </w:tcPr>
          <w:p w14:paraId="0EBA846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3F63665" w14:textId="77777777" w:rsidTr="00367400">
        <w:trPr>
          <w:trHeight w:val="240"/>
        </w:trPr>
        <w:tc>
          <w:tcPr>
            <w:tcW w:w="3529" w:type="dxa"/>
            <w:shd w:val="clear" w:color="auto" w:fill="auto"/>
            <w:noWrap/>
            <w:hideMark/>
          </w:tcPr>
          <w:p w14:paraId="03EBB2A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4322D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6581702E" w14:textId="77777777" w:rsidTr="00367400">
        <w:trPr>
          <w:trHeight w:val="240"/>
        </w:trPr>
        <w:tc>
          <w:tcPr>
            <w:tcW w:w="3529" w:type="dxa"/>
            <w:shd w:val="clear" w:color="auto" w:fill="auto"/>
            <w:hideMark/>
          </w:tcPr>
          <w:p w14:paraId="679173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521407F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68EC649" w14:textId="77777777" w:rsidTr="00367400">
        <w:trPr>
          <w:trHeight w:val="240"/>
        </w:trPr>
        <w:tc>
          <w:tcPr>
            <w:tcW w:w="3529" w:type="dxa"/>
            <w:shd w:val="clear" w:color="auto" w:fill="auto"/>
            <w:hideMark/>
          </w:tcPr>
          <w:p w14:paraId="31B9876D" w14:textId="14028992"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695" w:author="Oskar Thunman" w:date="2015-04-02T10:38:00Z">
              <w:r w:rsidRPr="005F2D3D" w:rsidDel="009B404E">
                <w:rPr>
                  <w:rFonts w:ascii="Arial" w:eastAsia="Times New Roman" w:hAnsi="Arial" w:cs="Arial"/>
                  <w:color w:val="000000"/>
                  <w:szCs w:val="20"/>
                  <w:lang w:eastAsia="sv-SE"/>
                </w:rPr>
                <w:delText>HSAId</w:delText>
              </w:r>
            </w:del>
            <w:proofErr w:type="spellStart"/>
            <w:ins w:id="696" w:author="Oskar Thunman" w:date="2015-04-02T10:38: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358D3DF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SE2321000016-11LT</w:t>
            </w:r>
          </w:p>
        </w:tc>
      </w:tr>
      <w:tr w:rsidR="007253F5" w:rsidRPr="00A67930" w14:paraId="68AB9E7A" w14:textId="77777777" w:rsidTr="00367400">
        <w:trPr>
          <w:trHeight w:val="240"/>
        </w:trPr>
        <w:tc>
          <w:tcPr>
            <w:tcW w:w="3529" w:type="dxa"/>
            <w:shd w:val="clear" w:color="auto" w:fill="auto"/>
            <w:hideMark/>
          </w:tcPr>
          <w:p w14:paraId="2E598FAD" w14:textId="1BA6CA1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697" w:author="Oskar Thunman" w:date="2015-04-02T10:39:00Z">
              <w:r w:rsidR="009B404E">
                <w:rPr>
                  <w:rFonts w:ascii="Arial" w:eastAsia="Times New Roman" w:hAnsi="Arial" w:cs="Arial"/>
                  <w:color w:val="000000"/>
                  <w:szCs w:val="20"/>
                  <w:lang w:eastAsia="sv-SE"/>
                </w:rPr>
                <w:t>o</w:t>
              </w:r>
            </w:ins>
            <w:commentRangeStart w:id="698"/>
            <w:del w:id="699"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00" w:author="Oskar Thunman" w:date="2015-04-02T10:38: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698"/>
            <w:proofErr w:type="spellEnd"/>
            <w:r w:rsidR="000056CC">
              <w:rPr>
                <w:rStyle w:val="Kommentarsreferens"/>
              </w:rPr>
              <w:commentReference w:id="698"/>
            </w:r>
          </w:p>
        </w:tc>
        <w:tc>
          <w:tcPr>
            <w:tcW w:w="4801" w:type="dxa"/>
            <w:shd w:val="clear" w:color="auto" w:fill="auto"/>
            <w:noWrap/>
            <w:hideMark/>
          </w:tcPr>
          <w:p w14:paraId="3CE9995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Ögonklinik 3 och Ögonakuten</w:t>
            </w:r>
          </w:p>
        </w:tc>
      </w:tr>
      <w:tr w:rsidR="007253F5" w:rsidRPr="00A67930" w14:paraId="436F47FB" w14:textId="77777777" w:rsidTr="00367400">
        <w:trPr>
          <w:trHeight w:val="240"/>
        </w:trPr>
        <w:tc>
          <w:tcPr>
            <w:tcW w:w="3529" w:type="dxa"/>
            <w:shd w:val="clear" w:color="auto" w:fill="auto"/>
            <w:hideMark/>
          </w:tcPr>
          <w:p w14:paraId="1AEB974C" w14:textId="68A2FF7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1" w:author="Oskar Thunman" w:date="2015-04-02T10:39:00Z">
              <w:r w:rsidR="009B404E">
                <w:rPr>
                  <w:rFonts w:ascii="Arial" w:eastAsia="Times New Roman" w:hAnsi="Arial" w:cs="Arial"/>
                  <w:color w:val="000000"/>
                  <w:szCs w:val="20"/>
                  <w:lang w:eastAsia="sv-SE"/>
                </w:rPr>
                <w:t>o</w:t>
              </w:r>
            </w:ins>
            <w:del w:id="702"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B1804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56F5EA10" w14:textId="77777777" w:rsidTr="00367400">
        <w:trPr>
          <w:trHeight w:val="240"/>
        </w:trPr>
        <w:tc>
          <w:tcPr>
            <w:tcW w:w="3529" w:type="dxa"/>
            <w:shd w:val="clear" w:color="auto" w:fill="auto"/>
            <w:hideMark/>
          </w:tcPr>
          <w:p w14:paraId="1F29355D" w14:textId="502F336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3" w:author="Oskar Thunman" w:date="2015-04-02T10:39:00Z">
              <w:r w:rsidR="009B404E">
                <w:rPr>
                  <w:rFonts w:ascii="Arial" w:eastAsia="Times New Roman" w:hAnsi="Arial" w:cs="Arial"/>
                  <w:color w:val="000000"/>
                  <w:szCs w:val="20"/>
                  <w:lang w:eastAsia="sv-SE"/>
                </w:rPr>
                <w:t>o</w:t>
              </w:r>
            </w:ins>
            <w:del w:id="704"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AF0E7B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D9C5160" w14:textId="77777777" w:rsidTr="00367400">
        <w:trPr>
          <w:trHeight w:val="240"/>
        </w:trPr>
        <w:tc>
          <w:tcPr>
            <w:tcW w:w="3529" w:type="dxa"/>
            <w:shd w:val="clear" w:color="auto" w:fill="auto"/>
            <w:hideMark/>
          </w:tcPr>
          <w:p w14:paraId="33214373" w14:textId="3DD4A31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5" w:author="Oskar Thunman" w:date="2015-04-02T10:39:00Z">
              <w:r w:rsidR="009B404E">
                <w:rPr>
                  <w:rFonts w:ascii="Arial" w:eastAsia="Times New Roman" w:hAnsi="Arial" w:cs="Arial"/>
                  <w:color w:val="000000"/>
                  <w:szCs w:val="20"/>
                  <w:lang w:eastAsia="sv-SE"/>
                </w:rPr>
                <w:t>a</w:t>
              </w:r>
            </w:ins>
            <w:del w:id="706" w:author="Oskar Thunman" w:date="2015-04-02T10:39: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1E25723D"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F74A65D" w14:textId="77777777" w:rsidTr="00367400">
        <w:trPr>
          <w:trHeight w:val="240"/>
        </w:trPr>
        <w:tc>
          <w:tcPr>
            <w:tcW w:w="3529" w:type="dxa"/>
            <w:shd w:val="clear" w:color="auto" w:fill="auto"/>
            <w:hideMark/>
          </w:tcPr>
          <w:p w14:paraId="10EA80BB" w14:textId="2299D6B6"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07" w:author="Oskar Thunman" w:date="2015-04-02T10:39:00Z">
              <w:r w:rsidRPr="005F2D3D" w:rsidDel="009B404E">
                <w:rPr>
                  <w:rFonts w:ascii="Arial" w:eastAsia="Times New Roman" w:hAnsi="Arial" w:cs="Arial"/>
                  <w:color w:val="000000"/>
                  <w:szCs w:val="20"/>
                  <w:lang w:eastAsia="sv-SE"/>
                </w:rPr>
                <w:delText>HSAId</w:delText>
              </w:r>
            </w:del>
            <w:proofErr w:type="spellStart"/>
            <w:ins w:id="708" w:author="Oskar Thunman" w:date="2015-04-02T10:39: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0F5949E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216178" w14:textId="77777777" w:rsidTr="00367400">
        <w:trPr>
          <w:trHeight w:val="240"/>
        </w:trPr>
        <w:tc>
          <w:tcPr>
            <w:tcW w:w="3529" w:type="dxa"/>
            <w:shd w:val="clear" w:color="auto" w:fill="auto"/>
            <w:hideMark/>
          </w:tcPr>
          <w:p w14:paraId="691F2542" w14:textId="78CA2DA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09" w:author="Oskar Thunman" w:date="2015-04-02T10:39:00Z">
              <w:r w:rsidR="009B404E">
                <w:rPr>
                  <w:rFonts w:ascii="Arial" w:eastAsia="Times New Roman" w:hAnsi="Arial" w:cs="Arial"/>
                  <w:color w:val="000000"/>
                  <w:szCs w:val="20"/>
                  <w:lang w:eastAsia="sv-SE"/>
                </w:rPr>
                <w:t>o</w:t>
              </w:r>
            </w:ins>
            <w:commentRangeStart w:id="710"/>
            <w:del w:id="711"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12" w:author="Oskar Thunman" w:date="2015-04-02T10:38: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10"/>
            <w:proofErr w:type="spellEnd"/>
            <w:r w:rsidR="000056CC">
              <w:rPr>
                <w:rStyle w:val="Kommentarsreferens"/>
              </w:rPr>
              <w:commentReference w:id="710"/>
            </w:r>
          </w:p>
        </w:tc>
        <w:tc>
          <w:tcPr>
            <w:tcW w:w="4801" w:type="dxa"/>
            <w:shd w:val="clear" w:color="auto" w:fill="auto"/>
            <w:noWrap/>
            <w:hideMark/>
          </w:tcPr>
          <w:p w14:paraId="6AE54F5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 xml:space="preserve">S:t Eriks sjukhus </w:t>
            </w:r>
          </w:p>
        </w:tc>
      </w:tr>
      <w:tr w:rsidR="007253F5" w:rsidRPr="00A67930" w14:paraId="32959C6B" w14:textId="77777777" w:rsidTr="00367400">
        <w:trPr>
          <w:trHeight w:val="240"/>
        </w:trPr>
        <w:tc>
          <w:tcPr>
            <w:tcW w:w="3529" w:type="dxa"/>
            <w:shd w:val="clear" w:color="auto" w:fill="auto"/>
            <w:hideMark/>
          </w:tcPr>
          <w:p w14:paraId="6DA52084" w14:textId="486083C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13" w:author="Oskar Thunman" w:date="2015-04-02T10:39:00Z">
              <w:r w:rsidR="009B404E">
                <w:rPr>
                  <w:rFonts w:ascii="Arial" w:eastAsia="Times New Roman" w:hAnsi="Arial" w:cs="Arial"/>
                  <w:color w:val="000000"/>
                  <w:szCs w:val="20"/>
                  <w:lang w:eastAsia="sv-SE"/>
                </w:rPr>
                <w:t>o</w:t>
              </w:r>
            </w:ins>
            <w:del w:id="714"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72DD65C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72763DA3" w14:textId="77777777" w:rsidTr="00367400">
        <w:trPr>
          <w:trHeight w:val="240"/>
        </w:trPr>
        <w:tc>
          <w:tcPr>
            <w:tcW w:w="3529" w:type="dxa"/>
            <w:shd w:val="clear" w:color="auto" w:fill="auto"/>
            <w:hideMark/>
          </w:tcPr>
          <w:p w14:paraId="309E7FBA" w14:textId="39AB9D3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15" w:author="Oskar Thunman" w:date="2015-04-02T10:39:00Z">
              <w:r w:rsidR="009B404E">
                <w:rPr>
                  <w:rFonts w:ascii="Arial" w:eastAsia="Times New Roman" w:hAnsi="Arial" w:cs="Arial"/>
                  <w:color w:val="000000"/>
                  <w:szCs w:val="20"/>
                  <w:lang w:eastAsia="sv-SE"/>
                </w:rPr>
                <w:t>o</w:t>
              </w:r>
            </w:ins>
            <w:del w:id="716"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4B96C7A7" w14:textId="35C30BD7" w:rsidR="007253F5" w:rsidRPr="005F2D3D" w:rsidRDefault="00891676" w:rsidP="00367400">
            <w:pPr>
              <w:spacing w:line="240" w:lineRule="auto"/>
              <w:jc w:val="right"/>
              <w:rPr>
                <w:rFonts w:ascii="Arial" w:eastAsia="Times New Roman" w:hAnsi="Arial" w:cs="Arial"/>
                <w:color w:val="000000"/>
                <w:szCs w:val="20"/>
                <w:lang w:eastAsia="sv-SE"/>
              </w:rPr>
            </w:pPr>
            <w:proofErr w:type="spellStart"/>
            <w:r>
              <w:rPr>
                <w:rFonts w:ascii="Arial" w:eastAsia="Times New Roman" w:hAnsi="Arial" w:cs="Arial"/>
                <w:color w:val="000000"/>
                <w:szCs w:val="20"/>
                <w:lang w:eastAsia="sv-SE"/>
              </w:rPr>
              <w:t>Root</w:t>
            </w:r>
            <w:proofErr w:type="spellEnd"/>
            <w:r>
              <w:rPr>
                <w:rFonts w:ascii="Arial" w:eastAsia="Times New Roman" w:hAnsi="Arial" w:cs="Arial"/>
                <w:color w:val="000000"/>
                <w:szCs w:val="20"/>
                <w:lang w:eastAsia="sv-SE"/>
              </w:rPr>
              <w:t>=</w:t>
            </w:r>
            <w:r w:rsidRPr="00036640">
              <w:rPr>
                <w:rFonts w:ascii="Lucida Grande" w:hAnsi="Lucida Grande" w:cs="Lucida Grande"/>
                <w:color w:val="000000"/>
              </w:rPr>
              <w:t xml:space="preserve"> </w:t>
            </w:r>
            <w:r>
              <w:rPr>
                <w:rFonts w:ascii="Lucida Grande" w:hAnsi="Lucida Grande" w:cs="Lucida Grande"/>
                <w:color w:val="000000"/>
              </w:rPr>
              <w:t>”</w:t>
            </w:r>
            <w:r w:rsidRPr="00036640">
              <w:rPr>
                <w:rFonts w:ascii="Lucida Grande" w:hAnsi="Lucida Grande" w:cs="Lucida Grande"/>
                <w:color w:val="000000"/>
              </w:rPr>
              <w:t>1.2.826.0.1.</w:t>
            </w:r>
            <w:proofErr w:type="gramStart"/>
            <w:r w:rsidRPr="00036640">
              <w:rPr>
                <w:rFonts w:ascii="Lucida Grande" w:hAnsi="Lucida Grande" w:cs="Lucida Grande"/>
                <w:color w:val="000000"/>
              </w:rPr>
              <w:t>3680043.9</w:t>
            </w:r>
            <w:proofErr w:type="gramEnd"/>
            <w:r w:rsidRPr="00036640">
              <w:rPr>
                <w:rFonts w:ascii="Lucida Grande" w:hAnsi="Lucida Grande" w:cs="Lucida Grande"/>
                <w:color w:val="000000"/>
              </w:rPr>
              <w:t>.4672.5</w:t>
            </w:r>
            <w:r>
              <w:rPr>
                <w:rFonts w:ascii="Lucida Grande" w:hAnsi="Lucida Grande" w:cs="Lucida Grande"/>
                <w:color w:val="000000"/>
              </w:rPr>
              <w:t>”</w:t>
            </w:r>
            <w:r w:rsidRPr="005F2D3D">
              <w:rPr>
                <w:rFonts w:ascii="Arial" w:eastAsia="Times New Roman" w:hAnsi="Arial" w:cs="Arial"/>
                <w:color w:val="000000"/>
                <w:szCs w:val="20"/>
                <w:lang w:eastAsia="sv-SE"/>
              </w:rPr>
              <w:t xml:space="preserve"> </w:t>
            </w:r>
            <w:r>
              <w:rPr>
                <w:rFonts w:ascii="Arial" w:eastAsia="Times New Roman" w:hAnsi="Arial" w:cs="Arial"/>
                <w:color w:val="000000"/>
                <w:szCs w:val="20"/>
                <w:lang w:eastAsia="sv-SE"/>
              </w:rPr>
              <w:t>Extension=”</w:t>
            </w:r>
            <w:r w:rsidR="007253F5" w:rsidRPr="005F2D3D">
              <w:rPr>
                <w:rFonts w:ascii="Arial" w:eastAsia="Times New Roman" w:hAnsi="Arial" w:cs="Arial"/>
                <w:color w:val="000000"/>
                <w:szCs w:val="20"/>
                <w:lang w:eastAsia="sv-SE"/>
              </w:rPr>
              <w:t>10012</w:t>
            </w:r>
            <w:r>
              <w:rPr>
                <w:rFonts w:ascii="Arial" w:eastAsia="Times New Roman" w:hAnsi="Arial" w:cs="Arial"/>
                <w:color w:val="000000"/>
                <w:szCs w:val="20"/>
                <w:lang w:eastAsia="sv-SE"/>
              </w:rPr>
              <w:t>”</w:t>
            </w:r>
          </w:p>
        </w:tc>
      </w:tr>
      <w:tr w:rsidR="007253F5" w:rsidRPr="00A67930" w14:paraId="76C37635" w14:textId="77777777" w:rsidTr="00367400">
        <w:trPr>
          <w:trHeight w:val="240"/>
        </w:trPr>
        <w:tc>
          <w:tcPr>
            <w:tcW w:w="3529" w:type="dxa"/>
            <w:shd w:val="clear" w:color="auto" w:fill="auto"/>
            <w:hideMark/>
          </w:tcPr>
          <w:p w14:paraId="3D278C9A" w14:textId="07BC1F5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17" w:author="Oskar Thunman" w:date="2015-04-02T10:39:00Z">
              <w:r w:rsidR="009B404E">
                <w:rPr>
                  <w:rFonts w:ascii="Arial" w:eastAsia="Times New Roman" w:hAnsi="Arial" w:cs="Arial"/>
                  <w:color w:val="000000"/>
                  <w:szCs w:val="20"/>
                  <w:lang w:eastAsia="sv-SE"/>
                </w:rPr>
                <w:t>a</w:t>
              </w:r>
            </w:ins>
            <w:del w:id="718" w:author="Oskar Thunman" w:date="2015-04-02T10:39: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149C97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8E16D30" w14:textId="77777777" w:rsidTr="00367400">
        <w:trPr>
          <w:trHeight w:val="240"/>
        </w:trPr>
        <w:tc>
          <w:tcPr>
            <w:tcW w:w="3529" w:type="dxa"/>
            <w:shd w:val="clear" w:color="auto" w:fill="auto"/>
            <w:hideMark/>
          </w:tcPr>
          <w:p w14:paraId="439AB921" w14:textId="74869916"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del w:id="719" w:author="Oskar Thunman" w:date="2015-04-02T10:39:00Z">
              <w:r w:rsidRPr="005F2D3D" w:rsidDel="009B404E">
                <w:rPr>
                  <w:rFonts w:ascii="Arial" w:eastAsia="Times New Roman" w:hAnsi="Arial" w:cs="Arial"/>
                  <w:color w:val="000000"/>
                  <w:szCs w:val="20"/>
                  <w:lang w:eastAsia="sv-SE"/>
                </w:rPr>
                <w:delText>HSAId</w:delText>
              </w:r>
            </w:del>
            <w:proofErr w:type="spellStart"/>
            <w:ins w:id="720" w:author="Oskar Thunman" w:date="2015-04-02T10:39:00Z">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ins>
            <w:proofErr w:type="spellEnd"/>
          </w:p>
        </w:tc>
        <w:tc>
          <w:tcPr>
            <w:tcW w:w="4801" w:type="dxa"/>
            <w:shd w:val="clear" w:color="auto" w:fill="auto"/>
            <w:noWrap/>
            <w:hideMark/>
          </w:tcPr>
          <w:p w14:paraId="21BCF3C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A24E593" w14:textId="77777777" w:rsidTr="00367400">
        <w:trPr>
          <w:trHeight w:val="240"/>
        </w:trPr>
        <w:tc>
          <w:tcPr>
            <w:tcW w:w="3529" w:type="dxa"/>
            <w:shd w:val="clear" w:color="auto" w:fill="auto"/>
            <w:hideMark/>
          </w:tcPr>
          <w:p w14:paraId="2B26BE5A" w14:textId="6CF4B08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21" w:author="Oskar Thunman" w:date="2015-04-02T10:39:00Z">
              <w:r w:rsidR="009B404E">
                <w:rPr>
                  <w:rFonts w:ascii="Arial" w:eastAsia="Times New Roman" w:hAnsi="Arial" w:cs="Arial"/>
                  <w:color w:val="000000"/>
                  <w:szCs w:val="20"/>
                  <w:lang w:eastAsia="sv-SE"/>
                </w:rPr>
                <w:t>o</w:t>
              </w:r>
            </w:ins>
            <w:commentRangeStart w:id="722"/>
            <w:del w:id="723"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24" w:author="Oskar Thunman" w:date="2015-04-02T10:38: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22"/>
            <w:proofErr w:type="spellEnd"/>
            <w:r w:rsidR="000056CC">
              <w:rPr>
                <w:rStyle w:val="Kommentarsreferens"/>
              </w:rPr>
              <w:commentReference w:id="722"/>
            </w:r>
          </w:p>
        </w:tc>
        <w:tc>
          <w:tcPr>
            <w:tcW w:w="4801" w:type="dxa"/>
            <w:shd w:val="clear" w:color="auto" w:fill="auto"/>
            <w:noWrap/>
            <w:hideMark/>
          </w:tcPr>
          <w:p w14:paraId="08615C7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4B0B222D" w14:textId="77777777" w:rsidTr="00367400">
        <w:trPr>
          <w:trHeight w:val="240"/>
        </w:trPr>
        <w:tc>
          <w:tcPr>
            <w:tcW w:w="3529" w:type="dxa"/>
            <w:shd w:val="clear" w:color="auto" w:fill="auto"/>
            <w:hideMark/>
          </w:tcPr>
          <w:p w14:paraId="1487EF8D" w14:textId="0226151A"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25" w:author="Oskar Thunman" w:date="2015-04-02T10:39:00Z">
              <w:r w:rsidR="009B404E">
                <w:rPr>
                  <w:rFonts w:ascii="Arial" w:eastAsia="Times New Roman" w:hAnsi="Arial" w:cs="Arial"/>
                  <w:color w:val="000000"/>
                  <w:szCs w:val="20"/>
                  <w:lang w:eastAsia="sv-SE"/>
                </w:rPr>
                <w:t>o</w:t>
              </w:r>
            </w:ins>
            <w:del w:id="726"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DFDC213"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FEB5EB8" w14:textId="77777777" w:rsidTr="00367400">
        <w:trPr>
          <w:trHeight w:val="240"/>
        </w:trPr>
        <w:tc>
          <w:tcPr>
            <w:tcW w:w="3529" w:type="dxa"/>
            <w:shd w:val="clear" w:color="auto" w:fill="auto"/>
            <w:hideMark/>
          </w:tcPr>
          <w:p w14:paraId="052AF8EF" w14:textId="0A042DF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27" w:author="Oskar Thunman" w:date="2015-04-02T10:39:00Z">
              <w:r w:rsidR="009B404E">
                <w:rPr>
                  <w:rFonts w:ascii="Arial" w:eastAsia="Times New Roman" w:hAnsi="Arial" w:cs="Arial"/>
                  <w:color w:val="000000"/>
                  <w:szCs w:val="20"/>
                  <w:lang w:eastAsia="sv-SE"/>
                </w:rPr>
                <w:t>o</w:t>
              </w:r>
            </w:ins>
            <w:del w:id="728"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C9CA17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7092B0C3" w14:textId="77777777" w:rsidTr="00367400">
        <w:trPr>
          <w:trHeight w:val="240"/>
        </w:trPr>
        <w:tc>
          <w:tcPr>
            <w:tcW w:w="3529" w:type="dxa"/>
            <w:shd w:val="clear" w:color="auto" w:fill="auto"/>
            <w:hideMark/>
          </w:tcPr>
          <w:p w14:paraId="039DA8CA" w14:textId="5D62F91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29" w:author="Oskar Thunman" w:date="2015-04-02T10:39:00Z">
              <w:r w:rsidR="009B404E">
                <w:rPr>
                  <w:rFonts w:ascii="Arial" w:eastAsia="Times New Roman" w:hAnsi="Arial" w:cs="Arial"/>
                  <w:color w:val="000000"/>
                  <w:szCs w:val="20"/>
                  <w:lang w:eastAsia="sv-SE"/>
                </w:rPr>
                <w:t>a</w:t>
              </w:r>
            </w:ins>
            <w:del w:id="730" w:author="Oskar Thunman" w:date="2015-04-02T10:39:00Z">
              <w:r w:rsidRPr="005F2D3D" w:rsidDel="009B404E">
                <w:rPr>
                  <w:rFonts w:ascii="Arial" w:eastAsia="Times New Roman" w:hAnsi="Arial" w:cs="Arial"/>
                  <w:color w:val="000000"/>
                  <w:szCs w:val="20"/>
                  <w:lang w:eastAsia="sv-SE"/>
                </w:rPr>
                <w:delText>A</w:delText>
              </w:r>
            </w:del>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52610F3E"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B02ED07" w14:textId="77777777" w:rsidTr="00367400">
        <w:trPr>
          <w:trHeight w:val="240"/>
        </w:trPr>
        <w:tc>
          <w:tcPr>
            <w:tcW w:w="3529" w:type="dxa"/>
            <w:shd w:val="clear" w:color="auto" w:fill="auto"/>
            <w:hideMark/>
          </w:tcPr>
          <w:p w14:paraId="4694109E" w14:textId="06D5E57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31" w:author="Oskar Thunman" w:date="2015-04-02T10:39:00Z">
              <w:r w:rsidR="009B404E">
                <w:rPr>
                  <w:rFonts w:ascii="Arial" w:eastAsia="Times New Roman" w:hAnsi="Arial" w:cs="Arial"/>
                  <w:color w:val="000000"/>
                  <w:szCs w:val="20"/>
                  <w:lang w:eastAsia="sv-SE"/>
                </w:rPr>
                <w:t>o</w:t>
              </w:r>
            </w:ins>
            <w:commentRangeStart w:id="732"/>
            <w:del w:id="733"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w:t>
            </w:r>
            <w:ins w:id="734" w:author="Oskar Thunman" w:date="2015-04-02T10:39:00Z">
              <w:r w:rsidR="009B404E">
                <w:rPr>
                  <w:rFonts w:ascii="Arial" w:eastAsia="Times New Roman" w:hAnsi="Arial" w:cs="Arial"/>
                  <w:color w:val="000000"/>
                  <w:szCs w:val="20"/>
                  <w:lang w:eastAsia="sv-SE"/>
                </w:rPr>
                <w:t>n</w:t>
              </w:r>
            </w:ins>
            <w:r w:rsidRPr="005F2D3D">
              <w:rPr>
                <w:rFonts w:ascii="Arial" w:eastAsia="Times New Roman" w:hAnsi="Arial" w:cs="Arial"/>
                <w:color w:val="000000"/>
                <w:szCs w:val="20"/>
                <w:lang w:eastAsia="sv-SE"/>
              </w:rPr>
              <w:t>izationName</w:t>
            </w:r>
            <w:commentRangeEnd w:id="732"/>
            <w:proofErr w:type="spellEnd"/>
            <w:r w:rsidR="000056CC">
              <w:rPr>
                <w:rStyle w:val="Kommentarsreferens"/>
              </w:rPr>
              <w:commentReference w:id="732"/>
            </w:r>
          </w:p>
        </w:tc>
        <w:tc>
          <w:tcPr>
            <w:tcW w:w="4801" w:type="dxa"/>
            <w:shd w:val="clear" w:color="auto" w:fill="auto"/>
            <w:noWrap/>
            <w:hideMark/>
          </w:tcPr>
          <w:p w14:paraId="394E46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78BAC10" w14:textId="77777777" w:rsidTr="00367400">
        <w:trPr>
          <w:trHeight w:val="240"/>
        </w:trPr>
        <w:tc>
          <w:tcPr>
            <w:tcW w:w="3529" w:type="dxa"/>
            <w:shd w:val="clear" w:color="auto" w:fill="auto"/>
            <w:hideMark/>
          </w:tcPr>
          <w:p w14:paraId="0A4BE89B" w14:textId="73A2697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spellStart"/>
            <w:ins w:id="735" w:author="Oskar Thunman" w:date="2015-04-02T10:39:00Z">
              <w:r w:rsidR="009B404E">
                <w:rPr>
                  <w:rFonts w:ascii="Arial" w:eastAsia="Times New Roman" w:hAnsi="Arial" w:cs="Arial"/>
                  <w:color w:val="000000"/>
                  <w:szCs w:val="20"/>
                  <w:lang w:eastAsia="sv-SE"/>
                </w:rPr>
                <w:t>o</w:t>
              </w:r>
            </w:ins>
            <w:del w:id="736"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D274B9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26FE72D" w14:textId="77777777" w:rsidTr="00367400">
        <w:trPr>
          <w:trHeight w:val="240"/>
        </w:trPr>
        <w:tc>
          <w:tcPr>
            <w:tcW w:w="3529" w:type="dxa"/>
            <w:shd w:val="clear" w:color="auto" w:fill="auto"/>
            <w:hideMark/>
          </w:tcPr>
          <w:p w14:paraId="14548AE0" w14:textId="4764199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ins w:id="737" w:author="Oskar Thunman" w:date="2015-04-02T10:39:00Z">
              <w:r w:rsidR="009B404E">
                <w:rPr>
                  <w:rFonts w:ascii="Arial" w:eastAsia="Times New Roman" w:hAnsi="Arial" w:cs="Arial"/>
                  <w:color w:val="000000"/>
                  <w:szCs w:val="20"/>
                  <w:lang w:eastAsia="sv-SE"/>
                </w:rPr>
                <w:t>o</w:t>
              </w:r>
            </w:ins>
            <w:del w:id="738" w:author="Oskar Thunman" w:date="2015-04-02T10:39:00Z">
              <w:r w:rsidRPr="005F2D3D" w:rsidDel="009B404E">
                <w:rPr>
                  <w:rFonts w:ascii="Arial" w:eastAsia="Times New Roman" w:hAnsi="Arial" w:cs="Arial"/>
                  <w:color w:val="000000"/>
                  <w:szCs w:val="20"/>
                  <w:lang w:eastAsia="sv-SE"/>
                </w:rPr>
                <w:delText>O</w:delText>
              </w:r>
            </w:del>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A607B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bl>
    <w:p w14:paraId="0A0469DD" w14:textId="77777777" w:rsidR="007253F5" w:rsidRPr="005F2D3D" w:rsidRDefault="007253F5" w:rsidP="007253F5">
      <w:pPr>
        <w:rPr>
          <w:color w:val="000000"/>
        </w:rPr>
      </w:pPr>
    </w:p>
    <w:p w14:paraId="665E05D2" w14:textId="77777777" w:rsidR="007253F5" w:rsidRPr="00A12380" w:rsidDel="00A12380" w:rsidRDefault="007253F5">
      <w:pPr>
        <w:pStyle w:val="Liststycke"/>
        <w:numPr>
          <w:ilvl w:val="0"/>
          <w:numId w:val="30"/>
        </w:numPr>
        <w:rPr>
          <w:del w:id="739" w:author="Oskar Thunman" w:date="2015-04-02T10:40:00Z"/>
          <w:color w:val="000000"/>
          <w:rPrChange w:id="740" w:author="Oskar Thunman" w:date="2015-04-02T10:40:00Z">
            <w:rPr>
              <w:del w:id="741" w:author="Oskar Thunman" w:date="2015-04-02T10:40:00Z"/>
            </w:rPr>
          </w:rPrChange>
        </w:rPr>
        <w:pPrChange w:id="742" w:author="Oskar Thunman" w:date="2015-04-02T10:40:00Z">
          <w:pPr/>
        </w:pPrChange>
      </w:pPr>
      <w:r w:rsidRPr="00A12380">
        <w:rPr>
          <w:color w:val="000000"/>
          <w:rPrChange w:id="743" w:author="Oskar Thunman" w:date="2015-04-02T10:40:00Z">
            <w:rPr/>
          </w:rPrChange>
        </w:rPr>
        <w:t xml:space="preserve">Om en tjänsteproducent skall rapportera värden för vårdenheter, samt länsmedelvärde och riksmedelvärde kommer det komma ett </w:t>
      </w:r>
      <w:proofErr w:type="spellStart"/>
      <w:r w:rsidRPr="00A12380">
        <w:rPr>
          <w:color w:val="000000"/>
          <w:rPrChange w:id="744" w:author="Oskar Thunman" w:date="2015-04-02T10:40:00Z">
            <w:rPr/>
          </w:rPrChange>
        </w:rPr>
        <w:t>measure</w:t>
      </w:r>
      <w:proofErr w:type="spellEnd"/>
      <w:r w:rsidRPr="00A12380">
        <w:rPr>
          <w:color w:val="000000"/>
          <w:rPrChange w:id="745" w:author="Oskar Thunman" w:date="2015-04-02T10:40:00Z">
            <w:rPr/>
          </w:rPrChange>
        </w:rPr>
        <w:t xml:space="preserve"> för varje vårdenhet med </w:t>
      </w:r>
      <w:proofErr w:type="spellStart"/>
      <w:r w:rsidRPr="00A12380">
        <w:rPr>
          <w:color w:val="000000"/>
          <w:rPrChange w:id="746" w:author="Oskar Thunman" w:date="2015-04-02T10:40:00Z">
            <w:rPr/>
          </w:rPrChange>
        </w:rPr>
        <w:t>performingOrganization</w:t>
      </w:r>
      <w:proofErr w:type="spellEnd"/>
      <w:r w:rsidRPr="00A12380">
        <w:rPr>
          <w:color w:val="000000"/>
          <w:rPrChange w:id="747" w:author="Oskar Thunman" w:date="2015-04-02T10:40:00Z">
            <w:rPr/>
          </w:rPrChange>
        </w:rPr>
        <w:t xml:space="preserve"> enligt strukturen ovan för en ”Vårdenhet” (”under län” om endast länstillhörighet är känd, ”under kommun, under län” om både länstillhörighet och kommuntillhörighet är känd osv), sedan kommer ett </w:t>
      </w:r>
      <w:proofErr w:type="spellStart"/>
      <w:r w:rsidRPr="00A12380">
        <w:rPr>
          <w:color w:val="000000"/>
          <w:rPrChange w:id="748" w:author="Oskar Thunman" w:date="2015-04-02T10:40:00Z">
            <w:rPr/>
          </w:rPrChange>
        </w:rPr>
        <w:t>measure</w:t>
      </w:r>
      <w:proofErr w:type="spellEnd"/>
      <w:r w:rsidRPr="00A12380">
        <w:rPr>
          <w:color w:val="000000"/>
          <w:rPrChange w:id="749" w:author="Oskar Thunman" w:date="2015-04-02T10:40:00Z">
            <w:rPr/>
          </w:rPrChange>
        </w:rPr>
        <w:t xml:space="preserve"> för varje län enligt strukturen för ”Län”, samt ett </w:t>
      </w:r>
      <w:proofErr w:type="spellStart"/>
      <w:r w:rsidRPr="00A12380">
        <w:rPr>
          <w:color w:val="000000"/>
          <w:rPrChange w:id="750" w:author="Oskar Thunman" w:date="2015-04-02T10:40:00Z">
            <w:rPr/>
          </w:rPrChange>
        </w:rPr>
        <w:t>measure</w:t>
      </w:r>
      <w:proofErr w:type="spellEnd"/>
      <w:r w:rsidRPr="00A12380">
        <w:rPr>
          <w:color w:val="000000"/>
          <w:rPrChange w:id="751" w:author="Oskar Thunman" w:date="2015-04-02T10:40:00Z">
            <w:rPr/>
          </w:rPrChange>
        </w:rPr>
        <w:t xml:space="preserve"> för riket enligt strukturen för ”Riket”. </w:t>
      </w:r>
    </w:p>
    <w:p w14:paraId="40122E84" w14:textId="77777777" w:rsidR="007253F5" w:rsidRPr="00A12380" w:rsidRDefault="007253F5">
      <w:pPr>
        <w:pStyle w:val="Liststycke"/>
        <w:numPr>
          <w:ilvl w:val="0"/>
          <w:numId w:val="30"/>
        </w:numPr>
        <w:rPr>
          <w:color w:val="000000"/>
          <w:rPrChange w:id="752" w:author="Oskar Thunman" w:date="2015-04-02T10:40:00Z">
            <w:rPr/>
          </w:rPrChange>
        </w:rPr>
        <w:pPrChange w:id="753" w:author="Oskar Thunman" w:date="2015-04-02T10:40:00Z">
          <w:pPr/>
        </w:pPrChange>
      </w:pPr>
    </w:p>
    <w:p w14:paraId="148F6701" w14:textId="03CCB38D" w:rsidR="007253F5" w:rsidRPr="00A12380" w:rsidRDefault="007253F5">
      <w:pPr>
        <w:pStyle w:val="Liststycke"/>
        <w:numPr>
          <w:ilvl w:val="0"/>
          <w:numId w:val="30"/>
        </w:numPr>
        <w:rPr>
          <w:color w:val="000000"/>
          <w:rPrChange w:id="754" w:author="Oskar Thunman" w:date="2015-04-02T10:40:00Z">
            <w:rPr/>
          </w:rPrChange>
        </w:rPr>
        <w:pPrChange w:id="755" w:author="Oskar Thunman" w:date="2015-04-02T10:40:00Z">
          <w:pPr/>
        </w:pPrChange>
      </w:pPr>
      <w:commentRangeStart w:id="756"/>
      <w:r w:rsidRPr="00A12380">
        <w:rPr>
          <w:color w:val="000000"/>
          <w:rPrChange w:id="757" w:author="Oskar Thunman" w:date="2015-04-02T10:40:00Z">
            <w:rPr/>
          </w:rPrChange>
        </w:rPr>
        <w:t xml:space="preserve">Vårdenheter identifieras </w:t>
      </w:r>
      <w:del w:id="758" w:author="Oskar Thunman" w:date="2015-04-02T10:40:00Z">
        <w:r w:rsidRPr="00A12380" w:rsidDel="009B404E">
          <w:rPr>
            <w:color w:val="000000"/>
            <w:rPrChange w:id="759" w:author="Oskar Thunman" w:date="2015-04-02T10:40:00Z">
              <w:rPr/>
            </w:rPrChange>
          </w:rPr>
          <w:delText xml:space="preserve">alltid </w:delText>
        </w:r>
      </w:del>
      <w:ins w:id="760" w:author="Oskar Thunman" w:date="2015-04-02T10:40:00Z">
        <w:r w:rsidR="009B404E" w:rsidRPr="00A12380">
          <w:rPr>
            <w:color w:val="000000"/>
            <w:rPrChange w:id="761" w:author="Oskar Thunman" w:date="2015-04-02T10:40:00Z">
              <w:rPr/>
            </w:rPrChange>
          </w:rPr>
          <w:t xml:space="preserve">endast </w:t>
        </w:r>
      </w:ins>
      <w:r w:rsidRPr="00A12380">
        <w:rPr>
          <w:color w:val="000000"/>
          <w:rPrChange w:id="762" w:author="Oskar Thunman" w:date="2015-04-02T10:40:00Z">
            <w:rPr/>
          </w:rPrChange>
        </w:rPr>
        <w:t xml:space="preserve">med </w:t>
      </w:r>
      <w:proofErr w:type="spellStart"/>
      <w:r w:rsidRPr="00A12380">
        <w:rPr>
          <w:color w:val="000000"/>
          <w:rPrChange w:id="763" w:author="Oskar Thunman" w:date="2015-04-02T10:40:00Z">
            <w:rPr/>
          </w:rPrChange>
        </w:rPr>
        <w:t>HSAId</w:t>
      </w:r>
      <w:commentRangeEnd w:id="756"/>
      <w:proofErr w:type="spellEnd"/>
      <w:r w:rsidR="000056CC">
        <w:rPr>
          <w:rStyle w:val="Kommentarsreferens"/>
        </w:rPr>
        <w:commentReference w:id="756"/>
      </w:r>
      <w:r w:rsidR="00B258A4" w:rsidRPr="00A12380">
        <w:rPr>
          <w:color w:val="000000"/>
          <w:rPrChange w:id="764" w:author="Oskar Thunman" w:date="2015-04-02T10:40:00Z">
            <w:rPr/>
          </w:rPrChange>
        </w:rPr>
        <w:t>.</w:t>
      </w:r>
    </w:p>
    <w:p w14:paraId="5C6F5E2A" w14:textId="77777777" w:rsidR="007253F5" w:rsidRPr="00A12380" w:rsidRDefault="007253F5">
      <w:pPr>
        <w:pStyle w:val="Liststycke"/>
        <w:numPr>
          <w:ilvl w:val="0"/>
          <w:numId w:val="30"/>
        </w:numPr>
        <w:rPr>
          <w:color w:val="000000"/>
          <w:rPrChange w:id="765" w:author="Oskar Thunman" w:date="2015-04-02T10:40:00Z">
            <w:rPr/>
          </w:rPrChange>
        </w:rPr>
        <w:pPrChange w:id="766" w:author="Oskar Thunman" w:date="2015-04-02T10:40:00Z">
          <w:pPr/>
        </w:pPrChange>
      </w:pPr>
      <w:r w:rsidRPr="00A12380">
        <w:rPr>
          <w:color w:val="000000"/>
          <w:rPrChange w:id="767" w:author="Oskar Thunman" w:date="2015-04-02T10:40:00Z">
            <w:rPr/>
          </w:rPrChange>
        </w:rPr>
        <w:t xml:space="preserve">Sjukhus identifieras med </w:t>
      </w:r>
      <w:proofErr w:type="spellStart"/>
      <w:r w:rsidRPr="00A12380">
        <w:rPr>
          <w:color w:val="000000"/>
          <w:rPrChange w:id="768" w:author="Oskar Thunman" w:date="2015-04-02T10:40:00Z">
            <w:rPr/>
          </w:rPrChange>
        </w:rPr>
        <w:t>HSAId</w:t>
      </w:r>
      <w:proofErr w:type="spellEnd"/>
      <w:r w:rsidRPr="00A12380">
        <w:rPr>
          <w:color w:val="000000"/>
          <w:rPrChange w:id="769" w:author="Oskar Thunman" w:date="2015-04-02T10:40:00Z">
            <w:rPr/>
          </w:rPrChange>
        </w:rPr>
        <w:t xml:space="preserve"> när ett sådant finns att tillgå och med </w:t>
      </w:r>
      <w:proofErr w:type="spellStart"/>
      <w:r w:rsidRPr="00A12380">
        <w:rPr>
          <w:color w:val="000000"/>
          <w:rPrChange w:id="770" w:author="Oskar Thunman" w:date="2015-04-02T10:40:00Z">
            <w:rPr/>
          </w:rPrChange>
        </w:rPr>
        <w:t>sjukhuskod</w:t>
      </w:r>
      <w:proofErr w:type="spellEnd"/>
      <w:r w:rsidRPr="00A12380">
        <w:rPr>
          <w:color w:val="000000"/>
          <w:rPrChange w:id="771" w:author="Oskar Thunman" w:date="2015-04-02T10:40:00Z">
            <w:rPr/>
          </w:rPrChange>
        </w:rPr>
        <w:t xml:space="preserve"> som </w:t>
      </w:r>
      <w:proofErr w:type="spellStart"/>
      <w:r w:rsidRPr="00A12380">
        <w:rPr>
          <w:color w:val="000000"/>
          <w:rPrChange w:id="772" w:author="Oskar Thunman" w:date="2015-04-02T10:40:00Z">
            <w:rPr/>
          </w:rPrChange>
        </w:rPr>
        <w:t>OrganizationId</w:t>
      </w:r>
      <w:proofErr w:type="spellEnd"/>
      <w:r w:rsidRPr="00A12380">
        <w:rPr>
          <w:color w:val="000000"/>
          <w:rPrChange w:id="773" w:author="Oskar Thunman" w:date="2015-04-02T10:40:00Z">
            <w:rPr/>
          </w:rPrChange>
        </w:rPr>
        <w:t xml:space="preserve"> när </w:t>
      </w:r>
      <w:proofErr w:type="spellStart"/>
      <w:r w:rsidRPr="00A12380">
        <w:rPr>
          <w:color w:val="000000"/>
          <w:rPrChange w:id="774" w:author="Oskar Thunman" w:date="2015-04-02T10:40:00Z">
            <w:rPr/>
          </w:rPrChange>
        </w:rPr>
        <w:t>HSAId</w:t>
      </w:r>
      <w:proofErr w:type="spellEnd"/>
      <w:r w:rsidRPr="00A12380">
        <w:rPr>
          <w:color w:val="000000"/>
          <w:rPrChange w:id="775" w:author="Oskar Thunman" w:date="2015-04-02T10:40:00Z">
            <w:rPr/>
          </w:rPrChange>
        </w:rPr>
        <w:t xml:space="preserve"> saknas.</w:t>
      </w:r>
    </w:p>
    <w:p w14:paraId="377C5211" w14:textId="7EC669B6" w:rsidR="007253F5" w:rsidRPr="00A12380" w:rsidRDefault="007253F5">
      <w:pPr>
        <w:pStyle w:val="Liststycke"/>
        <w:numPr>
          <w:ilvl w:val="0"/>
          <w:numId w:val="30"/>
        </w:numPr>
        <w:rPr>
          <w:color w:val="000000"/>
          <w:rPrChange w:id="776" w:author="Oskar Thunman" w:date="2015-04-02T10:40:00Z">
            <w:rPr/>
          </w:rPrChange>
        </w:rPr>
        <w:pPrChange w:id="777" w:author="Oskar Thunman" w:date="2015-04-02T10:40:00Z">
          <w:pPr/>
        </w:pPrChange>
      </w:pPr>
      <w:r w:rsidRPr="00A12380">
        <w:rPr>
          <w:color w:val="000000"/>
          <w:rPrChange w:id="778" w:author="Oskar Thunman" w:date="2015-04-02T10:40:00Z">
            <w:rPr/>
          </w:rPrChange>
        </w:rPr>
        <w:t xml:space="preserve">Kommuner, län, och länder identifieras alltid med </w:t>
      </w:r>
      <w:proofErr w:type="spellStart"/>
      <w:r w:rsidRPr="00A12380">
        <w:rPr>
          <w:color w:val="000000"/>
          <w:rPrChange w:id="779" w:author="Oskar Thunman" w:date="2015-04-02T10:40:00Z">
            <w:rPr/>
          </w:rPrChange>
        </w:rPr>
        <w:t>OrganizationId</w:t>
      </w:r>
      <w:proofErr w:type="spellEnd"/>
      <w:r w:rsidR="00B258A4" w:rsidRPr="00A12380">
        <w:rPr>
          <w:color w:val="000000"/>
          <w:rPrChange w:id="780" w:author="Oskar Thunman" w:date="2015-04-02T10:40:00Z">
            <w:rPr/>
          </w:rPrChange>
        </w:rPr>
        <w:t xml:space="preserve"> och måste även innehålla </w:t>
      </w:r>
      <w:proofErr w:type="spellStart"/>
      <w:r w:rsidR="00B258A4" w:rsidRPr="00A12380">
        <w:rPr>
          <w:color w:val="000000"/>
          <w:rPrChange w:id="781" w:author="Oskar Thunman" w:date="2015-04-02T10:40:00Z">
            <w:rPr/>
          </w:rPrChange>
        </w:rPr>
        <w:t>organizationName</w:t>
      </w:r>
      <w:proofErr w:type="spellEnd"/>
      <w:r w:rsidRPr="00A12380">
        <w:rPr>
          <w:color w:val="000000"/>
          <w:rPrChange w:id="782" w:author="Oskar Thunman" w:date="2015-04-02T10:40:00Z">
            <w:rPr/>
          </w:rPrChange>
        </w:rPr>
        <w:t xml:space="preserve">. </w:t>
      </w:r>
    </w:p>
    <w:p w14:paraId="376523BA" w14:textId="7EC4854E" w:rsidR="007253F5" w:rsidRPr="00A12380" w:rsidDel="00A12380" w:rsidRDefault="007253F5">
      <w:pPr>
        <w:pStyle w:val="Liststycke"/>
        <w:numPr>
          <w:ilvl w:val="0"/>
          <w:numId w:val="30"/>
        </w:numPr>
        <w:rPr>
          <w:del w:id="783" w:author="Oskar Thunman" w:date="2015-04-02T10:40:00Z"/>
          <w:color w:val="000000"/>
          <w:rPrChange w:id="784" w:author="Oskar Thunman" w:date="2015-04-02T10:40:00Z">
            <w:rPr>
              <w:del w:id="785" w:author="Oskar Thunman" w:date="2015-04-02T10:40:00Z"/>
            </w:rPr>
          </w:rPrChange>
        </w:rPr>
        <w:pPrChange w:id="786" w:author="Oskar Thunman" w:date="2015-04-02T10:40:00Z">
          <w:pPr/>
        </w:pPrChange>
      </w:pPr>
      <w:r w:rsidRPr="00A12380">
        <w:rPr>
          <w:color w:val="000000"/>
          <w:rPrChange w:id="787" w:author="Oskar Thunman" w:date="2015-04-02T10:40:00Z">
            <w:rPr/>
          </w:rPrChange>
        </w:rPr>
        <w:t xml:space="preserve">Enheter (sjukhus) som identifieras med </w:t>
      </w:r>
      <w:proofErr w:type="spellStart"/>
      <w:r w:rsidRPr="00A12380">
        <w:rPr>
          <w:color w:val="000000"/>
          <w:rPrChange w:id="788" w:author="Oskar Thunman" w:date="2015-04-02T10:40:00Z">
            <w:rPr/>
          </w:rPrChange>
        </w:rPr>
        <w:t>HSAId</w:t>
      </w:r>
      <w:proofErr w:type="spellEnd"/>
      <w:r w:rsidRPr="00A12380">
        <w:rPr>
          <w:color w:val="000000"/>
          <w:rPrChange w:id="789" w:author="Oskar Thunman" w:date="2015-04-02T10:40:00Z">
            <w:rPr/>
          </w:rPrChange>
        </w:rPr>
        <w:t xml:space="preserve"> </w:t>
      </w:r>
      <w:r w:rsidR="00B258A4" w:rsidRPr="00A12380">
        <w:rPr>
          <w:color w:val="000000"/>
          <w:rPrChange w:id="790" w:author="Oskar Thunman" w:date="2015-04-02T10:40:00Z">
            <w:rPr/>
          </w:rPrChange>
        </w:rPr>
        <w:t>skall</w:t>
      </w:r>
      <w:r w:rsidRPr="00A12380">
        <w:rPr>
          <w:color w:val="000000"/>
          <w:rPrChange w:id="791" w:author="Oskar Thunman" w:date="2015-04-02T10:40:00Z">
            <w:rPr/>
          </w:rPrChange>
        </w:rPr>
        <w:t xml:space="preserve"> </w:t>
      </w:r>
      <w:proofErr w:type="gramStart"/>
      <w:r w:rsidRPr="00A12380">
        <w:rPr>
          <w:color w:val="000000"/>
          <w:rPrChange w:id="792" w:author="Oskar Thunman" w:date="2015-04-02T10:40:00Z">
            <w:rPr/>
          </w:rPrChange>
        </w:rPr>
        <w:t>ej</w:t>
      </w:r>
      <w:proofErr w:type="gramEnd"/>
      <w:r w:rsidRPr="00A12380">
        <w:rPr>
          <w:color w:val="000000"/>
          <w:rPrChange w:id="793" w:author="Oskar Thunman" w:date="2015-04-02T10:40:00Z">
            <w:rPr/>
          </w:rPrChange>
        </w:rPr>
        <w:t xml:space="preserve"> ha </w:t>
      </w:r>
      <w:proofErr w:type="spellStart"/>
      <w:r w:rsidRPr="00A12380">
        <w:rPr>
          <w:color w:val="000000"/>
          <w:rPrChange w:id="794" w:author="Oskar Thunman" w:date="2015-04-02T10:40:00Z">
            <w:rPr/>
          </w:rPrChange>
        </w:rPr>
        <w:t>organizationId</w:t>
      </w:r>
      <w:proofErr w:type="spellEnd"/>
      <w:r w:rsidRPr="00A12380">
        <w:rPr>
          <w:color w:val="000000"/>
          <w:rPrChange w:id="795" w:author="Oskar Thunman" w:date="2015-04-02T10:40:00Z">
            <w:rPr/>
          </w:rPrChange>
        </w:rPr>
        <w:t xml:space="preserve"> ifyllt.</w:t>
      </w:r>
    </w:p>
    <w:p w14:paraId="3E187056" w14:textId="77777777" w:rsidR="007253F5" w:rsidRPr="00A12380" w:rsidRDefault="007253F5">
      <w:pPr>
        <w:pStyle w:val="Liststycke"/>
        <w:numPr>
          <w:ilvl w:val="0"/>
          <w:numId w:val="30"/>
        </w:numPr>
        <w:rPr>
          <w:color w:val="000000"/>
          <w:rPrChange w:id="796" w:author="Oskar Thunman" w:date="2015-04-02T10:40:00Z">
            <w:rPr/>
          </w:rPrChange>
        </w:rPr>
        <w:pPrChange w:id="797" w:author="Oskar Thunman" w:date="2015-04-02T10:40:00Z">
          <w:pPr/>
        </w:pPrChange>
      </w:pPr>
    </w:p>
    <w:p w14:paraId="4A9A5DF2" w14:textId="1E4F293D" w:rsidR="007253F5" w:rsidRPr="00A12380" w:rsidRDefault="007253F5">
      <w:pPr>
        <w:pStyle w:val="Liststycke"/>
        <w:numPr>
          <w:ilvl w:val="0"/>
          <w:numId w:val="30"/>
        </w:numPr>
        <w:rPr>
          <w:color w:val="000000"/>
          <w:rPrChange w:id="798" w:author="Oskar Thunman" w:date="2015-04-02T10:40:00Z">
            <w:rPr/>
          </w:rPrChange>
        </w:rPr>
        <w:pPrChange w:id="799" w:author="Oskar Thunman" w:date="2015-04-02T10:40:00Z">
          <w:pPr/>
        </w:pPrChange>
      </w:pPr>
      <w:r w:rsidRPr="00A12380">
        <w:rPr>
          <w:color w:val="000000"/>
          <w:rPrChange w:id="800" w:author="Oskar Thunman" w:date="2015-04-02T10:40:00Z">
            <w:rPr/>
          </w:rPrChange>
        </w:rPr>
        <w:t xml:space="preserve">Om en enhet identifieras med ett </w:t>
      </w:r>
      <w:proofErr w:type="spellStart"/>
      <w:r w:rsidRPr="00A12380">
        <w:rPr>
          <w:color w:val="000000"/>
          <w:rPrChange w:id="801" w:author="Oskar Thunman" w:date="2015-04-02T10:40:00Z">
            <w:rPr/>
          </w:rPrChange>
        </w:rPr>
        <w:t>HSAId</w:t>
      </w:r>
      <w:proofErr w:type="spellEnd"/>
      <w:r w:rsidRPr="00A12380">
        <w:rPr>
          <w:color w:val="000000"/>
          <w:rPrChange w:id="802" w:author="Oskar Thunman" w:date="2015-04-02T10:40:00Z">
            <w:rPr/>
          </w:rPrChange>
        </w:rPr>
        <w:t xml:space="preserve"> </w:t>
      </w:r>
      <w:r w:rsidR="00B258A4" w:rsidRPr="00A12380">
        <w:rPr>
          <w:color w:val="000000"/>
          <w:rPrChange w:id="803" w:author="Oskar Thunman" w:date="2015-04-02T10:40:00Z">
            <w:rPr/>
          </w:rPrChange>
        </w:rPr>
        <w:t>kan</w:t>
      </w:r>
      <w:r w:rsidRPr="00A12380">
        <w:rPr>
          <w:color w:val="000000"/>
          <w:rPrChange w:id="804" w:author="Oskar Thunman" w:date="2015-04-02T10:40:00Z">
            <w:rPr/>
          </w:rPrChange>
        </w:rPr>
        <w:t xml:space="preserve"> </w:t>
      </w:r>
      <w:proofErr w:type="spellStart"/>
      <w:r w:rsidRPr="00A12380">
        <w:rPr>
          <w:color w:val="000000"/>
          <w:rPrChange w:id="805" w:author="Oskar Thunman" w:date="2015-04-02T10:40:00Z">
            <w:rPr/>
          </w:rPrChange>
        </w:rPr>
        <w:t>organizationName</w:t>
      </w:r>
      <w:proofErr w:type="spellEnd"/>
      <w:r w:rsidRPr="00A12380">
        <w:rPr>
          <w:color w:val="000000"/>
          <w:rPrChange w:id="806" w:author="Oskar Thunman" w:date="2015-04-02T10:40:00Z">
            <w:rPr/>
          </w:rPrChange>
        </w:rPr>
        <w:t xml:space="preserve"> fyllas i, men om en enhet identifieras med ett </w:t>
      </w:r>
      <w:proofErr w:type="spellStart"/>
      <w:r w:rsidRPr="00A12380">
        <w:rPr>
          <w:color w:val="000000"/>
          <w:rPrChange w:id="807" w:author="Oskar Thunman" w:date="2015-04-02T10:40:00Z">
            <w:rPr/>
          </w:rPrChange>
        </w:rPr>
        <w:t>organizationId</w:t>
      </w:r>
      <w:proofErr w:type="spellEnd"/>
      <w:r w:rsidRPr="00A12380">
        <w:rPr>
          <w:color w:val="000000"/>
          <w:rPrChange w:id="808" w:author="Oskar Thunman" w:date="2015-04-02T10:40:00Z">
            <w:rPr/>
          </w:rPrChange>
        </w:rPr>
        <w:t xml:space="preserve"> skall </w:t>
      </w:r>
      <w:proofErr w:type="spellStart"/>
      <w:r w:rsidRPr="00A12380">
        <w:rPr>
          <w:color w:val="000000"/>
          <w:rPrChange w:id="809" w:author="Oskar Thunman" w:date="2015-04-02T10:40:00Z">
            <w:rPr/>
          </w:rPrChange>
        </w:rPr>
        <w:t>organizationName</w:t>
      </w:r>
      <w:proofErr w:type="spellEnd"/>
      <w:r w:rsidRPr="00A12380">
        <w:rPr>
          <w:color w:val="000000"/>
          <w:rPrChange w:id="810" w:author="Oskar Thunman" w:date="2015-04-02T10:40:00Z">
            <w:rPr/>
          </w:rPrChange>
        </w:rPr>
        <w:t xml:space="preserve"> fyllas i. </w:t>
      </w:r>
    </w:p>
    <w:p w14:paraId="1F12EA6D" w14:textId="77777777" w:rsidR="007253F5" w:rsidRPr="005F2D3D" w:rsidRDefault="007253F5" w:rsidP="007253F5">
      <w:pPr>
        <w:rPr>
          <w:color w:val="000000"/>
        </w:rPr>
      </w:pPr>
      <w:r>
        <w:rPr>
          <w:color w:val="000000"/>
        </w:rPr>
        <w:br w:type="page"/>
      </w:r>
    </w:p>
    <w:p w14:paraId="16AA1717" w14:textId="6322EEBC" w:rsidR="00891676" w:rsidRDefault="007253F5" w:rsidP="007253F5">
      <w:pPr>
        <w:rPr>
          <w:color w:val="000000"/>
        </w:rPr>
      </w:pPr>
      <w:proofErr w:type="spellStart"/>
      <w:r w:rsidRPr="005F2D3D">
        <w:rPr>
          <w:color w:val="000000"/>
          <w:u w:val="single"/>
        </w:rPr>
        <w:lastRenderedPageBreak/>
        <w:t>reportingPeriod</w:t>
      </w:r>
      <w:proofErr w:type="spellEnd"/>
      <w:r w:rsidRPr="005F2D3D">
        <w:rPr>
          <w:color w:val="000000"/>
          <w:u w:val="single"/>
        </w:rPr>
        <w:t xml:space="preserve"> och </w:t>
      </w:r>
      <w:commentRangeStart w:id="811"/>
      <w:proofErr w:type="spellStart"/>
      <w:r w:rsidRPr="005F2D3D">
        <w:rPr>
          <w:color w:val="000000"/>
          <w:u w:val="single"/>
        </w:rPr>
        <w:t>measurePeriod</w:t>
      </w:r>
      <w:commentRangeEnd w:id="811"/>
      <w:proofErr w:type="spellEnd"/>
      <w:r w:rsidR="00836E3C">
        <w:rPr>
          <w:rStyle w:val="Kommentarsreferens"/>
        </w:rPr>
        <w:commentReference w:id="811"/>
      </w:r>
      <w:r w:rsidRPr="005F2D3D">
        <w:rPr>
          <w:color w:val="000000"/>
          <w:u w:val="single"/>
        </w:rPr>
        <w:br/>
      </w:r>
      <w:proofErr w:type="spellStart"/>
      <w:r w:rsidR="00891676">
        <w:rPr>
          <w:color w:val="000000"/>
        </w:rPr>
        <w:t>Reporting</w:t>
      </w:r>
      <w:proofErr w:type="spellEnd"/>
      <w:r w:rsidR="00891676">
        <w:rPr>
          <w:color w:val="000000"/>
        </w:rPr>
        <w:t xml:space="preserve"> period i svar håller den </w:t>
      </w:r>
      <w:proofErr w:type="spellStart"/>
      <w:r w:rsidR="00891676">
        <w:rPr>
          <w:color w:val="000000"/>
        </w:rPr>
        <w:t>samantagna</w:t>
      </w:r>
      <w:proofErr w:type="spellEnd"/>
      <w:r w:rsidR="00891676">
        <w:rPr>
          <w:color w:val="000000"/>
        </w:rPr>
        <w:t xml:space="preserve"> tidsperioden som samtliga </w:t>
      </w:r>
      <w:proofErr w:type="spellStart"/>
      <w:r w:rsidR="00891676">
        <w:rPr>
          <w:color w:val="000000"/>
        </w:rPr>
        <w:t>measurePeriod</w:t>
      </w:r>
      <w:proofErr w:type="spellEnd"/>
      <w:r w:rsidR="00891676">
        <w:rPr>
          <w:color w:val="000000"/>
        </w:rPr>
        <w:t xml:space="preserve"> sträcker sig över.  </w:t>
      </w:r>
      <w:proofErr w:type="spellStart"/>
      <w:r w:rsidR="00891676">
        <w:rPr>
          <w:color w:val="000000"/>
        </w:rPr>
        <w:t>Reporting</w:t>
      </w:r>
      <w:proofErr w:type="spellEnd"/>
      <w:r w:rsidR="00891676">
        <w:rPr>
          <w:color w:val="000000"/>
        </w:rPr>
        <w:t xml:space="preserve"> </w:t>
      </w:r>
      <w:proofErr w:type="spellStart"/>
      <w:r w:rsidR="00891676">
        <w:rPr>
          <w:color w:val="000000"/>
        </w:rPr>
        <w:t>period.</w:t>
      </w:r>
      <w:commentRangeStart w:id="812"/>
      <w:del w:id="813" w:author="Oskar Thunman" w:date="2015-04-02T10:41:00Z">
        <w:r w:rsidR="00891676" w:rsidDel="00D16218">
          <w:rPr>
            <w:color w:val="000000"/>
          </w:rPr>
          <w:delText xml:space="preserve">low </w:delText>
        </w:r>
      </w:del>
      <w:commentRangeEnd w:id="812"/>
      <w:ins w:id="814" w:author="Oskar Thunman" w:date="2015-04-02T10:41:00Z">
        <w:r w:rsidR="00D16218">
          <w:rPr>
            <w:color w:val="000000"/>
          </w:rPr>
          <w:t>start</w:t>
        </w:r>
        <w:proofErr w:type="spellEnd"/>
        <w:r w:rsidR="00D16218">
          <w:rPr>
            <w:color w:val="000000"/>
          </w:rPr>
          <w:t xml:space="preserve"> </w:t>
        </w:r>
      </w:ins>
      <w:r w:rsidR="00034D7E">
        <w:rPr>
          <w:rStyle w:val="Kommentarsreferens"/>
        </w:rPr>
        <w:commentReference w:id="812"/>
      </w:r>
      <w:r w:rsidR="00891676">
        <w:rPr>
          <w:color w:val="000000"/>
        </w:rPr>
        <w:t xml:space="preserve">skall därför anges till starttiden för den </w:t>
      </w:r>
      <w:proofErr w:type="spellStart"/>
      <w:r w:rsidR="00891676">
        <w:rPr>
          <w:color w:val="000000"/>
        </w:rPr>
        <w:t>measureperiod</w:t>
      </w:r>
      <w:proofErr w:type="spellEnd"/>
      <w:r w:rsidR="00891676">
        <w:rPr>
          <w:color w:val="000000"/>
        </w:rPr>
        <w:t xml:space="preserve"> som har det lägsta värdet och </w:t>
      </w:r>
      <w:proofErr w:type="spellStart"/>
      <w:r w:rsidR="00891676">
        <w:rPr>
          <w:color w:val="000000"/>
        </w:rPr>
        <w:t>ReportingPeriod.</w:t>
      </w:r>
      <w:commentRangeStart w:id="815"/>
      <w:del w:id="816" w:author="Oskar Thunman" w:date="2015-04-02T10:41:00Z">
        <w:r w:rsidR="00891676" w:rsidDel="00D16218">
          <w:rPr>
            <w:color w:val="000000"/>
          </w:rPr>
          <w:delText xml:space="preserve">high </w:delText>
        </w:r>
      </w:del>
      <w:commentRangeEnd w:id="815"/>
      <w:ins w:id="817" w:author="Oskar Thunman" w:date="2015-04-02T10:41:00Z">
        <w:r w:rsidR="00D16218">
          <w:rPr>
            <w:color w:val="000000"/>
          </w:rPr>
          <w:t>end</w:t>
        </w:r>
        <w:proofErr w:type="spellEnd"/>
        <w:r w:rsidR="00D16218">
          <w:rPr>
            <w:color w:val="000000"/>
          </w:rPr>
          <w:t xml:space="preserve"> </w:t>
        </w:r>
      </w:ins>
      <w:r w:rsidR="00034D7E">
        <w:rPr>
          <w:rStyle w:val="Kommentarsreferens"/>
        </w:rPr>
        <w:commentReference w:id="815"/>
      </w:r>
      <w:r w:rsidR="00891676">
        <w:rPr>
          <w:color w:val="000000"/>
        </w:rPr>
        <w:t xml:space="preserve">skall anges till sluttiden för den </w:t>
      </w:r>
      <w:proofErr w:type="spellStart"/>
      <w:r w:rsidR="00891676">
        <w:rPr>
          <w:color w:val="000000"/>
        </w:rPr>
        <w:t>measurePeriod</w:t>
      </w:r>
      <w:proofErr w:type="spellEnd"/>
      <w:r w:rsidR="00891676">
        <w:rPr>
          <w:color w:val="000000"/>
        </w:rPr>
        <w:t xml:space="preserve"> som har det högsta värdet. </w:t>
      </w:r>
    </w:p>
    <w:p w14:paraId="33B82573" w14:textId="16449AFC" w:rsidR="007253F5" w:rsidRDefault="007253F5" w:rsidP="007253F5">
      <w:pPr>
        <w:rPr>
          <w:ins w:id="818" w:author="Oskar Thunman" w:date="2015-04-02T10:42:00Z"/>
          <w:color w:val="000000"/>
        </w:rPr>
      </w:pPr>
      <w:r w:rsidRPr="005F2D3D">
        <w:rPr>
          <w:color w:val="000000"/>
        </w:rPr>
        <w:t>Beroende på rapporteringsperiodens utsträckning i tiden (</w:t>
      </w:r>
      <w:proofErr w:type="spellStart"/>
      <w:r w:rsidRPr="005F2D3D">
        <w:rPr>
          <w:color w:val="000000"/>
        </w:rPr>
        <w:t>reportingPeriod</w:t>
      </w:r>
      <w:proofErr w:type="spellEnd"/>
      <w:r w:rsidRPr="005F2D3D">
        <w:rPr>
          <w:color w:val="000000"/>
        </w:rPr>
        <w:t xml:space="preserve">) och indikatorns </w:t>
      </w:r>
      <w:proofErr w:type="spellStart"/>
      <w:r w:rsidRPr="005F2D3D">
        <w:rPr>
          <w:color w:val="000000"/>
        </w:rPr>
        <w:t>mätfrekvens</w:t>
      </w:r>
      <w:proofErr w:type="spellEnd"/>
      <w:r w:rsidRPr="005F2D3D">
        <w:rPr>
          <w:color w:val="000000"/>
        </w:rPr>
        <w:t xml:space="preserve"> (</w:t>
      </w:r>
      <w:proofErr w:type="spellStart"/>
      <w:r w:rsidRPr="005F2D3D">
        <w:rPr>
          <w:color w:val="000000"/>
        </w:rPr>
        <w:t>measurePeriod</w:t>
      </w:r>
      <w:proofErr w:type="spellEnd"/>
      <w:r w:rsidRPr="005F2D3D">
        <w:rPr>
          <w:color w:val="000000"/>
        </w:rPr>
        <w:t>) kan rapporten innehålla flera ind</w:t>
      </w:r>
      <w:r>
        <w:rPr>
          <w:color w:val="000000"/>
        </w:rPr>
        <w:t>ikatorvärden för samma resultate</w:t>
      </w:r>
      <w:r w:rsidRPr="005F2D3D">
        <w:rPr>
          <w:color w:val="000000"/>
        </w:rPr>
        <w:t xml:space="preserve">nhet, men för olika mättillfällen. </w:t>
      </w:r>
    </w:p>
    <w:p w14:paraId="0A8A8B10" w14:textId="26C04D7F" w:rsidR="00D16218" w:rsidRPr="005F2D3D" w:rsidRDefault="00D16218" w:rsidP="007253F5">
      <w:pPr>
        <w:rPr>
          <w:color w:val="000000"/>
          <w:u w:val="single"/>
        </w:rPr>
      </w:pPr>
      <w:ins w:id="819" w:author="Oskar Thunman" w:date="2015-04-02T10:42:00Z">
        <w:r>
          <w:rPr>
            <w:color w:val="000000"/>
          </w:rPr>
          <w:t xml:space="preserve">Mätperioder med samma </w:t>
        </w:r>
      </w:ins>
      <w:ins w:id="820" w:author="Oskar Thunman" w:date="2015-04-02T10:45:00Z">
        <w:r>
          <w:rPr>
            <w:color w:val="000000"/>
          </w:rPr>
          <w:t>utsträckning</w:t>
        </w:r>
      </w:ins>
      <w:ins w:id="821" w:author="Oskar Thunman" w:date="2015-04-02T10:42:00Z">
        <w:r>
          <w:rPr>
            <w:color w:val="000000"/>
          </w:rPr>
          <w:t xml:space="preserve"> i tiden får inte överlappa varandra datummässigt. Typexemplet är rapportering på </w:t>
        </w:r>
        <w:proofErr w:type="spellStart"/>
        <w:r>
          <w:rPr>
            <w:color w:val="000000"/>
          </w:rPr>
          <w:t>flerårsbasis</w:t>
        </w:r>
        <w:proofErr w:type="spellEnd"/>
        <w:r>
          <w:rPr>
            <w:color w:val="000000"/>
          </w:rPr>
          <w:t xml:space="preserve"> där det inte är lämpligt att perioderna överlappar varandra</w:t>
        </w:r>
      </w:ins>
      <w:ins w:id="822" w:author="Oskar Thunman" w:date="2015-04-02T10:45:00Z">
        <w:r>
          <w:rPr>
            <w:color w:val="000000"/>
          </w:rPr>
          <w:t xml:space="preserve">, </w:t>
        </w:r>
      </w:ins>
      <w:ins w:id="823" w:author="Oskar Thunman" w:date="2015-04-02T10:46:00Z">
        <w:r>
          <w:rPr>
            <w:color w:val="000000"/>
          </w:rPr>
          <w:t>så som till exempel</w:t>
        </w:r>
      </w:ins>
      <w:ins w:id="824" w:author="Oskar Thunman" w:date="2015-04-02T10:45:00Z">
        <w:r>
          <w:rPr>
            <w:color w:val="000000"/>
          </w:rPr>
          <w:t xml:space="preserve"> </w:t>
        </w:r>
        <w:proofErr w:type="gramStart"/>
        <w:r>
          <w:rPr>
            <w:color w:val="000000"/>
          </w:rPr>
          <w:t>2009</w:t>
        </w:r>
      </w:ins>
      <w:ins w:id="825" w:author="Oskar Thunman" w:date="2015-04-02T10:46:00Z">
        <w:r>
          <w:rPr>
            <w:color w:val="000000"/>
          </w:rPr>
          <w:t>0101</w:t>
        </w:r>
      </w:ins>
      <w:ins w:id="826" w:author="Oskar Thunman" w:date="2015-04-02T10:45:00Z">
        <w:r>
          <w:rPr>
            <w:color w:val="000000"/>
          </w:rPr>
          <w:t>-2011</w:t>
        </w:r>
      </w:ins>
      <w:ins w:id="827" w:author="Oskar Thunman" w:date="2015-04-02T10:46:00Z">
        <w:r>
          <w:rPr>
            <w:color w:val="000000"/>
          </w:rPr>
          <w:t>1231</w:t>
        </w:r>
      </w:ins>
      <w:proofErr w:type="gramEnd"/>
      <w:ins w:id="828" w:author="Oskar Thunman" w:date="2015-04-02T10:45:00Z">
        <w:r>
          <w:rPr>
            <w:color w:val="000000"/>
          </w:rPr>
          <w:t xml:space="preserve"> och 2011</w:t>
        </w:r>
      </w:ins>
      <w:ins w:id="829" w:author="Oskar Thunman" w:date="2015-04-02T10:46:00Z">
        <w:r>
          <w:rPr>
            <w:color w:val="000000"/>
          </w:rPr>
          <w:t>0101</w:t>
        </w:r>
      </w:ins>
      <w:ins w:id="830" w:author="Oskar Thunman" w:date="2015-04-02T10:45:00Z">
        <w:r>
          <w:rPr>
            <w:color w:val="000000"/>
          </w:rPr>
          <w:t>-2013</w:t>
        </w:r>
      </w:ins>
      <w:ins w:id="831" w:author="Oskar Thunman" w:date="2015-04-02T10:46:00Z">
        <w:r>
          <w:rPr>
            <w:color w:val="000000"/>
          </w:rPr>
          <w:t>1231</w:t>
        </w:r>
      </w:ins>
      <w:ins w:id="832" w:author="Oskar Thunman" w:date="2015-04-02T10:42:00Z">
        <w:r>
          <w:rPr>
            <w:color w:val="000000"/>
          </w:rPr>
          <w:t xml:space="preserve">. </w:t>
        </w:r>
      </w:ins>
    </w:p>
    <w:p w14:paraId="3A817C0D" w14:textId="77777777" w:rsidR="007253F5" w:rsidRPr="005F2D3D" w:rsidRDefault="007253F5" w:rsidP="007253F5">
      <w:pPr>
        <w:rPr>
          <w:color w:val="000000"/>
        </w:rPr>
      </w:pPr>
    </w:p>
    <w:p w14:paraId="1480DF4F" w14:textId="77777777" w:rsidR="007253F5" w:rsidRPr="005F2D3D" w:rsidRDefault="007253F5" w:rsidP="007253F5">
      <w:pPr>
        <w:rPr>
          <w:color w:val="000000"/>
          <w:sz w:val="22"/>
          <w:u w:val="single"/>
        </w:rPr>
      </w:pP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p>
    <w:p w14:paraId="2F039259" w14:textId="70B96A40" w:rsidR="007253F5" w:rsidRPr="005F2D3D" w:rsidRDefault="007253F5" w:rsidP="007253F5">
      <w:pPr>
        <w:rPr>
          <w:color w:val="000000"/>
          <w:sz w:val="22"/>
        </w:rPr>
      </w:pPr>
      <w:r w:rsidRPr="005F2D3D">
        <w:rPr>
          <w:color w:val="000000"/>
          <w:sz w:val="22"/>
        </w:rPr>
        <w:t xml:space="preserve">Anger när första och sista </w:t>
      </w:r>
      <w:r w:rsidR="00891676">
        <w:rPr>
          <w:color w:val="000000"/>
          <w:sz w:val="22"/>
        </w:rPr>
        <w:t>observationen</w:t>
      </w:r>
      <w:r w:rsidRPr="005F2D3D">
        <w:rPr>
          <w:color w:val="000000"/>
          <w:sz w:val="22"/>
        </w:rPr>
        <w:t xml:space="preserve"> skedde som </w:t>
      </w:r>
      <w:r w:rsidR="00891676">
        <w:rPr>
          <w:color w:val="000000"/>
          <w:sz w:val="22"/>
        </w:rPr>
        <w:t xml:space="preserve">bildar grund för nämnare eller </w:t>
      </w:r>
      <w:commentRangeStart w:id="833"/>
      <w:proofErr w:type="spellStart"/>
      <w:r w:rsidR="00891676">
        <w:rPr>
          <w:color w:val="000000"/>
          <w:sz w:val="22"/>
        </w:rPr>
        <w:t>mätpopulat</w:t>
      </w:r>
      <w:ins w:id="834" w:author="Oskar Thunman" w:date="2015-04-02T10:47:00Z">
        <w:r w:rsidR="00D16218">
          <w:rPr>
            <w:color w:val="000000"/>
            <w:sz w:val="22"/>
          </w:rPr>
          <w:t>i</w:t>
        </w:r>
      </w:ins>
      <w:r w:rsidR="00891676">
        <w:rPr>
          <w:color w:val="000000"/>
          <w:sz w:val="22"/>
        </w:rPr>
        <w:t>on</w:t>
      </w:r>
      <w:commentRangeEnd w:id="833"/>
      <w:proofErr w:type="spellEnd"/>
      <w:r w:rsidR="00D357AB">
        <w:rPr>
          <w:rStyle w:val="Kommentarsreferens"/>
        </w:rPr>
        <w:commentReference w:id="833"/>
      </w:r>
      <w:r w:rsidRPr="005F2D3D">
        <w:rPr>
          <w:color w:val="000000"/>
          <w:sz w:val="22"/>
        </w:rPr>
        <w:t xml:space="preserve">. Ett tilltänkt användningsområde är för en indikator som mäts vid en punktmätning, då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xml:space="preserve">håller värdet för start och slut på denna punktmätning. </w:t>
      </w:r>
      <w:commentRangeStart w:id="835"/>
      <w:r>
        <w:rPr>
          <w:color w:val="000000"/>
          <w:sz w:val="22"/>
        </w:rPr>
        <w:t>Ex</w:t>
      </w:r>
      <w:commentRangeEnd w:id="835"/>
      <w:r w:rsidR="00786A46">
        <w:rPr>
          <w:rStyle w:val="Kommentarsreferens"/>
        </w:rPr>
        <w:commentReference w:id="835"/>
      </w:r>
      <w:r>
        <w:rPr>
          <w:color w:val="000000"/>
          <w:sz w:val="22"/>
        </w:rPr>
        <w:t xml:space="preserve">: </w:t>
      </w:r>
      <w:commentRangeStart w:id="836"/>
      <w:del w:id="837" w:author="Oskar Thunman" w:date="2015-04-02T10:47:00Z">
        <w:r w:rsidR="00891676" w:rsidDel="00D16218">
          <w:rPr>
            <w:color w:val="000000"/>
            <w:sz w:val="22"/>
          </w:rPr>
          <w:delText xml:space="preserve">periodReported </w:delText>
        </w:r>
      </w:del>
      <w:commentRangeEnd w:id="836"/>
      <w:proofErr w:type="spellStart"/>
      <w:ins w:id="838" w:author="Oskar Thunman" w:date="2015-04-02T10:47:00Z">
        <w:r w:rsidR="00D16218">
          <w:rPr>
            <w:color w:val="000000"/>
            <w:sz w:val="22"/>
          </w:rPr>
          <w:t>measurePeriod</w:t>
        </w:r>
        <w:proofErr w:type="spellEnd"/>
        <w:r w:rsidR="00D16218">
          <w:rPr>
            <w:color w:val="000000"/>
            <w:sz w:val="22"/>
          </w:rPr>
          <w:t xml:space="preserve"> = </w:t>
        </w:r>
      </w:ins>
      <w:r w:rsidR="00D357AB">
        <w:rPr>
          <w:rStyle w:val="Kommentarsreferens"/>
        </w:rPr>
        <w:commentReference w:id="836"/>
      </w:r>
      <w:proofErr w:type="gramStart"/>
      <w:r w:rsidR="00891676">
        <w:rPr>
          <w:color w:val="000000"/>
          <w:sz w:val="22"/>
        </w:rPr>
        <w:t>20130101</w:t>
      </w:r>
      <w:proofErr w:type="gramEnd"/>
      <w:r w:rsidR="00891676">
        <w:rPr>
          <w:color w:val="000000"/>
          <w:sz w:val="22"/>
        </w:rPr>
        <w:t xml:space="preserve"> – 201306</w:t>
      </w:r>
      <w:r w:rsidRPr="005F2D3D">
        <w:rPr>
          <w:color w:val="000000"/>
          <w:sz w:val="22"/>
        </w:rPr>
        <w:t xml:space="preserve">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Pr>
          <w:color w:val="000000"/>
          <w:sz w:val="22"/>
        </w:rPr>
        <w:t>= 20130301 – 201303</w:t>
      </w:r>
      <w:r w:rsidRPr="005F2D3D">
        <w:rPr>
          <w:color w:val="000000"/>
          <w:sz w:val="22"/>
        </w:rPr>
        <w:t>14</w:t>
      </w:r>
    </w:p>
    <w:p w14:paraId="37122019" w14:textId="77777777" w:rsidR="007253F5" w:rsidRPr="005F2D3D" w:rsidRDefault="007253F5" w:rsidP="007253F5">
      <w:pPr>
        <w:rPr>
          <w:color w:val="000000"/>
          <w:sz w:val="22"/>
        </w:rPr>
      </w:pPr>
    </w:p>
    <w:p w14:paraId="4D6628A9" w14:textId="522F70B7" w:rsidR="007253F5" w:rsidRPr="005F2D3D" w:rsidRDefault="007253F5" w:rsidP="007253F5">
      <w:pPr>
        <w:rPr>
          <w:color w:val="000000"/>
          <w:sz w:val="22"/>
        </w:rPr>
      </w:pPr>
      <w:r w:rsidRPr="005F2D3D">
        <w:rPr>
          <w:color w:val="000000"/>
          <w:sz w:val="22"/>
        </w:rPr>
        <w:t xml:space="preserve">Ett annat användningsområde är för indikatorer som rapporteras månadsvis men där </w:t>
      </w:r>
      <w:del w:id="839" w:author="Oskar Thunman" w:date="2015-04-02T10:50:00Z">
        <w:r w:rsidRPr="005F2D3D" w:rsidDel="00DA45CB">
          <w:rPr>
            <w:color w:val="000000"/>
            <w:sz w:val="22"/>
          </w:rPr>
          <w:delText>mätperioden är en annan än rapporteringsperioden, till exempe</w:delText>
        </w:r>
      </w:del>
      <w:ins w:id="840" w:author="Oskar Thunman" w:date="2015-04-02T10:50:00Z">
        <w:r w:rsidR="00DA45CB">
          <w:rPr>
            <w:color w:val="000000"/>
            <w:sz w:val="22"/>
          </w:rPr>
          <w:t xml:space="preserve"> värden </w:t>
        </w:r>
      </w:ins>
      <w:ins w:id="841" w:author="Oskar Thunman" w:date="2015-04-02T10:51:00Z">
        <w:r w:rsidR="00DA45CB">
          <w:rPr>
            <w:color w:val="000000"/>
            <w:sz w:val="22"/>
          </w:rPr>
          <w:t>utgör en</w:t>
        </w:r>
      </w:ins>
      <w:del w:id="842" w:author="Oskar Thunman" w:date="2015-04-02T10:50:00Z">
        <w:r w:rsidRPr="005F2D3D" w:rsidDel="00DA45CB">
          <w:rPr>
            <w:color w:val="000000"/>
            <w:sz w:val="22"/>
          </w:rPr>
          <w:delText>l</w:delText>
        </w:r>
      </w:del>
      <w:r w:rsidRPr="005F2D3D">
        <w:rPr>
          <w:color w:val="000000"/>
          <w:sz w:val="22"/>
        </w:rPr>
        <w:t xml:space="preserve"> löpande 12-månadspe</w:t>
      </w:r>
      <w:r>
        <w:rPr>
          <w:color w:val="000000"/>
          <w:sz w:val="22"/>
        </w:rPr>
        <w:t>riod</w:t>
      </w:r>
      <w:commentRangeStart w:id="843"/>
      <w:r>
        <w:rPr>
          <w:color w:val="000000"/>
          <w:sz w:val="22"/>
        </w:rPr>
        <w:t xml:space="preserve">. Ex: </w:t>
      </w:r>
      <w:del w:id="844" w:author="Oskar Thunman" w:date="2015-04-02T10:47:00Z">
        <w:r w:rsidDel="00D16218">
          <w:rPr>
            <w:color w:val="000000"/>
            <w:sz w:val="22"/>
          </w:rPr>
          <w:delText xml:space="preserve">periodReported </w:delText>
        </w:r>
      </w:del>
      <w:proofErr w:type="spellStart"/>
      <w:ins w:id="845" w:author="Oskar Thunman" w:date="2015-04-02T10:47:00Z">
        <w:r w:rsidR="00D16218">
          <w:rPr>
            <w:color w:val="000000"/>
            <w:sz w:val="22"/>
          </w:rPr>
          <w:t>measurePeriod</w:t>
        </w:r>
        <w:proofErr w:type="spellEnd"/>
        <w:r w:rsidR="00D16218">
          <w:rPr>
            <w:color w:val="000000"/>
            <w:sz w:val="22"/>
          </w:rPr>
          <w:t xml:space="preserve"> </w:t>
        </w:r>
      </w:ins>
      <w:proofErr w:type="gramStart"/>
      <w:r>
        <w:rPr>
          <w:color w:val="000000"/>
          <w:sz w:val="22"/>
        </w:rPr>
        <w:t>2014</w:t>
      </w:r>
      <w:r w:rsidRPr="005F2D3D">
        <w:rPr>
          <w:color w:val="000000"/>
          <w:sz w:val="22"/>
        </w:rPr>
        <w:t>0301</w:t>
      </w:r>
      <w:proofErr w:type="gramEnd"/>
      <w:r w:rsidRPr="005F2D3D">
        <w:rPr>
          <w:color w:val="000000"/>
          <w:sz w:val="22"/>
        </w:rPr>
        <w:t xml:space="preserve"> –</w:t>
      </w:r>
      <w:r>
        <w:rPr>
          <w:color w:val="000000"/>
          <w:sz w:val="22"/>
        </w:rPr>
        <w:t xml:space="preserve"> 2014</w:t>
      </w:r>
      <w:r w:rsidRPr="005F2D3D">
        <w:rPr>
          <w:color w:val="000000"/>
          <w:sz w:val="22"/>
        </w:rPr>
        <w:t xml:space="preserve">0331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20</w:t>
      </w:r>
      <w:r>
        <w:rPr>
          <w:color w:val="000000"/>
          <w:sz w:val="22"/>
        </w:rPr>
        <w:t>130</w:t>
      </w:r>
      <w:ins w:id="846" w:author="Oskar Thunman" w:date="2015-04-02T10:50:00Z">
        <w:r w:rsidR="00DA45CB">
          <w:rPr>
            <w:color w:val="000000"/>
            <w:sz w:val="22"/>
          </w:rPr>
          <w:t>401</w:t>
        </w:r>
      </w:ins>
      <w:del w:id="847" w:author="Oskar Thunman" w:date="2015-04-02T10:50:00Z">
        <w:r w:rsidDel="00DA45CB">
          <w:rPr>
            <w:color w:val="000000"/>
            <w:sz w:val="22"/>
          </w:rPr>
          <w:delText>301</w:delText>
        </w:r>
      </w:del>
      <w:r>
        <w:rPr>
          <w:color w:val="000000"/>
          <w:sz w:val="22"/>
        </w:rPr>
        <w:t xml:space="preserve"> – 201403</w:t>
      </w:r>
      <w:r w:rsidRPr="005F2D3D">
        <w:rPr>
          <w:color w:val="000000"/>
          <w:sz w:val="22"/>
        </w:rPr>
        <w:t>0</w:t>
      </w:r>
      <w:ins w:id="848" w:author="Oskar Thunman" w:date="2015-04-02T10:51:00Z">
        <w:r w:rsidR="00DA45CB">
          <w:rPr>
            <w:color w:val="000000"/>
            <w:sz w:val="22"/>
          </w:rPr>
          <w:t xml:space="preserve">31. </w:t>
        </w:r>
      </w:ins>
      <w:del w:id="849" w:author="Oskar Thunman" w:date="2015-04-02T10:51:00Z">
        <w:r w:rsidRPr="005F2D3D" w:rsidDel="00DA45CB">
          <w:rPr>
            <w:color w:val="000000"/>
            <w:sz w:val="22"/>
          </w:rPr>
          <w:delText>1</w:delText>
        </w:r>
        <w:commentRangeEnd w:id="843"/>
        <w:r w:rsidR="00786A46" w:rsidDel="00DA45CB">
          <w:rPr>
            <w:rStyle w:val="Kommentarsreferens"/>
          </w:rPr>
          <w:commentReference w:id="843"/>
        </w:r>
      </w:del>
    </w:p>
    <w:p w14:paraId="6332C378" w14:textId="77777777" w:rsidR="007253F5" w:rsidRPr="005F2D3D" w:rsidRDefault="007253F5" w:rsidP="007253F5">
      <w:pPr>
        <w:rPr>
          <w:color w:val="000000"/>
          <w:sz w:val="22"/>
        </w:rPr>
      </w:pPr>
    </w:p>
    <w:p w14:paraId="2D81B7E6" w14:textId="77777777" w:rsidR="007253F5" w:rsidRPr="005F2D3D" w:rsidRDefault="007253F5" w:rsidP="007253F5">
      <w:pPr>
        <w:rPr>
          <w:color w:val="000000"/>
          <w:sz w:val="22"/>
          <w:u w:val="single"/>
        </w:rPr>
      </w:pPr>
    </w:p>
    <w:p w14:paraId="6478BC35" w14:textId="77777777" w:rsidR="007253F5" w:rsidRPr="005F2D3D" w:rsidRDefault="007253F5" w:rsidP="007253F5">
      <w:pPr>
        <w:rPr>
          <w:color w:val="000000"/>
          <w:sz w:val="22"/>
          <w:u w:val="single"/>
        </w:rPr>
      </w:pPr>
      <w:proofErr w:type="spellStart"/>
      <w:r w:rsidRPr="005F2D3D">
        <w:rPr>
          <w:color w:val="000000"/>
          <w:sz w:val="22"/>
          <w:u w:val="single"/>
        </w:rPr>
        <w:t>Coverage</w:t>
      </w:r>
      <w:proofErr w:type="spellEnd"/>
      <w:r w:rsidRPr="005F2D3D">
        <w:rPr>
          <w:color w:val="000000"/>
          <w:sz w:val="22"/>
          <w:u w:val="single"/>
        </w:rPr>
        <w:t xml:space="preserve"> (Täckningsgrad)</w:t>
      </w:r>
    </w:p>
    <w:p w14:paraId="06D92C4D" w14:textId="77777777" w:rsidR="007253F5" w:rsidRPr="005F2D3D" w:rsidRDefault="007253F5" w:rsidP="007253F5">
      <w:pPr>
        <w:rPr>
          <w:color w:val="000000"/>
          <w:lang w:eastAsia="sv-SE"/>
        </w:rPr>
      </w:pPr>
      <w:r w:rsidRPr="005F2D3D">
        <w:rPr>
          <w:color w:val="000000"/>
          <w:lang w:eastAsia="sv-SE"/>
        </w:rPr>
        <w:t xml:space="preserve">Andel av </w:t>
      </w:r>
      <w:proofErr w:type="spellStart"/>
      <w:r w:rsidRPr="005F2D3D">
        <w:rPr>
          <w:color w:val="000000"/>
          <w:lang w:eastAsia="sv-SE"/>
        </w:rPr>
        <w:t>målpopulationen</w:t>
      </w:r>
      <w:proofErr w:type="spellEnd"/>
      <w:r w:rsidRPr="005F2D3D">
        <w:rPr>
          <w:color w:val="000000"/>
          <w:lang w:eastAsia="sv-SE"/>
        </w:rPr>
        <w:t xml:space="preserve"> som finns registrerade i </w:t>
      </w:r>
      <w:proofErr w:type="spellStart"/>
      <w:r w:rsidRPr="005F2D3D">
        <w:rPr>
          <w:color w:val="000000"/>
          <w:lang w:eastAsia="sv-SE"/>
        </w:rPr>
        <w:t>källsystemet</w:t>
      </w:r>
      <w:proofErr w:type="spellEnd"/>
      <w:r w:rsidRPr="005F2D3D">
        <w:rPr>
          <w:color w:val="000000"/>
          <w:lang w:eastAsia="sv-SE"/>
        </w:rPr>
        <w:t>.</w:t>
      </w:r>
      <w:r w:rsidRPr="005F2D3D">
        <w:rPr>
          <w:color w:val="000000"/>
          <w:lang w:eastAsia="sv-SE"/>
        </w:rPr>
        <w:br/>
        <w:t>Definition och beräkning: http://www.kvalitetsregister.se/valideringshandboken/valideringshandbok/berakningavtackningsgrad.4.42e2e0a7143003c9eed8b63.html</w:t>
      </w:r>
      <w:r w:rsidRPr="005F2D3D">
        <w:rPr>
          <w:color w:val="000000"/>
          <w:lang w:eastAsia="sv-SE"/>
        </w:rPr>
        <w:br/>
      </w:r>
      <w:r w:rsidRPr="005F2D3D">
        <w:rPr>
          <w:color w:val="000000"/>
          <w:lang w:eastAsia="sv-SE"/>
        </w:rPr>
        <w:br/>
        <w:t>Täckningsgraden representeras som ett värde mellan 0 och 1.</w:t>
      </w:r>
    </w:p>
    <w:p w14:paraId="548540CA" w14:textId="77777777" w:rsidR="007253F5" w:rsidRPr="005F2D3D" w:rsidRDefault="007253F5" w:rsidP="007253F5">
      <w:pPr>
        <w:rPr>
          <w:color w:val="000000"/>
          <w:sz w:val="22"/>
          <w:u w:val="single"/>
        </w:rPr>
      </w:pPr>
    </w:p>
    <w:p w14:paraId="171375C7" w14:textId="77777777" w:rsidR="007253F5" w:rsidRPr="005F2D3D" w:rsidRDefault="007253F5" w:rsidP="007253F5">
      <w:pPr>
        <w:rPr>
          <w:color w:val="000000"/>
          <w:sz w:val="22"/>
          <w:u w:val="single"/>
        </w:rPr>
      </w:pPr>
    </w:p>
    <w:p w14:paraId="609A1873" w14:textId="77777777" w:rsidR="007253F5" w:rsidRPr="005F2D3D" w:rsidRDefault="007253F5" w:rsidP="007253F5">
      <w:pPr>
        <w:rPr>
          <w:color w:val="000000"/>
          <w:sz w:val="22"/>
          <w:u w:val="single"/>
        </w:rPr>
      </w:pPr>
      <w:r>
        <w:rPr>
          <w:color w:val="000000"/>
          <w:sz w:val="22"/>
          <w:u w:val="single"/>
        </w:rPr>
        <w:br w:type="page"/>
      </w:r>
      <w:proofErr w:type="spellStart"/>
      <w:r w:rsidRPr="005F2D3D">
        <w:rPr>
          <w:color w:val="000000"/>
          <w:sz w:val="22"/>
          <w:u w:val="single"/>
        </w:rPr>
        <w:lastRenderedPageBreak/>
        <w:t>Exclusions</w:t>
      </w:r>
      <w:proofErr w:type="spellEnd"/>
    </w:p>
    <w:p w14:paraId="12A8E6B8" w14:textId="77777777" w:rsidR="007253F5" w:rsidRPr="005F2D3D" w:rsidRDefault="007253F5" w:rsidP="007253F5">
      <w:pPr>
        <w:rPr>
          <w:color w:val="000000"/>
        </w:rPr>
      </w:pPr>
      <w:r w:rsidRPr="005F2D3D">
        <w:rPr>
          <w:color w:val="000000"/>
        </w:rPr>
        <w:t>Bortfall (</w:t>
      </w:r>
      <w:proofErr w:type="spellStart"/>
      <w:r w:rsidRPr="005F2D3D">
        <w:rPr>
          <w:color w:val="000000"/>
        </w:rPr>
        <w:t>missing</w:t>
      </w:r>
      <w:proofErr w:type="spellEnd"/>
      <w:r w:rsidRPr="005F2D3D">
        <w:rPr>
          <w:color w:val="000000"/>
        </w:rPr>
        <w:t xml:space="preserve"> data eller </w:t>
      </w:r>
      <w:proofErr w:type="spellStart"/>
      <w:r w:rsidRPr="005F2D3D">
        <w:rPr>
          <w:color w:val="000000"/>
        </w:rPr>
        <w:t>missing</w:t>
      </w:r>
      <w:proofErr w:type="spellEnd"/>
      <w:r w:rsidRPr="005F2D3D">
        <w:rPr>
          <w:color w:val="000000"/>
        </w:rPr>
        <w:t xml:space="preserve"> </w:t>
      </w:r>
      <w:proofErr w:type="spellStart"/>
      <w:r w:rsidRPr="005F2D3D">
        <w:rPr>
          <w:color w:val="000000"/>
        </w:rPr>
        <w:t>values</w:t>
      </w:r>
      <w:proofErr w:type="spellEnd"/>
      <w:r w:rsidRPr="005F2D3D">
        <w:rPr>
          <w:color w:val="000000"/>
        </w:rPr>
        <w:t>) anger hur stor andel av ursprungspopulationen i underlaget som exkluderats till föl</w:t>
      </w:r>
      <w:r>
        <w:rPr>
          <w:color w:val="000000"/>
        </w:rPr>
        <w:t xml:space="preserve">jd av </w:t>
      </w:r>
      <w:proofErr w:type="spellStart"/>
      <w:r>
        <w:rPr>
          <w:color w:val="000000"/>
        </w:rPr>
        <w:t>avsaknat</w:t>
      </w:r>
      <w:proofErr w:type="spellEnd"/>
      <w:r>
        <w:rPr>
          <w:color w:val="000000"/>
        </w:rPr>
        <w:t xml:space="preserve"> värde på uppfölj</w:t>
      </w:r>
      <w:r w:rsidRPr="005F2D3D">
        <w:rPr>
          <w:color w:val="000000"/>
        </w:rPr>
        <w:t xml:space="preserve">ningsvariabler. </w:t>
      </w:r>
    </w:p>
    <w:p w14:paraId="74A7ECBE" w14:textId="77777777" w:rsidR="007253F5" w:rsidRPr="005F2D3D" w:rsidRDefault="007253F5" w:rsidP="007253F5">
      <w:pPr>
        <w:rPr>
          <w:color w:val="000000"/>
        </w:rPr>
      </w:pPr>
      <w:r w:rsidRPr="005F2D3D">
        <w:rPr>
          <w:color w:val="000000"/>
        </w:rPr>
        <w:t xml:space="preserve">Definition: http://www.kvalitetsregister.se/valideringshandboken/valideringshandbok/bortfall.4.42e2e0a7143003c9eed8b18.html </w:t>
      </w:r>
    </w:p>
    <w:p w14:paraId="6932354C" w14:textId="77777777" w:rsidR="007253F5" w:rsidRPr="005F2D3D" w:rsidRDefault="007253F5" w:rsidP="007253F5">
      <w:pPr>
        <w:rPr>
          <w:color w:val="000000"/>
        </w:rPr>
      </w:pPr>
      <w:r w:rsidRPr="005F2D3D">
        <w:rPr>
          <w:color w:val="000000"/>
        </w:rPr>
        <w:t xml:space="preserve">Bortfall representeras med antal fall som exkluderats från täljaren (om kvot) eller </w:t>
      </w:r>
      <w:proofErr w:type="spellStart"/>
      <w:r w:rsidRPr="005F2D3D">
        <w:rPr>
          <w:color w:val="000000"/>
        </w:rPr>
        <w:t>mätpopulationen</w:t>
      </w:r>
      <w:proofErr w:type="spellEnd"/>
      <w:r w:rsidRPr="005F2D3D">
        <w:rPr>
          <w:color w:val="000000"/>
        </w:rPr>
        <w:t xml:space="preserve"> (om mätvärde). </w:t>
      </w:r>
    </w:p>
    <w:p w14:paraId="4633A39D" w14:textId="77777777" w:rsidR="007253F5" w:rsidRPr="005F2D3D" w:rsidRDefault="007253F5" w:rsidP="007253F5">
      <w:pPr>
        <w:rPr>
          <w:color w:val="000000"/>
        </w:rPr>
      </w:pPr>
      <w:r w:rsidRPr="005F2D3D">
        <w:rPr>
          <w:color w:val="000000"/>
        </w:rPr>
        <w:t xml:space="preserve">Ska man istället/även ange ursprungspopulationen? Då kan man titta på nämnaren eller på </w:t>
      </w:r>
      <w:proofErr w:type="spellStart"/>
      <w:r w:rsidRPr="005F2D3D">
        <w:rPr>
          <w:color w:val="000000"/>
        </w:rPr>
        <w:t>mätpopulationen</w:t>
      </w:r>
      <w:proofErr w:type="spellEnd"/>
      <w:r w:rsidRPr="005F2D3D">
        <w:rPr>
          <w:color w:val="000000"/>
        </w:rPr>
        <w:t xml:space="preserve"> för att räkna ut hur många som exkluderats? </w:t>
      </w:r>
    </w:p>
    <w:p w14:paraId="4618934E" w14:textId="77777777" w:rsidR="007253F5" w:rsidRPr="005F2D3D" w:rsidRDefault="007253F5" w:rsidP="007253F5">
      <w:pPr>
        <w:rPr>
          <w:color w:val="000000"/>
        </w:rPr>
      </w:pP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6A76D83D" w:rsidR="0039481C" w:rsidRPr="00776D68" w:rsidRDefault="007253F5" w:rsidP="007253F5">
      <w:r>
        <w:t xml:space="preserve">Inga icke-funktionella krav är definierade för aktuellt tjänstekontrakt. </w:t>
      </w:r>
    </w:p>
    <w:p w14:paraId="5A77D953" w14:textId="77777777" w:rsidR="0039481C" w:rsidRPr="00776D68" w:rsidRDefault="0039481C" w:rsidP="0039481C">
      <w:pPr>
        <w:pStyle w:val="Rubrik5"/>
      </w:pPr>
      <w:r w:rsidRPr="00776D68">
        <w:t>SLA-krav</w:t>
      </w:r>
    </w:p>
    <w:p w14:paraId="1DD1B018" w14:textId="3737399D" w:rsidR="0039481C" w:rsidRDefault="007253F5" w:rsidP="0039481C">
      <w:pPr>
        <w:rPr>
          <w:color w:val="4F81BD" w:themeColor="accent1"/>
        </w:rPr>
      </w:pPr>
      <w:r>
        <w:t xml:space="preserve">Inga avvikande SLA-krav för aktuellt tjänstekontrakt. </w:t>
      </w:r>
    </w:p>
    <w:p w14:paraId="105D5932" w14:textId="77777777" w:rsidR="0039481C" w:rsidRPr="008B016A" w:rsidRDefault="0039481C" w:rsidP="0039481C"/>
    <w:p w14:paraId="683389C9" w14:textId="77777777" w:rsidR="0039481C" w:rsidRPr="00776D68" w:rsidRDefault="0039481C" w:rsidP="0039481C">
      <w:pPr>
        <w:pStyle w:val="Rubrik3"/>
      </w:pPr>
      <w:bookmarkStart w:id="850" w:name="_Toc243452574"/>
      <w:bookmarkStart w:id="851" w:name="_Toc288998040"/>
      <w:r w:rsidRPr="00776D68">
        <w:t>Annan information om kontraktet</w:t>
      </w:r>
      <w:bookmarkEnd w:id="850"/>
      <w:bookmarkEnd w:id="851"/>
    </w:p>
    <w:p w14:paraId="1C39CDD2" w14:textId="1F5471E6" w:rsidR="0039481C" w:rsidRPr="005B0CFE" w:rsidRDefault="007253F5" w:rsidP="0039481C">
      <w:r>
        <w:t xml:space="preserve">Ingen annan information. </w:t>
      </w:r>
    </w:p>
    <w:p w14:paraId="6768C887" w14:textId="6F2631EA" w:rsidR="0039481C" w:rsidRDefault="007253F5" w:rsidP="007253F5">
      <w:pPr>
        <w:pStyle w:val="Rubrik2"/>
        <w:numPr>
          <w:ilvl w:val="0"/>
          <w:numId w:val="0"/>
        </w:numPr>
        <w:rPr>
          <w:bCs w:val="0"/>
          <w:sz w:val="30"/>
          <w:szCs w:val="28"/>
        </w:rPr>
      </w:pPr>
      <w:r>
        <w:rPr>
          <w:bCs w:val="0"/>
          <w:sz w:val="30"/>
          <w:szCs w:val="28"/>
        </w:rPr>
        <w:t xml:space="preserve"> </w:t>
      </w:r>
    </w:p>
    <w:p w14:paraId="39E1D409" w14:textId="77777777" w:rsidR="00E127E3" w:rsidRDefault="00E127E3" w:rsidP="00EB3EAB">
      <w:pPr>
        <w:pStyle w:val="Rubrik1"/>
        <w:numPr>
          <w:ilvl w:val="0"/>
          <w:numId w:val="0"/>
        </w:numPr>
        <w:ind w:left="432" w:hanging="432"/>
      </w:pPr>
    </w:p>
    <w:sectPr w:rsidR="00E127E3" w:rsidSect="000A531A">
      <w:headerReference w:type="default" r:id="rId19"/>
      <w:footerReference w:type="default" r:id="rId20"/>
      <w:headerReference w:type="first" r:id="rId21"/>
      <w:footerReference w:type="first" r:id="rId22"/>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Jiri Uosukainen" w:date="2015-04-01T16:46:00Z" w:initials="JU">
    <w:p w14:paraId="240D44EB" w14:textId="6E4038E1" w:rsidR="004B0283" w:rsidRDefault="004B0283">
      <w:pPr>
        <w:pStyle w:val="Kommentarer"/>
      </w:pPr>
      <w:r>
        <w:rPr>
          <w:rStyle w:val="Kommentarsreferens"/>
        </w:rPr>
        <w:annotationRef/>
      </w:r>
      <w:r>
        <w:t xml:space="preserve">Finns </w:t>
      </w:r>
      <w:proofErr w:type="gramStart"/>
      <w:r>
        <w:t>ej</w:t>
      </w:r>
      <w:proofErr w:type="gramEnd"/>
      <w:r>
        <w:t xml:space="preserve"> i </w:t>
      </w:r>
      <w:proofErr w:type="spellStart"/>
      <w:r>
        <w:t>docs</w:t>
      </w:r>
      <w:proofErr w:type="spellEnd"/>
      <w:r>
        <w:t>-mappen</w:t>
      </w:r>
    </w:p>
  </w:comment>
  <w:comment w:id="61" w:author="Jiri Uosukainen" w:date="2015-04-01T16:49:00Z" w:initials="JU">
    <w:p w14:paraId="4962BB0F" w14:textId="49E6ED92" w:rsidR="004B0283" w:rsidRDefault="004B0283">
      <w:pPr>
        <w:pStyle w:val="Kommentarer"/>
      </w:pPr>
      <w:r>
        <w:rPr>
          <w:rStyle w:val="Kommentarsreferens"/>
        </w:rPr>
        <w:annotationRef/>
      </w:r>
      <w:r>
        <w:t>Kan väl också vara kommun eller vårdenhet?</w:t>
      </w:r>
    </w:p>
  </w:comment>
  <w:comment w:id="81" w:author="Jiri Uosukainen" w:date="2015-04-01T16:55:00Z" w:initials="JU">
    <w:p w14:paraId="3B34E7E2" w14:textId="500B7657" w:rsidR="004B0283" w:rsidRDefault="004B0283">
      <w:pPr>
        <w:pStyle w:val="Kommentarer"/>
      </w:pPr>
      <w:r>
        <w:rPr>
          <w:rStyle w:val="Kommentarsreferens"/>
        </w:rPr>
        <w:annotationRef/>
      </w:r>
      <w:r>
        <w:t>Är detta sant?</w:t>
      </w:r>
    </w:p>
  </w:comment>
  <w:comment w:id="84" w:author="Jiri Uosukainen" w:date="2015-04-01T16:56:00Z" w:initials="JU">
    <w:p w14:paraId="62C7CD22" w14:textId="45815855" w:rsidR="004B0283" w:rsidRDefault="004B0283">
      <w:pPr>
        <w:pStyle w:val="Kommentarer"/>
      </w:pPr>
      <w:r>
        <w:rPr>
          <w:rStyle w:val="Kommentarsreferens"/>
        </w:rPr>
        <w:annotationRef/>
      </w:r>
      <w:r>
        <w:t>Stämmer detta? Det finns ju en egen informationsspecifikation för denna domän.</w:t>
      </w:r>
    </w:p>
  </w:comment>
  <w:comment w:id="119" w:author="Jiri Uosukainen" w:date="2015-04-01T16:58:00Z" w:initials="JU">
    <w:p w14:paraId="0E2688F4" w14:textId="519299C3" w:rsidR="004B0283" w:rsidRDefault="004B0283">
      <w:pPr>
        <w:pStyle w:val="Kommentarer"/>
      </w:pPr>
      <w:r>
        <w:rPr>
          <w:rStyle w:val="Kommentarsreferens"/>
        </w:rPr>
        <w:annotationRef/>
      </w:r>
      <w:r>
        <w:t>Domännamnet?</w:t>
      </w:r>
    </w:p>
  </w:comment>
  <w:comment w:id="135" w:author="Jiri Uosukainen" w:date="2015-04-01T16:58:00Z" w:initials="JU">
    <w:p w14:paraId="0021A596" w14:textId="3A2B158E" w:rsidR="004B0283" w:rsidRDefault="004B0283">
      <w:pPr>
        <w:pStyle w:val="Kommentarer"/>
      </w:pPr>
      <w:r>
        <w:rPr>
          <w:rStyle w:val="Kommentarsreferens"/>
        </w:rPr>
        <w:annotationRef/>
      </w:r>
      <w:r>
        <w:t>enda</w:t>
      </w:r>
    </w:p>
  </w:comment>
  <w:comment w:id="138" w:author="Jiri Uosukainen" w:date="2015-04-01T16:59:00Z" w:initials="JU">
    <w:p w14:paraId="4FB6EAD8" w14:textId="68B7148D" w:rsidR="004B0283" w:rsidRDefault="004B0283">
      <w:pPr>
        <w:pStyle w:val="Kommentarer"/>
      </w:pPr>
      <w:ins w:id="140" w:author="Jiri Uosukainen" w:date="2015-04-01T16:59:00Z">
        <w:r>
          <w:rPr>
            <w:rStyle w:val="Kommentarsreferens"/>
          </w:rPr>
          <w:annotationRef/>
        </w:r>
      </w:ins>
      <w:r>
        <w:t>e</w:t>
      </w:r>
    </w:p>
  </w:comment>
  <w:comment w:id="144" w:author="Jiri Uosukainen" w:date="2015-04-01T17:14:00Z" w:initials="JU">
    <w:p w14:paraId="0402900B" w14:textId="0735E8F1" w:rsidR="004B0283" w:rsidRDefault="004B0283">
      <w:pPr>
        <w:pStyle w:val="Kommentarer"/>
      </w:pPr>
      <w:r>
        <w:rPr>
          <w:rStyle w:val="Kommentarsreferens"/>
        </w:rPr>
        <w:annotationRef/>
      </w:r>
      <w:r>
        <w:t>Heter inte tjänsten egentligen ”</w:t>
      </w:r>
      <w:proofErr w:type="spellStart"/>
      <w:r>
        <w:t>GetQualityIndicators</w:t>
      </w:r>
      <w:proofErr w:type="spellEnd"/>
      <w:r>
        <w:t>”?</w:t>
      </w:r>
    </w:p>
  </w:comment>
  <w:comment w:id="155" w:author="Jiri Uosukainen" w:date="2015-04-01T17:15:00Z" w:initials="JU">
    <w:p w14:paraId="3A360F19" w14:textId="61FE1989" w:rsidR="004B0283" w:rsidRDefault="004B0283">
      <w:pPr>
        <w:pStyle w:val="Kommentarer"/>
      </w:pPr>
      <w:r>
        <w:rPr>
          <w:rStyle w:val="Kommentarsreferens"/>
        </w:rPr>
        <w:annotationRef/>
      </w:r>
      <w:r>
        <w:t>Heter väl egentligen ”</w:t>
      </w:r>
      <w:proofErr w:type="spellStart"/>
      <w:r>
        <w:t>GetQualityIndicators</w:t>
      </w:r>
      <w:proofErr w:type="spellEnd"/>
      <w:r>
        <w:t>”?</w:t>
      </w:r>
    </w:p>
  </w:comment>
  <w:comment w:id="211" w:author="Jiri Uosukainen" w:date="2015-04-01T17:22:00Z" w:initials="JU">
    <w:p w14:paraId="4B90B5A9" w14:textId="5B3F9EAB" w:rsidR="004B0283" w:rsidRDefault="004B0283">
      <w:pPr>
        <w:pStyle w:val="Kommentarer"/>
      </w:pPr>
      <w:r>
        <w:rPr>
          <w:rStyle w:val="Kommentarsreferens"/>
        </w:rPr>
        <w:annotationRef/>
      </w:r>
      <w:r>
        <w:t xml:space="preserve">=&gt; </w:t>
      </w:r>
      <w:proofErr w:type="spellStart"/>
      <w:r>
        <w:t>measureId</w:t>
      </w:r>
      <w:proofErr w:type="spellEnd"/>
    </w:p>
  </w:comment>
  <w:comment w:id="239" w:author="Jiri Uosukainen" w:date="2015-04-01T17:23:00Z" w:initials="JU">
    <w:p w14:paraId="7C06EC3C" w14:textId="48F05229" w:rsidR="004B0283" w:rsidRDefault="004B0283">
      <w:pPr>
        <w:pStyle w:val="Kommentarer"/>
      </w:pPr>
      <w:r>
        <w:rPr>
          <w:rStyle w:val="Kommentarsreferens"/>
        </w:rPr>
        <w:annotationRef/>
      </w:r>
      <w:proofErr w:type="spellStart"/>
      <w:proofErr w:type="gramStart"/>
      <w:r>
        <w:t>GetQualityIndicators</w:t>
      </w:r>
      <w:proofErr w:type="spellEnd"/>
      <w:r>
        <w:t xml:space="preserve"> ?</w:t>
      </w:r>
      <w:proofErr w:type="gramEnd"/>
    </w:p>
  </w:comment>
  <w:comment w:id="254" w:author="Jiri Uosukainen" w:date="2015-04-01T21:29:00Z" w:initials="JU">
    <w:p w14:paraId="47BE680D" w14:textId="1FE73770" w:rsidR="004B0283" w:rsidRDefault="004B0283">
      <w:pPr>
        <w:pStyle w:val="Kommentarer"/>
      </w:pPr>
      <w:r>
        <w:rPr>
          <w:rStyle w:val="Kommentarsreferens"/>
        </w:rPr>
        <w:annotationRef/>
      </w:r>
      <w:r>
        <w:t>PSI-direktivet?</w:t>
      </w:r>
    </w:p>
  </w:comment>
  <w:comment w:id="271" w:author="Jiri Uosukainen" w:date="2015-04-01T21:32:00Z" w:initials="JU">
    <w:p w14:paraId="04467D76" w14:textId="3D4EB074" w:rsidR="004B0283" w:rsidRDefault="004B0283">
      <w:pPr>
        <w:pStyle w:val="Kommentarer"/>
      </w:pPr>
      <w:r>
        <w:rPr>
          <w:rStyle w:val="Kommentarsreferens"/>
        </w:rPr>
        <w:annotationRef/>
      </w:r>
      <w:r>
        <w:t>Stämmer detta?</w:t>
      </w:r>
    </w:p>
  </w:comment>
  <w:comment w:id="309" w:author="Jiri Uosukainen" w:date="2015-04-01T21:39:00Z" w:initials="JU">
    <w:p w14:paraId="688F3A1B" w14:textId="2875DB4F" w:rsidR="004B0283" w:rsidRDefault="004B0283">
      <w:pPr>
        <w:pStyle w:val="Kommentarer"/>
      </w:pPr>
      <w:r>
        <w:rPr>
          <w:rStyle w:val="Kommentarsreferens"/>
        </w:rPr>
        <w:annotationRef/>
      </w:r>
      <w:r>
        <w:t xml:space="preserve">Datatypen i </w:t>
      </w:r>
      <w:proofErr w:type="spellStart"/>
      <w:r>
        <w:t>xml-schema</w:t>
      </w:r>
      <w:proofErr w:type="spellEnd"/>
      <w:r>
        <w:t xml:space="preserve"> (</w:t>
      </w:r>
      <w:proofErr w:type="spellStart"/>
      <w:r>
        <w:t>DatePeriodType</w:t>
      </w:r>
      <w:proofErr w:type="spellEnd"/>
      <w:r>
        <w:t>) anger endast år, månad, dag</w:t>
      </w:r>
    </w:p>
  </w:comment>
  <w:comment w:id="316" w:author="Jiri Uosukainen" w:date="2015-04-01T21:40:00Z" w:initials="JU">
    <w:p w14:paraId="65F6F59D" w14:textId="10155EDF" w:rsidR="004B0283" w:rsidRDefault="004B0283">
      <w:pPr>
        <w:pStyle w:val="Kommentarer"/>
      </w:pPr>
      <w:r>
        <w:rPr>
          <w:rStyle w:val="Kommentarsreferens"/>
        </w:rPr>
        <w:annotationRef/>
      </w:r>
      <w:proofErr w:type="spellStart"/>
      <w:r>
        <w:t>GetQualityIndicators</w:t>
      </w:r>
      <w:proofErr w:type="spellEnd"/>
      <w:r>
        <w:t>?</w:t>
      </w:r>
    </w:p>
  </w:comment>
  <w:comment w:id="322" w:author="Jiri Uosukainen" w:date="2015-04-01T21:41:00Z" w:initials="JU">
    <w:p w14:paraId="1EE53EA5" w14:textId="4C36588C" w:rsidR="004B0283" w:rsidRDefault="004B0283">
      <w:pPr>
        <w:pStyle w:val="Kommentarer"/>
      </w:pPr>
      <w:r>
        <w:rPr>
          <w:rStyle w:val="Kommentarsreferens"/>
        </w:rPr>
        <w:annotationRef/>
      </w:r>
      <w:r>
        <w:t xml:space="preserve">Bytt namn: </w:t>
      </w:r>
      <w:proofErr w:type="spellStart"/>
      <w:proofErr w:type="gramStart"/>
      <w:r>
        <w:t>measureId</w:t>
      </w:r>
      <w:proofErr w:type="spellEnd"/>
      <w:r>
        <w:t xml:space="preserve"> ?</w:t>
      </w:r>
      <w:proofErr w:type="gramEnd"/>
    </w:p>
  </w:comment>
  <w:comment w:id="324" w:author="Jiri Uosukainen" w:date="2015-04-01T21:41:00Z" w:initials="JU">
    <w:p w14:paraId="5BEFCA39" w14:textId="10B5C607" w:rsidR="004B0283" w:rsidRDefault="004B0283">
      <w:pPr>
        <w:pStyle w:val="Kommentarer"/>
      </w:pPr>
      <w:r>
        <w:rPr>
          <w:rStyle w:val="Kommentarsreferens"/>
        </w:rPr>
        <w:annotationRef/>
      </w:r>
      <w:r>
        <w:t xml:space="preserve">Vad skall anges </w:t>
      </w:r>
      <w:proofErr w:type="gramStart"/>
      <w:r>
        <w:t xml:space="preserve">i  </w:t>
      </w:r>
      <w:proofErr w:type="spellStart"/>
      <w:r>
        <w:t>root</w:t>
      </w:r>
      <w:proofErr w:type="spellEnd"/>
      <w:proofErr w:type="gramEnd"/>
      <w:r>
        <w:t xml:space="preserve">, respektive extension för </w:t>
      </w:r>
      <w:proofErr w:type="spellStart"/>
      <w:r>
        <w:t>IIType</w:t>
      </w:r>
      <w:proofErr w:type="spellEnd"/>
      <w:r>
        <w:t>?</w:t>
      </w:r>
    </w:p>
  </w:comment>
  <w:comment w:id="331" w:author="Jiri Uosukainen" w:date="2015-04-01T22:09:00Z" w:initials="JU">
    <w:p w14:paraId="54E87E1B" w14:textId="77777777" w:rsidR="004B0283" w:rsidRDefault="004B0283">
      <w:pPr>
        <w:pStyle w:val="Kommentarer"/>
      </w:pPr>
      <w:r>
        <w:rPr>
          <w:rStyle w:val="Kommentarsreferens"/>
        </w:rPr>
        <w:annotationRef/>
      </w:r>
    </w:p>
    <w:p w14:paraId="015B3465" w14:textId="763AA6D9" w:rsidR="004B0283" w:rsidRDefault="004B0283">
      <w:pPr>
        <w:pStyle w:val="Kommentarer"/>
      </w:pPr>
      <w:r>
        <w:t>Vad är syftet, typ ”endast helt inneslutna mätperioder skall returneras i svaret”</w:t>
      </w:r>
    </w:p>
  </w:comment>
  <w:comment w:id="332" w:author="Jiri Uosukainen" w:date="2015-04-01T21:53:00Z" w:initials="JU">
    <w:p w14:paraId="43FBFA0D" w14:textId="2E990F0E" w:rsidR="004B0283" w:rsidRDefault="004B0283">
      <w:pPr>
        <w:pStyle w:val="Kommentarer"/>
      </w:pPr>
      <w:r>
        <w:rPr>
          <w:rStyle w:val="Kommentarsreferens"/>
        </w:rPr>
        <w:annotationRef/>
      </w:r>
      <w:r>
        <w:t xml:space="preserve">Heter ”start” i </w:t>
      </w:r>
      <w:proofErr w:type="spellStart"/>
      <w:r>
        <w:t>xsd</w:t>
      </w:r>
      <w:proofErr w:type="spellEnd"/>
    </w:p>
  </w:comment>
  <w:comment w:id="335" w:author="Jiri Uosukainen" w:date="2015-04-01T21:53:00Z" w:initials="JU">
    <w:p w14:paraId="40E34ACD" w14:textId="483DC99F" w:rsidR="004B0283" w:rsidRDefault="004B0283">
      <w:pPr>
        <w:pStyle w:val="Kommentarer"/>
      </w:pPr>
      <w:r>
        <w:rPr>
          <w:rStyle w:val="Kommentarsreferens"/>
        </w:rPr>
        <w:annotationRef/>
      </w:r>
      <w:r>
        <w:t xml:space="preserve">”start” i </w:t>
      </w:r>
      <w:proofErr w:type="spellStart"/>
      <w:r>
        <w:t>xsd</w:t>
      </w:r>
      <w:proofErr w:type="spellEnd"/>
    </w:p>
  </w:comment>
  <w:comment w:id="338" w:author="Jiri Uosukainen" w:date="2015-04-01T21:54:00Z" w:initials="JU">
    <w:p w14:paraId="056CBEF8" w14:textId="22FC7401" w:rsidR="004B0283" w:rsidRDefault="004B0283">
      <w:pPr>
        <w:pStyle w:val="Kommentarer"/>
      </w:pPr>
      <w:r>
        <w:rPr>
          <w:rStyle w:val="Kommentarsreferens"/>
        </w:rPr>
        <w:annotationRef/>
      </w:r>
      <w:r>
        <w:t xml:space="preserve">Heter ”end” i </w:t>
      </w:r>
      <w:proofErr w:type="spellStart"/>
      <w:r>
        <w:t>xsd</w:t>
      </w:r>
      <w:proofErr w:type="spellEnd"/>
    </w:p>
  </w:comment>
  <w:comment w:id="341" w:author="Jiri Uosukainen" w:date="2015-04-01T21:54:00Z" w:initials="JU">
    <w:p w14:paraId="49FB0DE0" w14:textId="7206E850" w:rsidR="004B0283" w:rsidRDefault="004B0283">
      <w:pPr>
        <w:pStyle w:val="Kommentarer"/>
      </w:pPr>
      <w:r>
        <w:rPr>
          <w:rStyle w:val="Kommentarsreferens"/>
        </w:rPr>
        <w:annotationRef/>
      </w:r>
      <w:r>
        <w:t xml:space="preserve">”end” i </w:t>
      </w:r>
      <w:proofErr w:type="spellStart"/>
      <w:r>
        <w:t>xsd</w:t>
      </w:r>
      <w:proofErr w:type="spellEnd"/>
    </w:p>
  </w:comment>
  <w:comment w:id="344" w:author="Jiri Uosukainen" w:date="2015-04-01T22:11:00Z" w:initials="JU">
    <w:p w14:paraId="7F0F33FF" w14:textId="25F2D57E" w:rsidR="004B0283" w:rsidRDefault="004B0283">
      <w:pPr>
        <w:pStyle w:val="Kommentarer"/>
      </w:pPr>
      <w:r>
        <w:rPr>
          <w:rStyle w:val="Kommentarsreferens"/>
        </w:rPr>
        <w:annotationRef/>
      </w:r>
      <w:r>
        <w:t xml:space="preserve">”start” i </w:t>
      </w:r>
      <w:proofErr w:type="spellStart"/>
      <w:r>
        <w:t>xsd</w:t>
      </w:r>
      <w:proofErr w:type="spellEnd"/>
    </w:p>
  </w:comment>
  <w:comment w:id="345" w:author="Jiri Uosukainen" w:date="2015-04-01T22:11:00Z" w:initials="JU">
    <w:p w14:paraId="6AEA0D56" w14:textId="4B06847A" w:rsidR="004B0283" w:rsidRDefault="004B0283">
      <w:pPr>
        <w:pStyle w:val="Kommentarer"/>
      </w:pPr>
      <w:r>
        <w:rPr>
          <w:rStyle w:val="Kommentarsreferens"/>
        </w:rPr>
        <w:annotationRef/>
      </w:r>
      <w:r>
        <w:t xml:space="preserve">”end” i </w:t>
      </w:r>
      <w:proofErr w:type="spellStart"/>
      <w:r>
        <w:t>xsd</w:t>
      </w:r>
      <w:proofErr w:type="spellEnd"/>
    </w:p>
  </w:comment>
  <w:comment w:id="347" w:author="Jiri Uosukainen" w:date="2015-04-01T21:58:00Z" w:initials="JU">
    <w:p w14:paraId="7DA77C30" w14:textId="77777777" w:rsidR="004B0283" w:rsidRDefault="004B0283">
      <w:pPr>
        <w:pStyle w:val="Kommentarer"/>
      </w:pPr>
      <w:r>
        <w:rPr>
          <w:rStyle w:val="Kommentarsreferens"/>
        </w:rPr>
        <w:annotationRef/>
      </w:r>
      <w:r>
        <w:t>Alternativ formulering:</w:t>
      </w:r>
    </w:p>
    <w:p w14:paraId="0E0B3994" w14:textId="7E5D6CD7" w:rsidR="004B0283" w:rsidRDefault="004B0283">
      <w:pPr>
        <w:pStyle w:val="Kommentarer"/>
      </w:pPr>
      <w:r>
        <w:t xml:space="preserve">”Anger om mätvärden skall inkluderas i svaret. </w:t>
      </w:r>
      <w:proofErr w:type="gramStart"/>
      <w:r>
        <w:t>Värdet ’</w:t>
      </w:r>
      <w:proofErr w:type="spellStart"/>
      <w:r>
        <w:t>false</w:t>
      </w:r>
      <w:proofErr w:type="spellEnd"/>
      <w:r>
        <w:t>’</w:t>
      </w:r>
      <w:proofErr w:type="gramEnd"/>
      <w:r>
        <w:t xml:space="preserve">  innebär att producenten inte skall bifoga mätvärden (</w:t>
      </w:r>
      <w:proofErr w:type="spellStart"/>
      <w:r>
        <w:t>measurement</w:t>
      </w:r>
      <w:proofErr w:type="spellEnd"/>
      <w:r>
        <w:t>) i svaret”</w:t>
      </w:r>
    </w:p>
  </w:comment>
  <w:comment w:id="356" w:author="Jiri Uosukainen" w:date="2015-04-01T22:07:00Z" w:initials="JU">
    <w:p w14:paraId="319E424D" w14:textId="11128E0A" w:rsidR="004B0283" w:rsidRDefault="004B0283">
      <w:pPr>
        <w:pStyle w:val="Kommentarer"/>
      </w:pPr>
      <w:r>
        <w:rPr>
          <w:rStyle w:val="Kommentarsreferens"/>
        </w:rPr>
        <w:annotationRef/>
      </w:r>
      <w:r>
        <w:t xml:space="preserve">Vad ingår i denna. Kan man ge exempel på vad som ingår i </w:t>
      </w:r>
      <w:proofErr w:type="spellStart"/>
      <w:proofErr w:type="gramStart"/>
      <w:r>
        <w:t>beäkningen</w:t>
      </w:r>
      <w:proofErr w:type="spellEnd"/>
      <w:r>
        <w:t xml:space="preserve"> ?</w:t>
      </w:r>
      <w:proofErr w:type="gramEnd"/>
    </w:p>
  </w:comment>
  <w:comment w:id="362" w:author="Jiri Uosukainen" w:date="2015-04-01T22:10:00Z" w:initials="JU">
    <w:p w14:paraId="4CB236D4" w14:textId="3F37C0D2" w:rsidR="004B0283" w:rsidRDefault="004B0283">
      <w:pPr>
        <w:pStyle w:val="Kommentarer"/>
      </w:pPr>
      <w:r>
        <w:rPr>
          <w:rStyle w:val="Kommentarsreferens"/>
        </w:rPr>
        <w:annotationRef/>
      </w:r>
      <w:r>
        <w:t xml:space="preserve">”start” i </w:t>
      </w:r>
      <w:proofErr w:type="spellStart"/>
      <w:r>
        <w:t>xsd</w:t>
      </w:r>
      <w:proofErr w:type="spellEnd"/>
    </w:p>
  </w:comment>
  <w:comment w:id="365" w:author="Jiri Uosukainen" w:date="2015-04-01T22:11:00Z" w:initials="JU">
    <w:p w14:paraId="3FEBAF65" w14:textId="64D1B4CB" w:rsidR="004B0283" w:rsidRDefault="004B0283">
      <w:pPr>
        <w:pStyle w:val="Kommentarer"/>
      </w:pPr>
      <w:r>
        <w:rPr>
          <w:rStyle w:val="Kommentarsreferens"/>
        </w:rPr>
        <w:annotationRef/>
      </w:r>
      <w:r>
        <w:t xml:space="preserve">”end” i </w:t>
      </w:r>
      <w:proofErr w:type="spellStart"/>
      <w:r>
        <w:t>xsd</w:t>
      </w:r>
      <w:proofErr w:type="spellEnd"/>
    </w:p>
  </w:comment>
  <w:comment w:id="368" w:author="Jiri Uosukainen" w:date="2015-04-01T22:20:00Z" w:initials="JU">
    <w:p w14:paraId="1C24C148" w14:textId="6183447B" w:rsidR="004B0283" w:rsidRDefault="004B0283">
      <w:pPr>
        <w:pStyle w:val="Kommentarer"/>
      </w:pPr>
      <w:r>
        <w:rPr>
          <w:rStyle w:val="Kommentarsreferens"/>
        </w:rPr>
        <w:annotationRef/>
      </w:r>
      <w:r>
        <w:t>Beskrivning av elementet ”</w:t>
      </w:r>
      <w:proofErr w:type="spellStart"/>
      <w:r>
        <w:t>name</w:t>
      </w:r>
      <w:proofErr w:type="spellEnd"/>
      <w:r>
        <w:t>” saknas.</w:t>
      </w:r>
    </w:p>
  </w:comment>
  <w:comment w:id="386" w:author="Jiri Uosukainen" w:date="2015-04-01T22:19:00Z" w:initials="JU">
    <w:p w14:paraId="05AD80F8" w14:textId="0BB7F050" w:rsidR="004B0283" w:rsidRDefault="004B0283">
      <w:pPr>
        <w:pStyle w:val="Kommentarer"/>
      </w:pPr>
      <w:r>
        <w:rPr>
          <w:rStyle w:val="Kommentarsreferens"/>
        </w:rPr>
        <w:annotationRef/>
      </w:r>
      <w:r>
        <w:t>Beskrivning av elementet ”</w:t>
      </w:r>
      <w:proofErr w:type="spellStart"/>
      <w:r>
        <w:t>name</w:t>
      </w:r>
      <w:proofErr w:type="spellEnd"/>
      <w:r>
        <w:t>” saknas.</w:t>
      </w:r>
    </w:p>
  </w:comment>
  <w:comment w:id="388" w:author="Jiri Uosukainen" w:date="2015-04-01T22:30:00Z" w:initials="JU">
    <w:p w14:paraId="641718B3" w14:textId="77777777" w:rsidR="004B0283" w:rsidRDefault="004B0283">
      <w:pPr>
        <w:pStyle w:val="Kommentarer"/>
      </w:pPr>
      <w:r>
        <w:rPr>
          <w:rStyle w:val="Kommentarsreferens"/>
        </w:rPr>
        <w:annotationRef/>
      </w:r>
      <w:r>
        <w:t>Kan vi förtydliga detta. Producenterna verkar ha problem att förstå denna formulering.</w:t>
      </w:r>
    </w:p>
    <w:p w14:paraId="430FABBC" w14:textId="628B4522" w:rsidR="004B0283" w:rsidRDefault="004B0283">
      <w:pPr>
        <w:pStyle w:val="Kommentarer"/>
      </w:pPr>
      <w:r>
        <w:t>Kanske ”Organisatorisk enhet som ansvarar för informationens riktighet”?</w:t>
      </w:r>
    </w:p>
  </w:comment>
  <w:comment w:id="394" w:author="Jiri Uosukainen" w:date="2015-04-01T22:26:00Z" w:initials="JU">
    <w:p w14:paraId="20F1AADF" w14:textId="4B9CB472" w:rsidR="004B0283" w:rsidRDefault="004B0283">
      <w:pPr>
        <w:pStyle w:val="Kommentarer"/>
      </w:pPr>
      <w:r>
        <w:rPr>
          <w:rStyle w:val="Kommentarsreferens"/>
        </w:rPr>
        <w:annotationRef/>
      </w:r>
      <w:r>
        <w:t>”</w:t>
      </w:r>
      <w:proofErr w:type="spellStart"/>
      <w:r>
        <w:t>systemId</w:t>
      </w:r>
      <w:proofErr w:type="spellEnd"/>
      <w:r>
        <w:t xml:space="preserve">” i </w:t>
      </w:r>
      <w:proofErr w:type="spellStart"/>
      <w:r>
        <w:t>xsd</w:t>
      </w:r>
      <w:proofErr w:type="spellEnd"/>
    </w:p>
  </w:comment>
  <w:comment w:id="396" w:author="Jiri Uosukainen" w:date="2015-04-01T22:33:00Z" w:initials="JU">
    <w:p w14:paraId="6373F3CA" w14:textId="5E76E29E" w:rsidR="004B0283" w:rsidRDefault="004B0283">
      <w:pPr>
        <w:pStyle w:val="Kommentarer"/>
      </w:pPr>
      <w:r>
        <w:rPr>
          <w:rStyle w:val="Kommentarsreferens"/>
        </w:rPr>
        <w:annotationRef/>
      </w:r>
      <w:r>
        <w:t>Hur pass unikt skall detta vara?</w:t>
      </w:r>
    </w:p>
  </w:comment>
  <w:comment w:id="398" w:author="Jiri Uosukainen" w:date="2015-04-01T22:34:00Z" w:initials="JU">
    <w:p w14:paraId="134F9E2D" w14:textId="26653440" w:rsidR="004B0283" w:rsidRDefault="004B0283">
      <w:pPr>
        <w:pStyle w:val="Kommentarer"/>
      </w:pPr>
      <w:r>
        <w:rPr>
          <w:rStyle w:val="Kommentarsreferens"/>
        </w:rPr>
        <w:annotationRef/>
      </w:r>
      <w:r>
        <w:t>Stavfel</w:t>
      </w:r>
    </w:p>
  </w:comment>
  <w:comment w:id="400" w:author="Jiri Uosukainen" w:date="2015-04-01T22:35:00Z" w:initials="JU">
    <w:p w14:paraId="13923E2A" w14:textId="4155E3BE" w:rsidR="004B0283" w:rsidRDefault="004B0283">
      <w:pPr>
        <w:pStyle w:val="Kommentarer"/>
      </w:pPr>
      <w:r>
        <w:rPr>
          <w:rStyle w:val="Kommentarsreferens"/>
        </w:rPr>
        <w:annotationRef/>
      </w:r>
      <w:r>
        <w:t>Nytt namn ”</w:t>
      </w:r>
      <w:proofErr w:type="spellStart"/>
      <w:r>
        <w:t>measureId</w:t>
      </w:r>
      <w:proofErr w:type="spellEnd"/>
      <w:r>
        <w:t xml:space="preserve">” i </w:t>
      </w:r>
      <w:proofErr w:type="spellStart"/>
      <w:r>
        <w:t>xsd</w:t>
      </w:r>
      <w:proofErr w:type="spellEnd"/>
    </w:p>
  </w:comment>
  <w:comment w:id="405" w:author="Jiri Uosukainen" w:date="2015-04-01T22:39:00Z" w:initials="JU">
    <w:p w14:paraId="7C55557B" w14:textId="24F289B5" w:rsidR="004B0283" w:rsidRDefault="004B0283">
      <w:pPr>
        <w:pStyle w:val="Kommentarer"/>
      </w:pPr>
      <w:r>
        <w:rPr>
          <w:rStyle w:val="Kommentarsreferens"/>
        </w:rPr>
        <w:annotationRef/>
      </w:r>
      <w:r>
        <w:t xml:space="preserve">”start” i </w:t>
      </w:r>
      <w:proofErr w:type="spellStart"/>
      <w:r>
        <w:t>xsd</w:t>
      </w:r>
      <w:proofErr w:type="spellEnd"/>
    </w:p>
  </w:comment>
  <w:comment w:id="408" w:author="Jiri Uosukainen" w:date="2015-04-01T22:39:00Z" w:initials="JU">
    <w:p w14:paraId="0799AC50" w14:textId="5CFFCF07" w:rsidR="004B0283" w:rsidRDefault="004B0283">
      <w:pPr>
        <w:pStyle w:val="Kommentarer"/>
      </w:pPr>
      <w:r>
        <w:rPr>
          <w:rStyle w:val="Kommentarsreferens"/>
        </w:rPr>
        <w:annotationRef/>
      </w:r>
      <w:r>
        <w:t xml:space="preserve">”end” i </w:t>
      </w:r>
      <w:proofErr w:type="spellStart"/>
      <w:r>
        <w:t>xsd</w:t>
      </w:r>
      <w:proofErr w:type="spellEnd"/>
      <w:r>
        <w:t xml:space="preserve"> </w:t>
      </w:r>
    </w:p>
  </w:comment>
  <w:comment w:id="411" w:author="Jiri Uosukainen" w:date="2015-04-01T22:43:00Z" w:initials="JU">
    <w:p w14:paraId="148DC31E" w14:textId="646B55AE" w:rsidR="004B0283" w:rsidRDefault="004B0283">
      <w:pPr>
        <w:pStyle w:val="Kommentarer"/>
      </w:pPr>
      <w:r>
        <w:rPr>
          <w:rStyle w:val="Kommentarsreferens"/>
        </w:rPr>
        <w:annotationRef/>
      </w:r>
      <w:r>
        <w:t>”</w:t>
      </w:r>
      <w:proofErr w:type="spellStart"/>
      <w:proofErr w:type="gramStart"/>
      <w:r>
        <w:t>DateType</w:t>
      </w:r>
      <w:proofErr w:type="spellEnd"/>
      <w:r>
        <w:t>”  i</w:t>
      </w:r>
      <w:proofErr w:type="gramEnd"/>
      <w:r>
        <w:t xml:space="preserve"> </w:t>
      </w:r>
      <w:proofErr w:type="spellStart"/>
      <w:r>
        <w:t>xsd</w:t>
      </w:r>
      <w:proofErr w:type="spellEnd"/>
    </w:p>
  </w:comment>
  <w:comment w:id="414" w:author="Jiri Uosukainen" w:date="2015-04-01T22:44:00Z" w:initials="JU">
    <w:p w14:paraId="04C2E522" w14:textId="1955AB74" w:rsidR="004B0283" w:rsidRDefault="004B0283">
      <w:pPr>
        <w:pStyle w:val="Kommentarer"/>
      </w:pPr>
      <w:r>
        <w:rPr>
          <w:rStyle w:val="Kommentarsreferens"/>
        </w:rPr>
        <w:annotationRef/>
      </w:r>
      <w:r>
        <w:t>”</w:t>
      </w:r>
      <w:proofErr w:type="spellStart"/>
      <w:r>
        <w:t>DateType</w:t>
      </w:r>
      <w:proofErr w:type="spellEnd"/>
      <w:r>
        <w:t xml:space="preserve">” i </w:t>
      </w:r>
      <w:proofErr w:type="spellStart"/>
      <w:r>
        <w:t>xsd</w:t>
      </w:r>
      <w:proofErr w:type="spellEnd"/>
    </w:p>
  </w:comment>
  <w:comment w:id="418" w:author="Jiri Uosukainen" w:date="2015-04-01T22:42:00Z" w:initials="JU">
    <w:p w14:paraId="1030E831" w14:textId="67A5BEC9" w:rsidR="004B0283" w:rsidRDefault="004B0283">
      <w:pPr>
        <w:pStyle w:val="Kommentarer"/>
      </w:pPr>
      <w:r>
        <w:rPr>
          <w:rStyle w:val="Kommentarsreferens"/>
        </w:rPr>
        <w:annotationRef/>
      </w:r>
      <w:r>
        <w:t>Alternativ formulering: ”Mått av typen kvot anges under detta element”</w:t>
      </w:r>
    </w:p>
  </w:comment>
  <w:comment w:id="428" w:author="Jiri Uosukainen" w:date="2015-04-01T22:51:00Z" w:initials="JU">
    <w:p w14:paraId="65BE5A50" w14:textId="36CE15D6" w:rsidR="004B0283" w:rsidRDefault="004B0283">
      <w:pPr>
        <w:pStyle w:val="Kommentarer"/>
      </w:pPr>
      <w:r>
        <w:rPr>
          <w:rStyle w:val="Kommentarsreferens"/>
        </w:rPr>
        <w:annotationRef/>
      </w:r>
      <w:r>
        <w:t>Stavfel</w:t>
      </w:r>
    </w:p>
  </w:comment>
  <w:comment w:id="430" w:author="Jiri Uosukainen" w:date="2015-04-01T22:51:00Z" w:initials="JU">
    <w:p w14:paraId="4F9CBE44" w14:textId="2FBFA233" w:rsidR="004B0283" w:rsidRDefault="004B0283">
      <w:pPr>
        <w:pStyle w:val="Kommentarer"/>
      </w:pPr>
      <w:r>
        <w:rPr>
          <w:rStyle w:val="Kommentarsreferens"/>
        </w:rPr>
        <w:annotationRef/>
      </w:r>
      <w:r>
        <w:t xml:space="preserve">”double” i </w:t>
      </w:r>
      <w:proofErr w:type="spellStart"/>
      <w:r>
        <w:t>xsd</w:t>
      </w:r>
      <w:proofErr w:type="spellEnd"/>
    </w:p>
  </w:comment>
  <w:comment w:id="440" w:author="Jiri Uosukainen" w:date="2015-04-01T22:53:00Z" w:initials="JU">
    <w:p w14:paraId="1B288AB6" w14:textId="42E37530" w:rsidR="004B0283" w:rsidRDefault="004B0283">
      <w:pPr>
        <w:pStyle w:val="Kommentarer"/>
      </w:pPr>
      <w:r>
        <w:rPr>
          <w:rStyle w:val="Kommentarsreferens"/>
        </w:rPr>
        <w:annotationRef/>
      </w:r>
      <w:r>
        <w:t xml:space="preserve">”double” i </w:t>
      </w:r>
      <w:proofErr w:type="spellStart"/>
      <w:r>
        <w:t>xsd</w:t>
      </w:r>
      <w:proofErr w:type="spellEnd"/>
    </w:p>
  </w:comment>
  <w:comment w:id="443" w:author="Jiri Uosukainen" w:date="2015-04-01T22:54:00Z" w:initials="JU">
    <w:p w14:paraId="1EC76AD1" w14:textId="7DC5FF6A" w:rsidR="004B0283" w:rsidRDefault="004B0283">
      <w:pPr>
        <w:pStyle w:val="Kommentarer"/>
      </w:pPr>
      <w:r>
        <w:rPr>
          <w:rStyle w:val="Kommentarsreferens"/>
        </w:rPr>
        <w:annotationRef/>
      </w:r>
      <w:r>
        <w:t xml:space="preserve">Förekommer </w:t>
      </w:r>
      <w:proofErr w:type="gramStart"/>
      <w:r>
        <w:t>ej</w:t>
      </w:r>
      <w:proofErr w:type="gramEnd"/>
      <w:r>
        <w:t xml:space="preserve"> i </w:t>
      </w:r>
      <w:proofErr w:type="spellStart"/>
      <w:r>
        <w:t>xsd</w:t>
      </w:r>
      <w:proofErr w:type="spellEnd"/>
    </w:p>
  </w:comment>
  <w:comment w:id="460" w:author="Jiri Uosukainen" w:date="2015-04-01T22:57:00Z" w:initials="JU">
    <w:p w14:paraId="784639C3" w14:textId="248F16AB" w:rsidR="004B0283" w:rsidRDefault="004B0283">
      <w:pPr>
        <w:pStyle w:val="Kommentarer"/>
      </w:pPr>
      <w:r>
        <w:rPr>
          <w:rStyle w:val="Kommentarsreferens"/>
        </w:rPr>
        <w:annotationRef/>
      </w:r>
      <w:proofErr w:type="spellStart"/>
      <w:proofErr w:type="gramStart"/>
      <w:r>
        <w:t>Reultatenheten</w:t>
      </w:r>
      <w:proofErr w:type="spellEnd"/>
      <w:r>
        <w:t xml:space="preserve"> ?</w:t>
      </w:r>
      <w:proofErr w:type="gramEnd"/>
    </w:p>
  </w:comment>
  <w:comment w:id="459" w:author="Jiri Uosukainen" w:date="2015-04-01T23:05:00Z" w:initials="JU">
    <w:p w14:paraId="2C4F8620" w14:textId="585185ED" w:rsidR="004B0283" w:rsidRDefault="004B0283">
      <w:pPr>
        <w:pStyle w:val="Kommentarer"/>
      </w:pPr>
      <w:r>
        <w:rPr>
          <w:rStyle w:val="Kommentarsreferens"/>
        </w:rPr>
        <w:annotationRef/>
      </w:r>
      <w:r>
        <w:t xml:space="preserve">Varför beskriv inte värdet ”NI” som finns i </w:t>
      </w:r>
      <w:proofErr w:type="spellStart"/>
      <w:r>
        <w:t>xsd</w:t>
      </w:r>
      <w:proofErr w:type="spellEnd"/>
      <w:r>
        <w:t>?</w:t>
      </w:r>
    </w:p>
  </w:comment>
  <w:comment w:id="466" w:author="Jiri Uosukainen" w:date="2015-04-01T22:58:00Z" w:initials="JU">
    <w:p w14:paraId="206571F8" w14:textId="079943C6" w:rsidR="004B0283" w:rsidRDefault="004B0283">
      <w:pPr>
        <w:pStyle w:val="Kommentarer"/>
      </w:pPr>
      <w:r>
        <w:rPr>
          <w:rStyle w:val="Kommentarsreferens"/>
        </w:rPr>
        <w:annotationRef/>
      </w:r>
      <w:r>
        <w:t xml:space="preserve">Kan eller </w:t>
      </w:r>
      <w:proofErr w:type="gramStart"/>
      <w:r>
        <w:t>skall ?</w:t>
      </w:r>
      <w:proofErr w:type="gramEnd"/>
    </w:p>
  </w:comment>
  <w:comment w:id="473" w:author="Jiri Uosukainen" w:date="2015-04-01T23:16:00Z" w:initials="JU">
    <w:p w14:paraId="43AD0D53" w14:textId="4BED24BD" w:rsidR="004B0283" w:rsidRDefault="004B0283">
      <w:pPr>
        <w:pStyle w:val="Kommentarer"/>
      </w:pPr>
      <w:r>
        <w:rPr>
          <w:rStyle w:val="Kommentarsreferens"/>
        </w:rPr>
        <w:annotationRef/>
      </w:r>
      <w:r>
        <w:t xml:space="preserve">Är det en av dessa eller </w:t>
      </w:r>
      <w:proofErr w:type="gramStart"/>
      <w:r>
        <w:t>båda ?</w:t>
      </w:r>
      <w:proofErr w:type="gramEnd"/>
    </w:p>
  </w:comment>
  <w:comment w:id="474" w:author="Jiri Uosukainen" w:date="2015-04-01T23:01:00Z" w:initials="JU">
    <w:p w14:paraId="26D0AB99" w14:textId="35941E19" w:rsidR="004B0283" w:rsidRDefault="004B0283">
      <w:pPr>
        <w:pStyle w:val="Kommentarer"/>
      </w:pPr>
      <w:r>
        <w:rPr>
          <w:rStyle w:val="Kommentarsreferens"/>
        </w:rPr>
        <w:annotationRef/>
      </w:r>
      <w:r>
        <w:t>”</w:t>
      </w:r>
      <w:proofErr w:type="spellStart"/>
      <w:proofErr w:type="gramStart"/>
      <w:r>
        <w:t>organizationId</w:t>
      </w:r>
      <w:proofErr w:type="spellEnd"/>
      <w:r>
        <w:t>”  i</w:t>
      </w:r>
      <w:proofErr w:type="gramEnd"/>
      <w:r>
        <w:t xml:space="preserve"> </w:t>
      </w:r>
      <w:proofErr w:type="spellStart"/>
      <w:r>
        <w:t>xsd</w:t>
      </w:r>
      <w:proofErr w:type="spellEnd"/>
    </w:p>
  </w:comment>
  <w:comment w:id="476" w:author="Jiri Uosukainen" w:date="2015-04-01T23:01:00Z" w:initials="JU">
    <w:p w14:paraId="1DC9B343" w14:textId="30B25E04" w:rsidR="004B0283" w:rsidRDefault="004B0283">
      <w:pPr>
        <w:pStyle w:val="Kommentarer"/>
      </w:pPr>
      <w:r>
        <w:rPr>
          <w:rStyle w:val="Kommentarsreferens"/>
        </w:rPr>
        <w:annotationRef/>
      </w:r>
      <w:r>
        <w:t>”</w:t>
      </w:r>
      <w:proofErr w:type="spellStart"/>
      <w:r>
        <w:t>organisationId</w:t>
      </w:r>
      <w:proofErr w:type="spellEnd"/>
      <w:r>
        <w:t xml:space="preserve">” i </w:t>
      </w:r>
      <w:proofErr w:type="spellStart"/>
      <w:r>
        <w:t>xsd</w:t>
      </w:r>
      <w:proofErr w:type="spellEnd"/>
    </w:p>
  </w:comment>
  <w:comment w:id="487" w:author="Jiri Uosukainen" w:date="2015-04-01T22:59:00Z" w:initials="JU">
    <w:p w14:paraId="39543177" w14:textId="4C1E7121" w:rsidR="004B0283" w:rsidRDefault="004B0283">
      <w:pPr>
        <w:pStyle w:val="Kommentarer"/>
      </w:pPr>
      <w:r>
        <w:rPr>
          <w:rStyle w:val="Kommentarsreferens"/>
        </w:rPr>
        <w:annotationRef/>
      </w:r>
      <w:r>
        <w:t>Felstavat</w:t>
      </w:r>
    </w:p>
  </w:comment>
  <w:comment w:id="490" w:author="Jiri Uosukainen" w:date="2015-04-01T23:03:00Z" w:initials="JU">
    <w:p w14:paraId="1CFA954C" w14:textId="718D3A93" w:rsidR="004B0283" w:rsidRDefault="004B0283">
      <w:pPr>
        <w:pStyle w:val="Kommentarer"/>
      </w:pPr>
      <w:r>
        <w:rPr>
          <w:rStyle w:val="Kommentarsreferens"/>
        </w:rPr>
        <w:annotationRef/>
      </w:r>
      <w:r>
        <w:t xml:space="preserve">Vad gäller om man anger organisationen med </w:t>
      </w:r>
      <w:proofErr w:type="spellStart"/>
      <w:r>
        <w:t>HSAId</w:t>
      </w:r>
      <w:proofErr w:type="spellEnd"/>
      <w:r>
        <w:t xml:space="preserve">? </w:t>
      </w:r>
    </w:p>
  </w:comment>
  <w:comment w:id="499" w:author="Jiri Uosukainen" w:date="2015-04-01T23:04:00Z" w:initials="JU">
    <w:p w14:paraId="36ADB3E2" w14:textId="1FEDB6FB" w:rsidR="004B0283" w:rsidRDefault="004B0283">
      <w:pPr>
        <w:pStyle w:val="Kommentarer"/>
      </w:pPr>
      <w:r>
        <w:rPr>
          <w:rStyle w:val="Kommentarsreferens"/>
        </w:rPr>
        <w:annotationRef/>
      </w:r>
      <w:r>
        <w:t>Felstavat</w:t>
      </w:r>
    </w:p>
  </w:comment>
  <w:comment w:id="514" w:author="Jiri Uosukainen" w:date="2015-04-01T23:04:00Z" w:initials="JU">
    <w:p w14:paraId="2C635134" w14:textId="19B1B3AF" w:rsidR="004B0283" w:rsidRDefault="004B0283">
      <w:pPr>
        <w:pStyle w:val="Kommentarer"/>
      </w:pPr>
      <w:r>
        <w:rPr>
          <w:rStyle w:val="Kommentarsreferens"/>
        </w:rPr>
        <w:annotationRef/>
      </w:r>
      <w:proofErr w:type="gramStart"/>
      <w:r>
        <w:t>Förklaring ?</w:t>
      </w:r>
      <w:proofErr w:type="gramEnd"/>
    </w:p>
  </w:comment>
  <w:comment w:id="531" w:author="Jiri Uosukainen" w:date="2015-04-01T23:08:00Z" w:initials="JU">
    <w:p w14:paraId="49A9E0AE" w14:textId="68AA9C93" w:rsidR="004B0283" w:rsidRDefault="004B0283">
      <w:pPr>
        <w:pStyle w:val="Kommentarer"/>
      </w:pPr>
      <w:r>
        <w:rPr>
          <w:rStyle w:val="Kommentarsreferens"/>
        </w:rPr>
        <w:annotationRef/>
      </w:r>
      <w:r>
        <w:t>Alternativ formulering: ”Kvotvärden anges som ’</w:t>
      </w:r>
      <w:proofErr w:type="spellStart"/>
      <w:r>
        <w:t>ProportionMeasure</w:t>
      </w:r>
      <w:proofErr w:type="spellEnd"/>
      <w:r>
        <w:t>’ och mätvärden anges om ’</w:t>
      </w:r>
      <w:proofErr w:type="spellStart"/>
      <w:r>
        <w:t>ContinuousVariableMeasure</w:t>
      </w:r>
      <w:proofErr w:type="spellEnd"/>
      <w:r>
        <w:t>’ under detta element.</w:t>
      </w:r>
    </w:p>
  </w:comment>
  <w:comment w:id="533" w:author="Jiri Uosukainen" w:date="2015-04-01T23:09:00Z" w:initials="JU">
    <w:p w14:paraId="1B84DD08" w14:textId="53203CA5" w:rsidR="004B0283" w:rsidRDefault="004B0283">
      <w:pPr>
        <w:pStyle w:val="Kommentarer"/>
      </w:pPr>
      <w:ins w:id="535" w:author="Jiri Uosukainen" w:date="2015-04-01T23:09:00Z">
        <w:r>
          <w:rPr>
            <w:rStyle w:val="Kommentarsreferens"/>
          </w:rPr>
          <w:annotationRef/>
        </w:r>
      </w:ins>
    </w:p>
  </w:comment>
  <w:comment w:id="537" w:author="Jiri Uosukainen" w:date="2015-04-01T23:10:00Z" w:initials="JU">
    <w:p w14:paraId="7C460830" w14:textId="30C4ED65" w:rsidR="004B0283" w:rsidRDefault="004B0283">
      <w:pPr>
        <w:pStyle w:val="Kommentarer"/>
      </w:pPr>
      <w:r>
        <w:rPr>
          <w:rStyle w:val="Kommentarsreferens"/>
        </w:rPr>
        <w:annotationRef/>
      </w:r>
      <w:r>
        <w:t>Stavfel</w:t>
      </w:r>
    </w:p>
  </w:comment>
  <w:comment w:id="544" w:author="Jiri Uosukainen" w:date="2015-04-01T23:11:00Z" w:initials="JU">
    <w:p w14:paraId="471FAAB1" w14:textId="5E0D1B9D" w:rsidR="004B0283" w:rsidRDefault="004B0283">
      <w:pPr>
        <w:pStyle w:val="Kommentarer"/>
      </w:pPr>
      <w:r>
        <w:rPr>
          <w:rStyle w:val="Kommentarsreferens"/>
        </w:rPr>
        <w:annotationRef/>
      </w:r>
      <w:r>
        <w:t>Stavfel</w:t>
      </w:r>
    </w:p>
  </w:comment>
  <w:comment w:id="554" w:author="Jiri Uosukainen" w:date="2015-04-01T23:11:00Z" w:initials="JU">
    <w:p w14:paraId="37E93053" w14:textId="1209FF19" w:rsidR="004B0283" w:rsidRDefault="004B0283">
      <w:pPr>
        <w:pStyle w:val="Kommentarer"/>
      </w:pPr>
      <w:r>
        <w:rPr>
          <w:rStyle w:val="Kommentarsreferens"/>
        </w:rPr>
        <w:annotationRef/>
      </w:r>
      <w:r>
        <w:t>Stavfel</w:t>
      </w:r>
    </w:p>
  </w:comment>
  <w:comment w:id="562" w:author="Jiri Uosukainen" w:date="2015-04-01T23:11:00Z" w:initials="JU">
    <w:p w14:paraId="248C0C32" w14:textId="7C0B58D1" w:rsidR="004B0283" w:rsidRDefault="004B0283">
      <w:pPr>
        <w:pStyle w:val="Kommentarer"/>
      </w:pPr>
      <w:r>
        <w:rPr>
          <w:rStyle w:val="Kommentarsreferens"/>
        </w:rPr>
        <w:annotationRef/>
      </w:r>
      <w:r>
        <w:t>Stavfel</w:t>
      </w:r>
    </w:p>
  </w:comment>
  <w:comment w:id="574" w:author="Jiri Uosukainen" w:date="2015-04-01T23:11:00Z" w:initials="JU">
    <w:p w14:paraId="5A5B360C" w14:textId="2F2722F5" w:rsidR="004B0283" w:rsidRDefault="004B0283">
      <w:pPr>
        <w:pStyle w:val="Kommentarer"/>
      </w:pPr>
      <w:r>
        <w:rPr>
          <w:rStyle w:val="Kommentarsreferens"/>
        </w:rPr>
        <w:annotationRef/>
      </w:r>
      <w:r>
        <w:t>Stavfel</w:t>
      </w:r>
    </w:p>
  </w:comment>
  <w:comment w:id="586" w:author="Jiri Uosukainen" w:date="2015-04-01T23:11:00Z" w:initials="JU">
    <w:p w14:paraId="0B74E9F3" w14:textId="69DD71C7" w:rsidR="004B0283" w:rsidRDefault="004B0283">
      <w:pPr>
        <w:pStyle w:val="Kommentarer"/>
      </w:pPr>
      <w:r>
        <w:rPr>
          <w:rStyle w:val="Kommentarsreferens"/>
        </w:rPr>
        <w:annotationRef/>
      </w:r>
      <w:r>
        <w:t>Stavfel</w:t>
      </w:r>
    </w:p>
  </w:comment>
  <w:comment w:id="596" w:author="Jiri Uosukainen" w:date="2015-04-01T23:11:00Z" w:initials="JU">
    <w:p w14:paraId="6F62CF62" w14:textId="6714DC2B" w:rsidR="004B0283" w:rsidRDefault="004B0283">
      <w:pPr>
        <w:pStyle w:val="Kommentarer"/>
      </w:pPr>
      <w:r>
        <w:rPr>
          <w:rStyle w:val="Kommentarsreferens"/>
        </w:rPr>
        <w:annotationRef/>
      </w:r>
      <w:r>
        <w:t>Stavfel</w:t>
      </w:r>
    </w:p>
  </w:comment>
  <w:comment w:id="606" w:author="Jiri Uosukainen" w:date="2015-04-01T23:11:00Z" w:initials="JU">
    <w:p w14:paraId="264F555C" w14:textId="74C240E5" w:rsidR="004B0283" w:rsidRDefault="004B0283">
      <w:pPr>
        <w:pStyle w:val="Kommentarer"/>
      </w:pPr>
      <w:r>
        <w:rPr>
          <w:rStyle w:val="Kommentarsreferens"/>
        </w:rPr>
        <w:annotationRef/>
      </w:r>
      <w:r>
        <w:t>Stavfel</w:t>
      </w:r>
    </w:p>
  </w:comment>
  <w:comment w:id="616" w:author="Jiri Uosukainen" w:date="2015-04-01T23:11:00Z" w:initials="JU">
    <w:p w14:paraId="5B4081CF" w14:textId="01061CCB" w:rsidR="004B0283" w:rsidRDefault="004B0283">
      <w:pPr>
        <w:pStyle w:val="Kommentarer"/>
      </w:pPr>
      <w:r>
        <w:rPr>
          <w:rStyle w:val="Kommentarsreferens"/>
        </w:rPr>
        <w:annotationRef/>
      </w:r>
      <w:r>
        <w:t>Stavfel</w:t>
      </w:r>
    </w:p>
  </w:comment>
  <w:comment w:id="626" w:author="Jiri Uosukainen" w:date="2015-04-01T23:12:00Z" w:initials="JU">
    <w:p w14:paraId="628B3A49" w14:textId="6E1941CD" w:rsidR="004B0283" w:rsidRDefault="004B0283">
      <w:pPr>
        <w:pStyle w:val="Kommentarer"/>
      </w:pPr>
      <w:r>
        <w:rPr>
          <w:rStyle w:val="Kommentarsreferens"/>
        </w:rPr>
        <w:annotationRef/>
      </w:r>
      <w:r>
        <w:t>Stavfel</w:t>
      </w:r>
    </w:p>
  </w:comment>
  <w:comment w:id="634" w:author="Jiri Uosukainen" w:date="2015-04-01T23:12:00Z" w:initials="JU">
    <w:p w14:paraId="59FE3A1A" w14:textId="0BA432D1" w:rsidR="004B0283" w:rsidRDefault="004B0283">
      <w:pPr>
        <w:pStyle w:val="Kommentarer"/>
      </w:pPr>
      <w:r>
        <w:rPr>
          <w:rStyle w:val="Kommentarsreferens"/>
        </w:rPr>
        <w:annotationRef/>
      </w:r>
      <w:r>
        <w:t>Stavfel</w:t>
      </w:r>
    </w:p>
  </w:comment>
  <w:comment w:id="644" w:author="Jiri Uosukainen" w:date="2015-04-01T23:12:00Z" w:initials="JU">
    <w:p w14:paraId="1A743766" w14:textId="37686440" w:rsidR="004B0283" w:rsidRDefault="004B0283">
      <w:pPr>
        <w:pStyle w:val="Kommentarer"/>
      </w:pPr>
      <w:r>
        <w:rPr>
          <w:rStyle w:val="Kommentarsreferens"/>
        </w:rPr>
        <w:annotationRef/>
      </w:r>
      <w:r>
        <w:t>Stavfel</w:t>
      </w:r>
    </w:p>
  </w:comment>
  <w:comment w:id="652" w:author="Jiri Uosukainen" w:date="2015-04-01T23:12:00Z" w:initials="JU">
    <w:p w14:paraId="3ADABE7F" w14:textId="260FE08E" w:rsidR="004B0283" w:rsidRDefault="004B0283">
      <w:pPr>
        <w:pStyle w:val="Kommentarer"/>
      </w:pPr>
      <w:r>
        <w:rPr>
          <w:rStyle w:val="Kommentarsreferens"/>
        </w:rPr>
        <w:annotationRef/>
      </w:r>
      <w:r>
        <w:t>Stavfel</w:t>
      </w:r>
    </w:p>
  </w:comment>
  <w:comment w:id="664" w:author="Jiri Uosukainen" w:date="2015-04-01T23:13:00Z" w:initials="JU">
    <w:p w14:paraId="4A267B48" w14:textId="5A62B96C" w:rsidR="004B0283" w:rsidRDefault="004B0283">
      <w:pPr>
        <w:pStyle w:val="Kommentarer"/>
      </w:pPr>
      <w:r>
        <w:rPr>
          <w:rStyle w:val="Kommentarsreferens"/>
        </w:rPr>
        <w:annotationRef/>
      </w:r>
      <w:r>
        <w:t>Stavfel</w:t>
      </w:r>
    </w:p>
  </w:comment>
  <w:comment w:id="676" w:author="Jiri Uosukainen" w:date="2015-04-01T23:13:00Z" w:initials="JU">
    <w:p w14:paraId="18703A1B" w14:textId="3E626496" w:rsidR="004B0283" w:rsidRDefault="004B0283">
      <w:pPr>
        <w:pStyle w:val="Kommentarer"/>
      </w:pPr>
      <w:r>
        <w:rPr>
          <w:rStyle w:val="Kommentarsreferens"/>
        </w:rPr>
        <w:annotationRef/>
      </w:r>
      <w:r>
        <w:t>Stavfel</w:t>
      </w:r>
    </w:p>
  </w:comment>
  <w:comment w:id="688" w:author="Jiri Uosukainen" w:date="2015-04-01T23:13:00Z" w:initials="JU">
    <w:p w14:paraId="5FB9AF39" w14:textId="7199868D" w:rsidR="004B0283" w:rsidRDefault="004B0283">
      <w:pPr>
        <w:pStyle w:val="Kommentarer"/>
      </w:pPr>
      <w:r>
        <w:rPr>
          <w:rStyle w:val="Kommentarsreferens"/>
        </w:rPr>
        <w:annotationRef/>
      </w:r>
      <w:r>
        <w:t>Stavfel</w:t>
      </w:r>
    </w:p>
  </w:comment>
  <w:comment w:id="698" w:author="Jiri Uosukainen" w:date="2015-04-01T23:13:00Z" w:initials="JU">
    <w:p w14:paraId="29CBBFFE" w14:textId="45AA8CDA" w:rsidR="004B0283" w:rsidRDefault="004B0283">
      <w:pPr>
        <w:pStyle w:val="Kommentarer"/>
      </w:pPr>
      <w:r>
        <w:rPr>
          <w:rStyle w:val="Kommentarsreferens"/>
        </w:rPr>
        <w:annotationRef/>
      </w:r>
      <w:r>
        <w:t>Stavfel</w:t>
      </w:r>
    </w:p>
  </w:comment>
  <w:comment w:id="710" w:author="Jiri Uosukainen" w:date="2015-04-01T23:13:00Z" w:initials="JU">
    <w:p w14:paraId="3AEA50DA" w14:textId="28CC098F" w:rsidR="004B0283" w:rsidRDefault="004B0283">
      <w:pPr>
        <w:pStyle w:val="Kommentarer"/>
      </w:pPr>
      <w:r>
        <w:rPr>
          <w:rStyle w:val="Kommentarsreferens"/>
        </w:rPr>
        <w:annotationRef/>
      </w:r>
      <w:r>
        <w:t>Stavfel</w:t>
      </w:r>
    </w:p>
  </w:comment>
  <w:comment w:id="722" w:author="Jiri Uosukainen" w:date="2015-04-01T23:13:00Z" w:initials="JU">
    <w:p w14:paraId="36977CFB" w14:textId="2E6FF28C" w:rsidR="004B0283" w:rsidRDefault="004B0283">
      <w:pPr>
        <w:pStyle w:val="Kommentarer"/>
      </w:pPr>
      <w:r>
        <w:rPr>
          <w:rStyle w:val="Kommentarsreferens"/>
        </w:rPr>
        <w:annotationRef/>
      </w:r>
      <w:r>
        <w:t>Stavfel</w:t>
      </w:r>
    </w:p>
  </w:comment>
  <w:comment w:id="732" w:author="Jiri Uosukainen" w:date="2015-04-01T23:13:00Z" w:initials="JU">
    <w:p w14:paraId="17B8B0EA" w14:textId="5E9D5289" w:rsidR="004B0283" w:rsidRDefault="004B0283">
      <w:pPr>
        <w:pStyle w:val="Kommentarer"/>
      </w:pPr>
      <w:r>
        <w:rPr>
          <w:rStyle w:val="Kommentarsreferens"/>
        </w:rPr>
        <w:annotationRef/>
      </w:r>
      <w:r>
        <w:t>Stavfel</w:t>
      </w:r>
    </w:p>
  </w:comment>
  <w:comment w:id="756" w:author="Jiri Uosukainen" w:date="2015-04-01T23:15:00Z" w:initials="JU">
    <w:p w14:paraId="547427C9" w14:textId="0699DDF0" w:rsidR="004B0283" w:rsidRDefault="004B0283">
      <w:pPr>
        <w:pStyle w:val="Kommentarer"/>
      </w:pPr>
      <w:r>
        <w:rPr>
          <w:rStyle w:val="Kommentarsreferens"/>
        </w:rPr>
        <w:annotationRef/>
      </w:r>
      <w:proofErr w:type="gramStart"/>
      <w:r>
        <w:t>Endast ?</w:t>
      </w:r>
      <w:proofErr w:type="gramEnd"/>
    </w:p>
  </w:comment>
  <w:comment w:id="811" w:author="Jiri Uosukainen" w:date="2015-04-01T23:24:00Z" w:initials="JU">
    <w:p w14:paraId="37299B56" w14:textId="35A838AE" w:rsidR="004B0283" w:rsidRDefault="004B0283">
      <w:pPr>
        <w:pStyle w:val="Kommentarer"/>
      </w:pPr>
      <w:r>
        <w:rPr>
          <w:rStyle w:val="Kommentarsreferens"/>
        </w:rPr>
        <w:annotationRef/>
      </w:r>
      <w:r>
        <w:t xml:space="preserve">Kan mätperioder överlappa varandra för en indikator givet samma </w:t>
      </w:r>
      <w:proofErr w:type="spellStart"/>
      <w:r>
        <w:t>indikatorid</w:t>
      </w:r>
      <w:proofErr w:type="spellEnd"/>
      <w:r>
        <w:t xml:space="preserve"> och enhet?</w:t>
      </w:r>
    </w:p>
  </w:comment>
  <w:comment w:id="812" w:author="Jiri Uosukainen" w:date="2015-04-01T23:17:00Z" w:initials="JU">
    <w:p w14:paraId="301F1E6F" w14:textId="7D4335BF" w:rsidR="004B0283" w:rsidRDefault="004B0283">
      <w:pPr>
        <w:pStyle w:val="Kommentarer"/>
      </w:pPr>
      <w:r>
        <w:rPr>
          <w:rStyle w:val="Kommentarsreferens"/>
        </w:rPr>
        <w:annotationRef/>
      </w:r>
      <w:r>
        <w:t xml:space="preserve">”start” i </w:t>
      </w:r>
      <w:proofErr w:type="spellStart"/>
      <w:r>
        <w:t>xsd</w:t>
      </w:r>
      <w:proofErr w:type="spellEnd"/>
    </w:p>
  </w:comment>
  <w:comment w:id="815" w:author="Jiri Uosukainen" w:date="2015-04-01T23:17:00Z" w:initials="JU">
    <w:p w14:paraId="1671D820" w14:textId="53C55614" w:rsidR="004B0283" w:rsidRDefault="004B0283">
      <w:pPr>
        <w:pStyle w:val="Kommentarer"/>
      </w:pPr>
      <w:r>
        <w:rPr>
          <w:rStyle w:val="Kommentarsreferens"/>
        </w:rPr>
        <w:annotationRef/>
      </w:r>
      <w:r>
        <w:t xml:space="preserve">”end” i </w:t>
      </w:r>
      <w:proofErr w:type="spellStart"/>
      <w:r>
        <w:t>xsd</w:t>
      </w:r>
      <w:proofErr w:type="spellEnd"/>
    </w:p>
  </w:comment>
  <w:comment w:id="833" w:author="Jiri Uosukainen" w:date="2015-04-01T23:26:00Z" w:initials="JU">
    <w:p w14:paraId="5AAFBA96" w14:textId="6BC35BC6" w:rsidR="004B0283" w:rsidRDefault="004B0283">
      <w:pPr>
        <w:pStyle w:val="Kommentarer"/>
      </w:pPr>
      <w:r>
        <w:rPr>
          <w:rStyle w:val="Kommentarsreferens"/>
        </w:rPr>
        <w:annotationRef/>
      </w:r>
      <w:r>
        <w:t>Felstavat</w:t>
      </w:r>
    </w:p>
  </w:comment>
  <w:comment w:id="835" w:author="Jiri Uosukainen" w:date="2015-04-01T23:29:00Z" w:initials="JU">
    <w:p w14:paraId="4B30617B" w14:textId="0F4A1738" w:rsidR="004B0283" w:rsidRDefault="004B0283">
      <w:pPr>
        <w:pStyle w:val="Kommentarer"/>
      </w:pPr>
      <w:r>
        <w:rPr>
          <w:rStyle w:val="Kommentarsreferens"/>
        </w:rPr>
        <w:annotationRef/>
      </w:r>
      <w:r>
        <w:t>Hur relaterar exemplet till ”</w:t>
      </w:r>
      <w:proofErr w:type="spellStart"/>
      <w:proofErr w:type="gramStart"/>
      <w:r>
        <w:t>measurePeriod</w:t>
      </w:r>
      <w:proofErr w:type="spellEnd"/>
      <w:r>
        <w:t>” ?</w:t>
      </w:r>
      <w:proofErr w:type="gramEnd"/>
    </w:p>
  </w:comment>
  <w:comment w:id="836" w:author="Jiri Uosukainen" w:date="2015-04-01T23:26:00Z" w:initials="JU">
    <w:p w14:paraId="116110A8" w14:textId="439C3526" w:rsidR="004B0283" w:rsidRDefault="004B0283">
      <w:pPr>
        <w:pStyle w:val="Kommentarer"/>
      </w:pPr>
      <w:r>
        <w:rPr>
          <w:rStyle w:val="Kommentarsreferens"/>
        </w:rPr>
        <w:annotationRef/>
      </w:r>
      <w:r>
        <w:t>Avser detta ”</w:t>
      </w:r>
      <w:proofErr w:type="spellStart"/>
      <w:r>
        <w:t>reportingPeriod</w:t>
      </w:r>
      <w:proofErr w:type="spellEnd"/>
      <w:r>
        <w:t>”?</w:t>
      </w:r>
    </w:p>
  </w:comment>
  <w:comment w:id="843" w:author="Jiri Uosukainen" w:date="2015-04-01T23:29:00Z" w:initials="JU">
    <w:p w14:paraId="28697EF6" w14:textId="77A1C00A" w:rsidR="004B0283" w:rsidRDefault="004B0283">
      <w:pPr>
        <w:pStyle w:val="Kommentarer"/>
      </w:pPr>
      <w:r>
        <w:rPr>
          <w:rStyle w:val="Kommentarsreferens"/>
        </w:rPr>
        <w:annotationRef/>
      </w:r>
      <w:r>
        <w:t>Datumen i exempel förefaller felaktiga.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4B0283" w:rsidRDefault="004B0283" w:rsidP="00C72B17">
      <w:pPr>
        <w:spacing w:line="240" w:lineRule="auto"/>
      </w:pPr>
      <w:r>
        <w:separator/>
      </w:r>
    </w:p>
  </w:endnote>
  <w:endnote w:type="continuationSeparator" w:id="0">
    <w:p w14:paraId="5E4DDE35" w14:textId="77777777" w:rsidR="004B0283" w:rsidRDefault="004B0283"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4B0283" w:rsidRDefault="004B0283"/>
  <w:p w14:paraId="1FC233E8" w14:textId="77777777" w:rsidR="004B0283" w:rsidRDefault="004B0283"/>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4B0283" w:rsidRPr="004A7C1C" w14:paraId="3C5A492F" w14:textId="77777777" w:rsidTr="00095A0D">
      <w:trPr>
        <w:trHeight w:val="629"/>
      </w:trPr>
      <w:tc>
        <w:tcPr>
          <w:tcW w:w="1559" w:type="dxa"/>
        </w:tcPr>
        <w:p w14:paraId="784DFED4" w14:textId="77777777" w:rsidR="004B0283" w:rsidRPr="001304B6" w:rsidRDefault="004B0283"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4B0283" w:rsidRPr="001304B6" w:rsidRDefault="004B0283"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4B0283" w:rsidRPr="001304B6" w:rsidRDefault="004B0283"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4B0283" w:rsidRPr="001304B6" w:rsidRDefault="004B0283"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4B0283" w:rsidRPr="001304B6" w:rsidRDefault="004B0283"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4B0283" w:rsidRPr="001304B6" w:rsidRDefault="004B0283"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4B0283" w:rsidRPr="0091623E" w:rsidRDefault="004B0283"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4B0283" w:rsidRPr="001304B6" w:rsidRDefault="004B0283"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4B0283" w:rsidRPr="001304B6" w:rsidRDefault="004B0283"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4B0283" w:rsidRPr="004A7C1C" w:rsidRDefault="004B0283" w:rsidP="001304B6">
          <w:pPr>
            <w:pStyle w:val="Sidfot"/>
          </w:pPr>
        </w:p>
      </w:tc>
      <w:tc>
        <w:tcPr>
          <w:tcW w:w="709" w:type="dxa"/>
        </w:tcPr>
        <w:p w14:paraId="6E332D35" w14:textId="77777777" w:rsidR="004B0283" w:rsidRPr="004A7C1C" w:rsidRDefault="004B0283"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2E776B">
            <w:rPr>
              <w:rStyle w:val="Sidnummer"/>
              <w:noProof/>
            </w:rPr>
            <w:t>23</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2E776B">
            <w:rPr>
              <w:rStyle w:val="Sidnummer"/>
              <w:noProof/>
            </w:rPr>
            <w:t>29</w:t>
          </w:r>
          <w:r w:rsidRPr="004A7C1C">
            <w:rPr>
              <w:rStyle w:val="Sidnummer"/>
            </w:rPr>
            <w:fldChar w:fldCharType="end"/>
          </w:r>
        </w:p>
      </w:tc>
    </w:tr>
  </w:tbl>
  <w:p w14:paraId="6EB65E86" w14:textId="77777777" w:rsidR="004B0283" w:rsidRDefault="004B0283" w:rsidP="001304B6">
    <w:pPr>
      <w:pStyle w:val="Sidfot"/>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4B0283" w:rsidRDefault="004B0283">
    <w:pPr>
      <w:pStyle w:val="Sidfot"/>
    </w:pPr>
  </w:p>
  <w:p w14:paraId="36E0CB75" w14:textId="77777777" w:rsidR="004B0283" w:rsidRDefault="004B0283">
    <w:pPr>
      <w:pStyle w:val="Sidfot"/>
    </w:pPr>
  </w:p>
  <w:p w14:paraId="68EA24B6" w14:textId="77777777" w:rsidR="004B0283" w:rsidRDefault="004B0283">
    <w:pPr>
      <w:pStyle w:val="Sidfot"/>
    </w:pPr>
  </w:p>
  <w:p w14:paraId="798F58D1" w14:textId="77777777" w:rsidR="004B0283" w:rsidRDefault="004B0283">
    <w:pPr>
      <w:pStyle w:val="Sidfot"/>
    </w:pPr>
  </w:p>
  <w:p w14:paraId="0B4F500D" w14:textId="77777777" w:rsidR="004B0283" w:rsidRDefault="004B0283">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4B0283" w:rsidRDefault="004B0283" w:rsidP="00C72B17">
      <w:pPr>
        <w:spacing w:line="240" w:lineRule="auto"/>
      </w:pPr>
      <w:r>
        <w:separator/>
      </w:r>
    </w:p>
  </w:footnote>
  <w:footnote w:type="continuationSeparator" w:id="0">
    <w:p w14:paraId="61188C52" w14:textId="77777777" w:rsidR="004B0283" w:rsidRDefault="004B0283"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4B0283" w:rsidDel="009B404E" w:rsidRDefault="004B0283">
    <w:pPr>
      <w:rPr>
        <w:del w:id="852" w:author="Oskar Thunman" w:date="2015-04-02T10:37:00Z"/>
      </w:rPr>
    </w:pPr>
  </w:p>
  <w:p w14:paraId="69BC34DE" w14:textId="7BB6C208" w:rsidR="004B0283" w:rsidRDefault="004B0283">
    <w:proofErr w:type="gramStart"/>
    <w:ins w:id="853" w:author="Oskar Thunman" w:date="2015-04-02T10:37:00Z">
      <w:r>
        <w:t>..</w:t>
      </w:r>
      <w:proofErr w:type="gramEnd"/>
      <w:r>
        <w:t>/</w:t>
      </w:r>
      <w:proofErr w:type="spellStart"/>
      <w:r>
        <w:t>organization</w:t>
      </w:r>
    </w:ins>
    <w:proofErr w:type="spellEnd"/>
  </w:p>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4B0283" w:rsidRPr="00333716" w14:paraId="38E1EC6E" w14:textId="77777777" w:rsidTr="000A531A">
      <w:trPr>
        <w:trHeight w:hRule="exact" w:val="539"/>
      </w:trPr>
      <w:tc>
        <w:tcPr>
          <w:tcW w:w="3168" w:type="dxa"/>
          <w:tcBorders>
            <w:top w:val="nil"/>
            <w:bottom w:val="nil"/>
          </w:tcBorders>
        </w:tcPr>
        <w:p w14:paraId="74451D16" w14:textId="77777777" w:rsidR="004B0283" w:rsidRPr="00095A0D" w:rsidRDefault="004B0283" w:rsidP="00095A0D">
          <w:pPr>
            <w:pStyle w:val="Sidfot"/>
            <w:rPr>
              <w:rFonts w:ascii="Arial" w:eastAsia="Times New Roman" w:hAnsi="Arial"/>
              <w:color w:val="00A9A7"/>
              <w:sz w:val="14"/>
              <w:szCs w:val="24"/>
              <w:lang w:eastAsia="en-GB"/>
            </w:rPr>
          </w:pPr>
          <w:bookmarkStart w:id="854" w:name="LDnr1"/>
          <w:bookmarkEnd w:id="854"/>
        </w:p>
        <w:p w14:paraId="1A79B92D" w14:textId="77777777" w:rsidR="004B0283" w:rsidRPr="00095A0D" w:rsidRDefault="004B0283"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84DA27C" w:rsidR="004B0283" w:rsidRDefault="004B0283"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EF1E6C">
            <w:rPr>
              <w:rFonts w:ascii="Arial" w:eastAsia="Times New Roman" w:hAnsi="Arial"/>
              <w:color w:val="00A9A7"/>
              <w:sz w:val="14"/>
              <w:szCs w:val="24"/>
              <w:lang w:eastAsia="en-GB"/>
            </w:rPr>
            <w:t>Uppföljning kärnprocess: hantera utfall för grupper: kvalitetsrapportering</w:t>
          </w:r>
        </w:p>
        <w:p w14:paraId="015507E6" w14:textId="69CAE159" w:rsidR="004B0283" w:rsidRDefault="004B0283"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Pr>
              <w:rFonts w:ascii="Arial" w:eastAsia="Times New Roman" w:hAnsi="Arial"/>
              <w:color w:val="00A9A7"/>
              <w:sz w:val="14"/>
              <w:szCs w:val="24"/>
              <w:lang w:eastAsia="en-GB"/>
            </w:rPr>
            <w:t>2</w:t>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Pr>
              <w:rFonts w:ascii="Arial" w:eastAsia="Times New Roman" w:hAnsi="Arial"/>
              <w:color w:val="00A9A7"/>
              <w:sz w:val="14"/>
              <w:szCs w:val="24"/>
              <w:lang w:eastAsia="en-GB"/>
            </w:rPr>
            <w:t>0</w:t>
          </w:r>
        </w:p>
        <w:p w14:paraId="361CB3A2" w14:textId="77777777" w:rsidR="004B0283" w:rsidRPr="00095A0D" w:rsidRDefault="004B0283"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E86CBAE" w:rsidR="004B0283" w:rsidRDefault="004B0283"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 Oskar Thunman</w:t>
          </w:r>
        </w:p>
        <w:p w14:paraId="33EE301E" w14:textId="77777777" w:rsidR="004B0283" w:rsidRPr="00095A0D" w:rsidRDefault="004B0283"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4B0283" w:rsidRPr="00095A0D" w:rsidRDefault="004B0283"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D747C39" w:rsidR="004B0283" w:rsidRPr="000A531A" w:rsidRDefault="004B0283" w:rsidP="00A45439">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2015-03-26</w:t>
          </w:r>
          <w:r>
            <w:rPr>
              <w:rFonts w:ascii="Arial" w:eastAsia="Times New Roman" w:hAnsi="Arial"/>
              <w:color w:val="00A9A7"/>
              <w:sz w:val="14"/>
              <w:szCs w:val="24"/>
              <w:lang w:eastAsia="en-GB"/>
            </w:rPr>
            <w:fldChar w:fldCharType="end"/>
          </w:r>
        </w:p>
      </w:tc>
    </w:tr>
    <w:tr w:rsidR="004B0283"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4B0283" w:rsidRPr="00095A0D" w:rsidRDefault="004B0283"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4B0283" w:rsidRPr="00095A0D" w:rsidRDefault="004B0283" w:rsidP="00095A0D">
          <w:pPr>
            <w:pStyle w:val="Sidfot"/>
            <w:rPr>
              <w:rFonts w:ascii="Arial" w:eastAsia="Times New Roman" w:hAnsi="Arial"/>
              <w:color w:val="00A9A7"/>
              <w:sz w:val="14"/>
              <w:szCs w:val="24"/>
              <w:lang w:eastAsia="en-GB"/>
            </w:rPr>
          </w:pPr>
        </w:p>
      </w:tc>
    </w:tr>
  </w:tbl>
  <w:p w14:paraId="2AC110CF" w14:textId="77777777" w:rsidR="004B0283" w:rsidRDefault="004B0283" w:rsidP="008303EF">
    <w:pPr>
      <w:tabs>
        <w:tab w:val="left" w:pos="6237"/>
      </w:tabs>
    </w:pPr>
    <w:r>
      <w:t xml:space="preserve"> </w:t>
    </w:r>
    <w:bookmarkStart w:id="855" w:name="Dnr1"/>
    <w:bookmarkEnd w:id="855"/>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4B0283" w:rsidRDefault="004B0283" w:rsidP="00D774BC">
    <w:pPr>
      <w:tabs>
        <w:tab w:val="left" w:pos="6237"/>
      </w:tabs>
    </w:pPr>
  </w:p>
  <w:p w14:paraId="51103E17" w14:textId="77777777" w:rsidR="004B0283" w:rsidRDefault="004B0283" w:rsidP="00D774BC">
    <w:pPr>
      <w:tabs>
        <w:tab w:val="left" w:pos="6237"/>
      </w:tabs>
    </w:pPr>
  </w:p>
  <w:p w14:paraId="772AE06E" w14:textId="77777777" w:rsidR="004B0283" w:rsidRDefault="004B0283" w:rsidP="00D774BC">
    <w:pPr>
      <w:tabs>
        <w:tab w:val="left" w:pos="6237"/>
      </w:tabs>
    </w:pPr>
  </w:p>
  <w:p w14:paraId="42F0C144" w14:textId="77777777" w:rsidR="004B0283" w:rsidRDefault="004B0283"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856" w:name="LDnr"/>
    <w:bookmarkEnd w:id="856"/>
    <w:r>
      <w:t xml:space="preserve"> </w:t>
    </w:r>
    <w:bookmarkStart w:id="857" w:name="Dnr"/>
    <w:bookmarkEnd w:id="857"/>
  </w:p>
  <w:tbl>
    <w:tblPr>
      <w:tblW w:w="9180" w:type="dxa"/>
      <w:tblLayout w:type="fixed"/>
      <w:tblLook w:val="04A0" w:firstRow="1" w:lastRow="0" w:firstColumn="1" w:lastColumn="0" w:noHBand="0" w:noVBand="1"/>
    </w:tblPr>
    <w:tblGrid>
      <w:gridCol w:w="956"/>
      <w:gridCol w:w="1199"/>
      <w:gridCol w:w="4049"/>
      <w:gridCol w:w="2976"/>
    </w:tblGrid>
    <w:tr w:rsidR="004B0283" w:rsidRPr="0024387D" w14:paraId="6E3EED84" w14:textId="77777777" w:rsidTr="00364AE6">
      <w:tc>
        <w:tcPr>
          <w:tcW w:w="2155" w:type="dxa"/>
          <w:gridSpan w:val="2"/>
        </w:tcPr>
        <w:p w14:paraId="2933175C" w14:textId="77777777" w:rsidR="004B0283" w:rsidRPr="0024387D" w:rsidRDefault="004B0283" w:rsidP="002A2120">
          <w:pPr>
            <w:pStyle w:val="Sidhuvud"/>
            <w:rPr>
              <w:rFonts w:cs="Georgia"/>
              <w:sz w:val="12"/>
              <w:szCs w:val="12"/>
            </w:rPr>
          </w:pPr>
        </w:p>
      </w:tc>
      <w:tc>
        <w:tcPr>
          <w:tcW w:w="4049" w:type="dxa"/>
        </w:tcPr>
        <w:p w14:paraId="2813ED1B" w14:textId="77777777" w:rsidR="004B0283" w:rsidRPr="0024387D" w:rsidRDefault="004B0283" w:rsidP="00DE4030">
          <w:pPr>
            <w:pStyle w:val="Sidhuvud"/>
            <w:rPr>
              <w:rFonts w:cs="Georgia"/>
              <w:sz w:val="14"/>
              <w:szCs w:val="14"/>
            </w:rPr>
          </w:pPr>
        </w:p>
      </w:tc>
      <w:tc>
        <w:tcPr>
          <w:tcW w:w="2976" w:type="dxa"/>
        </w:tcPr>
        <w:p w14:paraId="1F7BDFA1" w14:textId="77777777" w:rsidR="004B0283" w:rsidRDefault="004B0283" w:rsidP="00DE4030">
          <w:r>
            <w:t xml:space="preserve"> </w:t>
          </w:r>
          <w:bookmarkStart w:id="858" w:name="slask"/>
          <w:bookmarkStart w:id="859" w:name="Addressee"/>
          <w:bookmarkEnd w:id="858"/>
          <w:bookmarkEnd w:id="859"/>
        </w:p>
      </w:tc>
    </w:tr>
    <w:tr w:rsidR="004B0283" w:rsidRPr="00F456CC" w14:paraId="7817C09A" w14:textId="77777777" w:rsidTr="00364AE6">
      <w:tc>
        <w:tcPr>
          <w:tcW w:w="956" w:type="dxa"/>
          <w:tcBorders>
            <w:right w:val="single" w:sz="4" w:space="0" w:color="auto"/>
          </w:tcBorders>
        </w:tcPr>
        <w:p w14:paraId="7F2ACC79" w14:textId="77777777" w:rsidR="004B0283" w:rsidRPr="00F456CC" w:rsidRDefault="004B0283" w:rsidP="00025527">
          <w:pPr>
            <w:pStyle w:val="Sidhuvud"/>
            <w:rPr>
              <w:rFonts w:cs="Georgia"/>
              <w:sz w:val="12"/>
              <w:szCs w:val="12"/>
            </w:rPr>
          </w:pPr>
        </w:p>
      </w:tc>
      <w:tc>
        <w:tcPr>
          <w:tcW w:w="1199" w:type="dxa"/>
          <w:tcBorders>
            <w:left w:val="single" w:sz="4" w:space="0" w:color="auto"/>
          </w:tcBorders>
        </w:tcPr>
        <w:p w14:paraId="27F330F9" w14:textId="77777777" w:rsidR="004B0283" w:rsidRPr="00F456CC" w:rsidRDefault="004B0283" w:rsidP="00DE4030">
          <w:pPr>
            <w:pStyle w:val="Sidhuvud"/>
            <w:rPr>
              <w:rFonts w:cs="Georgia"/>
              <w:sz w:val="12"/>
              <w:szCs w:val="12"/>
            </w:rPr>
          </w:pPr>
        </w:p>
      </w:tc>
      <w:tc>
        <w:tcPr>
          <w:tcW w:w="4049" w:type="dxa"/>
        </w:tcPr>
        <w:p w14:paraId="37AA9367" w14:textId="77777777" w:rsidR="004B0283" w:rsidRPr="002C11AF" w:rsidRDefault="004B0283" w:rsidP="00DE4030">
          <w:pPr>
            <w:pStyle w:val="Sidhuvud"/>
            <w:rPr>
              <w:rFonts w:cs="Georgia"/>
              <w:sz w:val="12"/>
              <w:szCs w:val="12"/>
            </w:rPr>
          </w:pPr>
        </w:p>
      </w:tc>
      <w:tc>
        <w:tcPr>
          <w:tcW w:w="2976" w:type="dxa"/>
        </w:tcPr>
        <w:p w14:paraId="25E5B32E" w14:textId="77777777" w:rsidR="004B0283" w:rsidRPr="002C11AF" w:rsidRDefault="004B0283" w:rsidP="00DE4030">
          <w:pPr>
            <w:pStyle w:val="Sidhuvud"/>
            <w:rPr>
              <w:rFonts w:cs="Georgia"/>
              <w:sz w:val="12"/>
              <w:szCs w:val="12"/>
            </w:rPr>
          </w:pPr>
        </w:p>
      </w:tc>
    </w:tr>
  </w:tbl>
  <w:p w14:paraId="4244CC6E" w14:textId="77777777" w:rsidR="004B0283" w:rsidRPr="003755FD" w:rsidRDefault="004B0283" w:rsidP="008866A6">
    <w:bookmarkStart w:id="860" w:name="Radera2"/>
    <w:bookmarkEnd w:id="860"/>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F3FFA"/>
    <w:multiLevelType w:val="hybridMultilevel"/>
    <w:tmpl w:val="44C6C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C02B47"/>
    <w:multiLevelType w:val="hybridMultilevel"/>
    <w:tmpl w:val="02FCCB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4"/>
  </w:num>
  <w:num w:numId="14">
    <w:abstractNumId w:val="3"/>
  </w:num>
  <w:num w:numId="15">
    <w:abstractNumId w:val="19"/>
  </w:num>
  <w:num w:numId="16">
    <w:abstractNumId w:val="22"/>
  </w:num>
  <w:num w:numId="17">
    <w:abstractNumId w:val="29"/>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8"/>
  </w:num>
  <w:num w:numId="28">
    <w:abstractNumId w:val="8"/>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B42"/>
    <w:rsid w:val="00003FF5"/>
    <w:rsid w:val="000056CC"/>
    <w:rsid w:val="000065DE"/>
    <w:rsid w:val="00013301"/>
    <w:rsid w:val="00025527"/>
    <w:rsid w:val="00034D7E"/>
    <w:rsid w:val="00036FF1"/>
    <w:rsid w:val="00047E25"/>
    <w:rsid w:val="00053977"/>
    <w:rsid w:val="0008100A"/>
    <w:rsid w:val="000844ED"/>
    <w:rsid w:val="000954B2"/>
    <w:rsid w:val="000954BC"/>
    <w:rsid w:val="00095A0D"/>
    <w:rsid w:val="000A531A"/>
    <w:rsid w:val="000A69BD"/>
    <w:rsid w:val="000C1ACF"/>
    <w:rsid w:val="000C2908"/>
    <w:rsid w:val="000C776C"/>
    <w:rsid w:val="000D4323"/>
    <w:rsid w:val="000D685C"/>
    <w:rsid w:val="000E020A"/>
    <w:rsid w:val="000E190F"/>
    <w:rsid w:val="000E24F8"/>
    <w:rsid w:val="00100B52"/>
    <w:rsid w:val="00112100"/>
    <w:rsid w:val="00116504"/>
    <w:rsid w:val="00116D3B"/>
    <w:rsid w:val="001233FB"/>
    <w:rsid w:val="001304B6"/>
    <w:rsid w:val="001502F9"/>
    <w:rsid w:val="00160052"/>
    <w:rsid w:val="001714C5"/>
    <w:rsid w:val="001752B9"/>
    <w:rsid w:val="00183401"/>
    <w:rsid w:val="00183B91"/>
    <w:rsid w:val="00184750"/>
    <w:rsid w:val="00191B2C"/>
    <w:rsid w:val="001930EC"/>
    <w:rsid w:val="001A700F"/>
    <w:rsid w:val="001B2C00"/>
    <w:rsid w:val="001C046C"/>
    <w:rsid w:val="001C1E6E"/>
    <w:rsid w:val="001F1494"/>
    <w:rsid w:val="001F3085"/>
    <w:rsid w:val="002047F2"/>
    <w:rsid w:val="00212825"/>
    <w:rsid w:val="00224476"/>
    <w:rsid w:val="00226616"/>
    <w:rsid w:val="00226F03"/>
    <w:rsid w:val="0024387D"/>
    <w:rsid w:val="00246426"/>
    <w:rsid w:val="00251D7A"/>
    <w:rsid w:val="00267208"/>
    <w:rsid w:val="002742C3"/>
    <w:rsid w:val="00277ADB"/>
    <w:rsid w:val="0029087A"/>
    <w:rsid w:val="002928F7"/>
    <w:rsid w:val="002A2120"/>
    <w:rsid w:val="002A59E4"/>
    <w:rsid w:val="002A77D2"/>
    <w:rsid w:val="002C11AF"/>
    <w:rsid w:val="002D5B10"/>
    <w:rsid w:val="002E6348"/>
    <w:rsid w:val="002E776B"/>
    <w:rsid w:val="002F4353"/>
    <w:rsid w:val="002F7E28"/>
    <w:rsid w:val="0030710D"/>
    <w:rsid w:val="003134F2"/>
    <w:rsid w:val="00322A41"/>
    <w:rsid w:val="00325EBF"/>
    <w:rsid w:val="00333D89"/>
    <w:rsid w:val="00364AE6"/>
    <w:rsid w:val="00364D31"/>
    <w:rsid w:val="00367400"/>
    <w:rsid w:val="003755FD"/>
    <w:rsid w:val="00390030"/>
    <w:rsid w:val="0039481C"/>
    <w:rsid w:val="00394F76"/>
    <w:rsid w:val="003975B7"/>
    <w:rsid w:val="003A1F89"/>
    <w:rsid w:val="003C2D14"/>
    <w:rsid w:val="003C39C3"/>
    <w:rsid w:val="003D21E1"/>
    <w:rsid w:val="003F5F5D"/>
    <w:rsid w:val="00405057"/>
    <w:rsid w:val="00414376"/>
    <w:rsid w:val="004147D2"/>
    <w:rsid w:val="00415214"/>
    <w:rsid w:val="00415791"/>
    <w:rsid w:val="00432EB0"/>
    <w:rsid w:val="004375C9"/>
    <w:rsid w:val="004433BE"/>
    <w:rsid w:val="00444C74"/>
    <w:rsid w:val="00460BEE"/>
    <w:rsid w:val="00481A7A"/>
    <w:rsid w:val="00482B99"/>
    <w:rsid w:val="00491FA2"/>
    <w:rsid w:val="0049416E"/>
    <w:rsid w:val="004B0283"/>
    <w:rsid w:val="004B0B17"/>
    <w:rsid w:val="004B347C"/>
    <w:rsid w:val="004C349F"/>
    <w:rsid w:val="004F2686"/>
    <w:rsid w:val="004F39E1"/>
    <w:rsid w:val="005066BE"/>
    <w:rsid w:val="005130A8"/>
    <w:rsid w:val="00520999"/>
    <w:rsid w:val="0052323C"/>
    <w:rsid w:val="00525CF4"/>
    <w:rsid w:val="005408F3"/>
    <w:rsid w:val="005477ED"/>
    <w:rsid w:val="005521B0"/>
    <w:rsid w:val="0056497A"/>
    <w:rsid w:val="00566ACF"/>
    <w:rsid w:val="0057032F"/>
    <w:rsid w:val="00572063"/>
    <w:rsid w:val="005778C0"/>
    <w:rsid w:val="0059544B"/>
    <w:rsid w:val="005957FC"/>
    <w:rsid w:val="005A0069"/>
    <w:rsid w:val="005A11F9"/>
    <w:rsid w:val="005A2DFC"/>
    <w:rsid w:val="005A6077"/>
    <w:rsid w:val="005A6380"/>
    <w:rsid w:val="005B6762"/>
    <w:rsid w:val="005C5369"/>
    <w:rsid w:val="005D58D6"/>
    <w:rsid w:val="005D655F"/>
    <w:rsid w:val="005D6C3E"/>
    <w:rsid w:val="005E710A"/>
    <w:rsid w:val="005F34C4"/>
    <w:rsid w:val="005F7E0A"/>
    <w:rsid w:val="00602874"/>
    <w:rsid w:val="00614EF1"/>
    <w:rsid w:val="006217E0"/>
    <w:rsid w:val="00624C79"/>
    <w:rsid w:val="00633EAD"/>
    <w:rsid w:val="00641A3D"/>
    <w:rsid w:val="00642553"/>
    <w:rsid w:val="00650709"/>
    <w:rsid w:val="00653081"/>
    <w:rsid w:val="006539CC"/>
    <w:rsid w:val="00661F2C"/>
    <w:rsid w:val="006648CB"/>
    <w:rsid w:val="00686189"/>
    <w:rsid w:val="0069359C"/>
    <w:rsid w:val="006A4A7F"/>
    <w:rsid w:val="006A4E14"/>
    <w:rsid w:val="006B1B72"/>
    <w:rsid w:val="006C58AA"/>
    <w:rsid w:val="006E7C71"/>
    <w:rsid w:val="00702AFD"/>
    <w:rsid w:val="00707704"/>
    <w:rsid w:val="00713027"/>
    <w:rsid w:val="00714301"/>
    <w:rsid w:val="0072035C"/>
    <w:rsid w:val="007231DB"/>
    <w:rsid w:val="007253F5"/>
    <w:rsid w:val="00727057"/>
    <w:rsid w:val="007306AD"/>
    <w:rsid w:val="00754815"/>
    <w:rsid w:val="00763590"/>
    <w:rsid w:val="007804CB"/>
    <w:rsid w:val="00786A46"/>
    <w:rsid w:val="007871FB"/>
    <w:rsid w:val="00793064"/>
    <w:rsid w:val="007A0162"/>
    <w:rsid w:val="007A2939"/>
    <w:rsid w:val="007A6B41"/>
    <w:rsid w:val="007A7B74"/>
    <w:rsid w:val="007B025E"/>
    <w:rsid w:val="007B2DED"/>
    <w:rsid w:val="007C2A05"/>
    <w:rsid w:val="007C34B3"/>
    <w:rsid w:val="007C7D7A"/>
    <w:rsid w:val="007E28F7"/>
    <w:rsid w:val="007E481B"/>
    <w:rsid w:val="007F0F3A"/>
    <w:rsid w:val="00803EC9"/>
    <w:rsid w:val="00805333"/>
    <w:rsid w:val="008161C9"/>
    <w:rsid w:val="00817886"/>
    <w:rsid w:val="008303EF"/>
    <w:rsid w:val="00832F02"/>
    <w:rsid w:val="00836E3C"/>
    <w:rsid w:val="008409C3"/>
    <w:rsid w:val="00843310"/>
    <w:rsid w:val="008465AF"/>
    <w:rsid w:val="008574CF"/>
    <w:rsid w:val="008745D1"/>
    <w:rsid w:val="008752D1"/>
    <w:rsid w:val="00885DA7"/>
    <w:rsid w:val="008866A6"/>
    <w:rsid w:val="00891676"/>
    <w:rsid w:val="00892362"/>
    <w:rsid w:val="008962E0"/>
    <w:rsid w:val="008977F7"/>
    <w:rsid w:val="008B23F2"/>
    <w:rsid w:val="008B34A4"/>
    <w:rsid w:val="008B4985"/>
    <w:rsid w:val="008C400C"/>
    <w:rsid w:val="008C7C3E"/>
    <w:rsid w:val="008C7E07"/>
    <w:rsid w:val="008D7540"/>
    <w:rsid w:val="008D797D"/>
    <w:rsid w:val="008E73EF"/>
    <w:rsid w:val="008F38AA"/>
    <w:rsid w:val="008F6ADA"/>
    <w:rsid w:val="009036DE"/>
    <w:rsid w:val="00917AF8"/>
    <w:rsid w:val="009320EF"/>
    <w:rsid w:val="00932401"/>
    <w:rsid w:val="00934DF5"/>
    <w:rsid w:val="00956547"/>
    <w:rsid w:val="00984B50"/>
    <w:rsid w:val="00984E15"/>
    <w:rsid w:val="00987592"/>
    <w:rsid w:val="009A056B"/>
    <w:rsid w:val="009A24FD"/>
    <w:rsid w:val="009A70FF"/>
    <w:rsid w:val="009A7229"/>
    <w:rsid w:val="009B1690"/>
    <w:rsid w:val="009B404E"/>
    <w:rsid w:val="009B473C"/>
    <w:rsid w:val="009B5AA8"/>
    <w:rsid w:val="009C5E05"/>
    <w:rsid w:val="009D07E0"/>
    <w:rsid w:val="009D1457"/>
    <w:rsid w:val="009D5269"/>
    <w:rsid w:val="009D758C"/>
    <w:rsid w:val="009E057D"/>
    <w:rsid w:val="009E2F3A"/>
    <w:rsid w:val="009E508B"/>
    <w:rsid w:val="009F1D5A"/>
    <w:rsid w:val="009F3594"/>
    <w:rsid w:val="00A03D94"/>
    <w:rsid w:val="00A12380"/>
    <w:rsid w:val="00A3038A"/>
    <w:rsid w:val="00A35D2A"/>
    <w:rsid w:val="00A45439"/>
    <w:rsid w:val="00A50E40"/>
    <w:rsid w:val="00A60A94"/>
    <w:rsid w:val="00A7347F"/>
    <w:rsid w:val="00A80E12"/>
    <w:rsid w:val="00A81BE1"/>
    <w:rsid w:val="00A8749F"/>
    <w:rsid w:val="00A96337"/>
    <w:rsid w:val="00AA3E23"/>
    <w:rsid w:val="00AB63BF"/>
    <w:rsid w:val="00AC226C"/>
    <w:rsid w:val="00AD5656"/>
    <w:rsid w:val="00AD6D79"/>
    <w:rsid w:val="00AF1559"/>
    <w:rsid w:val="00AF3B49"/>
    <w:rsid w:val="00AF7B2A"/>
    <w:rsid w:val="00B10EEB"/>
    <w:rsid w:val="00B1310A"/>
    <w:rsid w:val="00B14DBA"/>
    <w:rsid w:val="00B16FDD"/>
    <w:rsid w:val="00B212A3"/>
    <w:rsid w:val="00B23BD3"/>
    <w:rsid w:val="00B258A4"/>
    <w:rsid w:val="00B50914"/>
    <w:rsid w:val="00B6227B"/>
    <w:rsid w:val="00B72189"/>
    <w:rsid w:val="00B77D5E"/>
    <w:rsid w:val="00B86215"/>
    <w:rsid w:val="00B90A42"/>
    <w:rsid w:val="00BB02BA"/>
    <w:rsid w:val="00BD3476"/>
    <w:rsid w:val="00BD68EB"/>
    <w:rsid w:val="00C00D40"/>
    <w:rsid w:val="00C04B41"/>
    <w:rsid w:val="00C06CCE"/>
    <w:rsid w:val="00C10D6D"/>
    <w:rsid w:val="00C14894"/>
    <w:rsid w:val="00C14D25"/>
    <w:rsid w:val="00C20DBF"/>
    <w:rsid w:val="00C21D4F"/>
    <w:rsid w:val="00C24160"/>
    <w:rsid w:val="00C26EAC"/>
    <w:rsid w:val="00C375AB"/>
    <w:rsid w:val="00C427B8"/>
    <w:rsid w:val="00C434FA"/>
    <w:rsid w:val="00C52D77"/>
    <w:rsid w:val="00C5331E"/>
    <w:rsid w:val="00C54788"/>
    <w:rsid w:val="00C66377"/>
    <w:rsid w:val="00C672D4"/>
    <w:rsid w:val="00C71635"/>
    <w:rsid w:val="00C71E3B"/>
    <w:rsid w:val="00C72B17"/>
    <w:rsid w:val="00C72FDC"/>
    <w:rsid w:val="00C8275B"/>
    <w:rsid w:val="00C875DE"/>
    <w:rsid w:val="00CA49E2"/>
    <w:rsid w:val="00CA6970"/>
    <w:rsid w:val="00CC270E"/>
    <w:rsid w:val="00CC2E65"/>
    <w:rsid w:val="00CC7016"/>
    <w:rsid w:val="00CC70DA"/>
    <w:rsid w:val="00CE0FA6"/>
    <w:rsid w:val="00CE1031"/>
    <w:rsid w:val="00CE7DFC"/>
    <w:rsid w:val="00CF1658"/>
    <w:rsid w:val="00CF4460"/>
    <w:rsid w:val="00CF47A0"/>
    <w:rsid w:val="00D037DF"/>
    <w:rsid w:val="00D16218"/>
    <w:rsid w:val="00D21C11"/>
    <w:rsid w:val="00D357AB"/>
    <w:rsid w:val="00D53A9A"/>
    <w:rsid w:val="00D774BC"/>
    <w:rsid w:val="00D91240"/>
    <w:rsid w:val="00D93512"/>
    <w:rsid w:val="00DA1759"/>
    <w:rsid w:val="00DA45CB"/>
    <w:rsid w:val="00DA5D2D"/>
    <w:rsid w:val="00DB56E2"/>
    <w:rsid w:val="00DC3968"/>
    <w:rsid w:val="00DE4030"/>
    <w:rsid w:val="00E1012B"/>
    <w:rsid w:val="00E127E3"/>
    <w:rsid w:val="00E12C4A"/>
    <w:rsid w:val="00E13F85"/>
    <w:rsid w:val="00E1501B"/>
    <w:rsid w:val="00E2294E"/>
    <w:rsid w:val="00E46C51"/>
    <w:rsid w:val="00E738E4"/>
    <w:rsid w:val="00E809F3"/>
    <w:rsid w:val="00E9789B"/>
    <w:rsid w:val="00EB1451"/>
    <w:rsid w:val="00EB1E88"/>
    <w:rsid w:val="00EB3EAB"/>
    <w:rsid w:val="00EB63D6"/>
    <w:rsid w:val="00EC068A"/>
    <w:rsid w:val="00EC3FBC"/>
    <w:rsid w:val="00EC5E28"/>
    <w:rsid w:val="00ED3446"/>
    <w:rsid w:val="00EE04DB"/>
    <w:rsid w:val="00EE0737"/>
    <w:rsid w:val="00EE64E3"/>
    <w:rsid w:val="00EE7FE7"/>
    <w:rsid w:val="00EF1A3B"/>
    <w:rsid w:val="00EF1E6C"/>
    <w:rsid w:val="00F053A7"/>
    <w:rsid w:val="00F07598"/>
    <w:rsid w:val="00F25F5B"/>
    <w:rsid w:val="00F3179C"/>
    <w:rsid w:val="00F34EBF"/>
    <w:rsid w:val="00F35278"/>
    <w:rsid w:val="00F456CC"/>
    <w:rsid w:val="00F46893"/>
    <w:rsid w:val="00F700BD"/>
    <w:rsid w:val="00F85F1F"/>
    <w:rsid w:val="00FB1144"/>
    <w:rsid w:val="00FB20B9"/>
    <w:rsid w:val="00FB3539"/>
    <w:rsid w:val="00FC3225"/>
    <w:rsid w:val="00FD2E7E"/>
    <w:rsid w:val="00FD4E8C"/>
    <w:rsid w:val="00FE29F5"/>
    <w:rsid w:val="00FF33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character" w:styleId="Kommentarsreferens">
    <w:name w:val="annotation reference"/>
    <w:basedOn w:val="Standardstycketypsnitt"/>
    <w:uiPriority w:val="99"/>
    <w:semiHidden/>
    <w:unhideWhenUsed/>
    <w:rsid w:val="005778C0"/>
    <w:rPr>
      <w:sz w:val="18"/>
      <w:szCs w:val="18"/>
    </w:rPr>
  </w:style>
  <w:style w:type="paragraph" w:styleId="Kommentarer">
    <w:name w:val="annotation text"/>
    <w:basedOn w:val="Normal"/>
    <w:link w:val="KommentarerChar"/>
    <w:uiPriority w:val="99"/>
    <w:semiHidden/>
    <w:unhideWhenUsed/>
    <w:rsid w:val="005778C0"/>
    <w:pPr>
      <w:spacing w:line="240" w:lineRule="auto"/>
    </w:pPr>
    <w:rPr>
      <w:sz w:val="24"/>
      <w:szCs w:val="24"/>
    </w:rPr>
  </w:style>
  <w:style w:type="character" w:customStyle="1" w:styleId="KommentarerChar">
    <w:name w:val="Kommentarer Char"/>
    <w:basedOn w:val="Standardstycketypsnitt"/>
    <w:link w:val="Kommentarer"/>
    <w:uiPriority w:val="99"/>
    <w:semiHidden/>
    <w:rsid w:val="005778C0"/>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5778C0"/>
    <w:rPr>
      <w:b/>
      <w:bCs/>
      <w:sz w:val="20"/>
      <w:szCs w:val="20"/>
    </w:rPr>
  </w:style>
  <w:style w:type="character" w:customStyle="1" w:styleId="KommentarsmneChar">
    <w:name w:val="Kommentarsämne Char"/>
    <w:basedOn w:val="KommentarerChar"/>
    <w:link w:val="Kommentarsmne"/>
    <w:uiPriority w:val="99"/>
    <w:semiHidden/>
    <w:rsid w:val="005778C0"/>
    <w:rPr>
      <w:rFonts w:ascii="Georgia" w:hAnsi="Georgia"/>
      <w:b/>
      <w:bCs/>
      <w:sz w:val="24"/>
      <w:szCs w:val="24"/>
      <w:lang w:eastAsia="en-US"/>
    </w:rPr>
  </w:style>
  <w:style w:type="table" w:styleId="Ljuslista-dekorfrg1">
    <w:name w:val="Light List Accent 1"/>
    <w:basedOn w:val="Normaltabell"/>
    <w:uiPriority w:val="61"/>
    <w:rsid w:val="00803EC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8275B"/>
    <w:rPr>
      <w:rFonts w:ascii="Georgia" w:hAnsi="Georgia"/>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character" w:styleId="Kommentarsreferens">
    <w:name w:val="annotation reference"/>
    <w:basedOn w:val="Standardstycketypsnitt"/>
    <w:uiPriority w:val="99"/>
    <w:semiHidden/>
    <w:unhideWhenUsed/>
    <w:rsid w:val="005778C0"/>
    <w:rPr>
      <w:sz w:val="18"/>
      <w:szCs w:val="18"/>
    </w:rPr>
  </w:style>
  <w:style w:type="paragraph" w:styleId="Kommentarer">
    <w:name w:val="annotation text"/>
    <w:basedOn w:val="Normal"/>
    <w:link w:val="KommentarerChar"/>
    <w:uiPriority w:val="99"/>
    <w:semiHidden/>
    <w:unhideWhenUsed/>
    <w:rsid w:val="005778C0"/>
    <w:pPr>
      <w:spacing w:line="240" w:lineRule="auto"/>
    </w:pPr>
    <w:rPr>
      <w:sz w:val="24"/>
      <w:szCs w:val="24"/>
    </w:rPr>
  </w:style>
  <w:style w:type="character" w:customStyle="1" w:styleId="KommentarerChar">
    <w:name w:val="Kommentarer Char"/>
    <w:basedOn w:val="Standardstycketypsnitt"/>
    <w:link w:val="Kommentarer"/>
    <w:uiPriority w:val="99"/>
    <w:semiHidden/>
    <w:rsid w:val="005778C0"/>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5778C0"/>
    <w:rPr>
      <w:b/>
      <w:bCs/>
      <w:sz w:val="20"/>
      <w:szCs w:val="20"/>
    </w:rPr>
  </w:style>
  <w:style w:type="character" w:customStyle="1" w:styleId="KommentarsmneChar">
    <w:name w:val="Kommentarsämne Char"/>
    <w:basedOn w:val="KommentarerChar"/>
    <w:link w:val="Kommentarsmne"/>
    <w:uiPriority w:val="99"/>
    <w:semiHidden/>
    <w:rsid w:val="005778C0"/>
    <w:rPr>
      <w:rFonts w:ascii="Georgia" w:hAnsi="Georgia"/>
      <w:b/>
      <w:bCs/>
      <w:sz w:val="24"/>
      <w:szCs w:val="24"/>
      <w:lang w:eastAsia="en-US"/>
    </w:rPr>
  </w:style>
  <w:style w:type="table" w:styleId="Ljuslista-dekorfrg1">
    <w:name w:val="Light List Accent 1"/>
    <w:basedOn w:val="Normaltabell"/>
    <w:uiPriority w:val="61"/>
    <w:rsid w:val="00803EC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8275B"/>
    <w:rPr>
      <w:rFonts w:ascii="Georgia"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06759393">
      <w:bodyDiv w:val="1"/>
      <w:marLeft w:val="0"/>
      <w:marRight w:val="0"/>
      <w:marTop w:val="0"/>
      <w:marBottom w:val="0"/>
      <w:divBdr>
        <w:top w:val="none" w:sz="0" w:space="0" w:color="auto"/>
        <w:left w:val="none" w:sz="0" w:space="0" w:color="auto"/>
        <w:bottom w:val="none" w:sz="0" w:space="0" w:color="auto"/>
        <w:right w:val="none" w:sz="0" w:space="0" w:color="auto"/>
      </w:divBdr>
    </w:div>
    <w:div w:id="1454402381">
      <w:bodyDiv w:val="1"/>
      <w:marLeft w:val="0"/>
      <w:marRight w:val="0"/>
      <w:marTop w:val="0"/>
      <w:marBottom w:val="0"/>
      <w:divBdr>
        <w:top w:val="none" w:sz="0" w:space="0" w:color="auto"/>
        <w:left w:val="none" w:sz="0" w:space="0" w:color="auto"/>
        <w:bottom w:val="none" w:sz="0" w:space="0" w:color="auto"/>
        <w:right w:val="none" w:sz="0" w:space="0" w:color="auto"/>
      </w:divBdr>
    </w:div>
    <w:div w:id="1677657367">
      <w:bodyDiv w:val="1"/>
      <w:marLeft w:val="0"/>
      <w:marRight w:val="0"/>
      <w:marTop w:val="0"/>
      <w:marBottom w:val="0"/>
      <w:divBdr>
        <w:top w:val="none" w:sz="0" w:space="0" w:color="auto"/>
        <w:left w:val="none" w:sz="0" w:space="0" w:color="auto"/>
        <w:bottom w:val="none" w:sz="0" w:space="0" w:color="auto"/>
        <w:right w:val="none" w:sz="0" w:space="0" w:color="auto"/>
      </w:divBdr>
    </w:div>
    <w:div w:id="202539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1A3A17-C48C-B64C-AAC2-1888A4D01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24</TotalTime>
  <Pages>29</Pages>
  <Words>4670</Words>
  <Characters>37088</Characters>
  <Application>Microsoft Macintosh Word</Application>
  <DocSecurity>0</DocSecurity>
  <Lines>1612</Lines>
  <Paragraphs>994</Paragraphs>
  <ScaleCrop>false</ScaleCrop>
  <HeadingPairs>
    <vt:vector size="2" baseType="variant">
      <vt:variant>
        <vt:lpstr>Titel</vt:lpstr>
      </vt:variant>
      <vt:variant>
        <vt:i4>1</vt:i4>
      </vt:variant>
    </vt:vector>
  </HeadingPairs>
  <TitlesOfParts>
    <vt:vector size="1" baseType="lpstr">
      <vt:lpstr>Uppföljning kärnprocess: hantera utfall för grupper: kvalitetsrapportering </vt:lpstr>
    </vt:vector>
  </TitlesOfParts>
  <Manager/>
  <Company>Callista Enterprise AB</Company>
  <LinksUpToDate>false</LinksUpToDate>
  <CharactersWithSpaces>40764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Uppföljning kärnprocess: hantera utfall för grupper: kvalitetsrapportering </dc:title>
  <dc:subject>Arkitektur</dc:subject>
  <dc:creator>Oskar Thunman</dc:creator>
  <cp:keywords>TKB,Arkitektur, Krav </cp:keywords>
  <dc:description/>
  <cp:lastModifiedBy>Oskar Thunman</cp:lastModifiedBy>
  <cp:revision>5</cp:revision>
  <dcterms:created xsi:type="dcterms:W3CDTF">2015-04-02T08:41:00Z</dcterms:created>
  <dcterms:modified xsi:type="dcterms:W3CDTF">2015-04-02T09:12:00Z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uppföljning kärnprocess:hantera utfall för grupper:kvalitetsrapportering</vt:lpwstr>
  </property>
  <property fmtid="{D5CDD505-2E9C-101B-9397-08002B2CF9AE}" pid="4" name="domain_3">
    <vt:lpwstr>qualityreporting</vt:lpwstr>
  </property>
  <property fmtid="{D5CDD505-2E9C-101B-9397-08002B2CF9AE}" pid="5" name="Domain_2">
    <vt:lpwstr>groupoutcomes</vt:lpwstr>
  </property>
  <property fmtid="{D5CDD505-2E9C-101B-9397-08002B2CF9AE}" pid="6" name="Domain_1">
    <vt:lpwstr>followup</vt:lpwstr>
  </property>
  <property fmtid="{D5CDD505-2E9C-101B-9397-08002B2CF9AE}" pid="7" name="datepublished">
    <vt:lpwstr>2015-03-26</vt:lpwstr>
  </property>
  <property fmtid="{D5CDD505-2E9C-101B-9397-08002B2CF9AE}" pid="8" name="rc">
    <vt:lpwstr>RC_1</vt:lpwstr>
  </property>
  <property fmtid="{D5CDD505-2E9C-101B-9397-08002B2CF9AE}" pid="9" name="version1">
    <vt:lpwstr>2</vt:lpwstr>
  </property>
  <property fmtid="{D5CDD505-2E9C-101B-9397-08002B2CF9AE}" pid="10" name="version2">
    <vt:lpwstr>0</vt:lpwstr>
  </property>
  <property fmtid="{D5CDD505-2E9C-101B-9397-08002B2CF9AE}" pid="11" name="version3">
    <vt:lpwstr>0</vt:lpwstr>
  </property>
</Properties>
</file>