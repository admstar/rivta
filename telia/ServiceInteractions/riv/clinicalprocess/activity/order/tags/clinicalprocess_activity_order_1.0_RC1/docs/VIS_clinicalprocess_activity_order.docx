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22"/>
        <w:gridCol w:w="7998"/>
      </w:tblGrid>
      <w:tr w:rsidR="006E0E27" w:rsidRPr="004A7C1C" w14:paraId="76AC314D" w14:textId="77777777" w:rsidTr="006E0E27">
        <w:trPr>
          <w:cantSplit/>
          <w:trHeight w:val="3628"/>
        </w:trPr>
        <w:tc>
          <w:tcPr>
            <w:tcW w:w="284" w:type="dxa"/>
            <w:tcBorders>
              <w:left w:val="nil"/>
            </w:tcBorders>
            <w:shd w:val="clear" w:color="auto" w:fill="auto"/>
            <w:vAlign w:val="bottom"/>
          </w:tcPr>
          <w:p w14:paraId="182E6B45" w14:textId="77777777" w:rsidR="006E0E27" w:rsidRPr="004A7C1C" w:rsidRDefault="006E0E27" w:rsidP="006E0E27">
            <w:pPr>
              <w:pStyle w:val="BodyText"/>
            </w:pPr>
          </w:p>
        </w:tc>
        <w:tc>
          <w:tcPr>
            <w:tcW w:w="7426" w:type="dxa"/>
            <w:shd w:val="clear" w:color="auto" w:fill="auto"/>
            <w:vAlign w:val="bottom"/>
          </w:tcPr>
          <w:p w14:paraId="47D5F887" w14:textId="77777777" w:rsidR="006E0E27" w:rsidRPr="004A7C1C" w:rsidRDefault="006E0E27" w:rsidP="006E0E27"/>
        </w:tc>
      </w:tr>
      <w:tr w:rsidR="000927B9" w:rsidRPr="00A42731" w14:paraId="7C9FD051" w14:textId="77777777" w:rsidTr="00C435CB">
        <w:trPr>
          <w:cantSplit/>
        </w:trPr>
        <w:tc>
          <w:tcPr>
            <w:tcW w:w="284" w:type="dxa"/>
            <w:shd w:val="clear" w:color="auto" w:fill="auto"/>
          </w:tcPr>
          <w:p w14:paraId="46EC4425" w14:textId="77777777" w:rsidR="000927B9" w:rsidRPr="004A7C1C" w:rsidRDefault="000927B9" w:rsidP="00C15048">
            <w:pPr>
              <w:pStyle w:val="BodyText"/>
            </w:pPr>
          </w:p>
        </w:tc>
        <w:tc>
          <w:tcPr>
            <w:tcW w:w="7426" w:type="dxa"/>
            <w:shd w:val="clear" w:color="auto" w:fill="auto"/>
          </w:tcPr>
          <w:p w14:paraId="70FF0BF1" w14:textId="77777777" w:rsidR="00D16B4F" w:rsidRPr="00D16B4F" w:rsidRDefault="00D16B4F" w:rsidP="00D16B4F">
            <w:pPr>
              <w:pStyle w:val="Title"/>
              <w:rPr>
                <w:lang w:val="en-GB"/>
              </w:rPr>
            </w:pPr>
            <w:r w:rsidRPr="00D16B4F">
              <w:rPr>
                <w:lang w:val="en-GB"/>
              </w:rPr>
              <w:t>Informationsspecifikation</w:t>
            </w:r>
          </w:p>
          <w:p w14:paraId="037A07DA" w14:textId="77777777" w:rsidR="000927B9" w:rsidRPr="0029430B" w:rsidRDefault="0029430B" w:rsidP="00C435CB">
            <w:pPr>
              <w:pStyle w:val="Title"/>
              <w:rPr>
                <w:lang w:val="en-GB"/>
              </w:rPr>
            </w:pPr>
            <w:r w:rsidRPr="0029430B">
              <w:rPr>
                <w:lang w:val="en-GB"/>
              </w:rPr>
              <w:t>clinicalprocess:activity:order</w:t>
            </w:r>
          </w:p>
          <w:p w14:paraId="7B8BEDDD" w14:textId="77777777" w:rsidR="0029430B" w:rsidRDefault="004D765D" w:rsidP="00D16B4F">
            <w:pPr>
              <w:pStyle w:val="BodyText"/>
              <w:rPr>
                <w:color w:val="008000"/>
                <w:sz w:val="32"/>
                <w:szCs w:val="32"/>
                <w:lang w:val="en-GB"/>
              </w:rPr>
            </w:pPr>
            <w:r>
              <w:rPr>
                <w:color w:val="008000"/>
                <w:sz w:val="32"/>
                <w:szCs w:val="32"/>
                <w:lang w:val="en-GB"/>
              </w:rPr>
              <w:fldChar w:fldCharType="begin"/>
            </w:r>
            <w:r>
              <w:rPr>
                <w:color w:val="008000"/>
                <w:sz w:val="32"/>
                <w:szCs w:val="32"/>
                <w:lang w:val="en-GB"/>
              </w:rPr>
              <w:instrText xml:space="preserve"> DOCPROPERTY  datumpublicerat  \* MERGEFORMAT </w:instrText>
            </w:r>
            <w:r>
              <w:rPr>
                <w:color w:val="008000"/>
                <w:sz w:val="32"/>
                <w:szCs w:val="32"/>
                <w:lang w:val="en-GB"/>
              </w:rPr>
              <w:fldChar w:fldCharType="separate"/>
            </w:r>
            <w:r w:rsidR="00CB3702">
              <w:rPr>
                <w:color w:val="008000"/>
                <w:sz w:val="32"/>
                <w:szCs w:val="32"/>
                <w:lang w:val="en-GB"/>
              </w:rPr>
              <w:t>2015-03-02</w:t>
            </w:r>
            <w:r>
              <w:rPr>
                <w:color w:val="008000"/>
                <w:sz w:val="32"/>
                <w:szCs w:val="32"/>
                <w:lang w:val="en-GB"/>
              </w:rPr>
              <w:fldChar w:fldCharType="end"/>
            </w:r>
          </w:p>
          <w:p w14:paraId="423135EA" w14:textId="77777777" w:rsidR="00D16B4F" w:rsidRDefault="00D16B4F" w:rsidP="00D16B4F">
            <w:pPr>
              <w:tabs>
                <w:tab w:val="left" w:pos="2552"/>
              </w:tabs>
              <w:rPr>
                <w:color w:val="008000"/>
                <w:sz w:val="32"/>
                <w:szCs w:val="32"/>
                <w:lang w:val="en-GB"/>
              </w:rPr>
            </w:pPr>
            <w:r w:rsidRPr="004D765D">
              <w:rPr>
                <w:sz w:val="32"/>
                <w:szCs w:val="32"/>
                <w:lang w:val="en-GB"/>
              </w:rPr>
              <w:t>Version</w:t>
            </w:r>
            <w:r>
              <w:rPr>
                <w:color w:val="008000"/>
                <w:sz w:val="32"/>
                <w:szCs w:val="32"/>
                <w:lang w:val="en-GB"/>
              </w:rPr>
              <w:t xml:space="preserve"> </w:t>
            </w:r>
            <w:r>
              <w:rPr>
                <w:color w:val="008000"/>
                <w:sz w:val="32"/>
                <w:szCs w:val="32"/>
                <w:lang w:val="en-GB"/>
              </w:rPr>
              <w:fldChar w:fldCharType="begin"/>
            </w:r>
            <w:r>
              <w:rPr>
                <w:color w:val="008000"/>
                <w:sz w:val="32"/>
                <w:szCs w:val="32"/>
                <w:lang w:val="en-GB"/>
              </w:rPr>
              <w:instrText xml:space="preserve"> DOCPROPERTY  version  \* MERGEFORMAT </w:instrText>
            </w:r>
            <w:r>
              <w:rPr>
                <w:color w:val="008000"/>
                <w:sz w:val="32"/>
                <w:szCs w:val="32"/>
                <w:lang w:val="en-GB"/>
              </w:rPr>
              <w:fldChar w:fldCharType="separate"/>
            </w:r>
            <w:r>
              <w:rPr>
                <w:color w:val="008000"/>
                <w:sz w:val="32"/>
                <w:szCs w:val="32"/>
                <w:lang w:val="en-GB"/>
              </w:rPr>
              <w:t>1.0</w:t>
            </w:r>
            <w:r>
              <w:rPr>
                <w:color w:val="008000"/>
                <w:sz w:val="32"/>
                <w:szCs w:val="32"/>
                <w:lang w:val="en-GB"/>
              </w:rPr>
              <w:fldChar w:fldCharType="end"/>
            </w:r>
          </w:p>
          <w:p w14:paraId="74EE2AF2" w14:textId="77777777" w:rsidR="00D16B4F" w:rsidRDefault="00D16B4F" w:rsidP="00D16B4F">
            <w:pPr>
              <w:tabs>
                <w:tab w:val="left" w:pos="2552"/>
              </w:tabs>
              <w:rPr>
                <w:color w:val="008000"/>
                <w:sz w:val="32"/>
                <w:szCs w:val="32"/>
                <w:lang w:val="en-GB"/>
              </w:rPr>
            </w:pPr>
            <w:r w:rsidRPr="004D765D">
              <w:rPr>
                <w:color w:val="008000"/>
                <w:sz w:val="32"/>
                <w:szCs w:val="32"/>
                <w:lang w:val="en-GB"/>
              </w:rPr>
              <w:fldChar w:fldCharType="begin"/>
            </w:r>
            <w:r w:rsidRPr="004D765D">
              <w:rPr>
                <w:color w:val="008000"/>
                <w:sz w:val="32"/>
                <w:szCs w:val="32"/>
                <w:lang w:val="en-GB"/>
              </w:rPr>
              <w:instrText xml:space="preserve"> DOCPROPERTY  "arknummer" \* MERGEFORMAT </w:instrText>
            </w:r>
            <w:r w:rsidRPr="004D765D">
              <w:rPr>
                <w:color w:val="008000"/>
                <w:sz w:val="32"/>
                <w:szCs w:val="32"/>
                <w:lang w:val="en-GB"/>
              </w:rPr>
              <w:fldChar w:fldCharType="separate"/>
            </w:r>
            <w:r w:rsidRPr="004D765D">
              <w:rPr>
                <w:color w:val="008000"/>
                <w:sz w:val="32"/>
                <w:szCs w:val="32"/>
                <w:lang w:val="en-GB"/>
              </w:rPr>
              <w:t>ARK_0012</w:t>
            </w:r>
            <w:r w:rsidRPr="004D765D">
              <w:rPr>
                <w:color w:val="008000"/>
                <w:sz w:val="32"/>
                <w:szCs w:val="32"/>
                <w:lang w:val="en-GB"/>
              </w:rPr>
              <w:fldChar w:fldCharType="end"/>
            </w:r>
            <w:r w:rsidRPr="004D765D">
              <w:rPr>
                <w:color w:val="008000"/>
                <w:sz w:val="32"/>
                <w:szCs w:val="32"/>
                <w:lang w:val="en-GB"/>
              </w:rPr>
              <w:t xml:space="preserve"> </w:t>
            </w:r>
          </w:p>
          <w:p w14:paraId="6FF2770E" w14:textId="77777777" w:rsidR="00D16B4F" w:rsidRPr="00D16B4F" w:rsidRDefault="00D16B4F" w:rsidP="00D16B4F">
            <w:pPr>
              <w:pStyle w:val="BodyText"/>
              <w:rPr>
                <w:lang w:val="en-GB"/>
              </w:rPr>
            </w:pPr>
          </w:p>
          <w:p w14:paraId="43CE38B7" w14:textId="77777777" w:rsidR="00857E1A" w:rsidRPr="00D16B4F" w:rsidRDefault="00857E1A" w:rsidP="00857E1A">
            <w:pPr>
              <w:pStyle w:val="BodyText"/>
              <w:rPr>
                <w:lang w:val="en-GB"/>
              </w:rPr>
            </w:pPr>
          </w:p>
          <w:p w14:paraId="59629C38" w14:textId="77777777" w:rsidR="00BA03AC" w:rsidRPr="00D16B4F" w:rsidRDefault="00857E1A" w:rsidP="00857E1A">
            <w:pPr>
              <w:pStyle w:val="BodyText"/>
              <w:tabs>
                <w:tab w:val="left" w:pos="2415"/>
              </w:tabs>
              <w:rPr>
                <w:lang w:val="en-GB"/>
              </w:rPr>
            </w:pPr>
            <w:r w:rsidRPr="00D16B4F">
              <w:rPr>
                <w:lang w:val="en-GB"/>
              </w:rPr>
              <w:tab/>
            </w:r>
          </w:p>
          <w:p w14:paraId="37100515" w14:textId="77777777" w:rsidR="000927B9" w:rsidRPr="00D16B4F" w:rsidRDefault="000927B9" w:rsidP="00DE0233">
            <w:pPr>
              <w:pStyle w:val="FrsttsbladUnderrubrik"/>
              <w:rPr>
                <w:lang w:val="en-GB"/>
              </w:rPr>
            </w:pPr>
          </w:p>
        </w:tc>
      </w:tr>
    </w:tbl>
    <w:p w14:paraId="1A079D87" w14:textId="77777777" w:rsidR="000927B9" w:rsidRPr="00D16B4F" w:rsidRDefault="000927B9" w:rsidP="00A47B77">
      <w:pPr>
        <w:rPr>
          <w:lang w:val="en-GB"/>
        </w:rPr>
      </w:pPr>
    </w:p>
    <w:p w14:paraId="3132FF50" w14:textId="77777777" w:rsidR="00495E86" w:rsidRPr="00D16B4F" w:rsidRDefault="000927B9" w:rsidP="00495E86">
      <w:pPr>
        <w:pStyle w:val="IndexHeading"/>
        <w:rPr>
          <w:lang w:val="en-GB"/>
        </w:rPr>
      </w:pPr>
      <w:r w:rsidRPr="00D16B4F">
        <w:rPr>
          <w:rFonts w:cs="Arial"/>
          <w:color w:val="00A9A7"/>
          <w:sz w:val="56"/>
          <w:szCs w:val="56"/>
          <w:lang w:val="en-GB"/>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0C796D8B" w14:textId="77777777" w:rsidR="00B26C77" w:rsidRPr="00B26C77" w:rsidRDefault="00B26C77" w:rsidP="00B26C77">
          <w:pPr>
            <w:pStyle w:val="TOCHeading"/>
            <w:rPr>
              <w:rStyle w:val="FrsttsbladUnderrubrikChar"/>
            </w:rPr>
          </w:pPr>
          <w:r w:rsidRPr="00B26C77">
            <w:rPr>
              <w:rStyle w:val="FrsttsbladUnderrubrikChar"/>
            </w:rPr>
            <w:t>Innehåll</w:t>
          </w:r>
        </w:p>
        <w:p w14:paraId="296C19EE" w14:textId="77777777" w:rsidR="00FC03E4" w:rsidRDefault="00B26C77">
          <w:pPr>
            <w:pStyle w:val="TOC1"/>
            <w:tabs>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13398821" w:history="1">
            <w:r w:rsidR="00FC03E4" w:rsidRPr="00902187">
              <w:rPr>
                <w:rStyle w:val="Hyperlink"/>
                <w:noProof/>
              </w:rPr>
              <w:t>Inledning</w:t>
            </w:r>
            <w:r w:rsidR="00FC03E4">
              <w:rPr>
                <w:noProof/>
                <w:webHidden/>
              </w:rPr>
              <w:tab/>
            </w:r>
            <w:r w:rsidR="00FC03E4">
              <w:rPr>
                <w:noProof/>
                <w:webHidden/>
              </w:rPr>
              <w:fldChar w:fldCharType="begin"/>
            </w:r>
            <w:r w:rsidR="00FC03E4">
              <w:rPr>
                <w:noProof/>
                <w:webHidden/>
              </w:rPr>
              <w:instrText xml:space="preserve"> PAGEREF _Toc413398821 \h </w:instrText>
            </w:r>
            <w:r w:rsidR="00FC03E4">
              <w:rPr>
                <w:noProof/>
                <w:webHidden/>
              </w:rPr>
            </w:r>
            <w:r w:rsidR="00FC03E4">
              <w:rPr>
                <w:noProof/>
                <w:webHidden/>
              </w:rPr>
              <w:fldChar w:fldCharType="separate"/>
            </w:r>
            <w:r w:rsidR="00FC03E4">
              <w:rPr>
                <w:noProof/>
                <w:webHidden/>
              </w:rPr>
              <w:t>3</w:t>
            </w:r>
            <w:r w:rsidR="00FC03E4">
              <w:rPr>
                <w:noProof/>
                <w:webHidden/>
              </w:rPr>
              <w:fldChar w:fldCharType="end"/>
            </w:r>
          </w:hyperlink>
        </w:p>
        <w:p w14:paraId="332B8E49" w14:textId="77777777" w:rsidR="00FC03E4" w:rsidRDefault="004612F1">
          <w:pPr>
            <w:pStyle w:val="TOC1"/>
            <w:tabs>
              <w:tab w:val="right" w:leader="dot" w:pos="8494"/>
            </w:tabs>
            <w:rPr>
              <w:rFonts w:asciiTheme="minorHAnsi" w:eastAsiaTheme="minorEastAsia" w:hAnsiTheme="minorHAnsi" w:cstheme="minorBidi"/>
              <w:b w:val="0"/>
              <w:noProof/>
              <w:color w:val="auto"/>
              <w:sz w:val="22"/>
              <w:szCs w:val="22"/>
              <w:lang w:eastAsia="sv-SE"/>
            </w:rPr>
          </w:pPr>
          <w:hyperlink w:anchor="_Toc413398822" w:history="1">
            <w:r w:rsidR="00FC03E4" w:rsidRPr="00902187">
              <w:rPr>
                <w:rStyle w:val="Hyperlink"/>
                <w:noProof/>
              </w:rPr>
              <w:t>Arbetsflöde</w:t>
            </w:r>
            <w:r w:rsidR="00FC03E4">
              <w:rPr>
                <w:noProof/>
                <w:webHidden/>
              </w:rPr>
              <w:tab/>
            </w:r>
            <w:r w:rsidR="00FC03E4">
              <w:rPr>
                <w:noProof/>
                <w:webHidden/>
              </w:rPr>
              <w:fldChar w:fldCharType="begin"/>
            </w:r>
            <w:r w:rsidR="00FC03E4">
              <w:rPr>
                <w:noProof/>
                <w:webHidden/>
              </w:rPr>
              <w:instrText xml:space="preserve"> PAGEREF _Toc413398822 \h </w:instrText>
            </w:r>
            <w:r w:rsidR="00FC03E4">
              <w:rPr>
                <w:noProof/>
                <w:webHidden/>
              </w:rPr>
            </w:r>
            <w:r w:rsidR="00FC03E4">
              <w:rPr>
                <w:noProof/>
                <w:webHidden/>
              </w:rPr>
              <w:fldChar w:fldCharType="separate"/>
            </w:r>
            <w:r w:rsidR="00FC03E4">
              <w:rPr>
                <w:noProof/>
                <w:webHidden/>
              </w:rPr>
              <w:t>4</w:t>
            </w:r>
            <w:r w:rsidR="00FC03E4">
              <w:rPr>
                <w:noProof/>
                <w:webHidden/>
              </w:rPr>
              <w:fldChar w:fldCharType="end"/>
            </w:r>
          </w:hyperlink>
        </w:p>
        <w:p w14:paraId="28FE63A8" w14:textId="77777777" w:rsidR="00FC03E4" w:rsidRDefault="004612F1">
          <w:pPr>
            <w:pStyle w:val="TOC2"/>
            <w:tabs>
              <w:tab w:val="right" w:leader="dot" w:pos="8494"/>
            </w:tabs>
            <w:rPr>
              <w:rFonts w:asciiTheme="minorHAnsi" w:eastAsiaTheme="minorEastAsia" w:hAnsiTheme="minorHAnsi" w:cstheme="minorBidi"/>
              <w:noProof/>
              <w:color w:val="auto"/>
              <w:sz w:val="22"/>
              <w:szCs w:val="22"/>
              <w:lang w:eastAsia="sv-SE"/>
            </w:rPr>
          </w:pPr>
          <w:hyperlink w:anchor="_Toc413398823" w:history="1">
            <w:r w:rsidR="00FC03E4" w:rsidRPr="00902187">
              <w:rPr>
                <w:rStyle w:val="Hyperlink"/>
                <w:noProof/>
              </w:rPr>
              <w:t>Uppstart eller avslut av aktivitet - Flödesbeskrivning</w:t>
            </w:r>
            <w:r w:rsidR="00FC03E4">
              <w:rPr>
                <w:noProof/>
                <w:webHidden/>
              </w:rPr>
              <w:tab/>
            </w:r>
            <w:r w:rsidR="00FC03E4">
              <w:rPr>
                <w:noProof/>
                <w:webHidden/>
              </w:rPr>
              <w:fldChar w:fldCharType="begin"/>
            </w:r>
            <w:r w:rsidR="00FC03E4">
              <w:rPr>
                <w:noProof/>
                <w:webHidden/>
              </w:rPr>
              <w:instrText xml:space="preserve"> PAGEREF _Toc413398823 \h </w:instrText>
            </w:r>
            <w:r w:rsidR="00FC03E4">
              <w:rPr>
                <w:noProof/>
                <w:webHidden/>
              </w:rPr>
            </w:r>
            <w:r w:rsidR="00FC03E4">
              <w:rPr>
                <w:noProof/>
                <w:webHidden/>
              </w:rPr>
              <w:fldChar w:fldCharType="separate"/>
            </w:r>
            <w:r w:rsidR="00FC03E4">
              <w:rPr>
                <w:noProof/>
                <w:webHidden/>
              </w:rPr>
              <w:t>4</w:t>
            </w:r>
            <w:r w:rsidR="00FC03E4">
              <w:rPr>
                <w:noProof/>
                <w:webHidden/>
              </w:rPr>
              <w:fldChar w:fldCharType="end"/>
            </w:r>
          </w:hyperlink>
        </w:p>
        <w:p w14:paraId="4241F567"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24" w:history="1">
            <w:r w:rsidR="00FC03E4" w:rsidRPr="00902187">
              <w:rPr>
                <w:rStyle w:val="Hyperlink"/>
                <w:noProof/>
              </w:rPr>
              <w:t>Roller (Aktörer) i arbetsflödet</w:t>
            </w:r>
            <w:r w:rsidR="00FC03E4">
              <w:rPr>
                <w:noProof/>
                <w:webHidden/>
              </w:rPr>
              <w:tab/>
            </w:r>
            <w:r w:rsidR="00FC03E4">
              <w:rPr>
                <w:noProof/>
                <w:webHidden/>
              </w:rPr>
              <w:fldChar w:fldCharType="begin"/>
            </w:r>
            <w:r w:rsidR="00FC03E4">
              <w:rPr>
                <w:noProof/>
                <w:webHidden/>
              </w:rPr>
              <w:instrText xml:space="preserve"> PAGEREF _Toc413398824 \h </w:instrText>
            </w:r>
            <w:r w:rsidR="00FC03E4">
              <w:rPr>
                <w:noProof/>
                <w:webHidden/>
              </w:rPr>
            </w:r>
            <w:r w:rsidR="00FC03E4">
              <w:rPr>
                <w:noProof/>
                <w:webHidden/>
              </w:rPr>
              <w:fldChar w:fldCharType="separate"/>
            </w:r>
            <w:r w:rsidR="00FC03E4">
              <w:rPr>
                <w:noProof/>
                <w:webHidden/>
              </w:rPr>
              <w:t>4</w:t>
            </w:r>
            <w:r w:rsidR="00FC03E4">
              <w:rPr>
                <w:noProof/>
                <w:webHidden/>
              </w:rPr>
              <w:fldChar w:fldCharType="end"/>
            </w:r>
          </w:hyperlink>
        </w:p>
        <w:p w14:paraId="7770544B"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25" w:history="1">
            <w:r w:rsidR="00FC03E4" w:rsidRPr="00902187">
              <w:rPr>
                <w:rStyle w:val="Hyperlink"/>
                <w:noProof/>
              </w:rPr>
              <w:t>Arbetssteg</w:t>
            </w:r>
            <w:r w:rsidR="00FC03E4">
              <w:rPr>
                <w:noProof/>
                <w:webHidden/>
              </w:rPr>
              <w:tab/>
            </w:r>
            <w:r w:rsidR="00FC03E4">
              <w:rPr>
                <w:noProof/>
                <w:webHidden/>
              </w:rPr>
              <w:fldChar w:fldCharType="begin"/>
            </w:r>
            <w:r w:rsidR="00FC03E4">
              <w:rPr>
                <w:noProof/>
                <w:webHidden/>
              </w:rPr>
              <w:instrText xml:space="preserve"> PAGEREF _Toc413398825 \h </w:instrText>
            </w:r>
            <w:r w:rsidR="00FC03E4">
              <w:rPr>
                <w:noProof/>
                <w:webHidden/>
              </w:rPr>
            </w:r>
            <w:r w:rsidR="00FC03E4">
              <w:rPr>
                <w:noProof/>
                <w:webHidden/>
              </w:rPr>
              <w:fldChar w:fldCharType="separate"/>
            </w:r>
            <w:r w:rsidR="00FC03E4">
              <w:rPr>
                <w:noProof/>
                <w:webHidden/>
              </w:rPr>
              <w:t>5</w:t>
            </w:r>
            <w:r w:rsidR="00FC03E4">
              <w:rPr>
                <w:noProof/>
                <w:webHidden/>
              </w:rPr>
              <w:fldChar w:fldCharType="end"/>
            </w:r>
          </w:hyperlink>
        </w:p>
        <w:p w14:paraId="2B5EC652" w14:textId="77777777" w:rsidR="00FC03E4" w:rsidRDefault="004612F1">
          <w:pPr>
            <w:pStyle w:val="TOC1"/>
            <w:tabs>
              <w:tab w:val="right" w:leader="dot" w:pos="8494"/>
            </w:tabs>
            <w:rPr>
              <w:rFonts w:asciiTheme="minorHAnsi" w:eastAsiaTheme="minorEastAsia" w:hAnsiTheme="minorHAnsi" w:cstheme="minorBidi"/>
              <w:b w:val="0"/>
              <w:noProof/>
              <w:color w:val="auto"/>
              <w:sz w:val="22"/>
              <w:szCs w:val="22"/>
              <w:lang w:eastAsia="sv-SE"/>
            </w:rPr>
          </w:pPr>
          <w:hyperlink w:anchor="_Toc413398826" w:history="1">
            <w:r w:rsidR="00FC03E4" w:rsidRPr="00902187">
              <w:rPr>
                <w:rStyle w:val="Hyperlink"/>
                <w:noProof/>
              </w:rPr>
              <w:t>Informationssäkerhet</w:t>
            </w:r>
            <w:r w:rsidR="00FC03E4">
              <w:rPr>
                <w:noProof/>
                <w:webHidden/>
              </w:rPr>
              <w:tab/>
            </w:r>
            <w:r w:rsidR="00FC03E4">
              <w:rPr>
                <w:noProof/>
                <w:webHidden/>
              </w:rPr>
              <w:fldChar w:fldCharType="begin"/>
            </w:r>
            <w:r w:rsidR="00FC03E4">
              <w:rPr>
                <w:noProof/>
                <w:webHidden/>
              </w:rPr>
              <w:instrText xml:space="preserve"> PAGEREF _Toc413398826 \h </w:instrText>
            </w:r>
            <w:r w:rsidR="00FC03E4">
              <w:rPr>
                <w:noProof/>
                <w:webHidden/>
              </w:rPr>
            </w:r>
            <w:r w:rsidR="00FC03E4">
              <w:rPr>
                <w:noProof/>
                <w:webHidden/>
              </w:rPr>
              <w:fldChar w:fldCharType="separate"/>
            </w:r>
            <w:r w:rsidR="00FC03E4">
              <w:rPr>
                <w:noProof/>
                <w:webHidden/>
              </w:rPr>
              <w:t>6</w:t>
            </w:r>
            <w:r w:rsidR="00FC03E4">
              <w:rPr>
                <w:noProof/>
                <w:webHidden/>
              </w:rPr>
              <w:fldChar w:fldCharType="end"/>
            </w:r>
          </w:hyperlink>
        </w:p>
        <w:p w14:paraId="6DEB020A" w14:textId="77777777" w:rsidR="00FC03E4" w:rsidRDefault="004612F1">
          <w:pPr>
            <w:pStyle w:val="TOC2"/>
            <w:tabs>
              <w:tab w:val="right" w:leader="dot" w:pos="8494"/>
            </w:tabs>
            <w:rPr>
              <w:rFonts w:asciiTheme="minorHAnsi" w:eastAsiaTheme="minorEastAsia" w:hAnsiTheme="minorHAnsi" w:cstheme="minorBidi"/>
              <w:noProof/>
              <w:color w:val="auto"/>
              <w:sz w:val="22"/>
              <w:szCs w:val="22"/>
              <w:lang w:eastAsia="sv-SE"/>
            </w:rPr>
          </w:pPr>
          <w:hyperlink w:anchor="_Toc413398827" w:history="1">
            <w:r w:rsidR="00FC03E4" w:rsidRPr="00902187">
              <w:rPr>
                <w:rStyle w:val="Hyperlink"/>
                <w:noProof/>
              </w:rPr>
              <w:t>Vilken typ av information hanteras?</w:t>
            </w:r>
            <w:r w:rsidR="00FC03E4">
              <w:rPr>
                <w:noProof/>
                <w:webHidden/>
              </w:rPr>
              <w:tab/>
            </w:r>
            <w:r w:rsidR="00FC03E4">
              <w:rPr>
                <w:noProof/>
                <w:webHidden/>
              </w:rPr>
              <w:fldChar w:fldCharType="begin"/>
            </w:r>
            <w:r w:rsidR="00FC03E4">
              <w:rPr>
                <w:noProof/>
                <w:webHidden/>
              </w:rPr>
              <w:instrText xml:space="preserve"> PAGEREF _Toc413398827 \h </w:instrText>
            </w:r>
            <w:r w:rsidR="00FC03E4">
              <w:rPr>
                <w:noProof/>
                <w:webHidden/>
              </w:rPr>
            </w:r>
            <w:r w:rsidR="00FC03E4">
              <w:rPr>
                <w:noProof/>
                <w:webHidden/>
              </w:rPr>
              <w:fldChar w:fldCharType="separate"/>
            </w:r>
            <w:r w:rsidR="00FC03E4">
              <w:rPr>
                <w:noProof/>
                <w:webHidden/>
              </w:rPr>
              <w:t>6</w:t>
            </w:r>
            <w:r w:rsidR="00FC03E4">
              <w:rPr>
                <w:noProof/>
                <w:webHidden/>
              </w:rPr>
              <w:fldChar w:fldCharType="end"/>
            </w:r>
          </w:hyperlink>
        </w:p>
        <w:p w14:paraId="6BBA3A0F" w14:textId="77777777" w:rsidR="00FC03E4" w:rsidRDefault="004612F1">
          <w:pPr>
            <w:pStyle w:val="TOC2"/>
            <w:tabs>
              <w:tab w:val="right" w:leader="dot" w:pos="8494"/>
            </w:tabs>
            <w:rPr>
              <w:rFonts w:asciiTheme="minorHAnsi" w:eastAsiaTheme="minorEastAsia" w:hAnsiTheme="minorHAnsi" w:cstheme="minorBidi"/>
              <w:noProof/>
              <w:color w:val="auto"/>
              <w:sz w:val="22"/>
              <w:szCs w:val="22"/>
              <w:lang w:eastAsia="sv-SE"/>
            </w:rPr>
          </w:pPr>
          <w:hyperlink w:anchor="_Toc413398828" w:history="1">
            <w:r w:rsidR="00FC03E4" w:rsidRPr="00902187">
              <w:rPr>
                <w:rStyle w:val="Hyperlink"/>
                <w:noProof/>
              </w:rPr>
              <w:t>Vilka/vilket lagrum hanteras informationen inom?</w:t>
            </w:r>
            <w:r w:rsidR="00FC03E4">
              <w:rPr>
                <w:noProof/>
                <w:webHidden/>
              </w:rPr>
              <w:tab/>
            </w:r>
            <w:r w:rsidR="00FC03E4">
              <w:rPr>
                <w:noProof/>
                <w:webHidden/>
              </w:rPr>
              <w:fldChar w:fldCharType="begin"/>
            </w:r>
            <w:r w:rsidR="00FC03E4">
              <w:rPr>
                <w:noProof/>
                <w:webHidden/>
              </w:rPr>
              <w:instrText xml:space="preserve"> PAGEREF _Toc413398828 \h </w:instrText>
            </w:r>
            <w:r w:rsidR="00FC03E4">
              <w:rPr>
                <w:noProof/>
                <w:webHidden/>
              </w:rPr>
            </w:r>
            <w:r w:rsidR="00FC03E4">
              <w:rPr>
                <w:noProof/>
                <w:webHidden/>
              </w:rPr>
              <w:fldChar w:fldCharType="separate"/>
            </w:r>
            <w:r w:rsidR="00FC03E4">
              <w:rPr>
                <w:noProof/>
                <w:webHidden/>
              </w:rPr>
              <w:t>6</w:t>
            </w:r>
            <w:r w:rsidR="00FC03E4">
              <w:rPr>
                <w:noProof/>
                <w:webHidden/>
              </w:rPr>
              <w:fldChar w:fldCharType="end"/>
            </w:r>
          </w:hyperlink>
        </w:p>
        <w:p w14:paraId="6252382D" w14:textId="77777777" w:rsidR="00FC03E4" w:rsidRDefault="004612F1">
          <w:pPr>
            <w:pStyle w:val="TOC2"/>
            <w:tabs>
              <w:tab w:val="right" w:leader="dot" w:pos="8494"/>
            </w:tabs>
            <w:rPr>
              <w:rFonts w:asciiTheme="minorHAnsi" w:eastAsiaTheme="minorEastAsia" w:hAnsiTheme="minorHAnsi" w:cstheme="minorBidi"/>
              <w:noProof/>
              <w:color w:val="auto"/>
              <w:sz w:val="22"/>
              <w:szCs w:val="22"/>
              <w:lang w:eastAsia="sv-SE"/>
            </w:rPr>
          </w:pPr>
          <w:hyperlink w:anchor="_Toc413398829" w:history="1">
            <w:r w:rsidR="00FC03E4" w:rsidRPr="00902187">
              <w:rPr>
                <w:rStyle w:val="Hyperlink"/>
                <w:noProof/>
              </w:rPr>
              <w:t>Vem äger informationen som hanteras?</w:t>
            </w:r>
            <w:r w:rsidR="00FC03E4">
              <w:rPr>
                <w:noProof/>
                <w:webHidden/>
              </w:rPr>
              <w:tab/>
            </w:r>
            <w:r w:rsidR="00FC03E4">
              <w:rPr>
                <w:noProof/>
                <w:webHidden/>
              </w:rPr>
              <w:fldChar w:fldCharType="begin"/>
            </w:r>
            <w:r w:rsidR="00FC03E4">
              <w:rPr>
                <w:noProof/>
                <w:webHidden/>
              </w:rPr>
              <w:instrText xml:space="preserve"> PAGEREF _Toc413398829 \h </w:instrText>
            </w:r>
            <w:r w:rsidR="00FC03E4">
              <w:rPr>
                <w:noProof/>
                <w:webHidden/>
              </w:rPr>
            </w:r>
            <w:r w:rsidR="00FC03E4">
              <w:rPr>
                <w:noProof/>
                <w:webHidden/>
              </w:rPr>
              <w:fldChar w:fldCharType="separate"/>
            </w:r>
            <w:r w:rsidR="00FC03E4">
              <w:rPr>
                <w:noProof/>
                <w:webHidden/>
              </w:rPr>
              <w:t>7</w:t>
            </w:r>
            <w:r w:rsidR="00FC03E4">
              <w:rPr>
                <w:noProof/>
                <w:webHidden/>
              </w:rPr>
              <w:fldChar w:fldCharType="end"/>
            </w:r>
          </w:hyperlink>
        </w:p>
        <w:p w14:paraId="0741F164" w14:textId="77777777" w:rsidR="00FC03E4" w:rsidRDefault="004612F1">
          <w:pPr>
            <w:pStyle w:val="TOC1"/>
            <w:tabs>
              <w:tab w:val="right" w:leader="dot" w:pos="8494"/>
            </w:tabs>
            <w:rPr>
              <w:rFonts w:asciiTheme="minorHAnsi" w:eastAsiaTheme="minorEastAsia" w:hAnsiTheme="minorHAnsi" w:cstheme="minorBidi"/>
              <w:b w:val="0"/>
              <w:noProof/>
              <w:color w:val="auto"/>
              <w:sz w:val="22"/>
              <w:szCs w:val="22"/>
              <w:lang w:eastAsia="sv-SE"/>
            </w:rPr>
          </w:pPr>
          <w:hyperlink w:anchor="_Toc413398830" w:history="1">
            <w:r w:rsidR="00FC03E4" w:rsidRPr="00902187">
              <w:rPr>
                <w:rStyle w:val="Hyperlink"/>
                <w:noProof/>
              </w:rPr>
              <w:t>Informationsmodell</w:t>
            </w:r>
            <w:r w:rsidR="00FC03E4">
              <w:rPr>
                <w:noProof/>
                <w:webHidden/>
              </w:rPr>
              <w:tab/>
            </w:r>
            <w:r w:rsidR="00FC03E4">
              <w:rPr>
                <w:noProof/>
                <w:webHidden/>
              </w:rPr>
              <w:fldChar w:fldCharType="begin"/>
            </w:r>
            <w:r w:rsidR="00FC03E4">
              <w:rPr>
                <w:noProof/>
                <w:webHidden/>
              </w:rPr>
              <w:instrText xml:space="preserve"> PAGEREF _Toc413398830 \h </w:instrText>
            </w:r>
            <w:r w:rsidR="00FC03E4">
              <w:rPr>
                <w:noProof/>
                <w:webHidden/>
              </w:rPr>
            </w:r>
            <w:r w:rsidR="00FC03E4">
              <w:rPr>
                <w:noProof/>
                <w:webHidden/>
              </w:rPr>
              <w:fldChar w:fldCharType="separate"/>
            </w:r>
            <w:r w:rsidR="00FC03E4">
              <w:rPr>
                <w:noProof/>
                <w:webHidden/>
              </w:rPr>
              <w:t>8</w:t>
            </w:r>
            <w:r w:rsidR="00FC03E4">
              <w:rPr>
                <w:noProof/>
                <w:webHidden/>
              </w:rPr>
              <w:fldChar w:fldCharType="end"/>
            </w:r>
          </w:hyperlink>
        </w:p>
        <w:p w14:paraId="07D6310B" w14:textId="77777777" w:rsidR="00FC03E4" w:rsidRDefault="004612F1">
          <w:pPr>
            <w:pStyle w:val="TOC2"/>
            <w:tabs>
              <w:tab w:val="right" w:leader="dot" w:pos="8494"/>
            </w:tabs>
            <w:rPr>
              <w:rFonts w:asciiTheme="minorHAnsi" w:eastAsiaTheme="minorEastAsia" w:hAnsiTheme="minorHAnsi" w:cstheme="minorBidi"/>
              <w:noProof/>
              <w:color w:val="auto"/>
              <w:sz w:val="22"/>
              <w:szCs w:val="22"/>
              <w:lang w:eastAsia="sv-SE"/>
            </w:rPr>
          </w:pPr>
          <w:hyperlink w:anchor="_Toc413398831" w:history="1">
            <w:r w:rsidR="00FC03E4" w:rsidRPr="00902187">
              <w:rPr>
                <w:rStyle w:val="Hyperlink"/>
                <w:noProof/>
              </w:rPr>
              <w:t>Klasser och attribut</w:t>
            </w:r>
            <w:r w:rsidR="00FC03E4">
              <w:rPr>
                <w:noProof/>
                <w:webHidden/>
              </w:rPr>
              <w:tab/>
            </w:r>
            <w:r w:rsidR="00FC03E4">
              <w:rPr>
                <w:noProof/>
                <w:webHidden/>
              </w:rPr>
              <w:fldChar w:fldCharType="begin"/>
            </w:r>
            <w:r w:rsidR="00FC03E4">
              <w:rPr>
                <w:noProof/>
                <w:webHidden/>
              </w:rPr>
              <w:instrText xml:space="preserve"> PAGEREF _Toc413398831 \h </w:instrText>
            </w:r>
            <w:r w:rsidR="00FC03E4">
              <w:rPr>
                <w:noProof/>
                <w:webHidden/>
              </w:rPr>
            </w:r>
            <w:r w:rsidR="00FC03E4">
              <w:rPr>
                <w:noProof/>
                <w:webHidden/>
              </w:rPr>
              <w:fldChar w:fldCharType="separate"/>
            </w:r>
            <w:r w:rsidR="00FC03E4">
              <w:rPr>
                <w:noProof/>
                <w:webHidden/>
              </w:rPr>
              <w:t>9</w:t>
            </w:r>
            <w:r w:rsidR="00FC03E4">
              <w:rPr>
                <w:noProof/>
                <w:webHidden/>
              </w:rPr>
              <w:fldChar w:fldCharType="end"/>
            </w:r>
          </w:hyperlink>
        </w:p>
        <w:p w14:paraId="3F2430D0"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2" w:history="1">
            <w:r w:rsidR="00FC03E4" w:rsidRPr="00902187">
              <w:rPr>
                <w:rStyle w:val="Hyperlink"/>
                <w:noProof/>
              </w:rPr>
              <w:t>Device</w:t>
            </w:r>
            <w:r w:rsidR="00FC03E4">
              <w:rPr>
                <w:noProof/>
                <w:webHidden/>
              </w:rPr>
              <w:tab/>
            </w:r>
            <w:r w:rsidR="00FC03E4">
              <w:rPr>
                <w:noProof/>
                <w:webHidden/>
              </w:rPr>
              <w:fldChar w:fldCharType="begin"/>
            </w:r>
            <w:r w:rsidR="00FC03E4">
              <w:rPr>
                <w:noProof/>
                <w:webHidden/>
              </w:rPr>
              <w:instrText xml:space="preserve"> PAGEREF _Toc413398832 \h </w:instrText>
            </w:r>
            <w:r w:rsidR="00FC03E4">
              <w:rPr>
                <w:noProof/>
                <w:webHidden/>
              </w:rPr>
            </w:r>
            <w:r w:rsidR="00FC03E4">
              <w:rPr>
                <w:noProof/>
                <w:webHidden/>
              </w:rPr>
              <w:fldChar w:fldCharType="separate"/>
            </w:r>
            <w:r w:rsidR="00FC03E4">
              <w:rPr>
                <w:noProof/>
                <w:webHidden/>
              </w:rPr>
              <w:t>9</w:t>
            </w:r>
            <w:r w:rsidR="00FC03E4">
              <w:rPr>
                <w:noProof/>
                <w:webHidden/>
              </w:rPr>
              <w:fldChar w:fldCharType="end"/>
            </w:r>
          </w:hyperlink>
        </w:p>
        <w:p w14:paraId="6A716FC8"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3" w:history="1">
            <w:r w:rsidR="00FC03E4" w:rsidRPr="00902187">
              <w:rPr>
                <w:rStyle w:val="Hyperlink"/>
                <w:noProof/>
              </w:rPr>
              <w:t>HealthcareProfessional</w:t>
            </w:r>
            <w:r w:rsidR="00FC03E4">
              <w:rPr>
                <w:noProof/>
                <w:webHidden/>
              </w:rPr>
              <w:tab/>
            </w:r>
            <w:r w:rsidR="00FC03E4">
              <w:rPr>
                <w:noProof/>
                <w:webHidden/>
              </w:rPr>
              <w:fldChar w:fldCharType="begin"/>
            </w:r>
            <w:r w:rsidR="00FC03E4">
              <w:rPr>
                <w:noProof/>
                <w:webHidden/>
              </w:rPr>
              <w:instrText xml:space="preserve"> PAGEREF _Toc413398833 \h </w:instrText>
            </w:r>
            <w:r w:rsidR="00FC03E4">
              <w:rPr>
                <w:noProof/>
                <w:webHidden/>
              </w:rPr>
            </w:r>
            <w:r w:rsidR="00FC03E4">
              <w:rPr>
                <w:noProof/>
                <w:webHidden/>
              </w:rPr>
              <w:fldChar w:fldCharType="separate"/>
            </w:r>
            <w:r w:rsidR="00FC03E4">
              <w:rPr>
                <w:noProof/>
                <w:webHidden/>
              </w:rPr>
              <w:t>9</w:t>
            </w:r>
            <w:r w:rsidR="00FC03E4">
              <w:rPr>
                <w:noProof/>
                <w:webHidden/>
              </w:rPr>
              <w:fldChar w:fldCharType="end"/>
            </w:r>
          </w:hyperlink>
        </w:p>
        <w:p w14:paraId="1CDA2BCB"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4" w:history="1">
            <w:r w:rsidR="00FC03E4" w:rsidRPr="00902187">
              <w:rPr>
                <w:rStyle w:val="Hyperlink"/>
                <w:noProof/>
              </w:rPr>
              <w:t>Organisation</w:t>
            </w:r>
            <w:r w:rsidR="00FC03E4">
              <w:rPr>
                <w:noProof/>
                <w:webHidden/>
              </w:rPr>
              <w:tab/>
            </w:r>
            <w:r w:rsidR="00FC03E4">
              <w:rPr>
                <w:noProof/>
                <w:webHidden/>
              </w:rPr>
              <w:fldChar w:fldCharType="begin"/>
            </w:r>
            <w:r w:rsidR="00FC03E4">
              <w:rPr>
                <w:noProof/>
                <w:webHidden/>
              </w:rPr>
              <w:instrText xml:space="preserve"> PAGEREF _Toc413398834 \h </w:instrText>
            </w:r>
            <w:r w:rsidR="00FC03E4">
              <w:rPr>
                <w:noProof/>
                <w:webHidden/>
              </w:rPr>
            </w:r>
            <w:r w:rsidR="00FC03E4">
              <w:rPr>
                <w:noProof/>
                <w:webHidden/>
              </w:rPr>
              <w:fldChar w:fldCharType="separate"/>
            </w:r>
            <w:r w:rsidR="00FC03E4">
              <w:rPr>
                <w:noProof/>
                <w:webHidden/>
              </w:rPr>
              <w:t>10</w:t>
            </w:r>
            <w:r w:rsidR="00FC03E4">
              <w:rPr>
                <w:noProof/>
                <w:webHidden/>
              </w:rPr>
              <w:fldChar w:fldCharType="end"/>
            </w:r>
          </w:hyperlink>
        </w:p>
        <w:p w14:paraId="78CEBFF1"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5" w:history="1">
            <w:r w:rsidR="00FC03E4" w:rsidRPr="00902187">
              <w:rPr>
                <w:rStyle w:val="Hyperlink"/>
                <w:noProof/>
              </w:rPr>
              <w:t>Participant</w:t>
            </w:r>
            <w:r w:rsidR="00FC03E4">
              <w:rPr>
                <w:noProof/>
                <w:webHidden/>
              </w:rPr>
              <w:tab/>
            </w:r>
            <w:r w:rsidR="00FC03E4">
              <w:rPr>
                <w:noProof/>
                <w:webHidden/>
              </w:rPr>
              <w:fldChar w:fldCharType="begin"/>
            </w:r>
            <w:r w:rsidR="00FC03E4">
              <w:rPr>
                <w:noProof/>
                <w:webHidden/>
              </w:rPr>
              <w:instrText xml:space="preserve"> PAGEREF _Toc413398835 \h </w:instrText>
            </w:r>
            <w:r w:rsidR="00FC03E4">
              <w:rPr>
                <w:noProof/>
                <w:webHidden/>
              </w:rPr>
            </w:r>
            <w:r w:rsidR="00FC03E4">
              <w:rPr>
                <w:noProof/>
                <w:webHidden/>
              </w:rPr>
              <w:fldChar w:fldCharType="separate"/>
            </w:r>
            <w:r w:rsidR="00FC03E4">
              <w:rPr>
                <w:noProof/>
                <w:webHidden/>
              </w:rPr>
              <w:t>10</w:t>
            </w:r>
            <w:r w:rsidR="00FC03E4">
              <w:rPr>
                <w:noProof/>
                <w:webHidden/>
              </w:rPr>
              <w:fldChar w:fldCharType="end"/>
            </w:r>
          </w:hyperlink>
        </w:p>
        <w:p w14:paraId="2EA67F68"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6" w:history="1">
            <w:r w:rsidR="00FC03E4" w:rsidRPr="00902187">
              <w:rPr>
                <w:rStyle w:val="Hyperlink"/>
                <w:noProof/>
              </w:rPr>
              <w:t>Patient</w:t>
            </w:r>
            <w:r w:rsidR="00FC03E4">
              <w:rPr>
                <w:noProof/>
                <w:webHidden/>
              </w:rPr>
              <w:tab/>
            </w:r>
            <w:r w:rsidR="00FC03E4">
              <w:rPr>
                <w:noProof/>
                <w:webHidden/>
              </w:rPr>
              <w:fldChar w:fldCharType="begin"/>
            </w:r>
            <w:r w:rsidR="00FC03E4">
              <w:rPr>
                <w:noProof/>
                <w:webHidden/>
              </w:rPr>
              <w:instrText xml:space="preserve"> PAGEREF _Toc413398836 \h </w:instrText>
            </w:r>
            <w:r w:rsidR="00FC03E4">
              <w:rPr>
                <w:noProof/>
                <w:webHidden/>
              </w:rPr>
            </w:r>
            <w:r w:rsidR="00FC03E4">
              <w:rPr>
                <w:noProof/>
                <w:webHidden/>
              </w:rPr>
              <w:fldChar w:fldCharType="separate"/>
            </w:r>
            <w:r w:rsidR="00FC03E4">
              <w:rPr>
                <w:noProof/>
                <w:webHidden/>
              </w:rPr>
              <w:t>10</w:t>
            </w:r>
            <w:r w:rsidR="00FC03E4">
              <w:rPr>
                <w:noProof/>
                <w:webHidden/>
              </w:rPr>
              <w:fldChar w:fldCharType="end"/>
            </w:r>
          </w:hyperlink>
        </w:p>
        <w:p w14:paraId="44728030"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7" w:history="1">
            <w:r w:rsidR="00FC03E4" w:rsidRPr="00902187">
              <w:rPr>
                <w:rStyle w:val="Hyperlink"/>
                <w:noProof/>
              </w:rPr>
              <w:t>Performer</w:t>
            </w:r>
            <w:r w:rsidR="00FC03E4">
              <w:rPr>
                <w:noProof/>
                <w:webHidden/>
              </w:rPr>
              <w:tab/>
            </w:r>
            <w:r w:rsidR="00FC03E4">
              <w:rPr>
                <w:noProof/>
                <w:webHidden/>
              </w:rPr>
              <w:fldChar w:fldCharType="begin"/>
            </w:r>
            <w:r w:rsidR="00FC03E4">
              <w:rPr>
                <w:noProof/>
                <w:webHidden/>
              </w:rPr>
              <w:instrText xml:space="preserve"> PAGEREF _Toc413398837 \h </w:instrText>
            </w:r>
            <w:r w:rsidR="00FC03E4">
              <w:rPr>
                <w:noProof/>
                <w:webHidden/>
              </w:rPr>
            </w:r>
            <w:r w:rsidR="00FC03E4">
              <w:rPr>
                <w:noProof/>
                <w:webHidden/>
              </w:rPr>
              <w:fldChar w:fldCharType="separate"/>
            </w:r>
            <w:r w:rsidR="00FC03E4">
              <w:rPr>
                <w:noProof/>
                <w:webHidden/>
              </w:rPr>
              <w:t>11</w:t>
            </w:r>
            <w:r w:rsidR="00FC03E4">
              <w:rPr>
                <w:noProof/>
                <w:webHidden/>
              </w:rPr>
              <w:fldChar w:fldCharType="end"/>
            </w:r>
          </w:hyperlink>
        </w:p>
        <w:p w14:paraId="77AC8F3F"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8" w:history="1">
            <w:r w:rsidR="00FC03E4" w:rsidRPr="00902187">
              <w:rPr>
                <w:rStyle w:val="Hyperlink"/>
                <w:noProof/>
              </w:rPr>
              <w:t>Requester</w:t>
            </w:r>
            <w:r w:rsidR="00FC03E4">
              <w:rPr>
                <w:noProof/>
                <w:webHidden/>
              </w:rPr>
              <w:tab/>
            </w:r>
            <w:r w:rsidR="00FC03E4">
              <w:rPr>
                <w:noProof/>
                <w:webHidden/>
              </w:rPr>
              <w:fldChar w:fldCharType="begin"/>
            </w:r>
            <w:r w:rsidR="00FC03E4">
              <w:rPr>
                <w:noProof/>
                <w:webHidden/>
              </w:rPr>
              <w:instrText xml:space="preserve"> PAGEREF _Toc413398838 \h </w:instrText>
            </w:r>
            <w:r w:rsidR="00FC03E4">
              <w:rPr>
                <w:noProof/>
                <w:webHidden/>
              </w:rPr>
            </w:r>
            <w:r w:rsidR="00FC03E4">
              <w:rPr>
                <w:noProof/>
                <w:webHidden/>
              </w:rPr>
              <w:fldChar w:fldCharType="separate"/>
            </w:r>
            <w:r w:rsidR="00FC03E4">
              <w:rPr>
                <w:noProof/>
                <w:webHidden/>
              </w:rPr>
              <w:t>12</w:t>
            </w:r>
            <w:r w:rsidR="00FC03E4">
              <w:rPr>
                <w:noProof/>
                <w:webHidden/>
              </w:rPr>
              <w:fldChar w:fldCharType="end"/>
            </w:r>
          </w:hyperlink>
        </w:p>
        <w:p w14:paraId="32004D9D" w14:textId="77777777" w:rsidR="00FC03E4" w:rsidRDefault="004612F1">
          <w:pPr>
            <w:pStyle w:val="TOC3"/>
            <w:tabs>
              <w:tab w:val="right" w:leader="dot" w:pos="8494"/>
            </w:tabs>
            <w:rPr>
              <w:rFonts w:asciiTheme="minorHAnsi" w:eastAsiaTheme="minorEastAsia" w:hAnsiTheme="minorHAnsi" w:cstheme="minorBidi"/>
              <w:noProof/>
              <w:sz w:val="22"/>
              <w:szCs w:val="22"/>
              <w:lang w:eastAsia="sv-SE"/>
            </w:rPr>
          </w:pPr>
          <w:hyperlink w:anchor="_Toc413398839" w:history="1">
            <w:r w:rsidR="00CF0CF7">
              <w:rPr>
                <w:rStyle w:val="Hyperlink"/>
                <w:noProof/>
              </w:rPr>
              <w:t>ProcessActivityOrder</w:t>
            </w:r>
            <w:r w:rsidR="00FC03E4">
              <w:rPr>
                <w:noProof/>
                <w:webHidden/>
              </w:rPr>
              <w:tab/>
            </w:r>
            <w:r w:rsidR="00FC03E4">
              <w:rPr>
                <w:noProof/>
                <w:webHidden/>
              </w:rPr>
              <w:fldChar w:fldCharType="begin"/>
            </w:r>
            <w:r w:rsidR="00FC03E4">
              <w:rPr>
                <w:noProof/>
                <w:webHidden/>
              </w:rPr>
              <w:instrText xml:space="preserve"> PAGEREF _Toc413398839 \h </w:instrText>
            </w:r>
            <w:r w:rsidR="00FC03E4">
              <w:rPr>
                <w:noProof/>
                <w:webHidden/>
              </w:rPr>
            </w:r>
            <w:r w:rsidR="00FC03E4">
              <w:rPr>
                <w:noProof/>
                <w:webHidden/>
              </w:rPr>
              <w:fldChar w:fldCharType="separate"/>
            </w:r>
            <w:r w:rsidR="00FC03E4">
              <w:rPr>
                <w:noProof/>
                <w:webHidden/>
              </w:rPr>
              <w:t>12</w:t>
            </w:r>
            <w:r w:rsidR="00FC03E4">
              <w:rPr>
                <w:noProof/>
                <w:webHidden/>
              </w:rPr>
              <w:fldChar w:fldCharType="end"/>
            </w:r>
          </w:hyperlink>
        </w:p>
        <w:p w14:paraId="50AE3EE6" w14:textId="77777777" w:rsidR="00FC03E4" w:rsidRDefault="004612F1">
          <w:pPr>
            <w:pStyle w:val="TOC2"/>
            <w:tabs>
              <w:tab w:val="right" w:leader="dot" w:pos="8494"/>
            </w:tabs>
            <w:rPr>
              <w:rFonts w:asciiTheme="minorHAnsi" w:eastAsiaTheme="minorEastAsia" w:hAnsiTheme="minorHAnsi" w:cstheme="minorBidi"/>
              <w:noProof/>
              <w:color w:val="auto"/>
              <w:sz w:val="22"/>
              <w:szCs w:val="22"/>
              <w:lang w:eastAsia="sv-SE"/>
            </w:rPr>
          </w:pPr>
          <w:hyperlink w:anchor="_Toc413398840" w:history="1">
            <w:r w:rsidR="00FC03E4" w:rsidRPr="00902187">
              <w:rPr>
                <w:rStyle w:val="Hyperlink"/>
                <w:noProof/>
              </w:rPr>
              <w:t>Sammanställning av terminologier, kodverk och identifierare</w:t>
            </w:r>
            <w:r w:rsidR="00FC03E4">
              <w:rPr>
                <w:noProof/>
                <w:webHidden/>
              </w:rPr>
              <w:tab/>
            </w:r>
            <w:r w:rsidR="00FC03E4">
              <w:rPr>
                <w:noProof/>
                <w:webHidden/>
              </w:rPr>
              <w:fldChar w:fldCharType="begin"/>
            </w:r>
            <w:r w:rsidR="00FC03E4">
              <w:rPr>
                <w:noProof/>
                <w:webHidden/>
              </w:rPr>
              <w:instrText xml:space="preserve"> PAGEREF _Toc413398840 \h </w:instrText>
            </w:r>
            <w:r w:rsidR="00FC03E4">
              <w:rPr>
                <w:noProof/>
                <w:webHidden/>
              </w:rPr>
            </w:r>
            <w:r w:rsidR="00FC03E4">
              <w:rPr>
                <w:noProof/>
                <w:webHidden/>
              </w:rPr>
              <w:fldChar w:fldCharType="separate"/>
            </w:r>
            <w:r w:rsidR="00FC03E4">
              <w:rPr>
                <w:noProof/>
                <w:webHidden/>
              </w:rPr>
              <w:t>14</w:t>
            </w:r>
            <w:r w:rsidR="00FC03E4">
              <w:rPr>
                <w:noProof/>
                <w:webHidden/>
              </w:rPr>
              <w:fldChar w:fldCharType="end"/>
            </w:r>
          </w:hyperlink>
        </w:p>
        <w:p w14:paraId="47AFE69B" w14:textId="77777777" w:rsidR="00B26C77" w:rsidRDefault="00B26C77" w:rsidP="00B26C77">
          <w:r>
            <w:rPr>
              <w:b/>
              <w:bCs/>
            </w:rPr>
            <w:fldChar w:fldCharType="end"/>
          </w:r>
        </w:p>
      </w:sdtContent>
    </w:sdt>
    <w:tbl>
      <w:tblPr>
        <w:tblStyle w:val="TableGrid"/>
        <w:tblpPr w:leftFromText="141" w:rightFromText="141" w:vertAnchor="text" w:horzAnchor="margin" w:tblpY="631"/>
        <w:tblW w:w="0" w:type="auto"/>
        <w:tblLook w:val="04A0" w:firstRow="1" w:lastRow="0" w:firstColumn="1" w:lastColumn="0" w:noHBand="0" w:noVBand="1"/>
      </w:tblPr>
      <w:tblGrid>
        <w:gridCol w:w="1097"/>
        <w:gridCol w:w="3474"/>
        <w:gridCol w:w="3923"/>
      </w:tblGrid>
      <w:tr w:rsidR="00B26C77" w14:paraId="101B33FC" w14:textId="77777777" w:rsidTr="0029430B">
        <w:trPr>
          <w:cnfStyle w:val="100000000000" w:firstRow="1" w:lastRow="0" w:firstColumn="0" w:lastColumn="0" w:oddVBand="0" w:evenVBand="0" w:oddHBand="0" w:evenHBand="0" w:firstRowFirstColumn="0" w:firstRowLastColumn="0" w:lastRowFirstColumn="0" w:lastRowLastColumn="0"/>
        </w:trPr>
        <w:tc>
          <w:tcPr>
            <w:tcW w:w="8494" w:type="dxa"/>
            <w:gridSpan w:val="3"/>
          </w:tcPr>
          <w:p w14:paraId="422E951C" w14:textId="77777777" w:rsidR="00B26C77" w:rsidRDefault="00B26C77" w:rsidP="00BA03AC">
            <w:pPr>
              <w:pStyle w:val="BodyText"/>
            </w:pPr>
            <w:r>
              <w:t>Revisionshistorik</w:t>
            </w:r>
          </w:p>
        </w:tc>
      </w:tr>
      <w:tr w:rsidR="00B26C77" w14:paraId="07F44035" w14:textId="77777777" w:rsidTr="0029430B">
        <w:tc>
          <w:tcPr>
            <w:tcW w:w="1097" w:type="dxa"/>
          </w:tcPr>
          <w:p w14:paraId="7EA5F1BB" w14:textId="77777777" w:rsidR="00B26C77" w:rsidRDefault="00B26C77" w:rsidP="00BA03AC">
            <w:pPr>
              <w:pStyle w:val="BodyText"/>
            </w:pPr>
            <w:r>
              <w:t>Version</w:t>
            </w:r>
          </w:p>
        </w:tc>
        <w:tc>
          <w:tcPr>
            <w:tcW w:w="3474" w:type="dxa"/>
          </w:tcPr>
          <w:p w14:paraId="3F379310" w14:textId="77777777" w:rsidR="00B26C77" w:rsidRDefault="00B26C77" w:rsidP="00BA03AC">
            <w:pPr>
              <w:pStyle w:val="BodyText"/>
            </w:pPr>
            <w:r>
              <w:t>Författare</w:t>
            </w:r>
          </w:p>
        </w:tc>
        <w:tc>
          <w:tcPr>
            <w:tcW w:w="3923" w:type="dxa"/>
          </w:tcPr>
          <w:p w14:paraId="521197AA" w14:textId="77777777" w:rsidR="00B26C77" w:rsidRDefault="00B26C77" w:rsidP="00BA03AC">
            <w:pPr>
              <w:pStyle w:val="BodyText"/>
            </w:pPr>
            <w:r>
              <w:t>Kommentar</w:t>
            </w:r>
          </w:p>
        </w:tc>
      </w:tr>
      <w:tr w:rsidR="00B26C77" w14:paraId="6AB39C52" w14:textId="77777777" w:rsidTr="0029430B">
        <w:tc>
          <w:tcPr>
            <w:tcW w:w="1097" w:type="dxa"/>
          </w:tcPr>
          <w:p w14:paraId="404FF6DD" w14:textId="65212BC6" w:rsidR="00B26C77" w:rsidRDefault="00BA03AC" w:rsidP="00BA03AC">
            <w:pPr>
              <w:pStyle w:val="BodyText"/>
            </w:pPr>
            <w:r>
              <w:t>1.0</w:t>
            </w:r>
            <w:r w:rsidR="004612F1">
              <w:t>_RC1</w:t>
            </w:r>
            <w:bookmarkStart w:id="2" w:name="_GoBack"/>
            <w:bookmarkEnd w:id="2"/>
          </w:p>
        </w:tc>
        <w:tc>
          <w:tcPr>
            <w:tcW w:w="3474" w:type="dxa"/>
          </w:tcPr>
          <w:p w14:paraId="56BE4C4F" w14:textId="77777777" w:rsidR="00B26C77" w:rsidRDefault="0029430B" w:rsidP="00BA03AC">
            <w:pPr>
              <w:pStyle w:val="BodyText"/>
            </w:pPr>
            <w:r>
              <w:t>Malin Lundgren</w:t>
            </w:r>
            <w:r w:rsidR="00FC03E4">
              <w:t>, Khaled Daham, Thomas Fafoutis</w:t>
            </w:r>
          </w:p>
        </w:tc>
        <w:tc>
          <w:tcPr>
            <w:tcW w:w="3923" w:type="dxa"/>
          </w:tcPr>
          <w:p w14:paraId="5D824C3D" w14:textId="77777777" w:rsidR="00B26C77" w:rsidRDefault="00BA03AC" w:rsidP="00BA03AC">
            <w:pPr>
              <w:pStyle w:val="BodyText"/>
            </w:pPr>
            <w:r>
              <w:t>Första version</w:t>
            </w:r>
          </w:p>
        </w:tc>
      </w:tr>
      <w:tr w:rsidR="00B26C77" w14:paraId="0D651D37" w14:textId="77777777" w:rsidTr="0029430B">
        <w:tc>
          <w:tcPr>
            <w:tcW w:w="1097" w:type="dxa"/>
          </w:tcPr>
          <w:p w14:paraId="0780DFAB" w14:textId="77777777" w:rsidR="00B26C77" w:rsidRDefault="00CF0CF7" w:rsidP="00BA03AC">
            <w:pPr>
              <w:pStyle w:val="BodyText"/>
            </w:pPr>
            <w:r>
              <w:t>1.0_RC1</w:t>
            </w:r>
          </w:p>
        </w:tc>
        <w:tc>
          <w:tcPr>
            <w:tcW w:w="3474" w:type="dxa"/>
          </w:tcPr>
          <w:p w14:paraId="7611497B" w14:textId="77777777" w:rsidR="00B26C77" w:rsidRDefault="00CF0CF7" w:rsidP="00BA03AC">
            <w:pPr>
              <w:pStyle w:val="BodyText"/>
            </w:pPr>
            <w:r>
              <w:t>Khaled Daham</w:t>
            </w:r>
          </w:p>
        </w:tc>
        <w:tc>
          <w:tcPr>
            <w:tcW w:w="3923" w:type="dxa"/>
          </w:tcPr>
          <w:p w14:paraId="1A32E8FA" w14:textId="77777777" w:rsidR="00B26C77" w:rsidRDefault="00CF0CF7" w:rsidP="00BA03AC">
            <w:pPr>
              <w:pStyle w:val="BodyText"/>
            </w:pPr>
            <w:r>
              <w:t>Ändrat namn till ProcessActivityOrder</w:t>
            </w:r>
            <w:r w:rsidR="00C87A7B">
              <w:t>.</w:t>
            </w:r>
          </w:p>
          <w:p w14:paraId="103CF3E4" w14:textId="2EFB71B4" w:rsidR="00C87A7B" w:rsidRDefault="00C87A7B" w:rsidP="00BA03AC">
            <w:pPr>
              <w:pStyle w:val="BodyText"/>
            </w:pPr>
            <w:r>
              <w:t>Uppdaterat MIM</w:t>
            </w:r>
          </w:p>
        </w:tc>
      </w:tr>
      <w:bookmarkEnd w:id="0"/>
      <w:bookmarkEnd w:id="1"/>
    </w:tbl>
    <w:p w14:paraId="7B1E80F9" w14:textId="2E207A2A" w:rsidR="00BA03AC" w:rsidRDefault="00BA03AC" w:rsidP="00BA03AC"/>
    <w:p w14:paraId="5C46C0EC" w14:textId="77777777" w:rsidR="00BA03AC" w:rsidRDefault="00BA03AC">
      <w:pPr>
        <w:spacing w:before="0" w:after="0"/>
      </w:pPr>
    </w:p>
    <w:p w14:paraId="2164104D" w14:textId="77777777" w:rsidR="00BA03AC" w:rsidRDefault="00BA03AC">
      <w:pPr>
        <w:spacing w:before="0" w:after="0"/>
      </w:pPr>
    </w:p>
    <w:p w14:paraId="16D22966" w14:textId="77777777" w:rsidR="00BA03AC" w:rsidRDefault="00BA03AC">
      <w:pPr>
        <w:spacing w:before="0" w:after="0"/>
      </w:pPr>
    </w:p>
    <w:tbl>
      <w:tblPr>
        <w:tblStyle w:val="TableGrid"/>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49144C62"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178AF637" w14:textId="77777777" w:rsidR="00BA03AC" w:rsidRDefault="008D63F2" w:rsidP="00C435CB">
            <w:pPr>
              <w:pStyle w:val="BodyText"/>
            </w:pPr>
            <w:r>
              <w:t>Referenser</w:t>
            </w:r>
          </w:p>
        </w:tc>
      </w:tr>
      <w:tr w:rsidR="008D63F2" w14:paraId="0F1D1B29" w14:textId="77777777" w:rsidTr="008D63F2">
        <w:tc>
          <w:tcPr>
            <w:tcW w:w="959" w:type="dxa"/>
          </w:tcPr>
          <w:p w14:paraId="2AC3327B" w14:textId="77777777" w:rsidR="008D63F2" w:rsidRDefault="008D63F2" w:rsidP="00C435CB">
            <w:pPr>
              <w:pStyle w:val="BodyText"/>
            </w:pPr>
            <w:r>
              <w:lastRenderedPageBreak/>
              <w:t>R1</w:t>
            </w:r>
          </w:p>
        </w:tc>
        <w:tc>
          <w:tcPr>
            <w:tcW w:w="3685" w:type="dxa"/>
          </w:tcPr>
          <w:p w14:paraId="1D745B39" w14:textId="77777777" w:rsidR="008D63F2" w:rsidRDefault="008D63F2" w:rsidP="00C435CB">
            <w:pPr>
              <w:pStyle w:val="BodyText"/>
            </w:pPr>
            <w:r>
              <w:t>Arkitektur och regelverk</w:t>
            </w:r>
          </w:p>
        </w:tc>
        <w:tc>
          <w:tcPr>
            <w:tcW w:w="4076" w:type="dxa"/>
          </w:tcPr>
          <w:p w14:paraId="13DC5893" w14:textId="77777777" w:rsidR="008D63F2" w:rsidRDefault="004612F1" w:rsidP="00C435CB">
            <w:pPr>
              <w:pStyle w:val="TableText"/>
            </w:pPr>
            <w:hyperlink r:id="rId9" w:history="1">
              <w:r w:rsidR="008D63F2" w:rsidRPr="009E39E2">
                <w:rPr>
                  <w:rStyle w:val="Hyperlink"/>
                </w:rPr>
                <w:t>http://rivta.se/</w:t>
              </w:r>
            </w:hyperlink>
          </w:p>
          <w:p w14:paraId="073EC218" w14:textId="77777777" w:rsidR="008D63F2" w:rsidRDefault="008D63F2" w:rsidP="00C435CB">
            <w:pPr>
              <w:pStyle w:val="TableText"/>
            </w:pPr>
          </w:p>
          <w:p w14:paraId="0DA8B929" w14:textId="77777777" w:rsidR="008D63F2" w:rsidRDefault="004612F1" w:rsidP="008D63F2">
            <w:pPr>
              <w:pStyle w:val="TableText"/>
            </w:pPr>
            <w:hyperlink r:id="rId10" w:history="1">
              <w:r w:rsidR="008D63F2" w:rsidRPr="00E87BA1">
                <w:rPr>
                  <w:rStyle w:val="Hyperlink"/>
                  <w:sz w:val="20"/>
                </w:rPr>
                <w:t>http://www.inera.se/TJANSTER--PROJEKT/Arkitektur-och-regelverk/</w:t>
              </w:r>
            </w:hyperlink>
          </w:p>
          <w:p w14:paraId="1CD41457" w14:textId="77777777" w:rsidR="008D63F2" w:rsidRDefault="008D63F2" w:rsidP="008D63F2">
            <w:pPr>
              <w:pStyle w:val="TableText"/>
            </w:pPr>
          </w:p>
        </w:tc>
      </w:tr>
      <w:tr w:rsidR="008D63F2" w14:paraId="244A54E4" w14:textId="77777777" w:rsidTr="008D63F2">
        <w:tc>
          <w:tcPr>
            <w:tcW w:w="959" w:type="dxa"/>
          </w:tcPr>
          <w:p w14:paraId="6AA7A74B" w14:textId="77777777" w:rsidR="008D63F2" w:rsidRDefault="008D63F2" w:rsidP="00C435CB">
            <w:pPr>
              <w:pStyle w:val="BodyText"/>
            </w:pPr>
            <w:r>
              <w:t>R2</w:t>
            </w:r>
          </w:p>
        </w:tc>
        <w:tc>
          <w:tcPr>
            <w:tcW w:w="3685" w:type="dxa"/>
          </w:tcPr>
          <w:p w14:paraId="3CC9D950" w14:textId="77777777" w:rsidR="008D63F2" w:rsidRDefault="008D63F2" w:rsidP="00C435CB">
            <w:pPr>
              <w:pStyle w:val="BodyText"/>
            </w:pPr>
            <w:r>
              <w:t>Referensinformationsmodell (RIM)</w:t>
            </w:r>
          </w:p>
        </w:tc>
        <w:tc>
          <w:tcPr>
            <w:tcW w:w="4076" w:type="dxa"/>
          </w:tcPr>
          <w:p w14:paraId="26A2AF93" w14:textId="77777777" w:rsidR="008D63F2" w:rsidRDefault="004612F1" w:rsidP="00C435CB">
            <w:pPr>
              <w:pStyle w:val="TableText"/>
            </w:pPr>
            <w:hyperlink r:id="rId11" w:history="1">
              <w:r w:rsidR="008D63F2" w:rsidRPr="007B130A">
                <w:rPr>
                  <w:rStyle w:val="Hyperlink"/>
                </w:rPr>
                <w:t>http://www.socialstyrelsen.se/nationellehalsa/nationellinformationsstruktur</w:t>
              </w:r>
            </w:hyperlink>
          </w:p>
          <w:p w14:paraId="4A366841" w14:textId="77777777" w:rsidR="008D63F2" w:rsidRPr="00A16E37" w:rsidRDefault="008D63F2" w:rsidP="00C435CB">
            <w:pPr>
              <w:pStyle w:val="TableText"/>
            </w:pPr>
          </w:p>
        </w:tc>
      </w:tr>
      <w:tr w:rsidR="002D03C7" w14:paraId="0F5D4973" w14:textId="77777777" w:rsidTr="008D63F2">
        <w:tc>
          <w:tcPr>
            <w:tcW w:w="959" w:type="dxa"/>
          </w:tcPr>
          <w:p w14:paraId="52A7690C" w14:textId="77777777" w:rsidR="002D03C7" w:rsidRDefault="00E13BA0" w:rsidP="00C435CB">
            <w:pPr>
              <w:pStyle w:val="BodyText"/>
            </w:pPr>
            <w:r>
              <w:t>R3</w:t>
            </w:r>
          </w:p>
        </w:tc>
        <w:tc>
          <w:tcPr>
            <w:tcW w:w="3685" w:type="dxa"/>
          </w:tcPr>
          <w:p w14:paraId="7B75D05D" w14:textId="77777777" w:rsidR="002D03C7" w:rsidRDefault="00E13BA0" w:rsidP="00956956">
            <w:r>
              <w:t>RFC för iCalendar</w:t>
            </w:r>
          </w:p>
        </w:tc>
        <w:tc>
          <w:tcPr>
            <w:tcW w:w="4076" w:type="dxa"/>
          </w:tcPr>
          <w:p w14:paraId="71C78C46" w14:textId="77777777" w:rsidR="002D03C7" w:rsidRDefault="004612F1" w:rsidP="00C435CB">
            <w:pPr>
              <w:pStyle w:val="TableText"/>
            </w:pPr>
            <w:hyperlink r:id="rId12" w:history="1">
              <w:r w:rsidR="00E13BA0" w:rsidRPr="00327F08">
                <w:rPr>
                  <w:rStyle w:val="Hyperlink"/>
                </w:rPr>
                <w:t>http://tools.ietf.org/html/rfc5545</w:t>
              </w:r>
            </w:hyperlink>
          </w:p>
        </w:tc>
      </w:tr>
      <w:tr w:rsidR="00E13BA0" w14:paraId="5B714274" w14:textId="77777777" w:rsidTr="008D63F2">
        <w:tc>
          <w:tcPr>
            <w:tcW w:w="959" w:type="dxa"/>
          </w:tcPr>
          <w:p w14:paraId="08D78989" w14:textId="77777777" w:rsidR="00E13BA0" w:rsidRDefault="00E13BA0" w:rsidP="00C435CB">
            <w:pPr>
              <w:pStyle w:val="BodyText"/>
            </w:pPr>
            <w:r>
              <w:t>R4</w:t>
            </w:r>
          </w:p>
        </w:tc>
        <w:tc>
          <w:tcPr>
            <w:tcW w:w="3685" w:type="dxa"/>
          </w:tcPr>
          <w:p w14:paraId="4FC40E8E" w14:textId="77777777" w:rsidR="00E13BA0" w:rsidRDefault="00E13BA0" w:rsidP="00956956">
            <w:r>
              <w:t>RFC för UUID</w:t>
            </w:r>
          </w:p>
        </w:tc>
        <w:tc>
          <w:tcPr>
            <w:tcW w:w="4076" w:type="dxa"/>
          </w:tcPr>
          <w:p w14:paraId="2F6F49DC" w14:textId="77777777" w:rsidR="00E13BA0" w:rsidRDefault="004612F1" w:rsidP="00C435CB">
            <w:pPr>
              <w:pStyle w:val="TableText"/>
            </w:pPr>
            <w:hyperlink r:id="rId13" w:history="1">
              <w:r w:rsidR="00E13BA0">
                <w:rPr>
                  <w:rStyle w:val="Hyperlink"/>
                </w:rPr>
                <w:t>http://tools.ietf.org/html/rfc4122</w:t>
              </w:r>
            </w:hyperlink>
          </w:p>
        </w:tc>
      </w:tr>
    </w:tbl>
    <w:p w14:paraId="230F4B90" w14:textId="77777777" w:rsidR="00BA03AC" w:rsidRPr="00EE76DE" w:rsidRDefault="00BA03AC">
      <w:pPr>
        <w:spacing w:before="0" w:after="0"/>
      </w:pPr>
      <w:r>
        <w:br w:type="page"/>
      </w:r>
    </w:p>
    <w:p w14:paraId="1CD28A9D" w14:textId="77777777" w:rsidR="00BA03AC" w:rsidRPr="00953745" w:rsidRDefault="00BA03AC" w:rsidP="00BA03AC">
      <w:pPr>
        <w:rPr>
          <w:color w:val="00A9A7" w:themeColor="accent1"/>
        </w:rPr>
      </w:pPr>
    </w:p>
    <w:p w14:paraId="541C5E75" w14:textId="77777777" w:rsidR="00A42731" w:rsidRDefault="00A42731" w:rsidP="00BA03AC">
      <w:pPr>
        <w:pStyle w:val="Heading1"/>
        <w:keepLines/>
        <w:tabs>
          <w:tab w:val="left" w:pos="567"/>
        </w:tabs>
        <w:spacing w:before="360" w:after="120" w:line="400" w:lineRule="atLeast"/>
        <w:ind w:left="432" w:hanging="432"/>
      </w:pPr>
      <w:bookmarkStart w:id="3" w:name="_Toc413398821"/>
      <w:bookmarkStart w:id="4" w:name="_Toc382295470"/>
      <w:r>
        <w:t>Inledning</w:t>
      </w:r>
      <w:bookmarkEnd w:id="3"/>
    </w:p>
    <w:p w14:paraId="5F609BE6" w14:textId="77777777" w:rsidR="000C05AF" w:rsidRDefault="00A42731" w:rsidP="000C05AF">
      <w:pPr>
        <w:tabs>
          <w:tab w:val="left" w:pos="2552"/>
        </w:tabs>
      </w:pPr>
      <w:r>
        <w:t>De</w:t>
      </w:r>
      <w:r w:rsidR="005E023F">
        <w:t>tt</w:t>
      </w:r>
      <w:r>
        <w:t xml:space="preserve">a </w:t>
      </w:r>
      <w:r w:rsidR="005E023F">
        <w:t>dokument</w:t>
      </w:r>
      <w:r>
        <w:t xml:space="preserve"> beskriver </w:t>
      </w:r>
      <w:r w:rsidR="000C05AF">
        <w:t xml:space="preserve">informationsmodellen som definierar innehållet i meddelandetransaktionerna för </w:t>
      </w:r>
      <w:r w:rsidR="000C05AF" w:rsidRPr="000C05AF">
        <w:t xml:space="preserve">tjänstedomänen </w:t>
      </w:r>
      <w:r w:rsidR="000C05AF" w:rsidRPr="000C05AF">
        <w:rPr>
          <w:b/>
          <w:i/>
        </w:rPr>
        <w:fldChar w:fldCharType="begin"/>
      </w:r>
      <w:r w:rsidR="000C05AF" w:rsidRPr="000C05AF">
        <w:rPr>
          <w:b/>
          <w:i/>
        </w:rPr>
        <w:instrText xml:space="preserve"> DOCPROPERTY "Domain_1" \* MERGEFORMAT </w:instrText>
      </w:r>
      <w:r w:rsidR="000C05AF" w:rsidRPr="000C05AF">
        <w:rPr>
          <w:b/>
          <w:i/>
        </w:rPr>
        <w:fldChar w:fldCharType="separate"/>
      </w:r>
      <w:r w:rsidR="000C05AF" w:rsidRPr="000C05AF">
        <w:rPr>
          <w:b/>
          <w:i/>
        </w:rPr>
        <w:t>clinicalprocess</w:t>
      </w:r>
      <w:r w:rsidR="000C05AF" w:rsidRPr="000C05AF">
        <w:rPr>
          <w:b/>
          <w:i/>
        </w:rPr>
        <w:fldChar w:fldCharType="end"/>
      </w:r>
      <w:r w:rsidR="000C05AF" w:rsidRPr="000C05AF">
        <w:rPr>
          <w:b/>
          <w:i/>
        </w:rPr>
        <w:t>:</w:t>
      </w:r>
      <w:r w:rsidR="000C05AF" w:rsidRPr="000C05AF">
        <w:rPr>
          <w:b/>
          <w:i/>
        </w:rPr>
        <w:fldChar w:fldCharType="begin"/>
      </w:r>
      <w:r w:rsidR="000C05AF" w:rsidRPr="000C05AF">
        <w:rPr>
          <w:b/>
          <w:i/>
        </w:rPr>
        <w:instrText xml:space="preserve"> DOCPROPERTY "Domain_2" \* MERGEFORMAT </w:instrText>
      </w:r>
      <w:r w:rsidR="000C05AF" w:rsidRPr="000C05AF">
        <w:rPr>
          <w:b/>
          <w:i/>
        </w:rPr>
        <w:fldChar w:fldCharType="separate"/>
      </w:r>
      <w:r w:rsidR="000C05AF" w:rsidRPr="000C05AF">
        <w:rPr>
          <w:b/>
          <w:i/>
        </w:rPr>
        <w:t>activity</w:t>
      </w:r>
      <w:r w:rsidR="000C05AF" w:rsidRPr="000C05AF">
        <w:rPr>
          <w:b/>
          <w:i/>
        </w:rPr>
        <w:fldChar w:fldCharType="end"/>
      </w:r>
      <w:r w:rsidR="000C05AF" w:rsidRPr="000C05AF">
        <w:rPr>
          <w:b/>
          <w:i/>
        </w:rPr>
        <w:t>:</w:t>
      </w:r>
      <w:r w:rsidR="000C05AF" w:rsidRPr="000C05AF">
        <w:rPr>
          <w:b/>
          <w:i/>
        </w:rPr>
        <w:fldChar w:fldCharType="begin"/>
      </w:r>
      <w:r w:rsidR="000C05AF" w:rsidRPr="000C05AF">
        <w:rPr>
          <w:b/>
          <w:i/>
        </w:rPr>
        <w:instrText xml:space="preserve"> DOCPROPERTY "Domain_3" \* MERGEFORMAT </w:instrText>
      </w:r>
      <w:r w:rsidR="000C05AF" w:rsidRPr="000C05AF">
        <w:rPr>
          <w:b/>
          <w:i/>
        </w:rPr>
        <w:fldChar w:fldCharType="separate"/>
      </w:r>
      <w:r w:rsidR="000C05AF" w:rsidRPr="000C05AF">
        <w:rPr>
          <w:b/>
          <w:i/>
        </w:rPr>
        <w:t>order</w:t>
      </w:r>
      <w:r w:rsidR="000C05AF" w:rsidRPr="000C05AF">
        <w:rPr>
          <w:b/>
          <w:i/>
        </w:rPr>
        <w:fldChar w:fldCharType="end"/>
      </w:r>
      <w:r w:rsidR="000C05AF" w:rsidRPr="000C05AF">
        <w:t>.</w:t>
      </w:r>
      <w:r w:rsidR="000C05AF">
        <w:t xml:space="preserve"> Domänens syfte är att tillmötesgå det behov som finns från vårdprofessionen </w:t>
      </w:r>
      <w:r w:rsidR="006A5E01">
        <w:t xml:space="preserve">för </w:t>
      </w:r>
      <w:r w:rsidR="000C05AF">
        <w:t xml:space="preserve">att insamla och få direktåtkomst till patientens hälsodata </w:t>
      </w:r>
      <w:r w:rsidR="008E1F16">
        <w:t xml:space="preserve">från annat system, exempelvis </w:t>
      </w:r>
      <w:r w:rsidR="000C05AF">
        <w:t>vid monitorering i hemmet</w:t>
      </w:r>
      <w:r w:rsidR="008E1F16">
        <w:t xml:space="preserve"> eller </w:t>
      </w:r>
      <w:r w:rsidR="00F613BF">
        <w:t>av</w:t>
      </w:r>
      <w:r w:rsidR="008E1F16">
        <w:t xml:space="preserve"> </w:t>
      </w:r>
      <w:r w:rsidR="00956956">
        <w:t xml:space="preserve">mätningar och observationer, utförda i </w:t>
      </w:r>
      <w:r w:rsidR="008E1F16">
        <w:t>annan vårdgivares/vårdenhets system</w:t>
      </w:r>
      <w:r w:rsidR="000C05AF">
        <w:t xml:space="preserve">. </w:t>
      </w:r>
    </w:p>
    <w:p w14:paraId="1849A7E4" w14:textId="77777777" w:rsidR="006A5E01" w:rsidRDefault="000C05AF" w:rsidP="00A42731">
      <w:pPr>
        <w:pStyle w:val="BodyText"/>
      </w:pPr>
      <w:r>
        <w:t>Domänens specifika syfte är att definiera meddelande</w:t>
      </w:r>
      <w:r w:rsidR="00B31E47">
        <w:t>-</w:t>
      </w:r>
      <w:r>
        <w:t>transaktion för att</w:t>
      </w:r>
      <w:r w:rsidR="001F134D">
        <w:t>, från exempelvis ett journalsystem,</w:t>
      </w:r>
      <w:r>
        <w:t xml:space="preserve"> </w:t>
      </w:r>
      <w:r w:rsidR="00A665C7">
        <w:t>beställa</w:t>
      </w:r>
      <w:r>
        <w:t xml:space="preserve"> </w:t>
      </w:r>
      <w:r w:rsidR="00767677">
        <w:t xml:space="preserve">och påbörja </w:t>
      </w:r>
      <w:r>
        <w:t>en ny mätsession, förändra eller avsluta en befintlig.</w:t>
      </w:r>
      <w:r w:rsidR="005E023F">
        <w:t xml:space="preserve"> </w:t>
      </w:r>
      <w:r w:rsidR="00DE2728">
        <w:t>Tjänstekontraktet</w:t>
      </w:r>
      <w:r w:rsidR="00767677">
        <w:t xml:space="preserve"> i domänen är tänkt att kombineras med </w:t>
      </w:r>
      <w:r w:rsidR="00DE2728">
        <w:t>andra tjänstekontrakt</w:t>
      </w:r>
      <w:r w:rsidR="006A5E01">
        <w:t xml:space="preserve">, definierade i tjänstedomänen </w:t>
      </w:r>
      <w:r w:rsidR="006A5E01" w:rsidRPr="000C05AF">
        <w:rPr>
          <w:b/>
          <w:i/>
        </w:rPr>
        <w:fldChar w:fldCharType="begin"/>
      </w:r>
      <w:r w:rsidR="006A5E01" w:rsidRPr="000C05AF">
        <w:rPr>
          <w:b/>
          <w:i/>
        </w:rPr>
        <w:instrText xml:space="preserve"> DOCPROPERTY "Domain_1" \* MERGEFORMAT </w:instrText>
      </w:r>
      <w:r w:rsidR="006A5E01" w:rsidRPr="000C05AF">
        <w:rPr>
          <w:b/>
          <w:i/>
        </w:rPr>
        <w:fldChar w:fldCharType="separate"/>
      </w:r>
      <w:r w:rsidR="006A5E01" w:rsidRPr="000C05AF">
        <w:rPr>
          <w:b/>
          <w:i/>
        </w:rPr>
        <w:t>clinicalprocess</w:t>
      </w:r>
      <w:r w:rsidR="006A5E01" w:rsidRPr="000C05AF">
        <w:rPr>
          <w:b/>
          <w:i/>
        </w:rPr>
        <w:fldChar w:fldCharType="end"/>
      </w:r>
      <w:r w:rsidR="006A5E01" w:rsidRPr="000C05AF">
        <w:rPr>
          <w:b/>
          <w:i/>
        </w:rPr>
        <w:t>:</w:t>
      </w:r>
      <w:r w:rsidR="006A5E01">
        <w:rPr>
          <w:b/>
          <w:i/>
        </w:rPr>
        <w:t>healthcond:basic,</w:t>
      </w:r>
      <w:r w:rsidR="006A5E01" w:rsidRPr="006A5E01">
        <w:t xml:space="preserve"> för överföringen av mätresultatet vid insamlingen</w:t>
      </w:r>
      <w:r w:rsidR="001F134D">
        <w:t>, tillbaka till journalsystemet</w:t>
      </w:r>
      <w:r w:rsidR="006A5E01" w:rsidRPr="006A5E01">
        <w:t>.</w:t>
      </w:r>
    </w:p>
    <w:p w14:paraId="5CBA876E" w14:textId="77777777" w:rsidR="00A42731" w:rsidRPr="00A42731" w:rsidRDefault="00A42731" w:rsidP="00A42731">
      <w:pPr>
        <w:pStyle w:val="BodyText"/>
      </w:pPr>
      <w:r w:rsidRPr="00C67FD1">
        <w:t>Idag sker ett antal olika initiativ kring vård på distans, omvårdnad på distans, digitaliseringen av trygghetslarmen och olika typer av hälsosatsningar. I landstingen arbetas det med att effektivisera och hitta nya arbetssätt t.ex. för vård av patienter med kroniska sjukdomar. Effektiv och kvalitativ vård och omsorg på distans kräver nya arbetsmetoder och nya produkter. Invånarna vill också bli mera delaktiga i sin vård</w:t>
      </w:r>
      <w:r w:rsidR="00592EB8">
        <w:t xml:space="preserve">. </w:t>
      </w:r>
    </w:p>
    <w:p w14:paraId="7AEA6A3D" w14:textId="77777777" w:rsidR="00EE76DE" w:rsidRDefault="00EE76DE">
      <w:pPr>
        <w:spacing w:before="0" w:after="0"/>
        <w:rPr>
          <w:rFonts w:ascii="Arial" w:hAnsi="Arial" w:cs="Arial"/>
          <w:bCs/>
          <w:kern w:val="32"/>
          <w:sz w:val="36"/>
          <w:szCs w:val="32"/>
        </w:rPr>
      </w:pPr>
      <w:r>
        <w:br w:type="page"/>
      </w:r>
    </w:p>
    <w:p w14:paraId="0DFA99DA" w14:textId="77777777" w:rsidR="00BA03AC" w:rsidRDefault="00BA03AC" w:rsidP="00BA03AC">
      <w:pPr>
        <w:pStyle w:val="Heading1"/>
        <w:keepLines/>
        <w:tabs>
          <w:tab w:val="left" w:pos="567"/>
        </w:tabs>
        <w:spacing w:before="360" w:after="120" w:line="400" w:lineRule="atLeast"/>
        <w:ind w:left="432" w:hanging="432"/>
      </w:pPr>
      <w:bookmarkStart w:id="5" w:name="_Toc413398822"/>
      <w:r>
        <w:lastRenderedPageBreak/>
        <w:t>Arbetsflöde</w:t>
      </w:r>
      <w:bookmarkEnd w:id="4"/>
      <w:bookmarkEnd w:id="5"/>
      <w:r>
        <w:t xml:space="preserve"> </w:t>
      </w:r>
    </w:p>
    <w:p w14:paraId="61ED050D" w14:textId="77777777" w:rsidR="00D16B4F" w:rsidRDefault="006E015B" w:rsidP="00BA03AC">
      <w:pPr>
        <w:pStyle w:val="Heading2"/>
        <w:keepLines/>
        <w:numPr>
          <w:ilvl w:val="1"/>
          <w:numId w:val="0"/>
        </w:numPr>
        <w:spacing w:before="0" w:after="80" w:line="280" w:lineRule="atLeast"/>
        <w:ind w:left="576" w:hanging="576"/>
      </w:pPr>
      <w:bookmarkStart w:id="6" w:name="_Toc413398823"/>
      <w:r>
        <w:t>Uppstart</w:t>
      </w:r>
      <w:r w:rsidR="00E13BA0">
        <w:t xml:space="preserve"> eller avslut</w:t>
      </w:r>
      <w:r>
        <w:t xml:space="preserve"> av aktivitet - </w:t>
      </w:r>
      <w:bookmarkStart w:id="7" w:name="_Toc382295471"/>
      <w:r>
        <w:t>Flödesbeskrivning</w:t>
      </w:r>
      <w:bookmarkEnd w:id="6"/>
      <w:bookmarkEnd w:id="7"/>
    </w:p>
    <w:p w14:paraId="5CE7C127" w14:textId="77777777" w:rsidR="00E13BA0" w:rsidRDefault="00171345" w:rsidP="00BA03AC">
      <w:r w:rsidRPr="00171345">
        <w:t>Vårdpersonal beslutar att patient skall monitorera hemma med en utrustning (t.ex. våg, blodtrycksmätare)</w:t>
      </w:r>
      <w:r w:rsidR="00B572F1">
        <w:t>.</w:t>
      </w:r>
      <w:r w:rsidRPr="00171345">
        <w:t xml:space="preserve"> Vårdpersonalen registrerar start av aktivitet i journalsystemet och startar aktiviteten där. Journalsystemet skickar en beställning</w:t>
      </w:r>
      <w:r w:rsidR="006E015B">
        <w:t xml:space="preserve"> </w:t>
      </w:r>
      <w:r w:rsidRPr="00171345">
        <w:t>(</w:t>
      </w:r>
      <w:r w:rsidR="00CF0CF7">
        <w:rPr>
          <w:i/>
        </w:rPr>
        <w:t>ProcessActivityOrder</w:t>
      </w:r>
      <w:r w:rsidRPr="00171345">
        <w:t>) till applikationen/systemet via tjänsteplattformen. Mottagande system notifierar patient om ny mätperiod.</w:t>
      </w:r>
      <w:r w:rsidR="00E13BA0">
        <w:t xml:space="preserve"> </w:t>
      </w:r>
    </w:p>
    <w:p w14:paraId="41E9D18E" w14:textId="77777777" w:rsidR="00BA03AC" w:rsidRDefault="00E13BA0" w:rsidP="00BA03AC">
      <w:r>
        <w:t>Flödet avslut</w:t>
      </w:r>
      <w:r w:rsidR="00EB717A">
        <w:t>as antingen då det slutdatum/sluttid som skickat i beställningen (med status NEW) har uppnåtts</w:t>
      </w:r>
      <w:r>
        <w:t xml:space="preserve"> </w:t>
      </w:r>
      <w:r w:rsidR="00EB717A">
        <w:t>eller då ett nytt beställningsmeddelande skickas med status REQUESTCANCEL</w:t>
      </w:r>
      <w:r>
        <w:t>.</w:t>
      </w:r>
      <w:r w:rsidR="00EB717A">
        <w:t xml:space="preserve"> Kanselleringsmeddelandet </w:t>
      </w:r>
      <w:r w:rsidR="00372531">
        <w:t>refererar</w:t>
      </w:r>
      <w:r w:rsidR="00EB717A">
        <w:t xml:space="preserve"> </w:t>
      </w:r>
      <w:r w:rsidR="00D86871">
        <w:t xml:space="preserve">till ursprungsbeställningen genom att innehålla samma värde på </w:t>
      </w:r>
      <w:r w:rsidR="00CF0CF7">
        <w:rPr>
          <w:bCs/>
          <w:i/>
          <w:szCs w:val="20"/>
        </w:rPr>
        <w:t>ProcessActivityOrder</w:t>
      </w:r>
      <w:r w:rsidR="00D86871" w:rsidRPr="00D86871">
        <w:rPr>
          <w:bCs/>
          <w:i/>
          <w:szCs w:val="20"/>
        </w:rPr>
        <w:t>.id</w:t>
      </w:r>
      <w:r w:rsidR="00D86871">
        <w:t>.</w:t>
      </w:r>
    </w:p>
    <w:p w14:paraId="42190D00" w14:textId="77777777" w:rsidR="00171345" w:rsidRDefault="00E13BA0" w:rsidP="00171345">
      <w:pPr>
        <w:pStyle w:val="BodyText"/>
      </w:pPr>
      <w:r>
        <w:rPr>
          <w:noProof/>
          <w:lang w:val="en-US" w:eastAsia="en-US"/>
        </w:rPr>
        <w:drawing>
          <wp:inline distT="0" distB="0" distL="0" distR="0" wp14:anchorId="64DB4D95" wp14:editId="4C3C3EA5">
            <wp:extent cx="5400040" cy="3597275"/>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97275"/>
                    </a:xfrm>
                    <a:prstGeom prst="rect">
                      <a:avLst/>
                    </a:prstGeom>
                  </pic:spPr>
                </pic:pic>
              </a:graphicData>
            </a:graphic>
          </wp:inline>
        </w:drawing>
      </w:r>
    </w:p>
    <w:p w14:paraId="56149FBA" w14:textId="77777777" w:rsidR="00171345" w:rsidRPr="00171345" w:rsidRDefault="00171345" w:rsidP="00171345">
      <w:pPr>
        <w:pStyle w:val="BodyText"/>
      </w:pPr>
    </w:p>
    <w:p w14:paraId="70407D88" w14:textId="77777777" w:rsidR="00BA03AC" w:rsidRPr="000D195E" w:rsidRDefault="00BA03AC" w:rsidP="00BA03AC">
      <w:pPr>
        <w:pStyle w:val="Heading3"/>
        <w:keepLines/>
        <w:numPr>
          <w:ilvl w:val="2"/>
          <w:numId w:val="0"/>
        </w:numPr>
        <w:spacing w:before="0" w:after="80" w:line="300" w:lineRule="atLeast"/>
        <w:ind w:left="720" w:hanging="720"/>
      </w:pPr>
      <w:bookmarkStart w:id="8" w:name="_Toc382295472"/>
      <w:bookmarkStart w:id="9" w:name="_Toc413398824"/>
      <w:r>
        <w:t>Roller</w:t>
      </w:r>
      <w:r w:rsidRPr="000D195E">
        <w:t xml:space="preserve"> (</w:t>
      </w:r>
      <w:r>
        <w:t>Aktörer</w:t>
      </w:r>
      <w:r w:rsidRPr="000D195E">
        <w:t>) i arbetsflödet</w:t>
      </w:r>
      <w:bookmarkEnd w:id="8"/>
      <w:bookmarkEnd w:id="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634"/>
      </w:tblGrid>
      <w:tr w:rsidR="00BA03AC" w:rsidRPr="000D195E" w14:paraId="10A844A4" w14:textId="77777777" w:rsidTr="00171345">
        <w:trPr>
          <w:trHeight w:val="348"/>
        </w:trPr>
        <w:tc>
          <w:tcPr>
            <w:tcW w:w="1272" w:type="pct"/>
            <w:shd w:val="clear" w:color="auto" w:fill="D9D9D9"/>
          </w:tcPr>
          <w:p w14:paraId="751CB7E0" w14:textId="77777777" w:rsidR="00BA03AC" w:rsidRPr="000D195E" w:rsidRDefault="00BA03AC" w:rsidP="00C435CB">
            <w:pPr>
              <w:tabs>
                <w:tab w:val="left" w:pos="567"/>
              </w:tabs>
              <w:jc w:val="center"/>
            </w:pPr>
            <w:r w:rsidRPr="000D195E">
              <w:t>Namn/beteckning</w:t>
            </w:r>
          </w:p>
        </w:tc>
        <w:tc>
          <w:tcPr>
            <w:tcW w:w="3728" w:type="pct"/>
            <w:shd w:val="clear" w:color="auto" w:fill="D9D9D9"/>
          </w:tcPr>
          <w:p w14:paraId="69C6F4BF" w14:textId="77777777" w:rsidR="00BA03AC" w:rsidRPr="000D195E" w:rsidRDefault="00BA03AC" w:rsidP="00C435CB">
            <w:pPr>
              <w:tabs>
                <w:tab w:val="left" w:pos="567"/>
              </w:tabs>
            </w:pPr>
            <w:r w:rsidRPr="000D195E">
              <w:t>Beskrivning</w:t>
            </w:r>
            <w:r>
              <w:t xml:space="preserve"> alt. referens</w:t>
            </w:r>
          </w:p>
        </w:tc>
      </w:tr>
      <w:tr w:rsidR="00BA03AC" w:rsidRPr="000D195E" w14:paraId="30110524" w14:textId="77777777" w:rsidTr="00171345">
        <w:trPr>
          <w:trHeight w:val="709"/>
        </w:trPr>
        <w:tc>
          <w:tcPr>
            <w:tcW w:w="1272" w:type="pct"/>
          </w:tcPr>
          <w:p w14:paraId="225E07B8" w14:textId="77777777" w:rsidR="00BA03AC" w:rsidRPr="000D195E" w:rsidRDefault="00E13BA0" w:rsidP="004D765D">
            <w:pPr>
              <w:tabs>
                <w:tab w:val="left" w:pos="567"/>
              </w:tabs>
            </w:pPr>
            <w:r>
              <w:t>Beställare</w:t>
            </w:r>
          </w:p>
        </w:tc>
        <w:tc>
          <w:tcPr>
            <w:tcW w:w="3728" w:type="pct"/>
          </w:tcPr>
          <w:p w14:paraId="0C5AE3E8" w14:textId="77777777" w:rsidR="004D765D" w:rsidRDefault="004D765D" w:rsidP="004D765D">
            <w:r>
              <w:t>person som startar</w:t>
            </w:r>
            <w:r w:rsidR="00E13BA0">
              <w:t>/avslutar</w:t>
            </w:r>
            <w:r>
              <w:t xml:space="preserve"> mätperioden för hemmonitorering</w:t>
            </w:r>
          </w:p>
          <w:p w14:paraId="15E5E864" w14:textId="77777777" w:rsidR="00BA03AC" w:rsidRPr="000D195E" w:rsidRDefault="00BA03AC" w:rsidP="004D765D"/>
        </w:tc>
      </w:tr>
      <w:tr w:rsidR="00BA03AC" w:rsidRPr="000D195E" w14:paraId="7E783F8E" w14:textId="77777777" w:rsidTr="00171345">
        <w:trPr>
          <w:trHeight w:val="709"/>
        </w:trPr>
        <w:tc>
          <w:tcPr>
            <w:tcW w:w="1272" w:type="pct"/>
          </w:tcPr>
          <w:p w14:paraId="17FF147E" w14:textId="77777777" w:rsidR="00BA03AC" w:rsidRPr="000D195E" w:rsidRDefault="00E13BA0" w:rsidP="00C435CB">
            <w:pPr>
              <w:tabs>
                <w:tab w:val="left" w:pos="567"/>
              </w:tabs>
            </w:pPr>
            <w:r>
              <w:t>Utförare</w:t>
            </w:r>
          </w:p>
        </w:tc>
        <w:tc>
          <w:tcPr>
            <w:tcW w:w="3728" w:type="pct"/>
          </w:tcPr>
          <w:p w14:paraId="2FC1D428" w14:textId="77777777" w:rsidR="00171345" w:rsidRDefault="00171345" w:rsidP="00171345">
            <w:r>
              <w:t>person som mätperioden avser (som skall utföra mätning i hemmet)</w:t>
            </w:r>
          </w:p>
          <w:p w14:paraId="39F4C6B7" w14:textId="77777777" w:rsidR="00BA03AC" w:rsidRPr="000D195E" w:rsidRDefault="00BA03AC" w:rsidP="00C435CB">
            <w:pPr>
              <w:tabs>
                <w:tab w:val="left" w:pos="567"/>
              </w:tabs>
            </w:pPr>
          </w:p>
        </w:tc>
      </w:tr>
    </w:tbl>
    <w:p w14:paraId="662B2C0F" w14:textId="77777777" w:rsidR="00BA03AC" w:rsidRDefault="00BA03AC" w:rsidP="00BA03AC">
      <w:pPr>
        <w:tabs>
          <w:tab w:val="left" w:pos="567"/>
        </w:tabs>
        <w:rPr>
          <w:b/>
        </w:rPr>
      </w:pPr>
    </w:p>
    <w:p w14:paraId="214636DC" w14:textId="77777777" w:rsidR="00BA03AC" w:rsidRDefault="00BA03AC" w:rsidP="00BA03AC">
      <w:pPr>
        <w:pStyle w:val="Heading3"/>
        <w:keepLines/>
        <w:numPr>
          <w:ilvl w:val="2"/>
          <w:numId w:val="0"/>
        </w:numPr>
        <w:spacing w:before="0" w:after="80" w:line="300" w:lineRule="atLeast"/>
        <w:ind w:left="720" w:hanging="720"/>
      </w:pPr>
      <w:bookmarkStart w:id="10" w:name="_Toc382295473"/>
      <w:bookmarkStart w:id="11" w:name="_Toc413398825"/>
      <w:r>
        <w:lastRenderedPageBreak/>
        <w:t>Arbetssteg</w:t>
      </w:r>
      <w:bookmarkEnd w:id="10"/>
      <w:bookmarkEnd w:id="11"/>
    </w:p>
    <w:p w14:paraId="1DB34F9E"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634"/>
      </w:tblGrid>
      <w:tr w:rsidR="00BA03AC" w:rsidRPr="000D195E" w14:paraId="54D55B6C" w14:textId="77777777" w:rsidTr="00171345">
        <w:trPr>
          <w:trHeight w:val="348"/>
        </w:trPr>
        <w:tc>
          <w:tcPr>
            <w:tcW w:w="1272" w:type="pct"/>
            <w:shd w:val="clear" w:color="auto" w:fill="D9D9D9"/>
          </w:tcPr>
          <w:p w14:paraId="030234FF" w14:textId="77777777" w:rsidR="00BA03AC" w:rsidRPr="000D195E" w:rsidRDefault="00BA03AC" w:rsidP="00C435CB">
            <w:pPr>
              <w:tabs>
                <w:tab w:val="left" w:pos="567"/>
              </w:tabs>
              <w:jc w:val="center"/>
            </w:pPr>
            <w:r w:rsidRPr="000D195E">
              <w:t>Namn/beteckning</w:t>
            </w:r>
          </w:p>
        </w:tc>
        <w:tc>
          <w:tcPr>
            <w:tcW w:w="3728" w:type="pct"/>
            <w:shd w:val="clear" w:color="auto" w:fill="D9D9D9"/>
          </w:tcPr>
          <w:p w14:paraId="06B7D0E3" w14:textId="77777777" w:rsidR="00BA03AC" w:rsidRPr="000D195E" w:rsidRDefault="00BA03AC" w:rsidP="00C435CB">
            <w:pPr>
              <w:tabs>
                <w:tab w:val="left" w:pos="567"/>
              </w:tabs>
            </w:pPr>
            <w:r w:rsidRPr="000D195E">
              <w:t>Beskrivning</w:t>
            </w:r>
            <w:r>
              <w:t xml:space="preserve"> alt. referens</w:t>
            </w:r>
          </w:p>
        </w:tc>
      </w:tr>
      <w:tr w:rsidR="00BA03AC" w:rsidRPr="000D195E" w14:paraId="47200C14" w14:textId="77777777" w:rsidTr="00171345">
        <w:trPr>
          <w:trHeight w:val="709"/>
        </w:trPr>
        <w:tc>
          <w:tcPr>
            <w:tcW w:w="1272" w:type="pct"/>
          </w:tcPr>
          <w:p w14:paraId="18212F98" w14:textId="77777777" w:rsidR="00BA03AC" w:rsidRPr="000D195E" w:rsidRDefault="00171345" w:rsidP="00C435CB">
            <w:pPr>
              <w:tabs>
                <w:tab w:val="left" w:pos="567"/>
              </w:tabs>
            </w:pPr>
            <w:r>
              <w:t>Behov av att starta</w:t>
            </w:r>
            <w:r w:rsidR="00E13BA0">
              <w:t>/avsluta</w:t>
            </w:r>
            <w:r>
              <w:t xml:space="preserve"> mätperiod</w:t>
            </w:r>
          </w:p>
        </w:tc>
        <w:tc>
          <w:tcPr>
            <w:tcW w:w="3728" w:type="pct"/>
          </w:tcPr>
          <w:p w14:paraId="4C2B9DF4" w14:textId="77777777" w:rsidR="00BA03AC" w:rsidRDefault="00B572F1" w:rsidP="00C435CB">
            <w:r>
              <w:t>En hälso- och sjukvårdspersonal har behov av att starta</w:t>
            </w:r>
            <w:r w:rsidR="00E13BA0">
              <w:t>/avsluta</w:t>
            </w:r>
            <w:r>
              <w:t xml:space="preserve"> en mätperiod kopplat till en viss patient.</w:t>
            </w:r>
          </w:p>
          <w:p w14:paraId="40577B46" w14:textId="77777777" w:rsidR="00B572F1" w:rsidRPr="00EA0ACD" w:rsidRDefault="00C608B6" w:rsidP="00C608B6">
            <w:pPr>
              <w:pStyle w:val="BodyText"/>
              <w:rPr>
                <w:i/>
              </w:rPr>
            </w:pPr>
            <w:r w:rsidRPr="00EA0ACD">
              <w:rPr>
                <w:i/>
              </w:rPr>
              <w:t>(</w:t>
            </w:r>
            <w:r w:rsidR="00B572F1" w:rsidRPr="00EA0ACD">
              <w:rPr>
                <w:i/>
              </w:rPr>
              <w:t xml:space="preserve">I detta flöde </w:t>
            </w:r>
            <w:r w:rsidRPr="00EA0ACD">
              <w:rPr>
                <w:i/>
              </w:rPr>
              <w:t>initierar</w:t>
            </w:r>
            <w:r w:rsidR="00B572F1" w:rsidRPr="00EA0ACD">
              <w:rPr>
                <w:i/>
              </w:rPr>
              <w:t xml:space="preserve"> hälso- och sjukvårdspersonalen </w:t>
            </w:r>
            <w:r w:rsidRPr="00EA0ACD">
              <w:rPr>
                <w:i/>
              </w:rPr>
              <w:t xml:space="preserve">mätperioden, men </w:t>
            </w:r>
            <w:r w:rsidR="00EA0ACD">
              <w:rPr>
                <w:i/>
              </w:rPr>
              <w:t xml:space="preserve">i ett annat användningsfall </w:t>
            </w:r>
            <w:r w:rsidRPr="00EA0ACD">
              <w:rPr>
                <w:i/>
              </w:rPr>
              <w:t xml:space="preserve">skulle </w:t>
            </w:r>
            <w:r w:rsidR="00EA0ACD">
              <w:rPr>
                <w:i/>
              </w:rPr>
              <w:t xml:space="preserve">mätperioden </w:t>
            </w:r>
            <w:r w:rsidRPr="00EA0ACD">
              <w:rPr>
                <w:i/>
              </w:rPr>
              <w:t xml:space="preserve">kunna initieras av patienten själv, vilket </w:t>
            </w:r>
            <w:r w:rsidR="00EA0ACD">
              <w:rPr>
                <w:i/>
              </w:rPr>
              <w:t>kan utläsas av</w:t>
            </w:r>
            <w:r w:rsidRPr="00EA0ACD">
              <w:rPr>
                <w:i/>
              </w:rPr>
              <w:t xml:space="preserve"> informationsmodellen.)</w:t>
            </w:r>
            <w:r w:rsidR="00B572F1" w:rsidRPr="00EA0ACD">
              <w:rPr>
                <w:i/>
              </w:rPr>
              <w:t xml:space="preserve"> </w:t>
            </w:r>
          </w:p>
          <w:p w14:paraId="7720F9E7" w14:textId="77777777" w:rsidR="00EA0ACD" w:rsidRPr="00B572F1" w:rsidRDefault="00EA0ACD" w:rsidP="00C608B6">
            <w:pPr>
              <w:pStyle w:val="BodyText"/>
            </w:pPr>
          </w:p>
        </w:tc>
      </w:tr>
      <w:tr w:rsidR="00BA03AC" w:rsidRPr="000D195E" w14:paraId="0BC03AB2" w14:textId="77777777" w:rsidTr="00171345">
        <w:trPr>
          <w:trHeight w:val="709"/>
        </w:trPr>
        <w:tc>
          <w:tcPr>
            <w:tcW w:w="1272" w:type="pct"/>
          </w:tcPr>
          <w:p w14:paraId="337C2A2B" w14:textId="77777777" w:rsidR="00BA03AC" w:rsidRPr="000D195E" w:rsidRDefault="00171345" w:rsidP="00C435CB">
            <w:pPr>
              <w:tabs>
                <w:tab w:val="left" w:pos="567"/>
              </w:tabs>
            </w:pPr>
            <w:r>
              <w:t>Registrera</w:t>
            </w:r>
            <w:r w:rsidR="00E13BA0">
              <w:t xml:space="preserve"> ny alt. avsluta</w:t>
            </w:r>
            <w:r>
              <w:t xml:space="preserve"> mätperiod</w:t>
            </w:r>
          </w:p>
        </w:tc>
        <w:tc>
          <w:tcPr>
            <w:tcW w:w="3728" w:type="pct"/>
          </w:tcPr>
          <w:p w14:paraId="3D6A715D" w14:textId="77777777" w:rsidR="004403C3" w:rsidRDefault="00C608B6" w:rsidP="00C435CB">
            <w:pPr>
              <w:tabs>
                <w:tab w:val="left" w:pos="567"/>
              </w:tabs>
            </w:pPr>
            <w:r>
              <w:t xml:space="preserve">Hälso- och sjukvårdspersonalen </w:t>
            </w:r>
            <w:r w:rsidR="004403C3">
              <w:t xml:space="preserve">registrerar </w:t>
            </w:r>
            <w:r w:rsidR="00E20189">
              <w:t xml:space="preserve">och sparar </w:t>
            </w:r>
            <w:r w:rsidR="004403C3">
              <w:t>mätperioden i journalsystemet genom att ange vissa parametrar som kr</w:t>
            </w:r>
            <w:r w:rsidR="00CB3702">
              <w:t>ävs för att starta en mätperiod. Följande parametrar skickas vid beställning av ny mätperiod:</w:t>
            </w:r>
          </w:p>
          <w:p w14:paraId="378BCA09" w14:textId="77777777" w:rsidR="004403C3" w:rsidRDefault="004403C3" w:rsidP="004403C3">
            <w:pPr>
              <w:tabs>
                <w:tab w:val="left" w:pos="567"/>
              </w:tabs>
            </w:pPr>
            <w:r>
              <w:t>- id för mätperioden</w:t>
            </w:r>
          </w:p>
          <w:p w14:paraId="08D29F87" w14:textId="77777777" w:rsidR="004403C3" w:rsidRDefault="004403C3" w:rsidP="004403C3">
            <w:pPr>
              <w:tabs>
                <w:tab w:val="left" w:pos="567"/>
              </w:tabs>
            </w:pPr>
            <w:r>
              <w:t>- id på vårdgivare</w:t>
            </w:r>
          </w:p>
          <w:p w14:paraId="133EB2DF" w14:textId="77777777" w:rsidR="004403C3" w:rsidRDefault="004403C3" w:rsidP="004403C3">
            <w:pPr>
              <w:tabs>
                <w:tab w:val="left" w:pos="567"/>
              </w:tabs>
            </w:pPr>
            <w:r>
              <w:t>- id på vårdenhet</w:t>
            </w:r>
          </w:p>
          <w:p w14:paraId="6760CAA9" w14:textId="77777777" w:rsidR="004403C3" w:rsidRDefault="004403C3" w:rsidP="004403C3">
            <w:pPr>
              <w:tabs>
                <w:tab w:val="left" w:pos="567"/>
              </w:tabs>
            </w:pPr>
            <w:r>
              <w:t>- typ av aktivitet</w:t>
            </w:r>
          </w:p>
          <w:p w14:paraId="074B9156" w14:textId="77777777" w:rsidR="004403C3" w:rsidRDefault="004403C3" w:rsidP="004403C3">
            <w:pPr>
              <w:tabs>
                <w:tab w:val="left" w:pos="567"/>
              </w:tabs>
            </w:pPr>
            <w:r>
              <w:t>- status på beställningen</w:t>
            </w:r>
            <w:r w:rsidR="00E13BA0">
              <w:t xml:space="preserve"> (NEW – ny beställning, REQUESTCANCEL – avbeställning)</w:t>
            </w:r>
          </w:p>
          <w:p w14:paraId="79133ED8" w14:textId="77777777" w:rsidR="004403C3" w:rsidRDefault="004403C3" w:rsidP="004403C3">
            <w:pPr>
              <w:tabs>
                <w:tab w:val="left" w:pos="567"/>
              </w:tabs>
            </w:pPr>
            <w:r>
              <w:t>- id på beställande källsystem</w:t>
            </w:r>
          </w:p>
          <w:p w14:paraId="725EE3EB" w14:textId="77777777" w:rsidR="004403C3" w:rsidRDefault="004403C3" w:rsidP="004403C3">
            <w:pPr>
              <w:tabs>
                <w:tab w:val="left" w:pos="567"/>
              </w:tabs>
            </w:pPr>
            <w:r>
              <w:t>- typ av överföring</w:t>
            </w:r>
          </w:p>
          <w:p w14:paraId="3D5AAD86" w14:textId="77777777" w:rsidR="00BA03AC" w:rsidRDefault="00E20189" w:rsidP="00E20189">
            <w:pPr>
              <w:tabs>
                <w:tab w:val="left" w:pos="567"/>
              </w:tabs>
            </w:pPr>
            <w:r>
              <w:t>- (</w:t>
            </w:r>
            <w:r w:rsidR="00EA0ACD">
              <w:t xml:space="preserve">ev. </w:t>
            </w:r>
            <w:r w:rsidR="004403C3">
              <w:t>kommentar</w:t>
            </w:r>
            <w:r>
              <w:t xml:space="preserve">, </w:t>
            </w:r>
            <w:r w:rsidR="004403C3">
              <w:t>datum för beställning</w:t>
            </w:r>
            <w:r>
              <w:t xml:space="preserve">, </w:t>
            </w:r>
            <w:r w:rsidR="004403C3">
              <w:t>datum för regi</w:t>
            </w:r>
            <w:r>
              <w:t>strering i källsystem,</w:t>
            </w:r>
            <w:r w:rsidR="004403C3">
              <w:t xml:space="preserve"> period för beställningen, individanpassad vårdprocess id</w:t>
            </w:r>
            <w:r>
              <w:t>)</w:t>
            </w:r>
            <w:r w:rsidR="004403C3">
              <w:t xml:space="preserve"> </w:t>
            </w:r>
          </w:p>
          <w:p w14:paraId="5ABFD0F5" w14:textId="77777777" w:rsidR="00EA0ACD" w:rsidRPr="00EA0ACD" w:rsidRDefault="00EA0ACD" w:rsidP="00EA0ACD">
            <w:pPr>
              <w:pStyle w:val="BodyText"/>
            </w:pPr>
          </w:p>
        </w:tc>
      </w:tr>
      <w:tr w:rsidR="00171345" w:rsidRPr="000D195E" w14:paraId="3B284558" w14:textId="77777777" w:rsidTr="00171345">
        <w:trPr>
          <w:trHeight w:val="709"/>
        </w:trPr>
        <w:tc>
          <w:tcPr>
            <w:tcW w:w="1272" w:type="pct"/>
          </w:tcPr>
          <w:p w14:paraId="68988385" w14:textId="77777777" w:rsidR="00171345" w:rsidRDefault="00171345" w:rsidP="00C435CB">
            <w:pPr>
              <w:tabs>
                <w:tab w:val="left" w:pos="567"/>
              </w:tabs>
            </w:pPr>
            <w:r>
              <w:t>Starta</w:t>
            </w:r>
            <w:r w:rsidR="00E13BA0">
              <w:t>/avsluta</w:t>
            </w:r>
            <w:r>
              <w:t xml:space="preserve"> mätperiod</w:t>
            </w:r>
          </w:p>
        </w:tc>
        <w:tc>
          <w:tcPr>
            <w:tcW w:w="3728" w:type="pct"/>
          </w:tcPr>
          <w:p w14:paraId="3DFA82BF" w14:textId="77777777" w:rsidR="00171345" w:rsidRDefault="00E20189" w:rsidP="00C435CB">
            <w:pPr>
              <w:tabs>
                <w:tab w:val="left" w:pos="567"/>
              </w:tabs>
            </w:pPr>
            <w:r>
              <w:t xml:space="preserve">Hälso- och sjukvårdspersonalen skickar (från journalsystemet) den registrerade mätperioden till </w:t>
            </w:r>
            <w:r w:rsidR="00EA0ACD">
              <w:t xml:space="preserve">den </w:t>
            </w:r>
            <w:r>
              <w:t xml:space="preserve">patient som mätperioden avser (till patientens </w:t>
            </w:r>
            <w:r w:rsidR="00EA0ACD">
              <w:t>system/</w:t>
            </w:r>
            <w:r>
              <w:t xml:space="preserve">applikation). </w:t>
            </w:r>
          </w:p>
          <w:p w14:paraId="4E76B5C6" w14:textId="77777777" w:rsidR="00EA0ACD" w:rsidRPr="00EA0ACD" w:rsidRDefault="00EA0ACD" w:rsidP="00EA0ACD">
            <w:pPr>
              <w:pStyle w:val="BodyText"/>
            </w:pPr>
          </w:p>
        </w:tc>
      </w:tr>
      <w:tr w:rsidR="00171345" w:rsidRPr="000D195E" w14:paraId="55DF5C98" w14:textId="77777777" w:rsidTr="00171345">
        <w:trPr>
          <w:trHeight w:val="709"/>
        </w:trPr>
        <w:tc>
          <w:tcPr>
            <w:tcW w:w="1272" w:type="pct"/>
          </w:tcPr>
          <w:p w14:paraId="12F927B3" w14:textId="77777777" w:rsidR="00171345" w:rsidRDefault="00E13BA0" w:rsidP="00171345">
            <w:pPr>
              <w:tabs>
                <w:tab w:val="left" w:pos="567"/>
              </w:tabs>
            </w:pPr>
            <w:r>
              <w:t>Information om ny/avslutad</w:t>
            </w:r>
            <w:r w:rsidR="00171345">
              <w:t xml:space="preserve"> mätperiod</w:t>
            </w:r>
          </w:p>
        </w:tc>
        <w:tc>
          <w:tcPr>
            <w:tcW w:w="3728" w:type="pct"/>
          </w:tcPr>
          <w:p w14:paraId="7B74B2A0" w14:textId="77777777" w:rsidR="00171345" w:rsidRDefault="00EA0ACD" w:rsidP="00EA0ACD">
            <w:pPr>
              <w:tabs>
                <w:tab w:val="left" w:pos="567"/>
              </w:tabs>
            </w:pPr>
            <w:r>
              <w:t>Mottagande system notifierar patienten att en ny mätperiod har skapats.</w:t>
            </w:r>
          </w:p>
          <w:p w14:paraId="46F59198" w14:textId="77777777" w:rsidR="00E13BA0" w:rsidRPr="00E13BA0" w:rsidRDefault="00E13BA0" w:rsidP="00E13BA0">
            <w:pPr>
              <w:pStyle w:val="BodyText"/>
            </w:pPr>
            <w:r>
              <w:t>Alt att mätperioden har avslutats.</w:t>
            </w:r>
          </w:p>
        </w:tc>
      </w:tr>
    </w:tbl>
    <w:p w14:paraId="74F00E07" w14:textId="77777777" w:rsidR="00BA03AC" w:rsidRDefault="00BA03AC" w:rsidP="00BA03AC">
      <w:pPr>
        <w:pStyle w:val="Heading1"/>
        <w:keepLines/>
        <w:spacing w:before="360" w:after="120" w:line="400" w:lineRule="atLeast"/>
        <w:ind w:left="432" w:hanging="432"/>
      </w:pPr>
      <w:bookmarkStart w:id="12" w:name="_Toc382295474"/>
    </w:p>
    <w:p w14:paraId="38572871" w14:textId="77777777" w:rsidR="00CB3702" w:rsidRDefault="00CB3702">
      <w:pPr>
        <w:spacing w:before="0" w:after="0"/>
        <w:rPr>
          <w:rFonts w:ascii="Arial" w:hAnsi="Arial" w:cs="Arial"/>
          <w:bCs/>
          <w:kern w:val="32"/>
          <w:sz w:val="36"/>
          <w:szCs w:val="32"/>
        </w:rPr>
      </w:pPr>
      <w:r>
        <w:br w:type="page"/>
      </w:r>
    </w:p>
    <w:p w14:paraId="02B7414F" w14:textId="77777777" w:rsidR="00441AA7" w:rsidRDefault="00441AA7" w:rsidP="00441AA7">
      <w:pPr>
        <w:pStyle w:val="Heading1"/>
        <w:keepLines/>
        <w:spacing w:before="360" w:after="120" w:line="400" w:lineRule="atLeast"/>
        <w:ind w:left="432" w:hanging="432"/>
      </w:pPr>
      <w:bookmarkStart w:id="13" w:name="_Toc413398826"/>
      <w:bookmarkEnd w:id="12"/>
      <w:r w:rsidRPr="009F48DA">
        <w:lastRenderedPageBreak/>
        <w:t>Informations</w:t>
      </w:r>
      <w:r>
        <w:t>säkerhet</w:t>
      </w:r>
      <w:bookmarkEnd w:id="13"/>
    </w:p>
    <w:p w14:paraId="4B512766" w14:textId="77777777" w:rsidR="00441AA7" w:rsidRDefault="00441AA7" w:rsidP="00441AA7">
      <w:pPr>
        <w:pStyle w:val="Heading2"/>
        <w:rPr>
          <w:color w:val="00A9A7" w:themeColor="accent1"/>
        </w:rPr>
      </w:pPr>
      <w:bookmarkStart w:id="14" w:name="_Toc413398827"/>
      <w:r w:rsidRPr="00CC5BB6">
        <w:t>Vilken typ av information hanteras?</w:t>
      </w:r>
      <w:bookmarkEnd w:id="14"/>
      <w:r w:rsidRPr="00CC5BB6">
        <w:rPr>
          <w:color w:val="00A9A7" w:themeColor="accent1"/>
        </w:rPr>
        <w:t xml:space="preserve"> </w:t>
      </w:r>
    </w:p>
    <w:p w14:paraId="03615AA3" w14:textId="77777777" w:rsidR="00441AA7" w:rsidRDefault="00441AA7" w:rsidP="00441AA7">
      <w:pPr>
        <w:pStyle w:val="BodyText"/>
      </w:pPr>
      <w:r>
        <w:t>Tjänstedomänen hanterar information om patient, vårdgivar- och vårdenhetsinformation för beställande (producerande) part, i kombination med typ av mätning/mätningar som önskas insamlas. Domänen hanterar även information om konsumenten, d v s den aktör som är mottagare av beställning om mätning och som senare ska leverera mätresult</w:t>
      </w:r>
      <w:r w:rsidR="00F670BC">
        <w:t>aten.</w:t>
      </w:r>
    </w:p>
    <w:p w14:paraId="48DEDCE1" w14:textId="77777777" w:rsidR="00441AA7" w:rsidRDefault="00441AA7" w:rsidP="00441AA7">
      <w:pPr>
        <w:pStyle w:val="BodyText"/>
      </w:pPr>
      <w:r>
        <w:t>Informationen som innefattas i begäran för att påbörja prenumeration av mätdata (</w:t>
      </w:r>
      <w:r w:rsidR="00CF0CF7">
        <w:rPr>
          <w:i/>
        </w:rPr>
        <w:t>ProcessActivityOrder</w:t>
      </w:r>
      <w:r>
        <w:t>) innehåller, förutom patientuppgifter, begärande och insamlande vårdenhet/vårdsystem, även information om vilken typ av mätdata som efterfrågas. Informationen kan därmed klassas som patientuppgifter. Tre olika scenarios kan tänkas i avseende på informationsägarskap och informationsöverlämning:</w:t>
      </w:r>
    </w:p>
    <w:p w14:paraId="28CC9063" w14:textId="77777777" w:rsidR="00441AA7" w:rsidRDefault="00441AA7" w:rsidP="00441AA7">
      <w:pPr>
        <w:pStyle w:val="BodyText"/>
        <w:numPr>
          <w:ilvl w:val="0"/>
          <w:numId w:val="35"/>
        </w:numPr>
      </w:pPr>
      <w:r>
        <w:t xml:space="preserve">Beställande part (journalsystemet) och </w:t>
      </w:r>
      <w:r w:rsidR="00E230CC">
        <w:t>mottagande</w:t>
      </w:r>
      <w:r>
        <w:t xml:space="preserve"> part (systemet som administrerar mätutrustningen) förvaltas av samma huvudman/vårdgivare. Informationen flyttas därmed inte över huvudman/vårdgivargräns. Inget samtycke krävs av patient.</w:t>
      </w:r>
    </w:p>
    <w:p w14:paraId="4ACBE7FA" w14:textId="77777777" w:rsidR="00441AA7" w:rsidRDefault="00441AA7" w:rsidP="00441AA7">
      <w:pPr>
        <w:pStyle w:val="BodyText"/>
        <w:numPr>
          <w:ilvl w:val="0"/>
          <w:numId w:val="35"/>
        </w:numPr>
      </w:pPr>
      <w:r>
        <w:t xml:space="preserve">Beställande part och </w:t>
      </w:r>
      <w:r w:rsidR="00E230CC">
        <w:t>mottagande</w:t>
      </w:r>
      <w:r>
        <w:t xml:space="preserve"> part är olika huvudmän/vårdgivare. Lösningen ses som sammanhållen journalföring. Samtycke behöver därmed finnas från patient om utlämnande.</w:t>
      </w:r>
    </w:p>
    <w:p w14:paraId="0B8F3CA3" w14:textId="77777777" w:rsidR="00441AA7" w:rsidRDefault="00441AA7" w:rsidP="00441AA7">
      <w:pPr>
        <w:pStyle w:val="BodyText"/>
        <w:numPr>
          <w:ilvl w:val="0"/>
          <w:numId w:val="35"/>
        </w:numPr>
      </w:pPr>
      <w:r>
        <w:t>Beställande part (journalsystemet) begär mätdata från externt system som driftas av tredje part, där mätdata samlas i ett personligt patientkonto. Samtycke behöver finnas från patient.</w:t>
      </w:r>
    </w:p>
    <w:p w14:paraId="1115F263" w14:textId="77777777" w:rsidR="00441AA7" w:rsidRDefault="00441AA7" w:rsidP="00441AA7">
      <w:pPr>
        <w:pStyle w:val="Heading2"/>
      </w:pPr>
      <w:bookmarkStart w:id="15" w:name="_Toc413398828"/>
      <w:r w:rsidRPr="001D7E63">
        <w:t>Vilka/vilket lagrum hanteras informationen inom?</w:t>
      </w:r>
      <w:bookmarkEnd w:id="15"/>
      <w:r w:rsidRPr="001D7E63">
        <w:t xml:space="preserve"> </w:t>
      </w:r>
    </w:p>
    <w:p w14:paraId="12008A26" w14:textId="77777777" w:rsidR="00441AA7" w:rsidRDefault="00441AA7" w:rsidP="00441AA7">
      <w:r>
        <w:t xml:space="preserve">Dessa lagar är tillämpbara inom området: </w:t>
      </w:r>
    </w:p>
    <w:p w14:paraId="39C0808A" w14:textId="77777777" w:rsidR="00441AA7" w:rsidRDefault="00441AA7" w:rsidP="00441AA7">
      <w:pPr>
        <w:pStyle w:val="ListParagraph"/>
        <w:numPr>
          <w:ilvl w:val="0"/>
          <w:numId w:val="33"/>
        </w:numPr>
      </w:pPr>
      <w:r>
        <w:t xml:space="preserve">Personuppgiftslagen (1998:204; PUL) </w:t>
      </w:r>
    </w:p>
    <w:p w14:paraId="290FF278" w14:textId="77777777" w:rsidR="00441AA7" w:rsidRDefault="00441AA7" w:rsidP="00441AA7">
      <w:pPr>
        <w:pStyle w:val="ListParagraph"/>
        <w:numPr>
          <w:ilvl w:val="0"/>
          <w:numId w:val="33"/>
        </w:numPr>
      </w:pPr>
      <w:r>
        <w:t xml:space="preserve">Patientdatalagen (2008:355; PDL) </w:t>
      </w:r>
    </w:p>
    <w:p w14:paraId="63D5B23E" w14:textId="77777777" w:rsidR="00441AA7" w:rsidRDefault="00441AA7" w:rsidP="00441AA7">
      <w:pPr>
        <w:pStyle w:val="ListParagraph"/>
        <w:numPr>
          <w:ilvl w:val="0"/>
          <w:numId w:val="33"/>
        </w:numPr>
      </w:pPr>
      <w:r>
        <w:t xml:space="preserve">Offentlighets- och sekretesslagen (2009:400; OSL) </w:t>
      </w:r>
    </w:p>
    <w:p w14:paraId="1823EDC3" w14:textId="77777777" w:rsidR="00441AA7" w:rsidRDefault="00441AA7" w:rsidP="00441AA7">
      <w:pPr>
        <w:pStyle w:val="ListParagraph"/>
        <w:numPr>
          <w:ilvl w:val="0"/>
          <w:numId w:val="33"/>
        </w:numPr>
      </w:pPr>
      <w:r>
        <w:t xml:space="preserve">Patientsäkerhetslagen (2010:659) </w:t>
      </w:r>
    </w:p>
    <w:p w14:paraId="35650145" w14:textId="77777777" w:rsidR="00441AA7" w:rsidRDefault="00441AA7" w:rsidP="00441AA7"/>
    <w:p w14:paraId="7EEE8D14" w14:textId="77777777" w:rsidR="00F670BC" w:rsidRPr="00F670BC" w:rsidRDefault="00441AA7" w:rsidP="00F670BC">
      <w:pPr>
        <w:pStyle w:val="BodyText"/>
      </w:pPr>
      <w:r>
        <w:t>Beställningsinformationen innehåller, förutom patientuppgifter, begärande och insamlande vårdenhet/vårdsystem, även information om vilken typ av observation eller mätdata som efterfrågas. Informationen kan därmed klassas som patientuppgifter.</w:t>
      </w:r>
    </w:p>
    <w:p w14:paraId="20A73061" w14:textId="77777777" w:rsidR="00441AA7" w:rsidRDefault="00441AA7" w:rsidP="00441AA7">
      <w:pPr>
        <w:pStyle w:val="BodyText"/>
      </w:pPr>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Sammanhållen journalföring inträffar då informationen passerar vårdgivargräns, så som beskrivet i fall 2 ovan.</w:t>
      </w:r>
    </w:p>
    <w:p w14:paraId="48F7B34F" w14:textId="77777777" w:rsidR="00441AA7" w:rsidRDefault="00441AA7" w:rsidP="00441AA7">
      <w:pPr>
        <w:spacing w:before="0" w:after="0"/>
        <w:rPr>
          <w:lang w:eastAsia="sv-SE"/>
        </w:rPr>
      </w:pPr>
      <w:r>
        <w:t xml:space="preserve">Spärr- och vårdrelationskontroll behöver också genomföras för att säkerställa integritetsskyddet för patienten inom den egna vårdgivargränsen, om beställande och levererande system finns på </w:t>
      </w:r>
      <w:r>
        <w:lastRenderedPageBreak/>
        <w:t xml:space="preserve">olika vårdenheter. </w:t>
      </w:r>
      <w:r>
        <w:rPr>
          <w:lang w:eastAsia="sv-SE"/>
        </w:rPr>
        <w:t>För att som vårdpersonal få ta del av ospärrade uppgifter hos en annan vårdenhet eller vårdprocess, inom samma vårdgivare, krävs att vårdpersonal gör ett aktivt val. Det innebär att användaren först ska bedöma om uppgifterna är nödvändiga för att han eller hon ska kunna fullgöra sina arbetsuppgifter. Därefter ska användaren göra ett aktivt val i systemet för att bekräfta bedömningen. Det aktiva valet ska loggas för att dokumentera bedömningen. För att få ta del av spärrade uppgifter krävs i normalfallet ett samtycke från patienten. Om patienten av någon anledning inte kan samtycka vid tillfället och användaren bedömer att uppgifterna kan antas ha betydelse för vård som patienten oundgängligen behöver (det vill säga en nödsituation föreligger) får spärren brytas.</w:t>
      </w:r>
    </w:p>
    <w:p w14:paraId="61A6AEC5" w14:textId="77777777" w:rsidR="00441AA7" w:rsidRDefault="00441AA7" w:rsidP="00441AA7">
      <w:pPr>
        <w:spacing w:before="0" w:after="0"/>
        <w:rPr>
          <w:lang w:eastAsia="sv-SE"/>
        </w:rPr>
      </w:pPr>
      <w:r>
        <w:rPr>
          <w:lang w:eastAsia="sv-SE"/>
        </w:rPr>
        <w:t>Användaren ska bekräfta sin bedömning genom att göra ett aktivt val i systemet. Spärr- och vårdrelationskontroll samt lagring av behandlingshistorik (loggar) innefattas av fall 1, beskrivet ovan.</w:t>
      </w:r>
    </w:p>
    <w:p w14:paraId="528BA9EF" w14:textId="77777777" w:rsidR="00441AA7" w:rsidRDefault="00441AA7" w:rsidP="00441AA7">
      <w:pPr>
        <w:pStyle w:val="BodyText"/>
        <w:rPr>
          <w:lang w:eastAsia="sv-SE"/>
        </w:rPr>
      </w:pPr>
    </w:p>
    <w:p w14:paraId="53032504" w14:textId="77777777" w:rsidR="00441AA7" w:rsidRPr="001251A1" w:rsidRDefault="00441AA7" w:rsidP="00441AA7">
      <w:pPr>
        <w:pStyle w:val="BodyText"/>
        <w:rPr>
          <w:lang w:eastAsia="sv-SE"/>
        </w:rPr>
      </w:pPr>
      <w:r w:rsidRPr="001251A1">
        <w:rPr>
          <w:highlight w:val="yellow"/>
          <w:lang w:eastAsia="sv-SE"/>
        </w:rPr>
        <w:t>Fall 3, då information överförs från vårdgivares system till patientens privata hälsokonto, innefattas inte av patientdatalagen.</w:t>
      </w:r>
    </w:p>
    <w:p w14:paraId="3AAFF993" w14:textId="77777777" w:rsidR="003D665F" w:rsidRPr="003D665F" w:rsidRDefault="003D665F" w:rsidP="003D665F">
      <w:pPr>
        <w:pStyle w:val="BodyText"/>
      </w:pPr>
    </w:p>
    <w:p w14:paraId="0C063E31" w14:textId="77777777" w:rsidR="00441AA7" w:rsidRDefault="00441AA7" w:rsidP="00441AA7">
      <w:pPr>
        <w:pStyle w:val="Heading2"/>
      </w:pPr>
      <w:bookmarkStart w:id="16" w:name="_Toc413398829"/>
      <w:r w:rsidRPr="001D7E63">
        <w:t>Vem äger informationen som hanteras?</w:t>
      </w:r>
      <w:bookmarkEnd w:id="16"/>
      <w:r w:rsidRPr="00EB50A3">
        <w:t xml:space="preserve"> </w:t>
      </w:r>
    </w:p>
    <w:p w14:paraId="668CA3B5" w14:textId="77777777" w:rsidR="00441AA7" w:rsidRDefault="00441AA7" w:rsidP="00441AA7">
      <w:r>
        <w:t>Informationsutbytet i en realisering av ett hemmonitoreringsscenario kan delas upp i två delsteg:</w:t>
      </w:r>
    </w:p>
    <w:p w14:paraId="3C7142A7" w14:textId="77777777" w:rsidR="00441AA7" w:rsidRDefault="00441AA7" w:rsidP="00441AA7">
      <w:pPr>
        <w:pStyle w:val="BodyText"/>
        <w:numPr>
          <w:ilvl w:val="0"/>
          <w:numId w:val="34"/>
        </w:numPr>
      </w:pPr>
      <w:r>
        <w:t>Vårdgivare som vill samla in mätdata meddelar sin önskan om prenumeration av mätdata till system som administrerar mätutrustningen. Denna meddelandetransaktion innefattas av denna informationsspecifikation.</w:t>
      </w:r>
    </w:p>
    <w:p w14:paraId="6016C9B9" w14:textId="77777777" w:rsidR="00441AA7" w:rsidRDefault="00441AA7" w:rsidP="00441AA7">
      <w:pPr>
        <w:pStyle w:val="BodyText"/>
        <w:numPr>
          <w:ilvl w:val="0"/>
          <w:numId w:val="34"/>
        </w:numPr>
      </w:pPr>
      <w:r>
        <w:t xml:space="preserve">System som administrerar mätutrustningen initierar mätning och samlar in mätresultat, för att kunna leverera tillbaka till prenumeranten (PUSH) eller att tillhandahålla mätdata när prenumeranten begär att hämta (PULL). Dessa transaktioner definieras inte av detta tjänstekontrakt. Se vidare i </w:t>
      </w:r>
      <w:r w:rsidRPr="000C05AF">
        <w:rPr>
          <w:b/>
          <w:i/>
        </w:rPr>
        <w:fldChar w:fldCharType="begin"/>
      </w:r>
      <w:r w:rsidRPr="000C05AF">
        <w:rPr>
          <w:b/>
          <w:i/>
        </w:rPr>
        <w:instrText xml:space="preserve"> DOCPROPERTY "Domain_1" \* MERGEFORMAT </w:instrText>
      </w:r>
      <w:r w:rsidRPr="000C05AF">
        <w:rPr>
          <w:b/>
          <w:i/>
        </w:rPr>
        <w:fldChar w:fldCharType="separate"/>
      </w:r>
      <w:r w:rsidRPr="000C05AF">
        <w:rPr>
          <w:b/>
          <w:i/>
        </w:rPr>
        <w:t>clinicalprocess</w:t>
      </w:r>
      <w:r w:rsidRPr="000C05AF">
        <w:rPr>
          <w:b/>
          <w:i/>
        </w:rPr>
        <w:fldChar w:fldCharType="end"/>
      </w:r>
      <w:r w:rsidRPr="000C05AF">
        <w:rPr>
          <w:b/>
          <w:i/>
        </w:rPr>
        <w:t>:</w:t>
      </w:r>
      <w:r>
        <w:rPr>
          <w:b/>
          <w:i/>
        </w:rPr>
        <w:t>healthcond:basic</w:t>
      </w:r>
      <w:r w:rsidRPr="00A577DB">
        <w:t xml:space="preserve"> för de definitionerna.</w:t>
      </w:r>
    </w:p>
    <w:p w14:paraId="65459BDE" w14:textId="77777777" w:rsidR="00441AA7" w:rsidRDefault="00441AA7" w:rsidP="00441AA7">
      <w:pPr>
        <w:pStyle w:val="BodyText"/>
      </w:pPr>
    </w:p>
    <w:p w14:paraId="3A796F70" w14:textId="77777777" w:rsidR="00BA0F14" w:rsidRDefault="00441AA7" w:rsidP="00441AA7">
      <w:pPr>
        <w:pStyle w:val="BodyText"/>
      </w:pPr>
      <w:r>
        <w:t>Denna informationsspecifikation belyser endast informationsklassificeringen och informationsägande för punkt 1 ovan.</w:t>
      </w:r>
      <w:r w:rsidR="00BA0F14">
        <w:t xml:space="preserve"> </w:t>
      </w:r>
    </w:p>
    <w:p w14:paraId="5FB4E2B8" w14:textId="77777777" w:rsidR="00BA0F14" w:rsidRDefault="00BA0F14" w:rsidP="00BA0F14">
      <w:pPr>
        <w:pStyle w:val="BodyText"/>
      </w:pPr>
    </w:p>
    <w:p w14:paraId="396A8E2D" w14:textId="77777777" w:rsidR="00A577DB" w:rsidRPr="0096439B" w:rsidRDefault="00A577DB" w:rsidP="00A577DB">
      <w:pPr>
        <w:pStyle w:val="BodyText"/>
      </w:pPr>
    </w:p>
    <w:p w14:paraId="47DD2C50" w14:textId="77777777" w:rsidR="00BA03AC" w:rsidRDefault="00BA03AC" w:rsidP="00BA03AC">
      <w:pPr>
        <w:rPr>
          <w:color w:val="00A9A7" w:themeColor="accent1"/>
        </w:rPr>
      </w:pPr>
      <w:r>
        <w:rPr>
          <w:color w:val="00A9A7" w:themeColor="accent1"/>
        </w:rPr>
        <w:br w:type="page"/>
      </w:r>
    </w:p>
    <w:p w14:paraId="0AF9DC59" w14:textId="77777777" w:rsidR="00B85537" w:rsidRPr="00B85537" w:rsidRDefault="00B85537" w:rsidP="00B85537">
      <w:pPr>
        <w:pStyle w:val="BodyText"/>
      </w:pPr>
    </w:p>
    <w:p w14:paraId="2E86E94C" w14:textId="77777777" w:rsidR="00BA03AC" w:rsidRPr="00EB50A3" w:rsidRDefault="00BA03AC" w:rsidP="00BA03AC">
      <w:pPr>
        <w:rPr>
          <w:bCs/>
          <w:color w:val="00A9A7" w:themeColor="accent1"/>
        </w:rPr>
      </w:pPr>
    </w:p>
    <w:p w14:paraId="08B0CD79" w14:textId="77777777" w:rsidR="00BA03AC" w:rsidRPr="00520B63" w:rsidRDefault="00BA03AC" w:rsidP="00BA03AC">
      <w:pPr>
        <w:pStyle w:val="Heading1"/>
        <w:spacing w:before="240" w:after="120"/>
        <w:ind w:left="1304" w:hanging="1304"/>
      </w:pPr>
      <w:bookmarkStart w:id="17" w:name="_Toc382295475"/>
      <w:bookmarkStart w:id="18" w:name="_Toc413398830"/>
      <w:r>
        <w:t>Informationsmodell</w:t>
      </w:r>
      <w:bookmarkEnd w:id="17"/>
      <w:bookmarkEnd w:id="18"/>
    </w:p>
    <w:p w14:paraId="01C74BAA" w14:textId="77777777" w:rsidR="00BA03AC" w:rsidRPr="00EE76DE" w:rsidRDefault="004612F1" w:rsidP="00BA03AC">
      <w:pPr>
        <w:rPr>
          <w:rFonts w:ascii="Arial" w:hAnsi="Arial"/>
          <w:color w:val="CD5227"/>
          <w:u w:val="single"/>
        </w:rPr>
      </w:pPr>
      <w:hyperlink r:id="rId15" w:history="1">
        <w:r w:rsidR="00BA03AC" w:rsidRPr="00BC681B">
          <w:rPr>
            <w:rStyle w:val="Hyperlink"/>
          </w:rPr>
          <w:t>http://www.socialstyrelsen.se/nationellehalsa/nationellinformationsstruktur/v-timochvifo-karta</w:t>
        </w:r>
      </w:hyperlink>
    </w:p>
    <w:p w14:paraId="55AE6EC8" w14:textId="77777777" w:rsidR="00BA03AC" w:rsidRDefault="00BA03AC" w:rsidP="00BA03AC">
      <w:r>
        <w:t xml:space="preserve">Projektets modeller har mappats till </w:t>
      </w:r>
      <w:r w:rsidR="00C667D0">
        <w:t>NI 2015, release 1</w:t>
      </w:r>
      <w:r>
        <w:t xml:space="preserve"> </w:t>
      </w:r>
    </w:p>
    <w:p w14:paraId="1FDCC714" w14:textId="77777777" w:rsidR="00BA03AC" w:rsidRDefault="00BA03AC" w:rsidP="00BA03AC"/>
    <w:p w14:paraId="73CDFB44" w14:textId="77777777" w:rsidR="005670EE" w:rsidRDefault="007179A3" w:rsidP="00BA03AC">
      <w:pPr>
        <w:rPr>
          <w:color w:val="00A9A7" w:themeColor="accent1"/>
        </w:rPr>
      </w:pPr>
      <w:r>
        <w:rPr>
          <w:noProof/>
          <w:lang w:val="en-US" w:eastAsia="en-US"/>
        </w:rPr>
        <w:drawing>
          <wp:inline distT="0" distB="0" distL="0" distR="0" wp14:anchorId="3E3C20E6" wp14:editId="426E3D4F">
            <wp:extent cx="5400040" cy="2449066"/>
            <wp:effectExtent l="0" t="0" r="1016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49066"/>
                    </a:xfrm>
                    <a:prstGeom prst="rect">
                      <a:avLst/>
                    </a:prstGeom>
                  </pic:spPr>
                </pic:pic>
              </a:graphicData>
            </a:graphic>
          </wp:inline>
        </w:drawing>
      </w:r>
    </w:p>
    <w:p w14:paraId="402D57F7" w14:textId="77777777" w:rsidR="00BA03AC" w:rsidRDefault="00BA03AC">
      <w:pPr>
        <w:spacing w:before="0" w:after="0"/>
      </w:pPr>
      <w:r>
        <w:br w:type="page"/>
      </w:r>
    </w:p>
    <w:p w14:paraId="269466BD" w14:textId="77777777" w:rsidR="00BA03AC" w:rsidRDefault="00BA03AC" w:rsidP="00BA03AC"/>
    <w:p w14:paraId="2636297E" w14:textId="77777777" w:rsidR="00BA03AC" w:rsidRPr="001D7E63" w:rsidRDefault="00BA03AC" w:rsidP="00BA03AC">
      <w:pPr>
        <w:pStyle w:val="Heading2"/>
        <w:keepLines/>
        <w:numPr>
          <w:ilvl w:val="1"/>
          <w:numId w:val="0"/>
        </w:numPr>
        <w:spacing w:before="0" w:after="80" w:line="280" w:lineRule="atLeast"/>
        <w:ind w:left="576" w:hanging="576"/>
      </w:pPr>
      <w:bookmarkStart w:id="19" w:name="_Toc382295476"/>
      <w:bookmarkStart w:id="20" w:name="_Toc413398831"/>
      <w:r w:rsidRPr="001D7E63">
        <w:t>Klasser och attribut</w:t>
      </w:r>
      <w:bookmarkEnd w:id="19"/>
      <w:bookmarkEnd w:id="20"/>
    </w:p>
    <w:p w14:paraId="06E28F88" w14:textId="77777777" w:rsidR="00BA03AC" w:rsidRPr="00520B63" w:rsidRDefault="00727361" w:rsidP="00BA03AC">
      <w:pPr>
        <w:pStyle w:val="Heading3"/>
        <w:keepLines/>
        <w:numPr>
          <w:ilvl w:val="2"/>
          <w:numId w:val="0"/>
        </w:numPr>
        <w:spacing w:before="0" w:after="80" w:line="300" w:lineRule="atLeast"/>
        <w:ind w:left="720" w:hanging="720"/>
      </w:pPr>
      <w:bookmarkStart w:id="21" w:name="_Toc413398832"/>
      <w:r>
        <w:t>Device</w:t>
      </w:r>
      <w:bookmarkEnd w:id="21"/>
    </w:p>
    <w:p w14:paraId="3CA91632" w14:textId="77777777" w:rsidR="00BA03AC" w:rsidRPr="00CB5B2B" w:rsidRDefault="00BA03AC" w:rsidP="00B61926">
      <w:pPr>
        <w:rPr>
          <w:i/>
          <w:highlight w:val="yellow"/>
        </w:rPr>
      </w:pPr>
      <w:r w:rsidRPr="00520B63">
        <w:t xml:space="preserve">Klassen </w:t>
      </w:r>
      <w:r w:rsidR="005670EE" w:rsidRPr="00AB5776">
        <w:rPr>
          <w:i/>
        </w:rPr>
        <w:t>Device</w:t>
      </w:r>
      <w:r w:rsidRPr="00B61926">
        <w:t xml:space="preserve"> </w:t>
      </w:r>
      <w:r w:rsidR="004B32CB" w:rsidRPr="00B61926">
        <w:t>avser</w:t>
      </w:r>
      <w:r w:rsidR="00B1461D">
        <w:t xml:space="preserve"> d</w:t>
      </w:r>
      <w:r w:rsidR="00B1461D" w:rsidRPr="00B1461D">
        <w:t>en medicintekniska produkt</w:t>
      </w:r>
      <w:r w:rsidR="00AB5776">
        <w:t>, mätutrustningen</w:t>
      </w:r>
      <w:r w:rsidR="007179A3">
        <w:t>,</w:t>
      </w:r>
      <w:r w:rsidR="00B1461D" w:rsidRPr="00B1461D">
        <w:t xml:space="preserve"> som skall användas för aktiviteten</w:t>
      </w:r>
      <w:r w:rsidR="00B61926">
        <w:t>.</w:t>
      </w:r>
      <w:r w:rsidR="007179A3">
        <w:t xml:space="preserve"> Ingen eller en mätutrustning kan vara kopplad till beställningen.</w:t>
      </w:r>
    </w:p>
    <w:p w14:paraId="3DC54213" w14:textId="77777777" w:rsidR="00BA03AC" w:rsidRDefault="004B32CB" w:rsidP="00BA03AC">
      <w:pPr>
        <w:rPr>
          <w:rFonts w:eastAsia="Arial Unicode MS"/>
          <w:i/>
        </w:rPr>
      </w:pPr>
      <w:r>
        <w:rPr>
          <w:rFonts w:eastAsia="Arial Unicode MS"/>
          <w:i/>
        </w:rPr>
        <w:t xml:space="preserve">Klassen Device motsvaras </w:t>
      </w:r>
      <w:r w:rsidR="00B61926">
        <w:rPr>
          <w:rFonts w:eastAsia="Arial Unicode MS"/>
          <w:i/>
        </w:rPr>
        <w:t xml:space="preserve">inte av någon klass </w:t>
      </w:r>
      <w:r>
        <w:rPr>
          <w:rFonts w:eastAsia="Arial Unicode MS"/>
          <w:i/>
        </w:rPr>
        <w:t>i NI 2015:1</w:t>
      </w:r>
    </w:p>
    <w:p w14:paraId="5384986F" w14:textId="77777777" w:rsidR="00BA03AC" w:rsidRDefault="00BA03AC" w:rsidP="00BA03A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BA03AC" w:rsidRPr="00717613" w14:paraId="1A38DEC0" w14:textId="77777777" w:rsidTr="00A3366C">
        <w:trPr>
          <w:trHeight w:val="233"/>
        </w:trPr>
        <w:tc>
          <w:tcPr>
            <w:tcW w:w="1216" w:type="dxa"/>
            <w:shd w:val="clear" w:color="auto" w:fill="92D050"/>
            <w:tcMar>
              <w:top w:w="15" w:type="dxa"/>
              <w:left w:w="15" w:type="dxa"/>
              <w:bottom w:w="0" w:type="dxa"/>
              <w:right w:w="15" w:type="dxa"/>
            </w:tcMar>
          </w:tcPr>
          <w:p w14:paraId="20D8C9BF" w14:textId="77777777" w:rsidR="00BA03AC" w:rsidRPr="00717613" w:rsidRDefault="00BA03AC" w:rsidP="00C435CB">
            <w:pPr>
              <w:rPr>
                <w:rFonts w:ascii="Arial" w:eastAsia="Arial Unicode MS" w:hAnsi="Arial" w:cs="Arial"/>
                <w:b/>
                <w:color w:val="000000"/>
              </w:rPr>
            </w:pPr>
            <w:r w:rsidRPr="00717613">
              <w:rPr>
                <w:rFonts w:ascii="Arial" w:hAnsi="Arial" w:cs="Arial"/>
                <w:b/>
                <w:color w:val="000000"/>
              </w:rPr>
              <w:t>Att</w:t>
            </w:r>
            <w:r w:rsidRPr="00717613">
              <w:rPr>
                <w:rFonts w:ascii="Arial" w:hAnsi="Arial" w:cs="Arial"/>
                <w:b/>
                <w:color w:val="000000"/>
                <w:bdr w:val="single" w:sz="4" w:space="0" w:color="C0C0C0"/>
              </w:rPr>
              <w:t>ribut</w:t>
            </w:r>
          </w:p>
        </w:tc>
        <w:tc>
          <w:tcPr>
            <w:tcW w:w="1637" w:type="dxa"/>
            <w:shd w:val="clear" w:color="auto" w:fill="92D050"/>
          </w:tcPr>
          <w:p w14:paraId="37C05BAF" w14:textId="77777777" w:rsidR="00BA03AC" w:rsidRPr="00717613" w:rsidRDefault="00BA03AC" w:rsidP="00C435CB">
            <w:pPr>
              <w:jc w:val="center"/>
              <w:rPr>
                <w:rFonts w:ascii="Arial" w:hAnsi="Arial" w:cs="Arial"/>
                <w:b/>
                <w:color w:val="000000"/>
              </w:rPr>
            </w:pPr>
            <w:r w:rsidRPr="00717613">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698A245C" w14:textId="77777777" w:rsidR="00BA03AC" w:rsidRPr="00717613" w:rsidRDefault="00BA03AC" w:rsidP="00C435CB">
            <w:pPr>
              <w:jc w:val="center"/>
              <w:rPr>
                <w:rFonts w:ascii="Arial" w:hAnsi="Arial" w:cs="Arial"/>
                <w:b/>
                <w:color w:val="000000"/>
              </w:rPr>
            </w:pPr>
            <w:r w:rsidRPr="00717613">
              <w:rPr>
                <w:rFonts w:ascii="Arial" w:hAnsi="Arial" w:cs="Arial"/>
                <w:b/>
                <w:color w:val="000000"/>
              </w:rPr>
              <w:t>Beskrivning/referens</w:t>
            </w:r>
          </w:p>
        </w:tc>
        <w:tc>
          <w:tcPr>
            <w:tcW w:w="1276" w:type="dxa"/>
            <w:shd w:val="pct25" w:color="auto" w:fill="auto"/>
            <w:tcMar>
              <w:top w:w="15" w:type="dxa"/>
              <w:left w:w="15" w:type="dxa"/>
              <w:bottom w:w="0" w:type="dxa"/>
              <w:right w:w="15" w:type="dxa"/>
            </w:tcMar>
          </w:tcPr>
          <w:p w14:paraId="73A1CAD0" w14:textId="77777777" w:rsidR="00BA03AC" w:rsidRPr="00717613" w:rsidRDefault="00BA03AC" w:rsidP="00C435CB">
            <w:pPr>
              <w:jc w:val="center"/>
              <w:rPr>
                <w:rFonts w:ascii="Arial" w:eastAsia="Arial Unicode MS" w:hAnsi="Arial" w:cs="Arial"/>
                <w:b/>
                <w:color w:val="000000"/>
              </w:rPr>
            </w:pPr>
            <w:r w:rsidRPr="00717613">
              <w:rPr>
                <w:rFonts w:ascii="Arial" w:hAnsi="Arial" w:cs="Arial"/>
                <w:b/>
                <w:color w:val="000000"/>
              </w:rPr>
              <w:t>Format</w:t>
            </w:r>
          </w:p>
        </w:tc>
        <w:tc>
          <w:tcPr>
            <w:tcW w:w="871" w:type="dxa"/>
            <w:shd w:val="pct25" w:color="auto" w:fill="auto"/>
            <w:tcMar>
              <w:top w:w="15" w:type="dxa"/>
              <w:left w:w="15" w:type="dxa"/>
              <w:bottom w:w="0" w:type="dxa"/>
              <w:right w:w="15" w:type="dxa"/>
            </w:tcMar>
          </w:tcPr>
          <w:p w14:paraId="20EE9543" w14:textId="77777777" w:rsidR="00BA03AC" w:rsidRPr="00717613" w:rsidRDefault="00BA03AC" w:rsidP="00C435CB">
            <w:pPr>
              <w:jc w:val="center"/>
              <w:rPr>
                <w:rFonts w:ascii="Arial" w:hAnsi="Arial" w:cs="Arial"/>
                <w:b/>
                <w:color w:val="000000"/>
              </w:rPr>
            </w:pPr>
            <w:r w:rsidRPr="00717613">
              <w:rPr>
                <w:rFonts w:ascii="Arial" w:hAnsi="Arial" w:cs="Arial"/>
                <w:b/>
                <w:color w:val="000000"/>
              </w:rPr>
              <w:t>Mult</w:t>
            </w:r>
          </w:p>
        </w:tc>
        <w:tc>
          <w:tcPr>
            <w:tcW w:w="2351" w:type="dxa"/>
            <w:shd w:val="pct25" w:color="auto" w:fill="auto"/>
            <w:tcMar>
              <w:top w:w="15" w:type="dxa"/>
              <w:left w:w="15" w:type="dxa"/>
              <w:bottom w:w="0" w:type="dxa"/>
              <w:right w:w="15" w:type="dxa"/>
            </w:tcMar>
          </w:tcPr>
          <w:p w14:paraId="7BE0DD04" w14:textId="77777777" w:rsidR="00BA03AC" w:rsidRPr="00717613" w:rsidRDefault="00BA03AC" w:rsidP="00C435CB">
            <w:pPr>
              <w:rPr>
                <w:rFonts w:ascii="Arial" w:hAnsi="Arial" w:cs="Arial"/>
                <w:b/>
                <w:color w:val="000000"/>
              </w:rPr>
            </w:pPr>
            <w:r w:rsidRPr="00717613">
              <w:rPr>
                <w:rFonts w:ascii="Arial" w:hAnsi="Arial" w:cs="Arial"/>
                <w:b/>
                <w:color w:val="000000"/>
              </w:rPr>
              <w:t>Kodverk/värdemängd</w:t>
            </w:r>
          </w:p>
          <w:p w14:paraId="7C8BCCB3" w14:textId="77777777" w:rsidR="00BA03AC" w:rsidRPr="00717613" w:rsidRDefault="00BA03AC" w:rsidP="00C435CB">
            <w:pPr>
              <w:rPr>
                <w:rFonts w:ascii="Arial" w:eastAsia="Arial Unicode MS" w:hAnsi="Arial" w:cs="Arial"/>
                <w:b/>
                <w:color w:val="000000"/>
              </w:rPr>
            </w:pPr>
            <w:r w:rsidRPr="00717613">
              <w:rPr>
                <w:rFonts w:ascii="Arial" w:hAnsi="Arial" w:cs="Arial"/>
                <w:b/>
                <w:color w:val="000000"/>
              </w:rPr>
              <w:t>ev OID-nr</w:t>
            </w:r>
          </w:p>
        </w:tc>
      </w:tr>
      <w:tr w:rsidR="00BA03AC" w:rsidRPr="00A03B25" w14:paraId="1C8B2752" w14:textId="77777777" w:rsidTr="00A3366C">
        <w:trPr>
          <w:trHeight w:val="233"/>
        </w:trPr>
        <w:tc>
          <w:tcPr>
            <w:tcW w:w="1216" w:type="dxa"/>
            <w:tcMar>
              <w:top w:w="15" w:type="dxa"/>
              <w:left w:w="15" w:type="dxa"/>
              <w:bottom w:w="0" w:type="dxa"/>
              <w:right w:w="15" w:type="dxa"/>
            </w:tcMar>
          </w:tcPr>
          <w:p w14:paraId="12C618A3" w14:textId="77777777" w:rsidR="00BA03AC" w:rsidRPr="00A03B25" w:rsidRDefault="005670EE" w:rsidP="00C435CB">
            <w:pPr>
              <w:rPr>
                <w:rFonts w:eastAsia="Arial Unicode MS"/>
                <w:color w:val="000000"/>
                <w:szCs w:val="22"/>
              </w:rPr>
            </w:pPr>
            <w:r w:rsidRPr="00A03B25">
              <w:rPr>
                <w:spacing w:val="-1"/>
                <w:szCs w:val="22"/>
              </w:rPr>
              <w:t>deviceId</w:t>
            </w:r>
          </w:p>
        </w:tc>
        <w:tc>
          <w:tcPr>
            <w:tcW w:w="1637" w:type="dxa"/>
          </w:tcPr>
          <w:p w14:paraId="54ABD11F" w14:textId="77777777" w:rsidR="00BA03AC" w:rsidRPr="00A03B25" w:rsidRDefault="00C667D0" w:rsidP="00C667D0">
            <w:pPr>
              <w:rPr>
                <w:rFonts w:eastAsia="Arial Unicode MS"/>
                <w:szCs w:val="22"/>
              </w:rPr>
            </w:pPr>
            <w:r w:rsidRPr="00A03B25">
              <w:rPr>
                <w:i/>
                <w:szCs w:val="20"/>
              </w:rPr>
              <w:t>Saknas mappning för NI 2015.1</w:t>
            </w:r>
          </w:p>
        </w:tc>
        <w:tc>
          <w:tcPr>
            <w:tcW w:w="2976" w:type="dxa"/>
            <w:tcMar>
              <w:top w:w="15" w:type="dxa"/>
              <w:left w:w="15" w:type="dxa"/>
              <w:bottom w:w="0" w:type="dxa"/>
              <w:right w:w="15" w:type="dxa"/>
            </w:tcMar>
          </w:tcPr>
          <w:p w14:paraId="5E827D08" w14:textId="77777777" w:rsidR="00BA03AC" w:rsidRPr="00A03B25" w:rsidRDefault="005670EE" w:rsidP="00936EC8">
            <w:pPr>
              <w:rPr>
                <w:rFonts w:eastAsia="Arial Unicode MS"/>
                <w:i/>
                <w:color w:val="000000"/>
                <w:szCs w:val="22"/>
              </w:rPr>
            </w:pPr>
            <w:r w:rsidRPr="00A03B25">
              <w:rPr>
                <w:szCs w:val="22"/>
              </w:rPr>
              <w:t xml:space="preserve">Id-beteckning för instans av medicinskteknisk utrustning. Exempelvis identitet för en viss </w:t>
            </w:r>
            <w:r w:rsidR="00936EC8">
              <w:rPr>
                <w:szCs w:val="22"/>
              </w:rPr>
              <w:t>våg.</w:t>
            </w:r>
          </w:p>
        </w:tc>
        <w:tc>
          <w:tcPr>
            <w:tcW w:w="1276" w:type="dxa"/>
            <w:tcMar>
              <w:top w:w="15" w:type="dxa"/>
              <w:left w:w="15" w:type="dxa"/>
              <w:bottom w:w="0" w:type="dxa"/>
              <w:right w:w="15" w:type="dxa"/>
            </w:tcMar>
          </w:tcPr>
          <w:p w14:paraId="4F0395E4" w14:textId="77777777" w:rsidR="00BA03AC" w:rsidRPr="00A03B25" w:rsidRDefault="005670EE" w:rsidP="00C435CB">
            <w:pPr>
              <w:jc w:val="center"/>
              <w:rPr>
                <w:rFonts w:eastAsia="Arial Unicode MS"/>
                <w:color w:val="000000"/>
                <w:szCs w:val="22"/>
              </w:rPr>
            </w:pPr>
            <w:r w:rsidRPr="00A03B25">
              <w:rPr>
                <w:spacing w:val="-1"/>
                <w:szCs w:val="22"/>
              </w:rPr>
              <w:t>IIType</w:t>
            </w:r>
          </w:p>
        </w:tc>
        <w:tc>
          <w:tcPr>
            <w:tcW w:w="871" w:type="dxa"/>
            <w:tcMar>
              <w:top w:w="15" w:type="dxa"/>
              <w:left w:w="15" w:type="dxa"/>
              <w:bottom w:w="0" w:type="dxa"/>
              <w:right w:w="15" w:type="dxa"/>
            </w:tcMar>
          </w:tcPr>
          <w:p w14:paraId="579A1A94"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4DFA75EF" w14:textId="77777777" w:rsidR="00BA03AC" w:rsidRPr="00A03B25" w:rsidRDefault="00BA03AC" w:rsidP="00C435CB">
            <w:pPr>
              <w:rPr>
                <w:rFonts w:eastAsia="Arial Unicode MS"/>
                <w:color w:val="000000"/>
                <w:szCs w:val="22"/>
              </w:rPr>
            </w:pPr>
          </w:p>
        </w:tc>
      </w:tr>
      <w:tr w:rsidR="00BA03AC" w:rsidRPr="00A03B25" w14:paraId="0847AD01" w14:textId="77777777" w:rsidTr="00A3366C">
        <w:trPr>
          <w:trHeight w:val="233"/>
        </w:trPr>
        <w:tc>
          <w:tcPr>
            <w:tcW w:w="1216" w:type="dxa"/>
            <w:tcMar>
              <w:top w:w="15" w:type="dxa"/>
              <w:left w:w="15" w:type="dxa"/>
              <w:bottom w:w="0" w:type="dxa"/>
              <w:right w:w="15" w:type="dxa"/>
            </w:tcMar>
          </w:tcPr>
          <w:p w14:paraId="217031EF" w14:textId="77777777" w:rsidR="00BA03AC" w:rsidRPr="00A03B25" w:rsidRDefault="007179A3" w:rsidP="005670EE">
            <w:pPr>
              <w:rPr>
                <w:rFonts w:eastAsia="Arial Unicode MS"/>
                <w:color w:val="000000"/>
                <w:szCs w:val="22"/>
              </w:rPr>
            </w:pPr>
            <w:r>
              <w:rPr>
                <w:spacing w:val="-1"/>
                <w:szCs w:val="22"/>
              </w:rPr>
              <w:t>t</w:t>
            </w:r>
            <w:r w:rsidR="005670EE" w:rsidRPr="00A03B25">
              <w:rPr>
                <w:spacing w:val="-1"/>
                <w:szCs w:val="22"/>
              </w:rPr>
              <w:t>ype</w:t>
            </w:r>
          </w:p>
        </w:tc>
        <w:tc>
          <w:tcPr>
            <w:tcW w:w="1637" w:type="dxa"/>
          </w:tcPr>
          <w:p w14:paraId="683859B1" w14:textId="77777777" w:rsidR="00BA03AC" w:rsidRPr="00A03B25" w:rsidRDefault="00C667D0" w:rsidP="00C667D0">
            <w:pPr>
              <w:tabs>
                <w:tab w:val="left" w:pos="4111"/>
              </w:tabs>
              <w:rPr>
                <w:rFonts w:eastAsia="Arial Unicode MS"/>
                <w:i/>
                <w:color w:val="000000"/>
                <w:szCs w:val="22"/>
              </w:rPr>
            </w:pPr>
            <w:r w:rsidRPr="00A03B25">
              <w:rPr>
                <w:i/>
                <w:szCs w:val="20"/>
              </w:rPr>
              <w:t>Saknas mappning för NI 2015.1</w:t>
            </w:r>
          </w:p>
        </w:tc>
        <w:tc>
          <w:tcPr>
            <w:tcW w:w="2976" w:type="dxa"/>
            <w:tcMar>
              <w:top w:w="15" w:type="dxa"/>
              <w:left w:w="15" w:type="dxa"/>
              <w:bottom w:w="0" w:type="dxa"/>
              <w:right w:w="15" w:type="dxa"/>
            </w:tcMar>
          </w:tcPr>
          <w:p w14:paraId="54D5BA29" w14:textId="77777777" w:rsidR="00BA03AC" w:rsidRPr="00A03B25" w:rsidRDefault="005670EE" w:rsidP="00C435CB">
            <w:pPr>
              <w:tabs>
                <w:tab w:val="left" w:pos="4111"/>
              </w:tabs>
              <w:rPr>
                <w:rFonts w:eastAsia="Arial Unicode MS"/>
                <w:i/>
                <w:color w:val="000000"/>
                <w:szCs w:val="22"/>
              </w:rPr>
            </w:pPr>
            <w:r w:rsidRPr="00A03B25">
              <w:rPr>
                <w:spacing w:val="-1"/>
                <w:szCs w:val="22"/>
              </w:rPr>
              <w:t>Typ av medicinteknisk utrustning</w:t>
            </w:r>
          </w:p>
        </w:tc>
        <w:tc>
          <w:tcPr>
            <w:tcW w:w="1276" w:type="dxa"/>
            <w:tcMar>
              <w:top w:w="15" w:type="dxa"/>
              <w:left w:w="15" w:type="dxa"/>
              <w:bottom w:w="0" w:type="dxa"/>
              <w:right w:w="15" w:type="dxa"/>
            </w:tcMar>
          </w:tcPr>
          <w:p w14:paraId="26538F16" w14:textId="77777777" w:rsidR="00BA03AC" w:rsidRPr="00A03B25" w:rsidRDefault="005670EE" w:rsidP="00C435CB">
            <w:pPr>
              <w:tabs>
                <w:tab w:val="left" w:pos="4111"/>
              </w:tabs>
              <w:jc w:val="center"/>
              <w:rPr>
                <w:rFonts w:eastAsia="Arial Unicode MS"/>
                <w:color w:val="000000"/>
                <w:szCs w:val="22"/>
              </w:rPr>
            </w:pPr>
            <w:r w:rsidRPr="00A03B25">
              <w:rPr>
                <w:spacing w:val="-1"/>
                <w:szCs w:val="22"/>
              </w:rPr>
              <w:t>CVType</w:t>
            </w:r>
          </w:p>
        </w:tc>
        <w:tc>
          <w:tcPr>
            <w:tcW w:w="871" w:type="dxa"/>
            <w:tcMar>
              <w:top w:w="15" w:type="dxa"/>
              <w:left w:w="15" w:type="dxa"/>
              <w:bottom w:w="0" w:type="dxa"/>
              <w:right w:w="15" w:type="dxa"/>
            </w:tcMar>
          </w:tcPr>
          <w:p w14:paraId="6EA510D0"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4D82E2E3" w14:textId="77777777" w:rsidR="00E230CC" w:rsidRDefault="00E230CC" w:rsidP="00E230C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Kod för typ av utrustning, </w:t>
            </w:r>
          </w:p>
          <w:p w14:paraId="31470AE3" w14:textId="77777777" w:rsidR="00E230CC" w:rsidRPr="00FD5F11" w:rsidRDefault="00E230CC" w:rsidP="00E230C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OID för kodsystem</w:t>
            </w:r>
          </w:p>
          <w:p w14:paraId="0D7979F0" w14:textId="77777777" w:rsidR="00BA03AC" w:rsidRPr="00A03B25" w:rsidRDefault="00BA03AC" w:rsidP="00E230CC">
            <w:pPr>
              <w:pStyle w:val="TableParagraph"/>
              <w:spacing w:line="226" w:lineRule="exact"/>
              <w:ind w:left="102"/>
              <w:rPr>
                <w:rFonts w:eastAsia="Arial Unicode MS"/>
                <w:color w:val="000000"/>
              </w:rPr>
            </w:pPr>
          </w:p>
        </w:tc>
      </w:tr>
      <w:tr w:rsidR="005670EE" w:rsidRPr="00A03B25" w14:paraId="61FBF8A9" w14:textId="77777777" w:rsidTr="00A3366C">
        <w:trPr>
          <w:trHeight w:val="233"/>
        </w:trPr>
        <w:tc>
          <w:tcPr>
            <w:tcW w:w="1216" w:type="dxa"/>
            <w:tcMar>
              <w:top w:w="15" w:type="dxa"/>
              <w:left w:w="15" w:type="dxa"/>
              <w:bottom w:w="0" w:type="dxa"/>
              <w:right w:w="15" w:type="dxa"/>
            </w:tcMar>
          </w:tcPr>
          <w:p w14:paraId="40C4B769" w14:textId="77777777" w:rsidR="005670EE" w:rsidRPr="00A03B25" w:rsidRDefault="007179A3" w:rsidP="005670EE">
            <w:pPr>
              <w:rPr>
                <w:spacing w:val="-1"/>
                <w:szCs w:val="22"/>
              </w:rPr>
            </w:pPr>
            <w:r>
              <w:rPr>
                <w:spacing w:val="-1"/>
                <w:szCs w:val="22"/>
              </w:rPr>
              <w:t>m</w:t>
            </w:r>
            <w:r w:rsidR="005670EE" w:rsidRPr="00A03B25">
              <w:rPr>
                <w:spacing w:val="-1"/>
                <w:szCs w:val="22"/>
              </w:rPr>
              <w:t>odel</w:t>
            </w:r>
          </w:p>
        </w:tc>
        <w:tc>
          <w:tcPr>
            <w:tcW w:w="1637" w:type="dxa"/>
          </w:tcPr>
          <w:p w14:paraId="55BD0BE3" w14:textId="77777777" w:rsidR="005670EE" w:rsidRPr="00A03B25" w:rsidRDefault="00C667D0" w:rsidP="00C667D0">
            <w:pPr>
              <w:tabs>
                <w:tab w:val="left" w:pos="4111"/>
              </w:tabs>
              <w:rPr>
                <w:rFonts w:eastAsia="Arial Unicode MS"/>
                <w:i/>
                <w:color w:val="000000"/>
                <w:szCs w:val="22"/>
              </w:rPr>
            </w:pPr>
            <w:r w:rsidRPr="00A03B25">
              <w:rPr>
                <w:i/>
                <w:szCs w:val="20"/>
              </w:rPr>
              <w:t>Saknas mappning för NI 2015.1</w:t>
            </w:r>
          </w:p>
        </w:tc>
        <w:tc>
          <w:tcPr>
            <w:tcW w:w="2976" w:type="dxa"/>
            <w:tcMar>
              <w:top w:w="15" w:type="dxa"/>
              <w:left w:w="15" w:type="dxa"/>
              <w:bottom w:w="0" w:type="dxa"/>
              <w:right w:w="15" w:type="dxa"/>
            </w:tcMar>
          </w:tcPr>
          <w:p w14:paraId="507DEE03" w14:textId="77777777" w:rsidR="005670EE" w:rsidRPr="00A03B25" w:rsidRDefault="005670EE" w:rsidP="005670EE">
            <w:pPr>
              <w:tabs>
                <w:tab w:val="left" w:pos="4111"/>
              </w:tabs>
              <w:rPr>
                <w:spacing w:val="-1"/>
                <w:szCs w:val="22"/>
              </w:rPr>
            </w:pPr>
            <w:r w:rsidRPr="00A03B25">
              <w:rPr>
                <w:spacing w:val="-1"/>
                <w:szCs w:val="22"/>
              </w:rPr>
              <w:t>Modell på utrustning som skall användas.</w:t>
            </w:r>
          </w:p>
        </w:tc>
        <w:tc>
          <w:tcPr>
            <w:tcW w:w="1276" w:type="dxa"/>
            <w:tcMar>
              <w:top w:w="15" w:type="dxa"/>
              <w:left w:w="15" w:type="dxa"/>
              <w:bottom w:w="0" w:type="dxa"/>
              <w:right w:w="15" w:type="dxa"/>
            </w:tcMar>
          </w:tcPr>
          <w:p w14:paraId="0A20CE2C" w14:textId="77777777" w:rsidR="005670EE" w:rsidRPr="00A03B25" w:rsidRDefault="005670EE" w:rsidP="00C435CB">
            <w:pPr>
              <w:tabs>
                <w:tab w:val="left" w:pos="4111"/>
              </w:tabs>
              <w:jc w:val="center"/>
              <w:rPr>
                <w:spacing w:val="-1"/>
                <w:szCs w:val="22"/>
              </w:rPr>
            </w:pPr>
            <w:r w:rsidRPr="00A03B25">
              <w:rPr>
                <w:spacing w:val="-1"/>
                <w:szCs w:val="22"/>
              </w:rPr>
              <w:t>SCType</w:t>
            </w:r>
          </w:p>
        </w:tc>
        <w:tc>
          <w:tcPr>
            <w:tcW w:w="871" w:type="dxa"/>
            <w:tcMar>
              <w:top w:w="15" w:type="dxa"/>
              <w:left w:w="15" w:type="dxa"/>
              <w:bottom w:w="0" w:type="dxa"/>
              <w:right w:w="15" w:type="dxa"/>
            </w:tcMar>
          </w:tcPr>
          <w:p w14:paraId="279222BC" w14:textId="77777777" w:rsidR="005670EE"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2C4B5B58" w14:textId="77777777" w:rsidR="005670EE" w:rsidRPr="00A03B25" w:rsidRDefault="00E230CC" w:rsidP="00C435CB">
            <w:pPr>
              <w:tabs>
                <w:tab w:val="left" w:pos="4111"/>
              </w:tabs>
              <w:rPr>
                <w:rFonts w:eastAsia="Arial Unicode MS"/>
                <w:color w:val="000000"/>
                <w:szCs w:val="22"/>
              </w:rPr>
            </w:pPr>
            <w:r>
              <w:rPr>
                <w:rFonts w:eastAsia="Arial Unicode MS"/>
                <w:color w:val="000000"/>
                <w:szCs w:val="22"/>
              </w:rPr>
              <w:t>Kod för modellbeteckning, Kodsystem för modellbeteckning</w:t>
            </w:r>
          </w:p>
        </w:tc>
      </w:tr>
    </w:tbl>
    <w:p w14:paraId="1A7F665B" w14:textId="77777777" w:rsidR="00727361" w:rsidRDefault="00727361" w:rsidP="00BA03AC">
      <w:pPr>
        <w:pStyle w:val="Heading3"/>
        <w:keepLines/>
        <w:numPr>
          <w:ilvl w:val="2"/>
          <w:numId w:val="0"/>
        </w:numPr>
        <w:spacing w:before="0" w:after="80" w:line="300" w:lineRule="atLeast"/>
        <w:ind w:left="720" w:hanging="720"/>
      </w:pPr>
      <w:bookmarkStart w:id="22" w:name="_Toc360690919"/>
      <w:bookmarkStart w:id="23" w:name="_Toc382295478"/>
    </w:p>
    <w:p w14:paraId="2486674F" w14:textId="77777777" w:rsidR="00BA03AC" w:rsidRPr="001D7E63" w:rsidRDefault="00A03B25" w:rsidP="00BA03AC">
      <w:pPr>
        <w:pStyle w:val="Heading3"/>
        <w:keepLines/>
        <w:numPr>
          <w:ilvl w:val="2"/>
          <w:numId w:val="0"/>
        </w:numPr>
        <w:spacing w:before="0" w:after="80" w:line="300" w:lineRule="atLeast"/>
        <w:ind w:left="720" w:hanging="720"/>
      </w:pPr>
      <w:bookmarkStart w:id="24" w:name="_Toc413398833"/>
      <w:bookmarkEnd w:id="22"/>
      <w:bookmarkEnd w:id="23"/>
      <w:r>
        <w:t>Healthc</w:t>
      </w:r>
      <w:r w:rsidR="00727361">
        <w:t>areProfessional</w:t>
      </w:r>
      <w:bookmarkEnd w:id="24"/>
    </w:p>
    <w:p w14:paraId="533608A8" w14:textId="77777777" w:rsidR="00BA03AC" w:rsidRPr="00520B63" w:rsidRDefault="005670EE" w:rsidP="00BA03AC">
      <w:pPr>
        <w:rPr>
          <w:i/>
        </w:rPr>
      </w:pPr>
      <w:r>
        <w:t>K</w:t>
      </w:r>
      <w:r w:rsidR="00BA03AC" w:rsidRPr="00520B63">
        <w:t xml:space="preserve">lassen </w:t>
      </w:r>
      <w:r w:rsidR="00A03B25">
        <w:t>Healthc</w:t>
      </w:r>
      <w:r w:rsidRPr="00B1461D">
        <w:t>areProfessional</w:t>
      </w:r>
      <w:r w:rsidR="00BA03AC" w:rsidRPr="00B1461D">
        <w:t xml:space="preserve"> </w:t>
      </w:r>
      <w:r w:rsidR="00AB5776">
        <w:t>motsvarar</w:t>
      </w:r>
      <w:r w:rsidR="00B1461D" w:rsidRPr="00B1461D">
        <w:t xml:space="preserve"> </w:t>
      </w:r>
      <w:r w:rsidR="003702E4">
        <w:t xml:space="preserve">den </w:t>
      </w:r>
      <w:r w:rsidR="00B1461D" w:rsidRPr="00B1461D">
        <w:t>sjukvårdspersonal som beställer</w:t>
      </w:r>
      <w:r w:rsidR="00AB5776">
        <w:t xml:space="preserve"> eller utför</w:t>
      </w:r>
      <w:r w:rsidR="00B1461D" w:rsidRPr="00B1461D">
        <w:t xml:space="preserve"> en aktivitet</w:t>
      </w:r>
      <w:r w:rsidR="00AB5776">
        <w:t>. Klassen används som en av de tre alternativa klasserna som kan instansieras i klassen Participant (se nedan).</w:t>
      </w:r>
    </w:p>
    <w:p w14:paraId="5AF6EF65" w14:textId="77777777" w:rsidR="00A03B25" w:rsidRDefault="00A03B25" w:rsidP="00A03B25">
      <w:pPr>
        <w:rPr>
          <w:rFonts w:eastAsia="Arial Unicode MS"/>
          <w:i/>
        </w:rPr>
      </w:pPr>
      <w:r>
        <w:rPr>
          <w:rFonts w:eastAsia="Arial Unicode MS"/>
          <w:i/>
        </w:rPr>
        <w:t>Klassen HealthcareProfessional motsvaras av klassen Professionell aktör i NI 2015:1</w:t>
      </w:r>
    </w:p>
    <w:p w14:paraId="4E4AD1C7" w14:textId="77777777" w:rsidR="00BA03AC" w:rsidRDefault="00BA03AC" w:rsidP="00BA03A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BA03AC" w:rsidRPr="00E545AD" w14:paraId="509EA5A1" w14:textId="77777777" w:rsidTr="00A3366C">
        <w:trPr>
          <w:trHeight w:val="233"/>
        </w:trPr>
        <w:tc>
          <w:tcPr>
            <w:tcW w:w="1216" w:type="dxa"/>
            <w:shd w:val="clear" w:color="auto" w:fill="92D050"/>
            <w:tcMar>
              <w:top w:w="15" w:type="dxa"/>
              <w:left w:w="15" w:type="dxa"/>
              <w:bottom w:w="0" w:type="dxa"/>
              <w:right w:w="15" w:type="dxa"/>
            </w:tcMar>
          </w:tcPr>
          <w:p w14:paraId="275EA233" w14:textId="77777777"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74814F5F" w14:textId="77777777"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1FCEEF57" w14:textId="77777777"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60C0B1F2" w14:textId="77777777"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5B778CD8" w14:textId="77777777" w:rsidR="00BA03AC" w:rsidRPr="00E545AD" w:rsidRDefault="00BA03AC" w:rsidP="00C435CB">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146324F2" w14:textId="77777777" w:rsidR="00BA03AC" w:rsidRDefault="00BA03AC" w:rsidP="00C435CB">
            <w:pPr>
              <w:rPr>
                <w:rFonts w:ascii="Arial" w:hAnsi="Arial" w:cs="Arial"/>
                <w:b/>
                <w:color w:val="000000"/>
              </w:rPr>
            </w:pPr>
            <w:r w:rsidRPr="00E545AD">
              <w:rPr>
                <w:rFonts w:ascii="Arial" w:hAnsi="Arial" w:cs="Arial"/>
                <w:b/>
                <w:color w:val="000000"/>
              </w:rPr>
              <w:t>Kodverk/värdemängd</w:t>
            </w:r>
          </w:p>
          <w:p w14:paraId="3A8D0FA9" w14:textId="77777777" w:rsidR="00BA03AC" w:rsidRPr="00E545AD" w:rsidRDefault="00BA03AC" w:rsidP="00C435CB">
            <w:pPr>
              <w:rPr>
                <w:rFonts w:ascii="Arial" w:eastAsia="Arial Unicode MS" w:hAnsi="Arial" w:cs="Arial"/>
                <w:b/>
                <w:color w:val="000000"/>
              </w:rPr>
            </w:pPr>
            <w:r>
              <w:rPr>
                <w:rFonts w:ascii="Arial" w:hAnsi="Arial" w:cs="Arial"/>
                <w:b/>
                <w:color w:val="000000"/>
              </w:rPr>
              <w:t>ev OID-nr</w:t>
            </w:r>
          </w:p>
        </w:tc>
      </w:tr>
      <w:tr w:rsidR="00BA03AC" w:rsidRPr="00A03B25" w14:paraId="6DDD2127" w14:textId="77777777" w:rsidTr="00A3366C">
        <w:trPr>
          <w:trHeight w:val="233"/>
        </w:trPr>
        <w:tc>
          <w:tcPr>
            <w:tcW w:w="1216" w:type="dxa"/>
            <w:tcMar>
              <w:top w:w="15" w:type="dxa"/>
              <w:left w:w="15" w:type="dxa"/>
              <w:bottom w:w="0" w:type="dxa"/>
              <w:right w:w="15" w:type="dxa"/>
            </w:tcMar>
          </w:tcPr>
          <w:p w14:paraId="7144E628" w14:textId="77777777" w:rsidR="005670EE" w:rsidRPr="00A03B25" w:rsidRDefault="005670EE" w:rsidP="005670EE">
            <w:pPr>
              <w:pStyle w:val="TableParagraph"/>
              <w:spacing w:line="229"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t>hcpId</w:t>
            </w:r>
          </w:p>
          <w:p w14:paraId="7B3E701C" w14:textId="77777777" w:rsidR="00BA03AC" w:rsidRPr="00A03B25" w:rsidRDefault="00BA03AC" w:rsidP="00C435CB">
            <w:pPr>
              <w:rPr>
                <w:rFonts w:eastAsia="Arial Unicode MS"/>
                <w:color w:val="000000"/>
                <w:szCs w:val="22"/>
              </w:rPr>
            </w:pPr>
          </w:p>
        </w:tc>
        <w:tc>
          <w:tcPr>
            <w:tcW w:w="1637" w:type="dxa"/>
          </w:tcPr>
          <w:p w14:paraId="255FCB73" w14:textId="77777777" w:rsidR="00BA03AC" w:rsidRPr="00A03B25" w:rsidRDefault="004A3B2B" w:rsidP="00C435CB">
            <w:pPr>
              <w:rPr>
                <w:rFonts w:eastAsia="Arial Unicode MS"/>
                <w:szCs w:val="22"/>
              </w:rPr>
            </w:pPr>
            <w:r w:rsidRPr="00A03B25">
              <w:rPr>
                <w:i/>
                <w:szCs w:val="22"/>
              </w:rPr>
              <w:t>Saknas mappning för NI 2015.1</w:t>
            </w:r>
          </w:p>
        </w:tc>
        <w:tc>
          <w:tcPr>
            <w:tcW w:w="2976" w:type="dxa"/>
            <w:tcMar>
              <w:top w:w="15" w:type="dxa"/>
              <w:left w:w="15" w:type="dxa"/>
              <w:bottom w:w="0" w:type="dxa"/>
              <w:right w:w="15" w:type="dxa"/>
            </w:tcMar>
          </w:tcPr>
          <w:p w14:paraId="670CB632" w14:textId="77777777" w:rsidR="00BA03AC" w:rsidRPr="00A03B25" w:rsidRDefault="005670EE" w:rsidP="00C435CB">
            <w:pPr>
              <w:rPr>
                <w:rFonts w:eastAsia="Arial Unicode MS"/>
                <w:i/>
                <w:color w:val="000000"/>
                <w:szCs w:val="22"/>
              </w:rPr>
            </w:pPr>
            <w:r w:rsidRPr="00A03B25">
              <w:rPr>
                <w:spacing w:val="-1"/>
                <w:szCs w:val="22"/>
              </w:rPr>
              <w:t>Id på beställande vårdgivare</w:t>
            </w:r>
            <w:r w:rsidR="00BA03AC" w:rsidRPr="00A03B25">
              <w:rPr>
                <w:rFonts w:eastAsia="Arial Unicode MS"/>
                <w:szCs w:val="22"/>
              </w:rPr>
              <w:br/>
            </w:r>
          </w:p>
        </w:tc>
        <w:tc>
          <w:tcPr>
            <w:tcW w:w="1276" w:type="dxa"/>
            <w:tcMar>
              <w:top w:w="15" w:type="dxa"/>
              <w:left w:w="15" w:type="dxa"/>
              <w:bottom w:w="0" w:type="dxa"/>
              <w:right w:w="15" w:type="dxa"/>
            </w:tcMar>
          </w:tcPr>
          <w:p w14:paraId="6DB67793"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IIType</w:t>
            </w:r>
          </w:p>
        </w:tc>
        <w:tc>
          <w:tcPr>
            <w:tcW w:w="871" w:type="dxa"/>
            <w:tcMar>
              <w:top w:w="15" w:type="dxa"/>
              <w:left w:w="15" w:type="dxa"/>
              <w:bottom w:w="0" w:type="dxa"/>
              <w:right w:w="15" w:type="dxa"/>
            </w:tcMar>
          </w:tcPr>
          <w:p w14:paraId="0C163353"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4ABBA070" w14:textId="77777777" w:rsidR="004B32CB" w:rsidRPr="00A03B25" w:rsidRDefault="004B32CB" w:rsidP="00C435CB">
            <w:pPr>
              <w:rPr>
                <w:spacing w:val="-1"/>
                <w:szCs w:val="22"/>
              </w:rPr>
            </w:pPr>
            <w:r w:rsidRPr="00A03B25">
              <w:rPr>
                <w:spacing w:val="-1"/>
                <w:szCs w:val="22"/>
              </w:rPr>
              <w:t>OID för HSA-id:</w:t>
            </w:r>
          </w:p>
          <w:p w14:paraId="1B06C5C0" w14:textId="77777777" w:rsidR="00BA03AC" w:rsidRPr="00A03B25" w:rsidRDefault="004B32CB" w:rsidP="00C435CB">
            <w:pPr>
              <w:rPr>
                <w:rFonts w:eastAsia="Arial Unicode MS"/>
                <w:color w:val="000000"/>
                <w:szCs w:val="22"/>
              </w:rPr>
            </w:pPr>
            <w:r w:rsidRPr="00A03B25">
              <w:rPr>
                <w:spacing w:val="-1"/>
                <w:szCs w:val="22"/>
              </w:rPr>
              <w:t>1.2.752.129.2.1.4.1</w:t>
            </w:r>
          </w:p>
        </w:tc>
      </w:tr>
      <w:tr w:rsidR="00BA03AC" w:rsidRPr="00A03B25" w14:paraId="5B140597" w14:textId="77777777" w:rsidTr="00A3366C">
        <w:trPr>
          <w:trHeight w:val="233"/>
        </w:trPr>
        <w:tc>
          <w:tcPr>
            <w:tcW w:w="1216" w:type="dxa"/>
            <w:tcMar>
              <w:top w:w="15" w:type="dxa"/>
              <w:left w:w="15" w:type="dxa"/>
              <w:bottom w:w="0" w:type="dxa"/>
              <w:right w:w="15" w:type="dxa"/>
            </w:tcMar>
          </w:tcPr>
          <w:p w14:paraId="574DBD2B" w14:textId="77777777" w:rsidR="00BA03AC" w:rsidRPr="00A03B25" w:rsidRDefault="005670EE" w:rsidP="005670EE">
            <w:pPr>
              <w:tabs>
                <w:tab w:val="left" w:pos="4111"/>
              </w:tabs>
              <w:rPr>
                <w:rFonts w:eastAsia="Arial Unicode MS"/>
                <w:color w:val="000000"/>
                <w:szCs w:val="22"/>
              </w:rPr>
            </w:pPr>
            <w:r w:rsidRPr="00A03B25">
              <w:rPr>
                <w:spacing w:val="-1"/>
                <w:szCs w:val="22"/>
              </w:rPr>
              <w:t>hcpName</w:t>
            </w:r>
          </w:p>
        </w:tc>
        <w:tc>
          <w:tcPr>
            <w:tcW w:w="1637" w:type="dxa"/>
          </w:tcPr>
          <w:p w14:paraId="5C5EF8F4" w14:textId="77777777" w:rsidR="004A3B2B" w:rsidRPr="00A03B25" w:rsidRDefault="004A3B2B" w:rsidP="004A3B2B">
            <w:pPr>
              <w:pStyle w:val="CommentText"/>
              <w:rPr>
                <w:sz w:val="22"/>
                <w:szCs w:val="22"/>
              </w:rPr>
            </w:pPr>
            <w:r w:rsidRPr="00A03B25">
              <w:rPr>
                <w:sz w:val="22"/>
                <w:szCs w:val="22"/>
              </w:rPr>
              <w:t xml:space="preserve">professionell aktör.person förnamn + </w:t>
            </w:r>
          </w:p>
          <w:p w14:paraId="42819CC8" w14:textId="77777777" w:rsidR="004A3B2B" w:rsidRPr="00A03B25" w:rsidRDefault="004A3B2B" w:rsidP="004A3B2B">
            <w:pPr>
              <w:pStyle w:val="CommentText"/>
              <w:rPr>
                <w:sz w:val="22"/>
                <w:szCs w:val="22"/>
              </w:rPr>
            </w:pPr>
            <w:r w:rsidRPr="00A03B25">
              <w:rPr>
                <w:sz w:val="22"/>
                <w:szCs w:val="22"/>
              </w:rPr>
              <w:t>professionell aktör.person mellannamn +</w:t>
            </w:r>
          </w:p>
          <w:p w14:paraId="01686CF7" w14:textId="77777777" w:rsidR="00BA03AC" w:rsidRPr="00A03B25" w:rsidRDefault="004A3B2B" w:rsidP="004A3B2B">
            <w:pPr>
              <w:pStyle w:val="CommentText"/>
              <w:rPr>
                <w:sz w:val="22"/>
                <w:szCs w:val="22"/>
              </w:rPr>
            </w:pPr>
            <w:r w:rsidRPr="00A03B25">
              <w:rPr>
                <w:sz w:val="22"/>
                <w:szCs w:val="22"/>
              </w:rPr>
              <w:lastRenderedPageBreak/>
              <w:t>professionell aktör.person efternamn</w:t>
            </w:r>
          </w:p>
        </w:tc>
        <w:tc>
          <w:tcPr>
            <w:tcW w:w="2976" w:type="dxa"/>
            <w:tcMar>
              <w:top w:w="15" w:type="dxa"/>
              <w:left w:w="15" w:type="dxa"/>
              <w:bottom w:w="0" w:type="dxa"/>
              <w:right w:w="15" w:type="dxa"/>
            </w:tcMar>
          </w:tcPr>
          <w:p w14:paraId="1E28FE13" w14:textId="77777777" w:rsidR="005670EE" w:rsidRPr="00A03B25" w:rsidRDefault="005670EE" w:rsidP="005670EE">
            <w:pPr>
              <w:pStyle w:val="TableParagraph"/>
              <w:spacing w:line="226"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lastRenderedPageBreak/>
              <w:t>Vårdpersonalens för</w:t>
            </w:r>
            <w:r w:rsidR="003702E4" w:rsidRPr="00A03B25">
              <w:rPr>
                <w:rFonts w:ascii="Times New Roman" w:eastAsia="Times New Roman" w:hAnsi="Times New Roman" w:cs="Times New Roman"/>
                <w:spacing w:val="-1"/>
              </w:rPr>
              <w:t>-</w:t>
            </w:r>
            <w:r w:rsidRPr="00A03B25">
              <w:rPr>
                <w:rFonts w:ascii="Times New Roman" w:eastAsia="Times New Roman" w:hAnsi="Times New Roman" w:cs="Times New Roman"/>
                <w:spacing w:val="-1"/>
              </w:rPr>
              <w:t xml:space="preserve"> och efternamn (som enheten är kopplad till)</w:t>
            </w:r>
          </w:p>
          <w:p w14:paraId="25A7D72D" w14:textId="77777777" w:rsidR="00BA03AC" w:rsidRPr="00A03B25" w:rsidRDefault="00BA03AC" w:rsidP="00C435CB">
            <w:pPr>
              <w:tabs>
                <w:tab w:val="left" w:pos="4111"/>
              </w:tabs>
              <w:rPr>
                <w:rFonts w:eastAsia="Arial Unicode MS"/>
                <w:i/>
                <w:color w:val="000000"/>
                <w:szCs w:val="22"/>
              </w:rPr>
            </w:pPr>
          </w:p>
        </w:tc>
        <w:tc>
          <w:tcPr>
            <w:tcW w:w="1276" w:type="dxa"/>
            <w:tcMar>
              <w:top w:w="15" w:type="dxa"/>
              <w:left w:w="15" w:type="dxa"/>
              <w:bottom w:w="0" w:type="dxa"/>
              <w:right w:w="15" w:type="dxa"/>
            </w:tcMar>
          </w:tcPr>
          <w:p w14:paraId="32F6A823"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String</w:t>
            </w:r>
          </w:p>
        </w:tc>
        <w:tc>
          <w:tcPr>
            <w:tcW w:w="871" w:type="dxa"/>
            <w:tcMar>
              <w:top w:w="15" w:type="dxa"/>
              <w:left w:w="15" w:type="dxa"/>
              <w:bottom w:w="0" w:type="dxa"/>
              <w:right w:w="15" w:type="dxa"/>
            </w:tcMar>
          </w:tcPr>
          <w:p w14:paraId="3B9D0D2F"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130FAAB1" w14:textId="77777777" w:rsidR="00BA03AC" w:rsidRPr="00A03B25" w:rsidRDefault="00BA03AC" w:rsidP="00C435CB">
            <w:pPr>
              <w:tabs>
                <w:tab w:val="left" w:pos="4111"/>
              </w:tabs>
              <w:rPr>
                <w:rFonts w:eastAsia="Arial Unicode MS"/>
                <w:color w:val="000000"/>
                <w:szCs w:val="22"/>
              </w:rPr>
            </w:pPr>
          </w:p>
        </w:tc>
      </w:tr>
    </w:tbl>
    <w:p w14:paraId="2A276206" w14:textId="77777777" w:rsidR="00BA03AC" w:rsidRDefault="00BA03AC" w:rsidP="00BA03AC"/>
    <w:p w14:paraId="43E856CC" w14:textId="77777777" w:rsidR="00727361" w:rsidRPr="001D7E63" w:rsidRDefault="00727361" w:rsidP="00727361">
      <w:pPr>
        <w:pStyle w:val="Heading3"/>
        <w:keepLines/>
        <w:numPr>
          <w:ilvl w:val="2"/>
          <w:numId w:val="0"/>
        </w:numPr>
        <w:spacing w:before="0" w:after="80" w:line="300" w:lineRule="atLeast"/>
        <w:ind w:left="720" w:hanging="720"/>
      </w:pPr>
      <w:bookmarkStart w:id="25" w:name="_Toc413398834"/>
      <w:r>
        <w:t>Organisation</w:t>
      </w:r>
      <w:bookmarkEnd w:id="25"/>
    </w:p>
    <w:p w14:paraId="4356A90D" w14:textId="77777777" w:rsidR="00727361" w:rsidRPr="007179A3" w:rsidRDefault="00727361" w:rsidP="00727361">
      <w:r w:rsidRPr="00520B63">
        <w:t xml:space="preserve">Klassen </w:t>
      </w:r>
      <w:r w:rsidR="005670EE">
        <w:t>Organisation</w:t>
      </w:r>
      <w:r w:rsidR="00B1461D">
        <w:t xml:space="preserve"> </w:t>
      </w:r>
      <w:r w:rsidR="00AB5776">
        <w:t>motsvarar den</w:t>
      </w:r>
      <w:r w:rsidR="00B1461D">
        <w:t xml:space="preserve"> organisation som sjukvårdspersonalen hör till</w:t>
      </w:r>
      <w:r w:rsidR="001B6F40">
        <w:t>.</w:t>
      </w:r>
      <w:r w:rsidR="007179A3">
        <w:rPr>
          <w:i/>
        </w:rPr>
        <w:t xml:space="preserve"> </w:t>
      </w:r>
      <w:r w:rsidR="007179A3">
        <w:t>En sjukvårdspersonal kan höra till en eller flera organisationer och en organisation kan innefattas av en eller flera sjukvårdspersonal.</w:t>
      </w:r>
    </w:p>
    <w:p w14:paraId="6EA02280" w14:textId="77777777" w:rsidR="00A03B25" w:rsidRDefault="00A03B25" w:rsidP="00A03B25">
      <w:pPr>
        <w:rPr>
          <w:rFonts w:eastAsia="Arial Unicode MS"/>
          <w:i/>
        </w:rPr>
      </w:pPr>
      <w:r>
        <w:rPr>
          <w:rFonts w:eastAsia="Arial Unicode MS"/>
          <w:i/>
        </w:rPr>
        <w:t>Klassen Organisation motsvaras av klassen Organisation i NI 2015:1</w:t>
      </w:r>
    </w:p>
    <w:p w14:paraId="10586CFB" w14:textId="77777777" w:rsidR="00727361" w:rsidRDefault="00727361" w:rsidP="00727361">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5070295A" w14:textId="77777777" w:rsidTr="00A3366C">
        <w:trPr>
          <w:trHeight w:val="233"/>
        </w:trPr>
        <w:tc>
          <w:tcPr>
            <w:tcW w:w="1216" w:type="dxa"/>
            <w:shd w:val="clear" w:color="auto" w:fill="92D050"/>
            <w:tcMar>
              <w:top w:w="15" w:type="dxa"/>
              <w:left w:w="15" w:type="dxa"/>
              <w:bottom w:w="0" w:type="dxa"/>
              <w:right w:w="15" w:type="dxa"/>
            </w:tcMar>
          </w:tcPr>
          <w:p w14:paraId="2B59A2FD"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28CE9A87"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190B05FC"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56F15F53"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04E2D7A3" w14:textId="77777777" w:rsidR="00727361" w:rsidRPr="00E545AD" w:rsidRDefault="00727361" w:rsidP="005E3E8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0D772B96" w14:textId="77777777" w:rsidR="00727361" w:rsidRDefault="00727361" w:rsidP="005E3E84">
            <w:pPr>
              <w:rPr>
                <w:rFonts w:ascii="Arial" w:hAnsi="Arial" w:cs="Arial"/>
                <w:b/>
                <w:color w:val="000000"/>
              </w:rPr>
            </w:pPr>
            <w:r w:rsidRPr="00E545AD">
              <w:rPr>
                <w:rFonts w:ascii="Arial" w:hAnsi="Arial" w:cs="Arial"/>
                <w:b/>
                <w:color w:val="000000"/>
              </w:rPr>
              <w:t>Kodverk/värdemängd</w:t>
            </w:r>
          </w:p>
          <w:p w14:paraId="2FCFC2C7" w14:textId="77777777" w:rsidR="00727361" w:rsidRPr="00E545AD" w:rsidRDefault="00727361" w:rsidP="005E3E84">
            <w:pPr>
              <w:rPr>
                <w:rFonts w:ascii="Arial" w:eastAsia="Arial Unicode MS" w:hAnsi="Arial" w:cs="Arial"/>
                <w:b/>
                <w:color w:val="000000"/>
              </w:rPr>
            </w:pPr>
            <w:r>
              <w:rPr>
                <w:rFonts w:ascii="Arial" w:hAnsi="Arial" w:cs="Arial"/>
                <w:b/>
                <w:color w:val="000000"/>
              </w:rPr>
              <w:t>ev OID-nr</w:t>
            </w:r>
          </w:p>
        </w:tc>
      </w:tr>
      <w:tr w:rsidR="00727361" w:rsidRPr="00A03B25" w14:paraId="22CCE07C" w14:textId="77777777" w:rsidTr="00A3366C">
        <w:trPr>
          <w:trHeight w:val="233"/>
        </w:trPr>
        <w:tc>
          <w:tcPr>
            <w:tcW w:w="1216" w:type="dxa"/>
            <w:tcMar>
              <w:top w:w="15" w:type="dxa"/>
              <w:left w:w="15" w:type="dxa"/>
              <w:bottom w:w="0" w:type="dxa"/>
              <w:right w:w="15" w:type="dxa"/>
            </w:tcMar>
          </w:tcPr>
          <w:p w14:paraId="79EF5276" w14:textId="77777777" w:rsidR="00A92BDA" w:rsidRPr="00A03B25" w:rsidRDefault="00A92BDA" w:rsidP="00A92BDA">
            <w:pPr>
              <w:pStyle w:val="TableParagraph"/>
              <w:spacing w:line="229"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organisationId</w:t>
            </w:r>
          </w:p>
          <w:p w14:paraId="6D3B60DD" w14:textId="77777777" w:rsidR="00727361" w:rsidRPr="00A03B25" w:rsidRDefault="00727361" w:rsidP="00A92BDA">
            <w:pPr>
              <w:jc w:val="center"/>
              <w:rPr>
                <w:rFonts w:eastAsia="Arial Unicode MS"/>
                <w:color w:val="000000"/>
                <w:szCs w:val="22"/>
              </w:rPr>
            </w:pPr>
          </w:p>
        </w:tc>
        <w:tc>
          <w:tcPr>
            <w:tcW w:w="1637" w:type="dxa"/>
          </w:tcPr>
          <w:p w14:paraId="1A0002FC" w14:textId="77777777" w:rsidR="00727361" w:rsidRPr="00A03B25" w:rsidRDefault="004A3B2B" w:rsidP="005E3E84">
            <w:pPr>
              <w:rPr>
                <w:rFonts w:eastAsia="Arial Unicode MS"/>
                <w:szCs w:val="22"/>
              </w:rPr>
            </w:pPr>
            <w:r w:rsidRPr="00A03B25">
              <w:rPr>
                <w:szCs w:val="22"/>
              </w:rPr>
              <w:t>organisation.id</w:t>
            </w:r>
          </w:p>
        </w:tc>
        <w:tc>
          <w:tcPr>
            <w:tcW w:w="2976" w:type="dxa"/>
            <w:tcMar>
              <w:top w:w="15" w:type="dxa"/>
              <w:left w:w="15" w:type="dxa"/>
              <w:bottom w:w="0" w:type="dxa"/>
              <w:right w:w="15" w:type="dxa"/>
            </w:tcMar>
          </w:tcPr>
          <w:p w14:paraId="0D7F4B67" w14:textId="77777777" w:rsidR="00727361" w:rsidRPr="00A03B25" w:rsidRDefault="00A92BDA" w:rsidP="005E3E84">
            <w:pPr>
              <w:rPr>
                <w:rFonts w:eastAsia="Arial Unicode MS"/>
                <w:i/>
                <w:color w:val="000000"/>
                <w:szCs w:val="22"/>
              </w:rPr>
            </w:pPr>
            <w:r w:rsidRPr="00A03B25">
              <w:rPr>
                <w:spacing w:val="-1"/>
                <w:szCs w:val="22"/>
              </w:rPr>
              <w:t>ID för beställande enhet</w:t>
            </w:r>
          </w:p>
        </w:tc>
        <w:tc>
          <w:tcPr>
            <w:tcW w:w="1276" w:type="dxa"/>
            <w:tcMar>
              <w:top w:w="15" w:type="dxa"/>
              <w:left w:w="15" w:type="dxa"/>
              <w:bottom w:w="0" w:type="dxa"/>
              <w:right w:w="15" w:type="dxa"/>
            </w:tcMar>
          </w:tcPr>
          <w:p w14:paraId="677C5754" w14:textId="77777777" w:rsidR="00727361" w:rsidRPr="00A03B25" w:rsidRDefault="00A92BDA" w:rsidP="005E3E84">
            <w:pPr>
              <w:jc w:val="center"/>
              <w:rPr>
                <w:rFonts w:eastAsia="Arial Unicode MS"/>
                <w:color w:val="000000"/>
                <w:szCs w:val="22"/>
              </w:rPr>
            </w:pPr>
            <w:r w:rsidRPr="00A03B25">
              <w:rPr>
                <w:rFonts w:eastAsia="Arial Unicode MS"/>
                <w:color w:val="000000"/>
                <w:szCs w:val="22"/>
              </w:rPr>
              <w:t>IIType</w:t>
            </w:r>
          </w:p>
        </w:tc>
        <w:tc>
          <w:tcPr>
            <w:tcW w:w="871" w:type="dxa"/>
            <w:tcMar>
              <w:top w:w="15" w:type="dxa"/>
              <w:left w:w="15" w:type="dxa"/>
              <w:bottom w:w="0" w:type="dxa"/>
              <w:right w:w="15" w:type="dxa"/>
            </w:tcMar>
          </w:tcPr>
          <w:p w14:paraId="282F121A" w14:textId="77777777" w:rsidR="00727361" w:rsidRPr="00A03B25" w:rsidRDefault="00A92BDA" w:rsidP="005E3E84">
            <w:pPr>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30D62818" w14:textId="77777777" w:rsidR="00727361" w:rsidRPr="00A03B25" w:rsidRDefault="004B32CB" w:rsidP="005E3E84">
            <w:pPr>
              <w:rPr>
                <w:rFonts w:eastAsia="Arial Unicode MS"/>
                <w:color w:val="000000"/>
                <w:szCs w:val="22"/>
              </w:rPr>
            </w:pPr>
            <w:r w:rsidRPr="00A03B25">
              <w:rPr>
                <w:spacing w:val="-1"/>
                <w:szCs w:val="22"/>
              </w:rPr>
              <w:t>OID för HSA-id: 1.2.752.129.2.1.4.1</w:t>
            </w:r>
          </w:p>
        </w:tc>
      </w:tr>
    </w:tbl>
    <w:p w14:paraId="28CCBEA1" w14:textId="77777777" w:rsidR="00727361" w:rsidRDefault="00727361" w:rsidP="00727361">
      <w:pPr>
        <w:pStyle w:val="BodyText"/>
      </w:pPr>
    </w:p>
    <w:p w14:paraId="51B9E833" w14:textId="77777777" w:rsidR="005E3E84" w:rsidRPr="001D7E63" w:rsidRDefault="005E3E84" w:rsidP="005E3E84">
      <w:pPr>
        <w:pStyle w:val="Heading3"/>
        <w:keepLines/>
        <w:numPr>
          <w:ilvl w:val="2"/>
          <w:numId w:val="0"/>
        </w:numPr>
        <w:spacing w:before="0" w:after="80" w:line="300" w:lineRule="atLeast"/>
        <w:ind w:left="720" w:hanging="720"/>
      </w:pPr>
      <w:bookmarkStart w:id="26" w:name="_Toc413398835"/>
      <w:r>
        <w:t>Participant</w:t>
      </w:r>
      <w:bookmarkEnd w:id="26"/>
    </w:p>
    <w:p w14:paraId="640DD1D4" w14:textId="77777777" w:rsidR="00CE6FD1" w:rsidRDefault="005E3E84" w:rsidP="00CE6FD1">
      <w:r w:rsidRPr="00520B63">
        <w:t>Klassen</w:t>
      </w:r>
      <w:r>
        <w:t xml:space="preserve"> Participant</w:t>
      </w:r>
      <w:r w:rsidR="00CE6FD1">
        <w:t xml:space="preserve"> </w:t>
      </w:r>
      <w:r w:rsidR="000D18EB">
        <w:t>motsvarar</w:t>
      </w:r>
      <w:r w:rsidR="00CE6FD1">
        <w:t xml:space="preserve"> deltagare</w:t>
      </w:r>
      <w:r w:rsidR="00486BB7">
        <w:t>n av aktiviteten och kan vara instansen</w:t>
      </w:r>
      <w:r w:rsidR="00CE6FD1">
        <w:t xml:space="preserve"> Requester (beställare av aktivitet eller </w:t>
      </w:r>
      <w:r w:rsidR="00486BB7">
        <w:t xml:space="preserve">instansen </w:t>
      </w:r>
      <w:r w:rsidR="00CE6FD1">
        <w:t>Performer (utförare av aktiviteten). En Participant måste höra till en Organisation.</w:t>
      </w:r>
    </w:p>
    <w:p w14:paraId="0137A20A" w14:textId="77777777" w:rsidR="00E92BD2" w:rsidRDefault="00225A31" w:rsidP="00E92BD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Participant</w:t>
      </w:r>
      <w:r w:rsidR="00E92BD2" w:rsidRPr="00CB5D2F">
        <w:rPr>
          <w:rFonts w:ascii="Georgia" w:eastAsia="Times New Roman" w:hAnsi="Georgia" w:cs="Times New Roman"/>
          <w:spacing w:val="-1"/>
          <w:sz w:val="20"/>
          <w:szCs w:val="20"/>
        </w:rPr>
        <w:t xml:space="preserve"> är ett komplext objekt innehållande healthcareProfessional, organisation och patient. Ett (och endast ett) av de tre objekten måste populeras</w:t>
      </w:r>
      <w:r w:rsidR="00E92BD2">
        <w:rPr>
          <w:rFonts w:ascii="Georgia" w:eastAsia="Times New Roman" w:hAnsi="Georgia" w:cs="Times New Roman"/>
          <w:spacing w:val="-1"/>
          <w:sz w:val="20"/>
          <w:szCs w:val="20"/>
        </w:rPr>
        <w:t>, enligt följande:</w:t>
      </w:r>
      <w:r w:rsidR="00E92BD2" w:rsidRPr="00CB5D2F">
        <w:rPr>
          <w:rFonts w:ascii="Georgia" w:eastAsia="Times New Roman" w:hAnsi="Georgia" w:cs="Times New Roman"/>
          <w:spacing w:val="-1"/>
          <w:sz w:val="20"/>
          <w:szCs w:val="20"/>
        </w:rPr>
        <w:t xml:space="preserve"> </w:t>
      </w:r>
    </w:p>
    <w:p w14:paraId="4E4FFBF3" w14:textId="77777777" w:rsidR="00E92BD2" w:rsidRDefault="00E92BD2" w:rsidP="00E92BD2">
      <w:pPr>
        <w:pStyle w:val="TableParagraph"/>
        <w:numPr>
          <w:ilvl w:val="0"/>
          <w:numId w:val="37"/>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w:t>
      </w:r>
      <w:r w:rsidR="00225A31">
        <w:rPr>
          <w:rFonts w:ascii="Georgia" w:eastAsia="Times New Roman" w:hAnsi="Georgia" w:cs="Times New Roman"/>
          <w:spacing w:val="-1"/>
          <w:sz w:val="20"/>
          <w:szCs w:val="20"/>
        </w:rPr>
        <w:t>/utföraren</w:t>
      </w:r>
      <w:r>
        <w:rPr>
          <w:rFonts w:ascii="Georgia" w:eastAsia="Times New Roman" w:hAnsi="Georgia" w:cs="Times New Roman"/>
          <w:spacing w:val="-1"/>
          <w:sz w:val="20"/>
          <w:szCs w:val="20"/>
        </w:rPr>
        <w:t xml:space="preserve"> är vårdpersonal ska objektet healthcareProfessional populeras. healthcareProffesional innehåller i sin tur organisation som ska populeras.</w:t>
      </w:r>
    </w:p>
    <w:p w14:paraId="6D817A75" w14:textId="77777777" w:rsidR="00E92BD2" w:rsidRDefault="00E92BD2" w:rsidP="00E92BD2">
      <w:pPr>
        <w:pStyle w:val="TableParagraph"/>
        <w:numPr>
          <w:ilvl w:val="0"/>
          <w:numId w:val="37"/>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w:t>
      </w:r>
      <w:r w:rsidR="00225A31">
        <w:rPr>
          <w:rFonts w:ascii="Georgia" w:eastAsia="Times New Roman" w:hAnsi="Georgia" w:cs="Times New Roman"/>
          <w:spacing w:val="-1"/>
          <w:sz w:val="20"/>
          <w:szCs w:val="20"/>
        </w:rPr>
        <w:t>/utföraren</w:t>
      </w:r>
      <w:r>
        <w:rPr>
          <w:rFonts w:ascii="Georgia" w:eastAsia="Times New Roman" w:hAnsi="Georgia" w:cs="Times New Roman"/>
          <w:spacing w:val="-1"/>
          <w:sz w:val="20"/>
          <w:szCs w:val="20"/>
        </w:rPr>
        <w:t xml:space="preserve"> är en vårdenhet/organisation ska objektet organisation populeras</w:t>
      </w:r>
    </w:p>
    <w:p w14:paraId="1B43D65D" w14:textId="77777777" w:rsidR="00E92BD2" w:rsidRDefault="00E92BD2" w:rsidP="00225A31">
      <w:pPr>
        <w:pStyle w:val="BodyText"/>
        <w:numPr>
          <w:ilvl w:val="0"/>
          <w:numId w:val="37"/>
        </w:numPr>
        <w:rPr>
          <w:rFonts w:eastAsia="Arial Unicode MS"/>
        </w:rPr>
      </w:pPr>
      <w:r>
        <w:rPr>
          <w:rFonts w:ascii="Georgia" w:hAnsi="Georgia"/>
          <w:spacing w:val="-1"/>
          <w:sz w:val="20"/>
          <w:szCs w:val="20"/>
        </w:rPr>
        <w:t>Om beställaren</w:t>
      </w:r>
      <w:r w:rsidR="00225A31">
        <w:rPr>
          <w:rFonts w:ascii="Georgia" w:hAnsi="Georgia"/>
          <w:spacing w:val="-1"/>
          <w:sz w:val="20"/>
          <w:szCs w:val="20"/>
        </w:rPr>
        <w:t>/utföraren</w:t>
      </w:r>
      <w:r>
        <w:rPr>
          <w:rFonts w:ascii="Georgia" w:hAnsi="Georgia"/>
          <w:spacing w:val="-1"/>
          <w:sz w:val="20"/>
          <w:szCs w:val="20"/>
        </w:rPr>
        <w:t xml:space="preserve"> är en patient eller invånare ska objektet patient populeras.</w:t>
      </w:r>
    </w:p>
    <w:p w14:paraId="14836B01" w14:textId="77777777" w:rsidR="00A03B25" w:rsidRDefault="00A03B25" w:rsidP="00A03B25">
      <w:pPr>
        <w:rPr>
          <w:rFonts w:eastAsia="Arial Unicode MS"/>
          <w:i/>
        </w:rPr>
      </w:pPr>
      <w:r>
        <w:rPr>
          <w:rFonts w:eastAsia="Arial Unicode MS"/>
          <w:i/>
        </w:rPr>
        <w:t>Klassen Participant motsvaras klassen Roll i NI 2015:1</w:t>
      </w:r>
    </w:p>
    <w:p w14:paraId="10ACC834" w14:textId="77777777" w:rsidR="005E3E84" w:rsidRDefault="005E3E84" w:rsidP="005E3E8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5E3E84" w:rsidRPr="00E545AD" w14:paraId="74C37031" w14:textId="77777777" w:rsidTr="00A3366C">
        <w:trPr>
          <w:trHeight w:val="233"/>
        </w:trPr>
        <w:tc>
          <w:tcPr>
            <w:tcW w:w="1216" w:type="dxa"/>
            <w:shd w:val="clear" w:color="auto" w:fill="92D050"/>
            <w:tcMar>
              <w:top w:w="15" w:type="dxa"/>
              <w:left w:w="15" w:type="dxa"/>
              <w:bottom w:w="0" w:type="dxa"/>
              <w:right w:w="15" w:type="dxa"/>
            </w:tcMar>
          </w:tcPr>
          <w:p w14:paraId="4F892744" w14:textId="77777777" w:rsidR="005E3E84" w:rsidRPr="00E545AD" w:rsidRDefault="005E3E84"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5BB43444" w14:textId="77777777" w:rsidR="005E3E84" w:rsidRPr="00E545AD" w:rsidRDefault="005E3E84"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2B46095E" w14:textId="77777777" w:rsidR="005E3E84" w:rsidRPr="00E545AD" w:rsidRDefault="005E3E84"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38E22DDF" w14:textId="77777777" w:rsidR="005E3E84" w:rsidRPr="00E545AD" w:rsidRDefault="005E3E84"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58068BDE" w14:textId="77777777" w:rsidR="005E3E84" w:rsidRPr="00E545AD" w:rsidRDefault="005E3E84" w:rsidP="005E3E8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0E30A4E9" w14:textId="77777777" w:rsidR="005E3E84" w:rsidRDefault="005E3E84" w:rsidP="005E3E84">
            <w:pPr>
              <w:rPr>
                <w:rFonts w:ascii="Arial" w:hAnsi="Arial" w:cs="Arial"/>
                <w:b/>
                <w:color w:val="000000"/>
              </w:rPr>
            </w:pPr>
            <w:r w:rsidRPr="00E545AD">
              <w:rPr>
                <w:rFonts w:ascii="Arial" w:hAnsi="Arial" w:cs="Arial"/>
                <w:b/>
                <w:color w:val="000000"/>
              </w:rPr>
              <w:t>Kodverk/värdemängd</w:t>
            </w:r>
          </w:p>
          <w:p w14:paraId="7B332947" w14:textId="77777777" w:rsidR="005E3E84" w:rsidRPr="00E545AD" w:rsidRDefault="005E3E84" w:rsidP="005E3E84">
            <w:pPr>
              <w:rPr>
                <w:rFonts w:ascii="Arial" w:eastAsia="Arial Unicode MS" w:hAnsi="Arial" w:cs="Arial"/>
                <w:b/>
                <w:color w:val="000000"/>
              </w:rPr>
            </w:pPr>
            <w:r>
              <w:rPr>
                <w:rFonts w:ascii="Arial" w:hAnsi="Arial" w:cs="Arial"/>
                <w:b/>
                <w:color w:val="000000"/>
              </w:rPr>
              <w:t>ev OID-nr</w:t>
            </w:r>
          </w:p>
        </w:tc>
      </w:tr>
      <w:tr w:rsidR="005E3E84" w14:paraId="4BC1D2FB" w14:textId="77777777" w:rsidTr="00A3366C">
        <w:trPr>
          <w:trHeight w:val="233"/>
        </w:trPr>
        <w:tc>
          <w:tcPr>
            <w:tcW w:w="1216" w:type="dxa"/>
            <w:tcMar>
              <w:top w:w="15" w:type="dxa"/>
              <w:left w:w="15" w:type="dxa"/>
              <w:bottom w:w="0" w:type="dxa"/>
              <w:right w:w="15" w:type="dxa"/>
            </w:tcMar>
          </w:tcPr>
          <w:p w14:paraId="08B3FB1E" w14:textId="77777777" w:rsidR="005E3E84" w:rsidRPr="00B67F7D" w:rsidRDefault="005E3E84" w:rsidP="005E3E84">
            <w:pPr>
              <w:rPr>
                <w:rFonts w:ascii="Arial" w:eastAsia="Arial Unicode MS" w:hAnsi="Arial" w:cs="Arial"/>
                <w:color w:val="000000"/>
              </w:rPr>
            </w:pPr>
          </w:p>
        </w:tc>
        <w:tc>
          <w:tcPr>
            <w:tcW w:w="1637" w:type="dxa"/>
          </w:tcPr>
          <w:p w14:paraId="7BB5765A" w14:textId="77777777" w:rsidR="005E3E84" w:rsidRPr="00520B63" w:rsidRDefault="005E3E84" w:rsidP="005E3E84">
            <w:pPr>
              <w:rPr>
                <w:rFonts w:eastAsia="Arial Unicode MS"/>
              </w:rPr>
            </w:pPr>
          </w:p>
        </w:tc>
        <w:tc>
          <w:tcPr>
            <w:tcW w:w="2976" w:type="dxa"/>
            <w:tcMar>
              <w:top w:w="15" w:type="dxa"/>
              <w:left w:w="15" w:type="dxa"/>
              <w:bottom w:w="0" w:type="dxa"/>
              <w:right w:w="15" w:type="dxa"/>
            </w:tcMar>
          </w:tcPr>
          <w:p w14:paraId="7B8A4D55" w14:textId="77777777" w:rsidR="005E3E84" w:rsidRPr="00A92BDA" w:rsidRDefault="005E3E84" w:rsidP="005E3E84">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03C5B2CA" w14:textId="77777777" w:rsidR="005E3E84" w:rsidRDefault="005E3E84" w:rsidP="005E3E84">
            <w:pPr>
              <w:rPr>
                <w:rFonts w:ascii="Arial" w:eastAsia="Arial Unicode MS" w:hAnsi="Arial" w:cs="Arial"/>
                <w:color w:val="000000"/>
              </w:rPr>
            </w:pPr>
          </w:p>
        </w:tc>
        <w:tc>
          <w:tcPr>
            <w:tcW w:w="871" w:type="dxa"/>
            <w:tcMar>
              <w:top w:w="15" w:type="dxa"/>
              <w:left w:w="15" w:type="dxa"/>
              <w:bottom w:w="0" w:type="dxa"/>
              <w:right w:w="15" w:type="dxa"/>
            </w:tcMar>
          </w:tcPr>
          <w:p w14:paraId="52689B11" w14:textId="77777777" w:rsidR="005E3E84" w:rsidRDefault="005E3E84" w:rsidP="005E3E84">
            <w:pPr>
              <w:rPr>
                <w:rFonts w:ascii="Arial" w:eastAsia="Arial Unicode MS" w:hAnsi="Arial" w:cs="Arial"/>
                <w:color w:val="000000"/>
              </w:rPr>
            </w:pPr>
          </w:p>
        </w:tc>
        <w:tc>
          <w:tcPr>
            <w:tcW w:w="2351" w:type="dxa"/>
            <w:tcMar>
              <w:top w:w="15" w:type="dxa"/>
              <w:left w:w="15" w:type="dxa"/>
              <w:bottom w:w="0" w:type="dxa"/>
              <w:right w:w="15" w:type="dxa"/>
            </w:tcMar>
          </w:tcPr>
          <w:p w14:paraId="1211B10C" w14:textId="77777777" w:rsidR="005E3E84" w:rsidRPr="009947C4" w:rsidRDefault="005E3E84" w:rsidP="005E3E84">
            <w:pPr>
              <w:rPr>
                <w:rFonts w:ascii="Arial" w:eastAsia="Arial Unicode MS" w:hAnsi="Arial" w:cs="Arial"/>
                <w:color w:val="000000"/>
              </w:rPr>
            </w:pPr>
          </w:p>
        </w:tc>
      </w:tr>
    </w:tbl>
    <w:p w14:paraId="65C7B4CF" w14:textId="77777777" w:rsidR="005E3E84" w:rsidRPr="00727361" w:rsidRDefault="005E3E84" w:rsidP="00727361">
      <w:pPr>
        <w:pStyle w:val="BodyText"/>
      </w:pPr>
    </w:p>
    <w:p w14:paraId="397049EF" w14:textId="77777777" w:rsidR="00727361" w:rsidRPr="001D7E63" w:rsidRDefault="00727361" w:rsidP="00727361">
      <w:pPr>
        <w:pStyle w:val="Heading3"/>
        <w:keepLines/>
        <w:numPr>
          <w:ilvl w:val="2"/>
          <w:numId w:val="0"/>
        </w:numPr>
        <w:spacing w:before="0" w:after="80" w:line="300" w:lineRule="atLeast"/>
        <w:ind w:left="720" w:hanging="720"/>
      </w:pPr>
      <w:bookmarkStart w:id="27" w:name="_Toc413398836"/>
      <w:bookmarkStart w:id="28" w:name="_Toc382295479"/>
      <w:r>
        <w:t>Patient</w:t>
      </w:r>
      <w:bookmarkEnd w:id="27"/>
    </w:p>
    <w:p w14:paraId="23D11C69" w14:textId="77777777" w:rsidR="00727361" w:rsidRDefault="00727361" w:rsidP="00727361">
      <w:r w:rsidRPr="00520B63">
        <w:t>Klassen</w:t>
      </w:r>
      <w:r w:rsidR="005670EE">
        <w:t xml:space="preserve"> Patient</w:t>
      </w:r>
      <w:r w:rsidRPr="00520B63">
        <w:t xml:space="preserve"> </w:t>
      </w:r>
      <w:r w:rsidR="00B1461D">
        <w:t>är den patient som aktiviteten avser.</w:t>
      </w:r>
      <w:r w:rsidR="00330F22">
        <w:t xml:space="preserve"> Patienten är </w:t>
      </w:r>
      <w:r w:rsidR="002D03C7">
        <w:t xml:space="preserve">även </w:t>
      </w:r>
      <w:r w:rsidR="00330F22">
        <w:t>ihopkopplad med Participant (som antingen kan vara en Beställare (Request</w:t>
      </w:r>
      <w:r w:rsidR="00225344">
        <w:t xml:space="preserve">er) eller Utförare (Performer)). En patient kan alltså </w:t>
      </w:r>
      <w:r w:rsidR="00330F22">
        <w:t xml:space="preserve">utföra och/eller beställa </w:t>
      </w:r>
      <w:r w:rsidR="002D03C7">
        <w:t>en</w:t>
      </w:r>
      <w:r w:rsidR="00225344">
        <w:t xml:space="preserve"> </w:t>
      </w:r>
      <w:r w:rsidR="00330F22">
        <w:t>aktivitet.</w:t>
      </w:r>
    </w:p>
    <w:p w14:paraId="283B9FAB" w14:textId="77777777" w:rsidR="00A03B25" w:rsidRDefault="00A03B25" w:rsidP="00A03B25">
      <w:pPr>
        <w:rPr>
          <w:rFonts w:eastAsia="Arial Unicode MS"/>
          <w:i/>
        </w:rPr>
      </w:pPr>
      <w:r>
        <w:rPr>
          <w:rFonts w:eastAsia="Arial Unicode MS"/>
          <w:i/>
        </w:rPr>
        <w:t>Klassen Patient motsvaras klassen Patient i NI 2015:1</w:t>
      </w:r>
    </w:p>
    <w:p w14:paraId="12692D74" w14:textId="77777777" w:rsidR="00A03B25" w:rsidRPr="00A03B25" w:rsidRDefault="00A03B25" w:rsidP="00A03B25">
      <w:pPr>
        <w:pStyle w:val="BodyText"/>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1611DAFD" w14:textId="77777777" w:rsidTr="00A3366C">
        <w:trPr>
          <w:trHeight w:val="233"/>
        </w:trPr>
        <w:tc>
          <w:tcPr>
            <w:tcW w:w="1216" w:type="dxa"/>
            <w:shd w:val="clear" w:color="auto" w:fill="92D050"/>
            <w:tcMar>
              <w:top w:w="15" w:type="dxa"/>
              <w:left w:w="15" w:type="dxa"/>
              <w:bottom w:w="0" w:type="dxa"/>
              <w:right w:w="15" w:type="dxa"/>
            </w:tcMar>
          </w:tcPr>
          <w:p w14:paraId="680175CF"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1B1168A8"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05E8C270"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4D77E827"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0C11F31E" w14:textId="77777777" w:rsidR="00727361" w:rsidRPr="00E545AD" w:rsidRDefault="00727361" w:rsidP="005E3E8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27A87C4C" w14:textId="77777777" w:rsidR="00727361" w:rsidRDefault="00727361" w:rsidP="005E3E84">
            <w:pPr>
              <w:rPr>
                <w:rFonts w:ascii="Arial" w:hAnsi="Arial" w:cs="Arial"/>
                <w:b/>
                <w:color w:val="000000"/>
              </w:rPr>
            </w:pPr>
            <w:r w:rsidRPr="00E545AD">
              <w:rPr>
                <w:rFonts w:ascii="Arial" w:hAnsi="Arial" w:cs="Arial"/>
                <w:b/>
                <w:color w:val="000000"/>
              </w:rPr>
              <w:t>Kodverk/värdemängd</w:t>
            </w:r>
          </w:p>
          <w:p w14:paraId="05B54482" w14:textId="77777777" w:rsidR="00727361" w:rsidRPr="00E545AD" w:rsidRDefault="00727361" w:rsidP="005E3E84">
            <w:pPr>
              <w:rPr>
                <w:rFonts w:ascii="Arial" w:eastAsia="Arial Unicode MS" w:hAnsi="Arial" w:cs="Arial"/>
                <w:b/>
                <w:color w:val="000000"/>
              </w:rPr>
            </w:pPr>
            <w:r>
              <w:rPr>
                <w:rFonts w:ascii="Arial" w:hAnsi="Arial" w:cs="Arial"/>
                <w:b/>
                <w:color w:val="000000"/>
              </w:rPr>
              <w:t>ev OID-nr</w:t>
            </w:r>
          </w:p>
        </w:tc>
      </w:tr>
      <w:tr w:rsidR="00727361" w:rsidRPr="00A03B25" w14:paraId="65615308" w14:textId="77777777" w:rsidTr="00A3366C">
        <w:trPr>
          <w:trHeight w:val="233"/>
        </w:trPr>
        <w:tc>
          <w:tcPr>
            <w:tcW w:w="1216" w:type="dxa"/>
            <w:tcMar>
              <w:top w:w="15" w:type="dxa"/>
              <w:left w:w="15" w:type="dxa"/>
              <w:bottom w:w="0" w:type="dxa"/>
              <w:right w:w="15" w:type="dxa"/>
            </w:tcMar>
          </w:tcPr>
          <w:p w14:paraId="460AD262" w14:textId="77777777" w:rsidR="00727361" w:rsidRPr="00A03B25" w:rsidRDefault="00A92BDA" w:rsidP="00A92BDA">
            <w:pPr>
              <w:rPr>
                <w:rFonts w:eastAsia="Arial Unicode MS"/>
                <w:color w:val="000000"/>
                <w:szCs w:val="22"/>
              </w:rPr>
            </w:pPr>
            <w:r w:rsidRPr="00A03B25">
              <w:rPr>
                <w:spacing w:val="-1"/>
                <w:szCs w:val="22"/>
              </w:rPr>
              <w:t>patientId</w:t>
            </w:r>
          </w:p>
        </w:tc>
        <w:tc>
          <w:tcPr>
            <w:tcW w:w="1637" w:type="dxa"/>
          </w:tcPr>
          <w:p w14:paraId="2835D577" w14:textId="77777777" w:rsidR="00727361" w:rsidRPr="00A03B25" w:rsidRDefault="004A3B2B" w:rsidP="00A92BDA">
            <w:pPr>
              <w:rPr>
                <w:rFonts w:eastAsia="Arial Unicode MS"/>
                <w:szCs w:val="22"/>
              </w:rPr>
            </w:pPr>
            <w:r w:rsidRPr="00A03B25">
              <w:rPr>
                <w:szCs w:val="22"/>
              </w:rPr>
              <w:t>patient.id / person.id</w:t>
            </w:r>
          </w:p>
        </w:tc>
        <w:tc>
          <w:tcPr>
            <w:tcW w:w="2976" w:type="dxa"/>
            <w:tcMar>
              <w:top w:w="15" w:type="dxa"/>
              <w:left w:w="15" w:type="dxa"/>
              <w:bottom w:w="0" w:type="dxa"/>
              <w:right w:w="15" w:type="dxa"/>
            </w:tcMar>
          </w:tcPr>
          <w:p w14:paraId="344B043B" w14:textId="77777777" w:rsidR="00727361" w:rsidRPr="00A03B25" w:rsidRDefault="00A92BDA" w:rsidP="00A92BDA">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Id för patienten</w:t>
            </w:r>
          </w:p>
        </w:tc>
        <w:tc>
          <w:tcPr>
            <w:tcW w:w="1276" w:type="dxa"/>
            <w:tcMar>
              <w:top w:w="15" w:type="dxa"/>
              <w:left w:w="15" w:type="dxa"/>
              <w:bottom w:w="0" w:type="dxa"/>
              <w:right w:w="15" w:type="dxa"/>
            </w:tcMar>
          </w:tcPr>
          <w:p w14:paraId="3CEE28A5" w14:textId="77777777" w:rsidR="00727361" w:rsidRPr="00A03B25" w:rsidRDefault="00225344" w:rsidP="00225344">
            <w:pPr>
              <w:jc w:val="center"/>
              <w:rPr>
                <w:rFonts w:eastAsia="Arial Unicode MS"/>
                <w:color w:val="000000"/>
                <w:szCs w:val="22"/>
              </w:rPr>
            </w:pPr>
            <w:r w:rsidRPr="00A03B25">
              <w:rPr>
                <w:rFonts w:eastAsia="Arial Unicode MS"/>
                <w:color w:val="000000"/>
                <w:szCs w:val="22"/>
              </w:rPr>
              <w:t>IITYpe</w:t>
            </w:r>
          </w:p>
        </w:tc>
        <w:tc>
          <w:tcPr>
            <w:tcW w:w="871" w:type="dxa"/>
            <w:tcMar>
              <w:top w:w="15" w:type="dxa"/>
              <w:left w:w="15" w:type="dxa"/>
              <w:bottom w:w="0" w:type="dxa"/>
              <w:right w:w="15" w:type="dxa"/>
            </w:tcMar>
          </w:tcPr>
          <w:p w14:paraId="179A1A49" w14:textId="77777777" w:rsidR="00727361" w:rsidRPr="00A03B25" w:rsidRDefault="00225344" w:rsidP="00225344">
            <w:pPr>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0DEF1BEB" w14:textId="77777777" w:rsidR="00397ADF" w:rsidRPr="00A03B25" w:rsidRDefault="00397ADF" w:rsidP="00397ADF">
            <w:pPr>
              <w:ind w:left="102"/>
              <w:rPr>
                <w:szCs w:val="22"/>
              </w:rPr>
            </w:pPr>
            <w:r w:rsidRPr="00A03B25">
              <w:rPr>
                <w:szCs w:val="22"/>
              </w:rPr>
              <w:t>OID för typ av identifierare:</w:t>
            </w:r>
          </w:p>
          <w:p w14:paraId="290EBF18" w14:textId="77777777" w:rsidR="00397ADF" w:rsidRPr="00A03B25" w:rsidRDefault="00397ADF" w:rsidP="00397ADF">
            <w:pPr>
              <w:ind w:left="102"/>
              <w:rPr>
                <w:szCs w:val="22"/>
              </w:rPr>
            </w:pPr>
            <w:r w:rsidRPr="00A03B25">
              <w:rPr>
                <w:szCs w:val="22"/>
              </w:rPr>
              <w:t>För personnummer används OID: (1.2.752.129.2.1.3.1).</w:t>
            </w:r>
          </w:p>
          <w:p w14:paraId="35C5C274" w14:textId="77777777" w:rsidR="00397ADF" w:rsidRPr="00A03B25" w:rsidRDefault="00397ADF" w:rsidP="00397ADF">
            <w:pPr>
              <w:pStyle w:val="TableParagraph"/>
              <w:spacing w:line="226" w:lineRule="exact"/>
              <w:ind w:left="102"/>
              <w:rPr>
                <w:rFonts w:ascii="Times New Roman" w:hAnsi="Times New Roman" w:cs="Times New Roman"/>
              </w:rPr>
            </w:pPr>
            <w:r w:rsidRPr="00A03B25">
              <w:rPr>
                <w:rFonts w:ascii="Times New Roman" w:hAnsi="Times New Roman" w:cs="Times New Roman"/>
              </w:rPr>
              <w:t>För samordningsnummer används OID: (1.2.752.129.2.1.3.3).</w:t>
            </w:r>
          </w:p>
          <w:p w14:paraId="7EC1A198" w14:textId="77777777" w:rsidR="00727361" w:rsidRPr="00A03B25" w:rsidRDefault="00727361" w:rsidP="00A92BDA">
            <w:pPr>
              <w:rPr>
                <w:rFonts w:eastAsia="Arial Unicode MS"/>
                <w:color w:val="000000"/>
                <w:szCs w:val="22"/>
              </w:rPr>
            </w:pPr>
          </w:p>
        </w:tc>
      </w:tr>
      <w:tr w:rsidR="00727361" w:rsidRPr="00A03B25" w14:paraId="7ABF8131" w14:textId="77777777" w:rsidTr="00A3366C">
        <w:trPr>
          <w:trHeight w:val="233"/>
        </w:trPr>
        <w:tc>
          <w:tcPr>
            <w:tcW w:w="1216" w:type="dxa"/>
            <w:tcMar>
              <w:top w:w="15" w:type="dxa"/>
              <w:left w:w="15" w:type="dxa"/>
              <w:bottom w:w="0" w:type="dxa"/>
              <w:right w:w="15" w:type="dxa"/>
            </w:tcMar>
          </w:tcPr>
          <w:p w14:paraId="61BB3BD6" w14:textId="77777777" w:rsidR="00727361" w:rsidRPr="00A03B25" w:rsidRDefault="00A92BDA" w:rsidP="00A92BDA">
            <w:pPr>
              <w:tabs>
                <w:tab w:val="left" w:pos="4111"/>
              </w:tabs>
              <w:rPr>
                <w:rFonts w:eastAsia="Arial Unicode MS"/>
                <w:color w:val="000000"/>
                <w:szCs w:val="22"/>
              </w:rPr>
            </w:pPr>
            <w:r w:rsidRPr="00A03B25">
              <w:rPr>
                <w:spacing w:val="-1"/>
                <w:szCs w:val="22"/>
              </w:rPr>
              <w:t>consent</w:t>
            </w:r>
          </w:p>
        </w:tc>
        <w:tc>
          <w:tcPr>
            <w:tcW w:w="1637" w:type="dxa"/>
          </w:tcPr>
          <w:p w14:paraId="66F36A17" w14:textId="77777777" w:rsidR="004A3B2B" w:rsidRPr="00A03B25" w:rsidRDefault="004A3B2B" w:rsidP="004A3B2B">
            <w:pPr>
              <w:rPr>
                <w:i/>
                <w:szCs w:val="22"/>
              </w:rPr>
            </w:pPr>
            <w:r w:rsidRPr="00A03B25">
              <w:rPr>
                <w:i/>
                <w:szCs w:val="22"/>
              </w:rPr>
              <w:t>Saknas mappning för NI 2015.1</w:t>
            </w:r>
          </w:p>
          <w:p w14:paraId="2339DD08" w14:textId="77777777" w:rsidR="00727361" w:rsidRPr="00A03B25" w:rsidRDefault="00727361" w:rsidP="00A92BDA">
            <w:pPr>
              <w:tabs>
                <w:tab w:val="left" w:pos="4111"/>
              </w:tabs>
              <w:rPr>
                <w:rFonts w:eastAsia="Arial Unicode MS"/>
                <w:i/>
                <w:color w:val="000000"/>
                <w:szCs w:val="22"/>
              </w:rPr>
            </w:pPr>
          </w:p>
        </w:tc>
        <w:tc>
          <w:tcPr>
            <w:tcW w:w="2976" w:type="dxa"/>
            <w:tcMar>
              <w:top w:w="15" w:type="dxa"/>
              <w:left w:w="15" w:type="dxa"/>
              <w:bottom w:w="0" w:type="dxa"/>
              <w:right w:w="15" w:type="dxa"/>
            </w:tcMar>
          </w:tcPr>
          <w:p w14:paraId="7DE14C3A" w14:textId="77777777" w:rsidR="005C3F6E" w:rsidRDefault="005C3F6E" w:rsidP="005C3F6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 xml:space="preserve">Anger om patienten </w:t>
            </w:r>
            <w:r>
              <w:rPr>
                <w:rFonts w:ascii="Georgia" w:eastAsia="Times New Roman" w:hAnsi="Georgia" w:cs="Times New Roman"/>
                <w:spacing w:val="-1"/>
                <w:sz w:val="20"/>
                <w:szCs w:val="20"/>
              </w:rPr>
              <w:t xml:space="preserve">på förhand </w:t>
            </w:r>
            <w:r w:rsidRPr="005215F3">
              <w:rPr>
                <w:rFonts w:ascii="Georgia" w:eastAsia="Times New Roman" w:hAnsi="Georgia" w:cs="Times New Roman"/>
                <w:spacing w:val="-1"/>
                <w:sz w:val="20"/>
                <w:szCs w:val="20"/>
              </w:rPr>
              <w:t xml:space="preserve">accepterar att </w:t>
            </w:r>
            <w:r>
              <w:rPr>
                <w:rFonts w:ascii="Georgia" w:eastAsia="Times New Roman" w:hAnsi="Georgia" w:cs="Times New Roman"/>
                <w:spacing w:val="-1"/>
                <w:sz w:val="20"/>
                <w:szCs w:val="20"/>
              </w:rPr>
              <w:t xml:space="preserve">mätdata </w:t>
            </w:r>
            <w:r w:rsidRPr="005215F3">
              <w:rPr>
                <w:rFonts w:ascii="Georgia" w:eastAsia="Times New Roman" w:hAnsi="Georgia" w:cs="Times New Roman"/>
                <w:spacing w:val="-1"/>
                <w:sz w:val="20"/>
                <w:szCs w:val="20"/>
              </w:rPr>
              <w:t xml:space="preserve">förs över från </w:t>
            </w:r>
            <w:r>
              <w:rPr>
                <w:rFonts w:ascii="Georgia" w:eastAsia="Times New Roman" w:hAnsi="Georgia" w:cs="Times New Roman"/>
                <w:spacing w:val="-1"/>
                <w:sz w:val="20"/>
                <w:szCs w:val="20"/>
              </w:rPr>
              <w:t>patientens hälsokonto</w:t>
            </w:r>
            <w:r w:rsidRPr="005215F3">
              <w:rPr>
                <w:rFonts w:ascii="Georgia" w:eastAsia="Times New Roman" w:hAnsi="Georgia" w:cs="Times New Roman"/>
                <w:spacing w:val="-1"/>
                <w:sz w:val="20"/>
                <w:szCs w:val="20"/>
              </w:rPr>
              <w:t xml:space="preserve"> och sparas i </w:t>
            </w:r>
            <w:r>
              <w:rPr>
                <w:rFonts w:ascii="Georgia" w:eastAsia="Times New Roman" w:hAnsi="Georgia" w:cs="Times New Roman"/>
                <w:spacing w:val="-1"/>
                <w:sz w:val="20"/>
                <w:szCs w:val="20"/>
              </w:rPr>
              <w:t>beställande journal</w:t>
            </w:r>
            <w:r w:rsidRPr="005215F3">
              <w:rPr>
                <w:rFonts w:ascii="Georgia" w:eastAsia="Times New Roman" w:hAnsi="Georgia" w:cs="Times New Roman"/>
                <w:spacing w:val="-1"/>
                <w:sz w:val="20"/>
                <w:szCs w:val="20"/>
              </w:rPr>
              <w:t>system.</w:t>
            </w:r>
          </w:p>
          <w:p w14:paraId="4736427C" w14:textId="77777777" w:rsidR="005C3F6E" w:rsidRDefault="005C3F6E" w:rsidP="005C3F6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Fältet är frivilligt och följande tre alternativ gäller därmed:</w:t>
            </w:r>
          </w:p>
          <w:p w14:paraId="07A15ACE"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sidRPr="00ED66D4">
              <w:rPr>
                <w:rFonts w:ascii="Georgia" w:eastAsia="Times New Roman" w:hAnsi="Georgia" w:cs="Times New Roman"/>
                <w:spacing w:val="-1"/>
                <w:sz w:val="20"/>
                <w:szCs w:val="20"/>
              </w:rPr>
              <w:t>Patienten ger sitt samtycke –</w:t>
            </w:r>
            <w:r>
              <w:rPr>
                <w:rFonts w:ascii="Georgia" w:eastAsia="Times New Roman" w:hAnsi="Georgia" w:cs="Times New Roman"/>
                <w:spacing w:val="-1"/>
                <w:sz w:val="20"/>
                <w:szCs w:val="20"/>
              </w:rPr>
              <w:t xml:space="preserve"> </w:t>
            </w:r>
            <w:r w:rsidRPr="005A698C">
              <w:rPr>
                <w:rFonts w:ascii="Georgia" w:eastAsia="Times New Roman" w:hAnsi="Georgia" w:cs="Times New Roman"/>
                <w:i/>
                <w:spacing w:val="-1"/>
                <w:sz w:val="20"/>
                <w:szCs w:val="20"/>
              </w:rPr>
              <w:t>con</w:t>
            </w:r>
            <w:r w:rsidR="00936EC8">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r>
              <w:rPr>
                <w:rFonts w:ascii="Georgia" w:eastAsia="Times New Roman" w:hAnsi="Georgia" w:cs="Times New Roman"/>
                <w:spacing w:val="-1"/>
                <w:sz w:val="20"/>
                <w:szCs w:val="20"/>
              </w:rPr>
              <w:t xml:space="preserve"> </w:t>
            </w:r>
            <w:r w:rsidRPr="00ED66D4">
              <w:rPr>
                <w:rFonts w:ascii="Georgia" w:eastAsia="Times New Roman" w:hAnsi="Georgia" w:cs="Times New Roman"/>
                <w:spacing w:val="-1"/>
                <w:sz w:val="20"/>
                <w:szCs w:val="20"/>
              </w:rPr>
              <w:t>= true eller 1</w:t>
            </w:r>
          </w:p>
          <w:p w14:paraId="54253673"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ger inte sitt samtycke, således ger ett negativt samtycke - </w:t>
            </w:r>
            <w:r w:rsidRPr="005A698C">
              <w:rPr>
                <w:rFonts w:ascii="Georgia" w:eastAsia="Times New Roman" w:hAnsi="Georgia" w:cs="Times New Roman"/>
                <w:i/>
                <w:spacing w:val="-1"/>
                <w:sz w:val="20"/>
                <w:szCs w:val="20"/>
              </w:rPr>
              <w:t>consent</w:t>
            </w:r>
            <w:r>
              <w:rPr>
                <w:rFonts w:ascii="Georgia" w:eastAsia="Times New Roman" w:hAnsi="Georgia" w:cs="Times New Roman"/>
                <w:spacing w:val="-1"/>
                <w:sz w:val="20"/>
                <w:szCs w:val="20"/>
              </w:rPr>
              <w:t xml:space="preserve"> = false eller 0. Beställningen skickas ändå, men patienten måste senare först samtycka för att mätdata ska få skickas tillbaka till journalsystemet.</w:t>
            </w:r>
          </w:p>
          <w:p w14:paraId="32A6BAA9"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tillfrågades inte vid beställningstillfället. Det är konsumerande systems ansvar att begära samtycke av patient innan mätdata får skickas tillbaka. </w:t>
            </w:r>
            <w:r w:rsidRPr="005A698C">
              <w:rPr>
                <w:rFonts w:ascii="Georgia" w:eastAsia="Times New Roman" w:hAnsi="Georgia" w:cs="Times New Roman"/>
                <w:i/>
                <w:spacing w:val="-1"/>
                <w:sz w:val="20"/>
                <w:szCs w:val="20"/>
              </w:rPr>
              <w:t>con</w:t>
            </w:r>
            <w:r w:rsidR="00936EC8">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r>
              <w:rPr>
                <w:rFonts w:ascii="Georgia" w:eastAsia="Times New Roman" w:hAnsi="Georgia" w:cs="Times New Roman"/>
                <w:spacing w:val="-1"/>
                <w:sz w:val="20"/>
                <w:szCs w:val="20"/>
              </w:rPr>
              <w:t xml:space="preserve"> attributet skickas då inte med i meddelandet.</w:t>
            </w:r>
          </w:p>
          <w:p w14:paraId="4153B9EA" w14:textId="77777777" w:rsidR="00727361" w:rsidRPr="00A03B25" w:rsidRDefault="00727361" w:rsidP="00A92BDA">
            <w:pPr>
              <w:tabs>
                <w:tab w:val="left" w:pos="4111"/>
              </w:tabs>
              <w:rPr>
                <w:rFonts w:eastAsia="Arial Unicode MS"/>
                <w:i/>
                <w:color w:val="000000"/>
                <w:szCs w:val="22"/>
              </w:rPr>
            </w:pPr>
          </w:p>
        </w:tc>
        <w:tc>
          <w:tcPr>
            <w:tcW w:w="1276" w:type="dxa"/>
            <w:tcMar>
              <w:top w:w="15" w:type="dxa"/>
              <w:left w:w="15" w:type="dxa"/>
              <w:bottom w:w="0" w:type="dxa"/>
              <w:right w:w="15" w:type="dxa"/>
            </w:tcMar>
          </w:tcPr>
          <w:p w14:paraId="44101BA7" w14:textId="77777777" w:rsidR="00727361" w:rsidRPr="00A03B25" w:rsidRDefault="00225344" w:rsidP="00225344">
            <w:pPr>
              <w:tabs>
                <w:tab w:val="left" w:pos="4111"/>
              </w:tabs>
              <w:jc w:val="center"/>
              <w:rPr>
                <w:rFonts w:eastAsia="Arial Unicode MS"/>
                <w:color w:val="000000"/>
                <w:szCs w:val="22"/>
              </w:rPr>
            </w:pPr>
            <w:r w:rsidRPr="00A03B25">
              <w:rPr>
                <w:rFonts w:eastAsia="Arial Unicode MS"/>
                <w:color w:val="000000"/>
                <w:szCs w:val="22"/>
              </w:rPr>
              <w:t>Boolean</w:t>
            </w:r>
          </w:p>
        </w:tc>
        <w:tc>
          <w:tcPr>
            <w:tcW w:w="871" w:type="dxa"/>
            <w:tcMar>
              <w:top w:w="15" w:type="dxa"/>
              <w:left w:w="15" w:type="dxa"/>
              <w:bottom w:w="0" w:type="dxa"/>
              <w:right w:w="15" w:type="dxa"/>
            </w:tcMar>
          </w:tcPr>
          <w:p w14:paraId="3901A0BF" w14:textId="77777777" w:rsidR="00727361" w:rsidRPr="00A03B25" w:rsidRDefault="00225344" w:rsidP="00225344">
            <w:pPr>
              <w:tabs>
                <w:tab w:val="left" w:pos="4111"/>
              </w:tabs>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0E809961" w14:textId="77777777" w:rsidR="00727361" w:rsidRPr="00A03B25" w:rsidRDefault="00397ADF" w:rsidP="00A92BDA">
            <w:pPr>
              <w:tabs>
                <w:tab w:val="left" w:pos="4111"/>
              </w:tabs>
              <w:rPr>
                <w:rFonts w:eastAsia="Arial Unicode MS"/>
                <w:color w:val="000000"/>
                <w:szCs w:val="22"/>
              </w:rPr>
            </w:pPr>
            <w:r w:rsidRPr="00A03B25">
              <w:rPr>
                <w:rFonts w:eastAsia="Arial Unicode MS"/>
                <w:color w:val="000000"/>
                <w:szCs w:val="22"/>
              </w:rPr>
              <w:t>True/1 = ”Ja”</w:t>
            </w:r>
          </w:p>
          <w:p w14:paraId="7688D77B" w14:textId="77777777" w:rsidR="00397ADF" w:rsidRPr="00A03B25" w:rsidRDefault="00397ADF" w:rsidP="00397ADF">
            <w:pPr>
              <w:pStyle w:val="BodyText"/>
              <w:rPr>
                <w:rFonts w:eastAsia="Arial Unicode MS"/>
                <w:szCs w:val="22"/>
              </w:rPr>
            </w:pPr>
            <w:r w:rsidRPr="00A03B25">
              <w:rPr>
                <w:rFonts w:eastAsia="Arial Unicode MS"/>
                <w:szCs w:val="22"/>
              </w:rPr>
              <w:t>False/0 = ”Nej”</w:t>
            </w:r>
          </w:p>
        </w:tc>
      </w:tr>
    </w:tbl>
    <w:p w14:paraId="1FCC2A37" w14:textId="77777777" w:rsidR="00BA03AC" w:rsidRDefault="00BA03AC" w:rsidP="00BA03AC">
      <w:pPr>
        <w:pStyle w:val="Heading2"/>
        <w:keepLines/>
        <w:numPr>
          <w:ilvl w:val="1"/>
          <w:numId w:val="0"/>
        </w:numPr>
        <w:spacing w:before="0" w:after="80" w:line="280" w:lineRule="atLeast"/>
        <w:ind w:left="576" w:hanging="576"/>
        <w:jc w:val="both"/>
      </w:pPr>
    </w:p>
    <w:p w14:paraId="767C4BBB" w14:textId="77777777" w:rsidR="00CE6FD1" w:rsidRPr="001D7E63" w:rsidRDefault="00CE6FD1" w:rsidP="00CE6FD1">
      <w:pPr>
        <w:pStyle w:val="Heading3"/>
        <w:keepLines/>
        <w:numPr>
          <w:ilvl w:val="2"/>
          <w:numId w:val="0"/>
        </w:numPr>
        <w:spacing w:before="0" w:after="80" w:line="300" w:lineRule="atLeast"/>
        <w:ind w:left="720" w:hanging="720"/>
      </w:pPr>
      <w:bookmarkStart w:id="29" w:name="_Toc413398837"/>
      <w:r>
        <w:t>Performer</w:t>
      </w:r>
      <w:bookmarkEnd w:id="29"/>
    </w:p>
    <w:p w14:paraId="19723747" w14:textId="77777777" w:rsidR="00CE6FD1" w:rsidRDefault="00CE6FD1" w:rsidP="00CE6FD1">
      <w:r w:rsidRPr="00520B63">
        <w:t>Klassen</w:t>
      </w:r>
      <w:r>
        <w:t xml:space="preserve"> Performer</w:t>
      </w:r>
      <w:r w:rsidRPr="00520B63">
        <w:t xml:space="preserve"> </w:t>
      </w:r>
      <w:r w:rsidR="00225344">
        <w:t>avser</w:t>
      </w:r>
      <w:r>
        <w:t xml:space="preserve"> </w:t>
      </w:r>
      <w:r w:rsidR="00225344">
        <w:t>d</w:t>
      </w:r>
      <w:r>
        <w:t>en person, enhet eller vård- och omsorgsutövare som skall utföra en aktivitet. Performer eller Requester är obligatoriska.</w:t>
      </w:r>
      <w:r w:rsidR="002D03C7">
        <w:t xml:space="preserve"> Det kan finnas både en Performer och en Requester.</w:t>
      </w:r>
    </w:p>
    <w:p w14:paraId="4DBF5976" w14:textId="77777777" w:rsidR="00CE6FD1" w:rsidRDefault="00CE6FD1" w:rsidP="00CE6FD1">
      <w:pPr>
        <w:pStyle w:val="BodyText"/>
        <w:rPr>
          <w:rFonts w:eastAsia="Arial Unicode MS"/>
        </w:rPr>
      </w:pPr>
      <w:r>
        <w:rPr>
          <w:rFonts w:eastAsia="Arial Unicode MS"/>
        </w:rPr>
        <w:t>Klassen Performer är en typ av Participant och har inga egna attribut.</w:t>
      </w:r>
    </w:p>
    <w:p w14:paraId="40D7E653" w14:textId="77777777" w:rsidR="00A03B25" w:rsidRDefault="00A03B25" w:rsidP="00A03B25">
      <w:pPr>
        <w:rPr>
          <w:rFonts w:eastAsia="Arial Unicode MS"/>
          <w:i/>
        </w:rPr>
      </w:pPr>
      <w:r>
        <w:rPr>
          <w:rFonts w:eastAsia="Arial Unicode MS"/>
          <w:i/>
        </w:rPr>
        <w:lastRenderedPageBreak/>
        <w:t>Klassen Performer motsvaras inte av någon klass i NI 2015:1</w:t>
      </w:r>
    </w:p>
    <w:p w14:paraId="35ABCB8E" w14:textId="77777777" w:rsidR="00A03B25" w:rsidRPr="00CE6FD1" w:rsidRDefault="00A03B25" w:rsidP="00CE6FD1">
      <w:pPr>
        <w:pStyle w:val="BodyText"/>
        <w:rPr>
          <w:rFonts w:eastAsia="Arial Unicode MS"/>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CE6FD1" w:rsidRPr="00E545AD" w14:paraId="4AFAE7AB" w14:textId="77777777" w:rsidTr="00A3366C">
        <w:trPr>
          <w:trHeight w:val="233"/>
        </w:trPr>
        <w:tc>
          <w:tcPr>
            <w:tcW w:w="1216" w:type="dxa"/>
            <w:shd w:val="clear" w:color="auto" w:fill="92D050"/>
            <w:tcMar>
              <w:top w:w="15" w:type="dxa"/>
              <w:left w:w="15" w:type="dxa"/>
              <w:bottom w:w="0" w:type="dxa"/>
              <w:right w:w="15" w:type="dxa"/>
            </w:tcMar>
          </w:tcPr>
          <w:p w14:paraId="1AACD26A" w14:textId="77777777" w:rsidR="00CE6FD1" w:rsidRPr="00E545AD" w:rsidRDefault="00CE6FD1" w:rsidP="00B572F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7310FF73" w14:textId="77777777" w:rsidR="00CE6FD1" w:rsidRPr="00E545AD" w:rsidRDefault="00CE6FD1" w:rsidP="00B572F1">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6E24E1E6" w14:textId="77777777" w:rsidR="00CE6FD1" w:rsidRPr="00E545AD" w:rsidRDefault="00CE6FD1" w:rsidP="00B572F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17FB2FF7" w14:textId="77777777" w:rsidR="00CE6FD1" w:rsidRPr="00E545AD" w:rsidRDefault="00CE6FD1" w:rsidP="00B572F1">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1A6BD081" w14:textId="77777777" w:rsidR="00CE6FD1" w:rsidRPr="00E545AD" w:rsidRDefault="00CE6FD1" w:rsidP="00B572F1">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352A9A10" w14:textId="77777777" w:rsidR="00CE6FD1" w:rsidRDefault="00CE6FD1" w:rsidP="00B572F1">
            <w:pPr>
              <w:rPr>
                <w:rFonts w:ascii="Arial" w:hAnsi="Arial" w:cs="Arial"/>
                <w:b/>
                <w:color w:val="000000"/>
              </w:rPr>
            </w:pPr>
            <w:r w:rsidRPr="00E545AD">
              <w:rPr>
                <w:rFonts w:ascii="Arial" w:hAnsi="Arial" w:cs="Arial"/>
                <w:b/>
                <w:color w:val="000000"/>
              </w:rPr>
              <w:t>Kodverk/värdemängd</w:t>
            </w:r>
          </w:p>
          <w:p w14:paraId="3E65304E" w14:textId="77777777" w:rsidR="00CE6FD1" w:rsidRPr="00E545AD" w:rsidRDefault="00CE6FD1" w:rsidP="00B572F1">
            <w:pPr>
              <w:rPr>
                <w:rFonts w:ascii="Arial" w:eastAsia="Arial Unicode MS" w:hAnsi="Arial" w:cs="Arial"/>
                <w:b/>
                <w:color w:val="000000"/>
              </w:rPr>
            </w:pPr>
            <w:r>
              <w:rPr>
                <w:rFonts w:ascii="Arial" w:hAnsi="Arial" w:cs="Arial"/>
                <w:b/>
                <w:color w:val="000000"/>
              </w:rPr>
              <w:t>ev OID-nr</w:t>
            </w:r>
          </w:p>
        </w:tc>
      </w:tr>
      <w:tr w:rsidR="00CE6FD1" w14:paraId="54D3E33C" w14:textId="77777777" w:rsidTr="00A3366C">
        <w:trPr>
          <w:trHeight w:val="233"/>
        </w:trPr>
        <w:tc>
          <w:tcPr>
            <w:tcW w:w="1216" w:type="dxa"/>
            <w:tcMar>
              <w:top w:w="15" w:type="dxa"/>
              <w:left w:w="15" w:type="dxa"/>
              <w:bottom w:w="0" w:type="dxa"/>
              <w:right w:w="15" w:type="dxa"/>
            </w:tcMar>
          </w:tcPr>
          <w:p w14:paraId="169661F7" w14:textId="77777777" w:rsidR="00CE6FD1" w:rsidRPr="00B67F7D" w:rsidRDefault="00CE6FD1" w:rsidP="00B572F1">
            <w:pPr>
              <w:rPr>
                <w:rFonts w:ascii="Arial" w:eastAsia="Arial Unicode MS" w:hAnsi="Arial" w:cs="Arial"/>
                <w:color w:val="000000"/>
              </w:rPr>
            </w:pPr>
          </w:p>
        </w:tc>
        <w:tc>
          <w:tcPr>
            <w:tcW w:w="1637" w:type="dxa"/>
          </w:tcPr>
          <w:p w14:paraId="22390837" w14:textId="77777777" w:rsidR="00CE6FD1" w:rsidRPr="00520B63" w:rsidRDefault="00CE6FD1" w:rsidP="00B572F1">
            <w:pPr>
              <w:rPr>
                <w:rFonts w:eastAsia="Arial Unicode MS"/>
              </w:rPr>
            </w:pPr>
          </w:p>
        </w:tc>
        <w:tc>
          <w:tcPr>
            <w:tcW w:w="2976" w:type="dxa"/>
            <w:tcMar>
              <w:top w:w="15" w:type="dxa"/>
              <w:left w:w="15" w:type="dxa"/>
              <w:bottom w:w="0" w:type="dxa"/>
              <w:right w:w="15" w:type="dxa"/>
            </w:tcMar>
          </w:tcPr>
          <w:p w14:paraId="00FCE466" w14:textId="77777777" w:rsidR="00CE6FD1" w:rsidRPr="00A92BDA" w:rsidRDefault="00CE6FD1" w:rsidP="00B572F1">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00D2DC4C" w14:textId="77777777" w:rsidR="00CE6FD1" w:rsidRDefault="00CE6FD1" w:rsidP="00B572F1">
            <w:pPr>
              <w:rPr>
                <w:rFonts w:ascii="Arial" w:eastAsia="Arial Unicode MS" w:hAnsi="Arial" w:cs="Arial"/>
                <w:color w:val="000000"/>
              </w:rPr>
            </w:pPr>
          </w:p>
        </w:tc>
        <w:tc>
          <w:tcPr>
            <w:tcW w:w="871" w:type="dxa"/>
            <w:tcMar>
              <w:top w:w="15" w:type="dxa"/>
              <w:left w:w="15" w:type="dxa"/>
              <w:bottom w:w="0" w:type="dxa"/>
              <w:right w:w="15" w:type="dxa"/>
            </w:tcMar>
          </w:tcPr>
          <w:p w14:paraId="345A0EC7" w14:textId="77777777" w:rsidR="00CE6FD1" w:rsidRDefault="00CE6FD1" w:rsidP="00B572F1">
            <w:pPr>
              <w:rPr>
                <w:rFonts w:ascii="Arial" w:eastAsia="Arial Unicode MS" w:hAnsi="Arial" w:cs="Arial"/>
                <w:color w:val="000000"/>
              </w:rPr>
            </w:pPr>
          </w:p>
        </w:tc>
        <w:tc>
          <w:tcPr>
            <w:tcW w:w="2351" w:type="dxa"/>
            <w:tcMar>
              <w:top w:w="15" w:type="dxa"/>
              <w:left w:w="15" w:type="dxa"/>
              <w:bottom w:w="0" w:type="dxa"/>
              <w:right w:w="15" w:type="dxa"/>
            </w:tcMar>
          </w:tcPr>
          <w:p w14:paraId="7DF5ABFC" w14:textId="77777777" w:rsidR="00CE6FD1" w:rsidRPr="009947C4" w:rsidRDefault="00CE6FD1" w:rsidP="00B572F1">
            <w:pPr>
              <w:rPr>
                <w:rFonts w:ascii="Arial" w:eastAsia="Arial Unicode MS" w:hAnsi="Arial" w:cs="Arial"/>
                <w:color w:val="000000"/>
              </w:rPr>
            </w:pPr>
          </w:p>
        </w:tc>
      </w:tr>
    </w:tbl>
    <w:p w14:paraId="5FC1609E" w14:textId="77777777" w:rsidR="00CE6FD1" w:rsidRPr="00CE6FD1" w:rsidRDefault="00CE6FD1" w:rsidP="00CE6FD1"/>
    <w:p w14:paraId="18A475DA" w14:textId="77777777" w:rsidR="005E3E84" w:rsidRPr="001D7E63" w:rsidRDefault="005E3E84" w:rsidP="005E3E84">
      <w:pPr>
        <w:pStyle w:val="Heading3"/>
        <w:keepLines/>
        <w:numPr>
          <w:ilvl w:val="2"/>
          <w:numId w:val="0"/>
        </w:numPr>
        <w:spacing w:before="0" w:after="80" w:line="300" w:lineRule="atLeast"/>
        <w:ind w:left="720" w:hanging="720"/>
      </w:pPr>
      <w:bookmarkStart w:id="30" w:name="_Toc413398838"/>
      <w:r>
        <w:t>Re</w:t>
      </w:r>
      <w:r w:rsidR="00B1461D">
        <w:t>quester</w:t>
      </w:r>
      <w:bookmarkEnd w:id="30"/>
    </w:p>
    <w:p w14:paraId="7849E79C" w14:textId="77777777" w:rsidR="005E3E84" w:rsidRPr="002D03C7" w:rsidRDefault="005E3E84" w:rsidP="005E3E84">
      <w:r w:rsidRPr="00520B63">
        <w:t>Klassen</w:t>
      </w:r>
      <w:r>
        <w:t xml:space="preserve"> </w:t>
      </w:r>
      <w:r w:rsidR="00B1461D">
        <w:t>Requester avser den person, enhet eller vård- och omsorgsutövare som beställer en aktivitet. Antingen Requester eller Performer måste anges.</w:t>
      </w:r>
      <w:r w:rsidRPr="00520B63">
        <w:t xml:space="preserve"> </w:t>
      </w:r>
      <w:r w:rsidR="002D03C7">
        <w:t>Det kan finnas både en Requester och en Performer.</w:t>
      </w:r>
    </w:p>
    <w:p w14:paraId="46474D73" w14:textId="77777777" w:rsidR="00CE6FD1" w:rsidRDefault="00CE6FD1" w:rsidP="00CE6FD1">
      <w:pPr>
        <w:pStyle w:val="BodyText"/>
        <w:rPr>
          <w:rFonts w:eastAsia="Arial Unicode MS"/>
        </w:rPr>
      </w:pPr>
      <w:r>
        <w:rPr>
          <w:rFonts w:eastAsia="Arial Unicode MS"/>
        </w:rPr>
        <w:t>Klassen Requester är en typ av Participant och har inga egna attribut.</w:t>
      </w:r>
    </w:p>
    <w:p w14:paraId="3872FF55" w14:textId="77777777" w:rsidR="00A03B25" w:rsidRDefault="00A03B25" w:rsidP="00A03B25">
      <w:pPr>
        <w:rPr>
          <w:rFonts w:eastAsia="Arial Unicode MS"/>
          <w:i/>
        </w:rPr>
      </w:pPr>
      <w:r>
        <w:rPr>
          <w:rFonts w:eastAsia="Arial Unicode MS"/>
          <w:i/>
        </w:rPr>
        <w:t>Klassen Requester motsvaras inte av någon klass i NI 2015:1</w:t>
      </w:r>
    </w:p>
    <w:p w14:paraId="2EBA2F74" w14:textId="77777777" w:rsidR="005E3E84" w:rsidRDefault="005E3E84" w:rsidP="005E3E8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5E3E84" w:rsidRPr="00E545AD" w14:paraId="2F63C0BC" w14:textId="77777777" w:rsidTr="00A3366C">
        <w:trPr>
          <w:trHeight w:val="233"/>
        </w:trPr>
        <w:tc>
          <w:tcPr>
            <w:tcW w:w="1216" w:type="dxa"/>
            <w:shd w:val="clear" w:color="auto" w:fill="92D050"/>
            <w:tcMar>
              <w:top w:w="15" w:type="dxa"/>
              <w:left w:w="15" w:type="dxa"/>
              <w:bottom w:w="0" w:type="dxa"/>
              <w:right w:w="15" w:type="dxa"/>
            </w:tcMar>
          </w:tcPr>
          <w:p w14:paraId="37BB4B3C" w14:textId="77777777" w:rsidR="005E3E84" w:rsidRPr="00E545AD" w:rsidRDefault="005E3E84"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27420B53" w14:textId="77777777" w:rsidR="005E3E84" w:rsidRPr="00E545AD" w:rsidRDefault="005E3E84"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2BB9306B" w14:textId="77777777" w:rsidR="005E3E84" w:rsidRPr="00E545AD" w:rsidRDefault="005E3E84"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7A83345C" w14:textId="77777777" w:rsidR="005E3E84" w:rsidRPr="00E545AD" w:rsidRDefault="005E3E84"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167CB62B" w14:textId="77777777" w:rsidR="005E3E84" w:rsidRPr="00E545AD" w:rsidRDefault="005E3E84" w:rsidP="005E3E8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49655621" w14:textId="77777777" w:rsidR="005E3E84" w:rsidRDefault="005E3E84" w:rsidP="005E3E84">
            <w:pPr>
              <w:rPr>
                <w:rFonts w:ascii="Arial" w:hAnsi="Arial" w:cs="Arial"/>
                <w:b/>
                <w:color w:val="000000"/>
              </w:rPr>
            </w:pPr>
            <w:r w:rsidRPr="00E545AD">
              <w:rPr>
                <w:rFonts w:ascii="Arial" w:hAnsi="Arial" w:cs="Arial"/>
                <w:b/>
                <w:color w:val="000000"/>
              </w:rPr>
              <w:t>Kodverk/värdemängd</w:t>
            </w:r>
          </w:p>
          <w:p w14:paraId="4FA606E8" w14:textId="77777777" w:rsidR="005E3E84" w:rsidRPr="00E545AD" w:rsidRDefault="005E3E84" w:rsidP="005E3E84">
            <w:pPr>
              <w:rPr>
                <w:rFonts w:ascii="Arial" w:eastAsia="Arial Unicode MS" w:hAnsi="Arial" w:cs="Arial"/>
                <w:b/>
                <w:color w:val="000000"/>
              </w:rPr>
            </w:pPr>
            <w:r>
              <w:rPr>
                <w:rFonts w:ascii="Arial" w:hAnsi="Arial" w:cs="Arial"/>
                <w:b/>
                <w:color w:val="000000"/>
              </w:rPr>
              <w:t>ev OID-nr</w:t>
            </w:r>
          </w:p>
        </w:tc>
      </w:tr>
      <w:tr w:rsidR="005E3E84" w14:paraId="6C953A86" w14:textId="77777777" w:rsidTr="00A3366C">
        <w:trPr>
          <w:trHeight w:val="233"/>
        </w:trPr>
        <w:tc>
          <w:tcPr>
            <w:tcW w:w="1216" w:type="dxa"/>
            <w:tcMar>
              <w:top w:w="15" w:type="dxa"/>
              <w:left w:w="15" w:type="dxa"/>
              <w:bottom w:w="0" w:type="dxa"/>
              <w:right w:w="15" w:type="dxa"/>
            </w:tcMar>
          </w:tcPr>
          <w:p w14:paraId="20E5A698" w14:textId="77777777" w:rsidR="005E3E84" w:rsidRPr="00B67F7D" w:rsidRDefault="005E3E84" w:rsidP="005E3E84">
            <w:pPr>
              <w:rPr>
                <w:rFonts w:ascii="Arial" w:eastAsia="Arial Unicode MS" w:hAnsi="Arial" w:cs="Arial"/>
                <w:color w:val="000000"/>
              </w:rPr>
            </w:pPr>
          </w:p>
        </w:tc>
        <w:tc>
          <w:tcPr>
            <w:tcW w:w="1637" w:type="dxa"/>
          </w:tcPr>
          <w:p w14:paraId="2534D4D6" w14:textId="77777777" w:rsidR="005E3E84" w:rsidRPr="00520B63" w:rsidRDefault="005E3E84" w:rsidP="005E3E84">
            <w:pPr>
              <w:rPr>
                <w:rFonts w:eastAsia="Arial Unicode MS"/>
              </w:rPr>
            </w:pPr>
          </w:p>
        </w:tc>
        <w:tc>
          <w:tcPr>
            <w:tcW w:w="2976" w:type="dxa"/>
            <w:tcMar>
              <w:top w:w="15" w:type="dxa"/>
              <w:left w:w="15" w:type="dxa"/>
              <w:bottom w:w="0" w:type="dxa"/>
              <w:right w:w="15" w:type="dxa"/>
            </w:tcMar>
          </w:tcPr>
          <w:p w14:paraId="76D5D162" w14:textId="77777777" w:rsidR="005E3E84" w:rsidRPr="00A92BDA" w:rsidRDefault="005E3E84" w:rsidP="005E3E84">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03CE8CEC" w14:textId="77777777" w:rsidR="005E3E84" w:rsidRDefault="005E3E84" w:rsidP="005E3E84">
            <w:pPr>
              <w:rPr>
                <w:rFonts w:ascii="Arial" w:eastAsia="Arial Unicode MS" w:hAnsi="Arial" w:cs="Arial"/>
                <w:color w:val="000000"/>
              </w:rPr>
            </w:pPr>
          </w:p>
        </w:tc>
        <w:tc>
          <w:tcPr>
            <w:tcW w:w="871" w:type="dxa"/>
            <w:tcMar>
              <w:top w:w="15" w:type="dxa"/>
              <w:left w:w="15" w:type="dxa"/>
              <w:bottom w:w="0" w:type="dxa"/>
              <w:right w:w="15" w:type="dxa"/>
            </w:tcMar>
          </w:tcPr>
          <w:p w14:paraId="2600F800" w14:textId="77777777" w:rsidR="005E3E84" w:rsidRDefault="005E3E84" w:rsidP="005E3E84">
            <w:pPr>
              <w:rPr>
                <w:rFonts w:ascii="Arial" w:eastAsia="Arial Unicode MS" w:hAnsi="Arial" w:cs="Arial"/>
                <w:color w:val="000000"/>
              </w:rPr>
            </w:pPr>
          </w:p>
        </w:tc>
        <w:tc>
          <w:tcPr>
            <w:tcW w:w="2351" w:type="dxa"/>
            <w:tcMar>
              <w:top w:w="15" w:type="dxa"/>
              <w:left w:w="15" w:type="dxa"/>
              <w:bottom w:w="0" w:type="dxa"/>
              <w:right w:w="15" w:type="dxa"/>
            </w:tcMar>
          </w:tcPr>
          <w:p w14:paraId="0E36EFAB" w14:textId="77777777" w:rsidR="005E3E84" w:rsidRPr="009947C4" w:rsidRDefault="005E3E84" w:rsidP="005E3E84">
            <w:pPr>
              <w:rPr>
                <w:rFonts w:ascii="Arial" w:eastAsia="Arial Unicode MS" w:hAnsi="Arial" w:cs="Arial"/>
                <w:color w:val="000000"/>
              </w:rPr>
            </w:pPr>
          </w:p>
        </w:tc>
      </w:tr>
    </w:tbl>
    <w:p w14:paraId="33F32ADB" w14:textId="77777777" w:rsidR="005E3E84" w:rsidRDefault="005E3E84" w:rsidP="005E3E84"/>
    <w:p w14:paraId="12BFD6EC" w14:textId="77777777" w:rsidR="005E3E84" w:rsidRPr="005E3E84" w:rsidRDefault="005E3E84" w:rsidP="005E3E84">
      <w:pPr>
        <w:pStyle w:val="BodyText"/>
      </w:pPr>
    </w:p>
    <w:p w14:paraId="64A4DA86" w14:textId="77777777" w:rsidR="00727361" w:rsidRPr="001D7E63" w:rsidRDefault="00CF0CF7" w:rsidP="00727361">
      <w:pPr>
        <w:pStyle w:val="Heading3"/>
        <w:keepLines/>
        <w:numPr>
          <w:ilvl w:val="2"/>
          <w:numId w:val="0"/>
        </w:numPr>
        <w:spacing w:before="0" w:after="80" w:line="300" w:lineRule="atLeast"/>
        <w:ind w:left="720" w:hanging="720"/>
      </w:pPr>
      <w:r>
        <w:t>ProcessActivityOrder</w:t>
      </w:r>
    </w:p>
    <w:p w14:paraId="236028C3" w14:textId="77777777" w:rsidR="00727361" w:rsidRPr="00520B63" w:rsidRDefault="00727361" w:rsidP="00727361">
      <w:pPr>
        <w:rPr>
          <w:i/>
        </w:rPr>
      </w:pPr>
      <w:r w:rsidRPr="00520B63">
        <w:t xml:space="preserve">Klassen </w:t>
      </w:r>
      <w:r w:rsidR="00CF0CF7">
        <w:t>ProcessActivityOrder</w:t>
      </w:r>
      <w:r w:rsidRPr="00CE6FD1">
        <w:t xml:space="preserve"> </w:t>
      </w:r>
      <w:r w:rsidR="00B1461D" w:rsidRPr="00CE6FD1">
        <w:t>skickar själva beställningen av en aktivitet</w:t>
      </w:r>
      <w:r w:rsidR="00936EC8">
        <w:t xml:space="preserve"> och är ”huvudklassen” i detta kontrakt. Den innefattar fler obligatoriska attribut som måste finnas med då en ny (eller avslut) av beställning görs.  </w:t>
      </w:r>
    </w:p>
    <w:p w14:paraId="3B0891C3" w14:textId="77777777" w:rsidR="00A03B25" w:rsidRDefault="00A03B25" w:rsidP="00A03B25">
      <w:pPr>
        <w:rPr>
          <w:rFonts w:eastAsia="Arial Unicode MS"/>
          <w:i/>
        </w:rPr>
      </w:pPr>
      <w:r>
        <w:rPr>
          <w:rFonts w:eastAsia="Arial Unicode MS"/>
          <w:i/>
        </w:rPr>
        <w:t xml:space="preserve">Klassen </w:t>
      </w:r>
      <w:r w:rsidR="00CF0CF7">
        <w:rPr>
          <w:rFonts w:eastAsia="Arial Unicode MS"/>
          <w:i/>
        </w:rPr>
        <w:t>ProcessActivityOrder</w:t>
      </w:r>
      <w:r>
        <w:rPr>
          <w:rFonts w:eastAsia="Arial Unicode MS"/>
          <w:i/>
        </w:rPr>
        <w:t xml:space="preserve"> motsvaras av klassen Aktivitet i NI 2015:1</w:t>
      </w:r>
    </w:p>
    <w:p w14:paraId="52CCC646" w14:textId="77777777" w:rsidR="00727361" w:rsidRDefault="00727361" w:rsidP="00727361">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3483F2D8" w14:textId="77777777" w:rsidTr="004A3B2B">
        <w:trPr>
          <w:trHeight w:val="233"/>
        </w:trPr>
        <w:tc>
          <w:tcPr>
            <w:tcW w:w="1216" w:type="dxa"/>
            <w:shd w:val="clear" w:color="auto" w:fill="92D050"/>
            <w:tcMar>
              <w:top w:w="15" w:type="dxa"/>
              <w:left w:w="15" w:type="dxa"/>
              <w:bottom w:w="0" w:type="dxa"/>
              <w:right w:w="15" w:type="dxa"/>
            </w:tcMar>
          </w:tcPr>
          <w:p w14:paraId="14DF3C81"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5320E8DE"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30927BD8"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7EA5D638"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3B1830DC" w14:textId="77777777" w:rsidR="00727361" w:rsidRPr="00E545AD" w:rsidRDefault="00727361" w:rsidP="005E3E84">
            <w:pPr>
              <w:jc w:val="center"/>
              <w:rPr>
                <w:rFonts w:ascii="Arial" w:hAnsi="Arial" w:cs="Arial"/>
                <w:b/>
                <w:color w:val="000000"/>
              </w:rPr>
            </w:pPr>
            <w:r w:rsidRPr="00E545AD">
              <w:rPr>
                <w:rFonts w:ascii="Arial" w:hAnsi="Arial" w:cs="Arial"/>
                <w:b/>
                <w:color w:val="000000"/>
              </w:rPr>
              <w:t>Mult</w:t>
            </w:r>
          </w:p>
        </w:tc>
        <w:tc>
          <w:tcPr>
            <w:tcW w:w="2351" w:type="dxa"/>
            <w:shd w:val="pct25" w:color="auto" w:fill="auto"/>
            <w:tcMar>
              <w:top w:w="15" w:type="dxa"/>
              <w:left w:w="15" w:type="dxa"/>
              <w:bottom w:w="0" w:type="dxa"/>
              <w:right w:w="15" w:type="dxa"/>
            </w:tcMar>
          </w:tcPr>
          <w:p w14:paraId="2A172DFB" w14:textId="77777777" w:rsidR="00727361" w:rsidRDefault="00727361" w:rsidP="005E3E84">
            <w:pPr>
              <w:rPr>
                <w:rFonts w:ascii="Arial" w:hAnsi="Arial" w:cs="Arial"/>
                <w:b/>
                <w:color w:val="000000"/>
              </w:rPr>
            </w:pPr>
            <w:r w:rsidRPr="00E545AD">
              <w:rPr>
                <w:rFonts w:ascii="Arial" w:hAnsi="Arial" w:cs="Arial"/>
                <w:b/>
                <w:color w:val="000000"/>
              </w:rPr>
              <w:t>Kodverk/värdemängd</w:t>
            </w:r>
          </w:p>
          <w:p w14:paraId="564BC9A7" w14:textId="77777777" w:rsidR="00727361" w:rsidRPr="00E545AD" w:rsidRDefault="00727361" w:rsidP="005E3E84">
            <w:pPr>
              <w:rPr>
                <w:rFonts w:ascii="Arial" w:eastAsia="Arial Unicode MS" w:hAnsi="Arial" w:cs="Arial"/>
                <w:b/>
                <w:color w:val="000000"/>
              </w:rPr>
            </w:pPr>
            <w:r>
              <w:rPr>
                <w:rFonts w:ascii="Arial" w:hAnsi="Arial" w:cs="Arial"/>
                <w:b/>
                <w:color w:val="000000"/>
              </w:rPr>
              <w:t>ev OID-nr</w:t>
            </w:r>
          </w:p>
        </w:tc>
      </w:tr>
      <w:tr w:rsidR="00727361" w:rsidRPr="00A03B25" w14:paraId="0EC1C547" w14:textId="77777777" w:rsidTr="004A3B2B">
        <w:trPr>
          <w:trHeight w:val="233"/>
        </w:trPr>
        <w:tc>
          <w:tcPr>
            <w:tcW w:w="1216" w:type="dxa"/>
            <w:tcMar>
              <w:top w:w="15" w:type="dxa"/>
              <w:left w:w="15" w:type="dxa"/>
              <w:bottom w:w="0" w:type="dxa"/>
              <w:right w:w="15" w:type="dxa"/>
            </w:tcMar>
          </w:tcPr>
          <w:p w14:paraId="450826E1" w14:textId="77777777" w:rsidR="00727361" w:rsidRPr="00A03B25" w:rsidRDefault="005E3E84" w:rsidP="005E3E84">
            <w:pPr>
              <w:rPr>
                <w:rFonts w:eastAsia="Arial Unicode MS"/>
                <w:color w:val="000000"/>
                <w:szCs w:val="22"/>
              </w:rPr>
            </w:pPr>
            <w:r w:rsidRPr="00A03B25">
              <w:rPr>
                <w:rFonts w:eastAsia="Arial Unicode MS"/>
                <w:color w:val="000000"/>
                <w:szCs w:val="22"/>
              </w:rPr>
              <w:t>id</w:t>
            </w:r>
          </w:p>
        </w:tc>
        <w:tc>
          <w:tcPr>
            <w:tcW w:w="1637" w:type="dxa"/>
          </w:tcPr>
          <w:p w14:paraId="64C85A7B" w14:textId="77777777" w:rsidR="00727361" w:rsidRPr="00A03B25" w:rsidRDefault="004A3B2B" w:rsidP="004A3B2B">
            <w:pPr>
              <w:rPr>
                <w:rFonts w:eastAsia="Arial Unicode MS"/>
                <w:szCs w:val="22"/>
              </w:rPr>
            </w:pPr>
            <w:r w:rsidRPr="00A03B25">
              <w:rPr>
                <w:szCs w:val="22"/>
              </w:rPr>
              <w:t>(Ärvd från) journalhandling.id</w:t>
            </w:r>
          </w:p>
        </w:tc>
        <w:tc>
          <w:tcPr>
            <w:tcW w:w="2976" w:type="dxa"/>
            <w:tcMar>
              <w:top w:w="15" w:type="dxa"/>
              <w:left w:w="15" w:type="dxa"/>
              <w:bottom w:w="0" w:type="dxa"/>
              <w:right w:w="15" w:type="dxa"/>
            </w:tcMar>
          </w:tcPr>
          <w:p w14:paraId="75440B3B" w14:textId="77777777" w:rsidR="00727361" w:rsidRPr="00A03B25" w:rsidRDefault="005E3E84" w:rsidP="005E3E84">
            <w:pPr>
              <w:rPr>
                <w:rFonts w:eastAsia="Arial Unicode MS"/>
                <w:i/>
                <w:color w:val="000000"/>
                <w:szCs w:val="22"/>
              </w:rPr>
            </w:pPr>
            <w:r w:rsidRPr="00A03B25">
              <w:rPr>
                <w:spacing w:val="-1"/>
                <w:szCs w:val="22"/>
              </w:rPr>
              <w:t>Unikt id för beställd aktivitet.</w:t>
            </w:r>
          </w:p>
        </w:tc>
        <w:tc>
          <w:tcPr>
            <w:tcW w:w="1276" w:type="dxa"/>
            <w:tcMar>
              <w:top w:w="15" w:type="dxa"/>
              <w:left w:w="15" w:type="dxa"/>
              <w:bottom w:w="0" w:type="dxa"/>
              <w:right w:w="15" w:type="dxa"/>
            </w:tcMar>
          </w:tcPr>
          <w:p w14:paraId="4E6FBB83" w14:textId="77777777" w:rsidR="00727361" w:rsidRPr="00A03B25" w:rsidRDefault="005E3E84" w:rsidP="005E3E84">
            <w:pPr>
              <w:jc w:val="center"/>
              <w:rPr>
                <w:rFonts w:eastAsia="Arial Unicode MS"/>
                <w:color w:val="000000"/>
                <w:szCs w:val="22"/>
              </w:rPr>
            </w:pPr>
            <w:r w:rsidRPr="00A03B25">
              <w:rPr>
                <w:rFonts w:eastAsia="Arial Unicode MS"/>
                <w:color w:val="000000"/>
                <w:szCs w:val="22"/>
              </w:rPr>
              <w:t>IIType</w:t>
            </w:r>
          </w:p>
        </w:tc>
        <w:tc>
          <w:tcPr>
            <w:tcW w:w="871" w:type="dxa"/>
            <w:tcMar>
              <w:top w:w="15" w:type="dxa"/>
              <w:left w:w="15" w:type="dxa"/>
              <w:bottom w:w="0" w:type="dxa"/>
              <w:right w:w="15" w:type="dxa"/>
            </w:tcMar>
          </w:tcPr>
          <w:p w14:paraId="2F796BC7" w14:textId="77777777" w:rsidR="00727361" w:rsidRPr="00A03B25" w:rsidRDefault="005E3E84" w:rsidP="005E3E84">
            <w:pPr>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60288D4E" w14:textId="77777777" w:rsidR="00727361" w:rsidRPr="00A03B25" w:rsidRDefault="00397ADF" w:rsidP="005E3E84">
            <w:pPr>
              <w:rPr>
                <w:rFonts w:eastAsia="Arial Unicode MS"/>
                <w:color w:val="000000"/>
                <w:szCs w:val="22"/>
              </w:rPr>
            </w:pPr>
            <w:r w:rsidRPr="00A03B25">
              <w:rPr>
                <w:szCs w:val="22"/>
              </w:rPr>
              <w:t>OID för HSA-id: 1.2.752.129.2.1.4.1</w:t>
            </w:r>
          </w:p>
        </w:tc>
      </w:tr>
      <w:tr w:rsidR="00727361" w:rsidRPr="00A03B25" w14:paraId="5C46FCF1" w14:textId="77777777" w:rsidTr="004A3B2B">
        <w:trPr>
          <w:trHeight w:val="233"/>
        </w:trPr>
        <w:tc>
          <w:tcPr>
            <w:tcW w:w="1216" w:type="dxa"/>
            <w:tcMar>
              <w:top w:w="15" w:type="dxa"/>
              <w:left w:w="15" w:type="dxa"/>
              <w:bottom w:w="0" w:type="dxa"/>
              <w:right w:w="15" w:type="dxa"/>
            </w:tcMar>
          </w:tcPr>
          <w:p w14:paraId="3AB9E366" w14:textId="77777777" w:rsidR="00727361" w:rsidRPr="00A03B25" w:rsidRDefault="005E3E84" w:rsidP="005E3E84">
            <w:pPr>
              <w:tabs>
                <w:tab w:val="left" w:pos="4111"/>
              </w:tabs>
              <w:rPr>
                <w:rFonts w:eastAsia="Arial Unicode MS"/>
                <w:color w:val="000000"/>
                <w:szCs w:val="22"/>
              </w:rPr>
            </w:pPr>
            <w:r w:rsidRPr="00A03B25">
              <w:rPr>
                <w:spacing w:val="-1"/>
                <w:szCs w:val="22"/>
                <w:lang w:val="en-GB"/>
              </w:rPr>
              <w:t>careGiverId</w:t>
            </w:r>
          </w:p>
        </w:tc>
        <w:tc>
          <w:tcPr>
            <w:tcW w:w="1637" w:type="dxa"/>
          </w:tcPr>
          <w:p w14:paraId="08559926" w14:textId="77777777" w:rsidR="00727361" w:rsidRPr="00A03B25" w:rsidRDefault="004A3B2B" w:rsidP="004A3B2B">
            <w:pPr>
              <w:rPr>
                <w:i/>
                <w:szCs w:val="22"/>
              </w:rPr>
            </w:pPr>
            <w:r w:rsidRPr="00A03B25">
              <w:rPr>
                <w:i/>
                <w:szCs w:val="22"/>
              </w:rPr>
              <w:t>Saknas mappning för NI 2015.1</w:t>
            </w:r>
          </w:p>
        </w:tc>
        <w:tc>
          <w:tcPr>
            <w:tcW w:w="2976" w:type="dxa"/>
            <w:tcMar>
              <w:top w:w="15" w:type="dxa"/>
              <w:left w:w="15" w:type="dxa"/>
              <w:bottom w:w="0" w:type="dxa"/>
              <w:right w:w="15" w:type="dxa"/>
            </w:tcMar>
          </w:tcPr>
          <w:p w14:paraId="56E0F928" w14:textId="77777777" w:rsidR="00727361" w:rsidRPr="00A03B25" w:rsidRDefault="005E3E84" w:rsidP="005E3E84">
            <w:pPr>
              <w:tabs>
                <w:tab w:val="left" w:pos="4111"/>
              </w:tabs>
              <w:rPr>
                <w:rFonts w:eastAsia="Arial Unicode MS"/>
                <w:i/>
                <w:color w:val="000000"/>
                <w:szCs w:val="22"/>
              </w:rPr>
            </w:pPr>
            <w:r w:rsidRPr="00A03B25">
              <w:rPr>
                <w:spacing w:val="-1"/>
                <w:szCs w:val="22"/>
              </w:rPr>
              <w:t>Vårdgivare enligt PDL</w:t>
            </w:r>
          </w:p>
        </w:tc>
        <w:tc>
          <w:tcPr>
            <w:tcW w:w="1276" w:type="dxa"/>
            <w:tcMar>
              <w:top w:w="15" w:type="dxa"/>
              <w:left w:w="15" w:type="dxa"/>
              <w:bottom w:w="0" w:type="dxa"/>
              <w:right w:w="15" w:type="dxa"/>
            </w:tcMar>
          </w:tcPr>
          <w:p w14:paraId="0FC34FC5"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IIType</w:t>
            </w:r>
          </w:p>
        </w:tc>
        <w:tc>
          <w:tcPr>
            <w:tcW w:w="871" w:type="dxa"/>
            <w:tcMar>
              <w:top w:w="15" w:type="dxa"/>
              <w:left w:w="15" w:type="dxa"/>
              <w:bottom w:w="0" w:type="dxa"/>
              <w:right w:w="15" w:type="dxa"/>
            </w:tcMar>
          </w:tcPr>
          <w:p w14:paraId="52D8030B"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43F9ABF7" w14:textId="77777777" w:rsidR="00727361" w:rsidRPr="00A03B25" w:rsidRDefault="00397ADF" w:rsidP="005E3E84">
            <w:pPr>
              <w:tabs>
                <w:tab w:val="left" w:pos="4111"/>
              </w:tabs>
              <w:rPr>
                <w:rFonts w:eastAsia="Arial Unicode MS"/>
                <w:color w:val="000000"/>
                <w:szCs w:val="22"/>
              </w:rPr>
            </w:pPr>
            <w:r w:rsidRPr="00A03B25">
              <w:rPr>
                <w:szCs w:val="22"/>
              </w:rPr>
              <w:t>OID för HSA-id: 1.2.752.129.2.1.4.1</w:t>
            </w:r>
          </w:p>
        </w:tc>
      </w:tr>
      <w:tr w:rsidR="00727361" w:rsidRPr="00A03B25" w14:paraId="760253FF" w14:textId="77777777" w:rsidTr="004A3B2B">
        <w:trPr>
          <w:trHeight w:val="233"/>
        </w:trPr>
        <w:tc>
          <w:tcPr>
            <w:tcW w:w="1216" w:type="dxa"/>
            <w:tcMar>
              <w:top w:w="15" w:type="dxa"/>
              <w:left w:w="15" w:type="dxa"/>
              <w:bottom w:w="0" w:type="dxa"/>
              <w:right w:w="15" w:type="dxa"/>
            </w:tcMar>
          </w:tcPr>
          <w:p w14:paraId="2A629E11" w14:textId="77777777" w:rsidR="00727361" w:rsidRPr="00A03B25" w:rsidRDefault="005E3E84" w:rsidP="005E3E84">
            <w:pPr>
              <w:tabs>
                <w:tab w:val="left" w:pos="4111"/>
              </w:tabs>
              <w:rPr>
                <w:rFonts w:eastAsia="Arial Unicode MS"/>
                <w:color w:val="000000"/>
                <w:szCs w:val="22"/>
              </w:rPr>
            </w:pPr>
            <w:r w:rsidRPr="00A03B25">
              <w:rPr>
                <w:spacing w:val="-1"/>
                <w:szCs w:val="22"/>
                <w:lang w:val="en-GB"/>
              </w:rPr>
              <w:t>careUnitId</w:t>
            </w:r>
          </w:p>
        </w:tc>
        <w:tc>
          <w:tcPr>
            <w:tcW w:w="1637" w:type="dxa"/>
          </w:tcPr>
          <w:p w14:paraId="2456B6F6" w14:textId="77777777" w:rsidR="00727361" w:rsidRPr="00A03B25" w:rsidRDefault="004A3B2B" w:rsidP="004A3B2B">
            <w:pPr>
              <w:tabs>
                <w:tab w:val="left" w:pos="4111"/>
              </w:tabs>
              <w:rPr>
                <w:rFonts w:eastAsia="Arial Unicode MS"/>
                <w:i/>
                <w:color w:val="000000"/>
                <w:szCs w:val="22"/>
              </w:rPr>
            </w:pPr>
            <w:r w:rsidRPr="00A03B25">
              <w:rPr>
                <w:szCs w:val="22"/>
              </w:rPr>
              <w:t>Organisation.id</w:t>
            </w:r>
          </w:p>
        </w:tc>
        <w:tc>
          <w:tcPr>
            <w:tcW w:w="2976" w:type="dxa"/>
            <w:tcMar>
              <w:top w:w="15" w:type="dxa"/>
              <w:left w:w="15" w:type="dxa"/>
              <w:bottom w:w="0" w:type="dxa"/>
              <w:right w:w="15" w:type="dxa"/>
            </w:tcMar>
          </w:tcPr>
          <w:p w14:paraId="2DB5CB78" w14:textId="77777777" w:rsidR="00727361" w:rsidRPr="00A03B25" w:rsidRDefault="005E3E84" w:rsidP="005E3E84">
            <w:pPr>
              <w:tabs>
                <w:tab w:val="left" w:pos="4111"/>
              </w:tabs>
              <w:rPr>
                <w:rFonts w:eastAsia="Arial Unicode MS"/>
                <w:i/>
                <w:color w:val="000000"/>
                <w:szCs w:val="22"/>
              </w:rPr>
            </w:pPr>
            <w:r w:rsidRPr="00A03B25">
              <w:rPr>
                <w:spacing w:val="-1"/>
                <w:szCs w:val="22"/>
              </w:rPr>
              <w:t>Vårdenhet enligt PDL</w:t>
            </w:r>
          </w:p>
        </w:tc>
        <w:tc>
          <w:tcPr>
            <w:tcW w:w="1276" w:type="dxa"/>
            <w:tcMar>
              <w:top w:w="15" w:type="dxa"/>
              <w:left w:w="15" w:type="dxa"/>
              <w:bottom w:w="0" w:type="dxa"/>
              <w:right w:w="15" w:type="dxa"/>
            </w:tcMar>
          </w:tcPr>
          <w:p w14:paraId="324B74BD"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IIType</w:t>
            </w:r>
          </w:p>
        </w:tc>
        <w:tc>
          <w:tcPr>
            <w:tcW w:w="871" w:type="dxa"/>
            <w:tcMar>
              <w:top w:w="15" w:type="dxa"/>
              <w:left w:w="15" w:type="dxa"/>
              <w:bottom w:w="0" w:type="dxa"/>
              <w:right w:w="15" w:type="dxa"/>
            </w:tcMar>
          </w:tcPr>
          <w:p w14:paraId="13CA4EB4"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533A1346" w14:textId="77777777" w:rsidR="00727361" w:rsidRPr="00A03B25" w:rsidRDefault="00397ADF" w:rsidP="005E3E84">
            <w:pPr>
              <w:tabs>
                <w:tab w:val="left" w:pos="4111"/>
              </w:tabs>
              <w:rPr>
                <w:rFonts w:eastAsia="Arial Unicode MS"/>
                <w:color w:val="000000"/>
                <w:szCs w:val="22"/>
              </w:rPr>
            </w:pPr>
            <w:r w:rsidRPr="00A03B25">
              <w:rPr>
                <w:szCs w:val="22"/>
              </w:rPr>
              <w:t>OID för HSA-id: 1.2.752.129.2.1.4.1</w:t>
            </w:r>
          </w:p>
        </w:tc>
      </w:tr>
      <w:tr w:rsidR="005E3E84" w:rsidRPr="00A03B25" w14:paraId="60000A03" w14:textId="77777777" w:rsidTr="004A3B2B">
        <w:trPr>
          <w:trHeight w:val="233"/>
        </w:trPr>
        <w:tc>
          <w:tcPr>
            <w:tcW w:w="1216" w:type="dxa"/>
            <w:tcMar>
              <w:top w:w="15" w:type="dxa"/>
              <w:left w:w="15" w:type="dxa"/>
              <w:bottom w:w="0" w:type="dxa"/>
              <w:right w:w="15" w:type="dxa"/>
            </w:tcMar>
          </w:tcPr>
          <w:p w14:paraId="525D493C" w14:textId="77777777" w:rsidR="005E3E84" w:rsidRPr="00A03B25" w:rsidRDefault="005E3E84" w:rsidP="005E3E84">
            <w:pPr>
              <w:tabs>
                <w:tab w:val="left" w:pos="4111"/>
              </w:tabs>
              <w:rPr>
                <w:spacing w:val="-1"/>
                <w:szCs w:val="22"/>
                <w:lang w:val="en-GB"/>
              </w:rPr>
            </w:pPr>
            <w:r w:rsidRPr="00A03B25">
              <w:rPr>
                <w:spacing w:val="-1"/>
                <w:szCs w:val="22"/>
              </w:rPr>
              <w:t>type</w:t>
            </w:r>
          </w:p>
        </w:tc>
        <w:tc>
          <w:tcPr>
            <w:tcW w:w="1637" w:type="dxa"/>
          </w:tcPr>
          <w:p w14:paraId="5FCF5657" w14:textId="77777777" w:rsidR="004A3B2B" w:rsidRPr="00A03B25" w:rsidRDefault="004A3B2B" w:rsidP="004A3B2B">
            <w:pPr>
              <w:rPr>
                <w:szCs w:val="22"/>
              </w:rPr>
            </w:pPr>
            <w:r w:rsidRPr="00A03B25">
              <w:rPr>
                <w:szCs w:val="22"/>
              </w:rPr>
              <w:t>Aktivitet.kod</w:t>
            </w:r>
          </w:p>
          <w:p w14:paraId="303035C0"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448AE10A" w14:textId="77777777" w:rsidR="005E3E84" w:rsidRPr="00A03B25" w:rsidRDefault="005E3E84" w:rsidP="005E3E84">
            <w:pPr>
              <w:tabs>
                <w:tab w:val="left" w:pos="4111"/>
              </w:tabs>
              <w:rPr>
                <w:spacing w:val="-1"/>
                <w:szCs w:val="22"/>
              </w:rPr>
            </w:pPr>
            <w:r w:rsidRPr="00A03B25">
              <w:rPr>
                <w:spacing w:val="-1"/>
                <w:szCs w:val="22"/>
              </w:rPr>
              <w:t>Kod som motsvarar den typ av aktivitet som avses. Exempelvis mätning av vikt eller blodtryck.</w:t>
            </w:r>
          </w:p>
        </w:tc>
        <w:tc>
          <w:tcPr>
            <w:tcW w:w="1276" w:type="dxa"/>
            <w:tcMar>
              <w:top w:w="15" w:type="dxa"/>
              <w:left w:w="15" w:type="dxa"/>
              <w:bottom w:w="0" w:type="dxa"/>
              <w:right w:w="15" w:type="dxa"/>
            </w:tcMar>
          </w:tcPr>
          <w:p w14:paraId="1EE811C1"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CVType</w:t>
            </w:r>
          </w:p>
        </w:tc>
        <w:tc>
          <w:tcPr>
            <w:tcW w:w="871" w:type="dxa"/>
            <w:tcMar>
              <w:top w:w="15" w:type="dxa"/>
              <w:left w:w="15" w:type="dxa"/>
              <w:bottom w:w="0" w:type="dxa"/>
              <w:right w:w="15" w:type="dxa"/>
            </w:tcMar>
          </w:tcPr>
          <w:p w14:paraId="47FDD9C7"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
        </w:tc>
        <w:tc>
          <w:tcPr>
            <w:tcW w:w="2351" w:type="dxa"/>
            <w:tcMar>
              <w:top w:w="15" w:type="dxa"/>
              <w:left w:w="15" w:type="dxa"/>
              <w:bottom w:w="0" w:type="dxa"/>
              <w:right w:w="15" w:type="dxa"/>
            </w:tcMar>
          </w:tcPr>
          <w:p w14:paraId="709877C3"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Kodsystem för angiven kod för metadatatyp.</w:t>
            </w:r>
          </w:p>
          <w:p w14:paraId="24377731"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ins w:id="31" w:author="Khaled Daham" w:date="2014-12-17T17:21:00Z">
              <w:r w:rsidRPr="00A03B25">
                <w:rPr>
                  <w:rFonts w:ascii="Times New Roman" w:eastAsia="Times New Roman" w:hAnsi="Times New Roman" w:cs="Times New Roman"/>
                  <w:spacing w:val="-1"/>
                </w:rPr>
                <w:t xml:space="preserve">Exempel: </w:t>
              </w:r>
            </w:ins>
          </w:p>
          <w:p w14:paraId="7EE4564F" w14:textId="77777777" w:rsidR="005E3E84" w:rsidRPr="00A03B25" w:rsidRDefault="00397ADF" w:rsidP="00397ADF">
            <w:pPr>
              <w:tabs>
                <w:tab w:val="left" w:pos="4111"/>
              </w:tabs>
              <w:rPr>
                <w:spacing w:val="-1"/>
                <w:szCs w:val="22"/>
              </w:rPr>
            </w:pPr>
            <w:r w:rsidRPr="00A03B25">
              <w:rPr>
                <w:spacing w:val="-1"/>
                <w:szCs w:val="22"/>
              </w:rPr>
              <w:t xml:space="preserve">SNOMED CT SE </w:t>
            </w:r>
            <w:r w:rsidRPr="00A03B25">
              <w:rPr>
                <w:spacing w:val="-1"/>
                <w:szCs w:val="22"/>
              </w:rPr>
              <w:lastRenderedPageBreak/>
              <w:t>1.2.752.116.2.1.1</w:t>
            </w:r>
          </w:p>
          <w:p w14:paraId="18D007CB"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Kod som beskriver den aktivitet som skall utföras.</w:t>
            </w:r>
          </w:p>
          <w:p w14:paraId="7FC7AA38" w14:textId="77777777" w:rsidR="00397ADF" w:rsidRPr="00A03B25" w:rsidRDefault="00397ADF" w:rsidP="00397ADF">
            <w:pPr>
              <w:pStyle w:val="TableParagraph"/>
              <w:spacing w:line="226" w:lineRule="exact"/>
              <w:ind w:left="102"/>
              <w:rPr>
                <w:ins w:id="32" w:author="Khaled Daham" w:date="2014-12-17T17:21:00Z"/>
                <w:rFonts w:ascii="Times New Roman" w:eastAsia="Times New Roman" w:hAnsi="Times New Roman" w:cs="Times New Roman"/>
                <w:spacing w:val="-1"/>
              </w:rPr>
            </w:pPr>
            <w:ins w:id="33" w:author="Khaled Daham" w:date="2014-12-17T17:21:00Z">
              <w:r w:rsidRPr="00A03B25">
                <w:rPr>
                  <w:rFonts w:ascii="Times New Roman" w:eastAsia="Times New Roman" w:hAnsi="Times New Roman" w:cs="Times New Roman"/>
                  <w:spacing w:val="-1"/>
                </w:rPr>
                <w:t>Exempel:</w:t>
              </w:r>
            </w:ins>
          </w:p>
          <w:p w14:paraId="29DA1E61"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SNOMED-Kod för vikt: 27113001</w:t>
            </w:r>
          </w:p>
          <w:p w14:paraId="2FCC48C7" w14:textId="77777777" w:rsidR="00397ADF" w:rsidRPr="00A03B25" w:rsidRDefault="00397ADF" w:rsidP="00397ADF">
            <w:pPr>
              <w:pStyle w:val="BodyText"/>
              <w:rPr>
                <w:rFonts w:eastAsia="Arial Unicode MS"/>
                <w:szCs w:val="22"/>
              </w:rPr>
            </w:pPr>
          </w:p>
          <w:p w14:paraId="4B10D674" w14:textId="77777777" w:rsidR="00397ADF" w:rsidRPr="00A03B25" w:rsidRDefault="00397ADF" w:rsidP="00397ADF">
            <w:pPr>
              <w:pStyle w:val="BodyText"/>
              <w:rPr>
                <w:rFonts w:eastAsia="Arial Unicode MS"/>
                <w:szCs w:val="22"/>
              </w:rPr>
            </w:pPr>
          </w:p>
        </w:tc>
      </w:tr>
      <w:tr w:rsidR="005E3E84" w:rsidRPr="00A03B25" w14:paraId="10BFEF4D" w14:textId="77777777" w:rsidTr="004A3B2B">
        <w:trPr>
          <w:trHeight w:val="233"/>
        </w:trPr>
        <w:tc>
          <w:tcPr>
            <w:tcW w:w="1216" w:type="dxa"/>
            <w:tcMar>
              <w:top w:w="15" w:type="dxa"/>
              <w:left w:w="15" w:type="dxa"/>
              <w:bottom w:w="0" w:type="dxa"/>
              <w:right w:w="15" w:type="dxa"/>
            </w:tcMar>
          </w:tcPr>
          <w:p w14:paraId="7C8D082D" w14:textId="77777777" w:rsidR="005E3E84" w:rsidRPr="00A03B25" w:rsidRDefault="005E3E84" w:rsidP="005E3E84">
            <w:pPr>
              <w:pStyle w:val="TableParagraph"/>
              <w:spacing w:line="229"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lastRenderedPageBreak/>
              <w:t>status</w:t>
            </w:r>
          </w:p>
          <w:p w14:paraId="497FA68D" w14:textId="77777777" w:rsidR="005E3E84" w:rsidRPr="00A03B25" w:rsidRDefault="005E3E84" w:rsidP="005E3E84">
            <w:pPr>
              <w:tabs>
                <w:tab w:val="left" w:pos="4111"/>
              </w:tabs>
              <w:rPr>
                <w:spacing w:val="-1"/>
                <w:szCs w:val="22"/>
              </w:rPr>
            </w:pPr>
          </w:p>
        </w:tc>
        <w:tc>
          <w:tcPr>
            <w:tcW w:w="1637" w:type="dxa"/>
          </w:tcPr>
          <w:p w14:paraId="412540F8" w14:textId="77777777" w:rsidR="004A3B2B" w:rsidRPr="00A03B25" w:rsidRDefault="004A3B2B" w:rsidP="004A3B2B">
            <w:pPr>
              <w:rPr>
                <w:szCs w:val="22"/>
              </w:rPr>
            </w:pPr>
            <w:r w:rsidRPr="00A03B25">
              <w:rPr>
                <w:szCs w:val="22"/>
              </w:rPr>
              <w:t>Aktivitet.status</w:t>
            </w:r>
          </w:p>
          <w:p w14:paraId="4D3A4A73"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50470E3E"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Beställningen skall ha något av </w:t>
            </w:r>
            <w:r w:rsidR="001B6F40">
              <w:rPr>
                <w:rFonts w:ascii="Times New Roman" w:eastAsia="Times New Roman" w:hAnsi="Times New Roman" w:cs="Times New Roman"/>
                <w:spacing w:val="-1"/>
              </w:rPr>
              <w:t>de</w:t>
            </w:r>
            <w:r w:rsidRPr="00A03B25">
              <w:rPr>
                <w:rFonts w:ascii="Times New Roman" w:eastAsia="Times New Roman" w:hAnsi="Times New Roman" w:cs="Times New Roman"/>
                <w:spacing w:val="-1"/>
              </w:rPr>
              <w:t xml:space="preserve"> statusar</w:t>
            </w:r>
            <w:r w:rsidR="001B6F40">
              <w:rPr>
                <w:rFonts w:ascii="Times New Roman" w:eastAsia="Times New Roman" w:hAnsi="Times New Roman" w:cs="Times New Roman"/>
                <w:spacing w:val="-1"/>
              </w:rPr>
              <w:t xml:space="preserve"> beskrivna i kolumnen kodverk.</w:t>
            </w:r>
          </w:p>
          <w:p w14:paraId="50FA5303"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2E4F88E9"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För att uppdatera en beställning sätts status till NEW och id skall sättas till ett tidigare skickat id som har besvarats med OK.</w:t>
            </w:r>
          </w:p>
          <w:p w14:paraId="3C441EEC"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1C631A2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En uppdatering kan bara göras på elementet iCalendar, har några andra fält ändrats skall mottagande system skicka ett felmeddelande med errorCode satt till INVALID_UPDATE</w:t>
            </w:r>
          </w:p>
          <w:p w14:paraId="20EE2807" w14:textId="77777777" w:rsidR="005E3E84" w:rsidRPr="00A03B25" w:rsidRDefault="005E3E84" w:rsidP="005E3E84">
            <w:pPr>
              <w:tabs>
                <w:tab w:val="left" w:pos="4111"/>
              </w:tabs>
              <w:rPr>
                <w:spacing w:val="-1"/>
                <w:szCs w:val="22"/>
              </w:rPr>
            </w:pPr>
          </w:p>
        </w:tc>
        <w:tc>
          <w:tcPr>
            <w:tcW w:w="1276" w:type="dxa"/>
            <w:tcMar>
              <w:top w:w="15" w:type="dxa"/>
              <w:left w:w="15" w:type="dxa"/>
              <w:bottom w:w="0" w:type="dxa"/>
              <w:right w:w="15" w:type="dxa"/>
            </w:tcMar>
          </w:tcPr>
          <w:p w14:paraId="6B824552" w14:textId="77777777" w:rsidR="005E3E84" w:rsidRPr="00A03B25" w:rsidRDefault="005E3E84" w:rsidP="005E3E84">
            <w:pPr>
              <w:tabs>
                <w:tab w:val="left" w:pos="4111"/>
              </w:tabs>
              <w:jc w:val="center"/>
              <w:rPr>
                <w:rFonts w:eastAsia="Arial Unicode MS"/>
                <w:color w:val="000000"/>
                <w:szCs w:val="22"/>
              </w:rPr>
            </w:pPr>
            <w:r w:rsidRPr="00A03B25">
              <w:rPr>
                <w:spacing w:val="-1"/>
                <w:szCs w:val="22"/>
              </w:rPr>
              <w:t>ActivityOrderStatusEnum</w:t>
            </w:r>
          </w:p>
        </w:tc>
        <w:tc>
          <w:tcPr>
            <w:tcW w:w="871" w:type="dxa"/>
            <w:tcMar>
              <w:top w:w="15" w:type="dxa"/>
              <w:left w:w="15" w:type="dxa"/>
              <w:bottom w:w="0" w:type="dxa"/>
              <w:right w:w="15" w:type="dxa"/>
            </w:tcMar>
          </w:tcPr>
          <w:p w14:paraId="7FAA3E24"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411EE5E3" w14:textId="77777777" w:rsidR="001B6F40" w:rsidRPr="00A03B25" w:rsidRDefault="001B6F40" w:rsidP="001B6F40">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NEW = ny beställning</w:t>
            </w:r>
          </w:p>
          <w:p w14:paraId="59660437" w14:textId="77777777" w:rsidR="001B6F40" w:rsidRPr="00A03B25" w:rsidRDefault="001B6F40" w:rsidP="001B6F40">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REQUESTCANCEL = avbeställning</w:t>
            </w:r>
          </w:p>
          <w:p w14:paraId="39BC8826" w14:textId="77777777" w:rsidR="005E3E84" w:rsidRPr="00A03B25" w:rsidRDefault="005E3E84" w:rsidP="005E3E84">
            <w:pPr>
              <w:tabs>
                <w:tab w:val="left" w:pos="4111"/>
              </w:tabs>
              <w:rPr>
                <w:rFonts w:eastAsia="Arial Unicode MS"/>
                <w:color w:val="000000"/>
                <w:szCs w:val="22"/>
              </w:rPr>
            </w:pPr>
          </w:p>
        </w:tc>
      </w:tr>
      <w:tr w:rsidR="005E3E84" w:rsidRPr="00A03B25" w14:paraId="2C30A7E9" w14:textId="77777777" w:rsidTr="004A3B2B">
        <w:trPr>
          <w:trHeight w:val="233"/>
        </w:trPr>
        <w:tc>
          <w:tcPr>
            <w:tcW w:w="1216" w:type="dxa"/>
            <w:tcMar>
              <w:top w:w="15" w:type="dxa"/>
              <w:left w:w="15" w:type="dxa"/>
              <w:bottom w:w="0" w:type="dxa"/>
              <w:right w:w="15" w:type="dxa"/>
            </w:tcMar>
          </w:tcPr>
          <w:p w14:paraId="2E4C1A1E"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sourceSystemHSAId</w:t>
            </w:r>
          </w:p>
          <w:p w14:paraId="3892ACC4" w14:textId="77777777" w:rsidR="005E3E84" w:rsidRPr="00A03B25" w:rsidRDefault="005E3E84" w:rsidP="005E3E84">
            <w:pPr>
              <w:pStyle w:val="TableParagraph"/>
              <w:spacing w:line="229" w:lineRule="exact"/>
              <w:rPr>
                <w:rFonts w:ascii="Times New Roman" w:eastAsia="Times New Roman" w:hAnsi="Times New Roman" w:cs="Times New Roman"/>
                <w:spacing w:val="-1"/>
              </w:rPr>
            </w:pPr>
          </w:p>
        </w:tc>
        <w:tc>
          <w:tcPr>
            <w:tcW w:w="1637" w:type="dxa"/>
          </w:tcPr>
          <w:p w14:paraId="6DFABA0F" w14:textId="77777777" w:rsidR="005E3E84" w:rsidRPr="00A03B25" w:rsidRDefault="004A3B2B" w:rsidP="004A3B2B">
            <w:pPr>
              <w:rPr>
                <w:i/>
                <w:szCs w:val="22"/>
              </w:rPr>
            </w:pPr>
            <w:r w:rsidRPr="00A03B25">
              <w:rPr>
                <w:i/>
                <w:szCs w:val="22"/>
              </w:rPr>
              <w:t>Saknas mappning för NI 2015.1</w:t>
            </w:r>
          </w:p>
        </w:tc>
        <w:tc>
          <w:tcPr>
            <w:tcW w:w="2976" w:type="dxa"/>
            <w:tcMar>
              <w:top w:w="15" w:type="dxa"/>
              <w:left w:w="15" w:type="dxa"/>
              <w:bottom w:w="0" w:type="dxa"/>
              <w:right w:w="15" w:type="dxa"/>
            </w:tcMar>
          </w:tcPr>
          <w:p w14:paraId="46C0D00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lang w:val="en-GB"/>
              </w:rPr>
              <w:t>Beställande källsystem</w:t>
            </w:r>
          </w:p>
        </w:tc>
        <w:tc>
          <w:tcPr>
            <w:tcW w:w="1276" w:type="dxa"/>
            <w:tcMar>
              <w:top w:w="15" w:type="dxa"/>
              <w:left w:w="15" w:type="dxa"/>
              <w:bottom w:w="0" w:type="dxa"/>
              <w:right w:w="15" w:type="dxa"/>
            </w:tcMar>
          </w:tcPr>
          <w:p w14:paraId="6DF88842" w14:textId="77777777" w:rsidR="005E3E84" w:rsidRPr="00A03B25" w:rsidRDefault="005E3E84" w:rsidP="005E3E84">
            <w:pPr>
              <w:tabs>
                <w:tab w:val="left" w:pos="4111"/>
              </w:tabs>
              <w:jc w:val="center"/>
              <w:rPr>
                <w:spacing w:val="-1"/>
                <w:szCs w:val="22"/>
              </w:rPr>
            </w:pPr>
            <w:r w:rsidRPr="00A03B25">
              <w:rPr>
                <w:spacing w:val="-1"/>
                <w:szCs w:val="22"/>
                <w:lang w:val="en-GB"/>
              </w:rPr>
              <w:t>IIType</w:t>
            </w:r>
          </w:p>
        </w:tc>
        <w:tc>
          <w:tcPr>
            <w:tcW w:w="871" w:type="dxa"/>
            <w:tcMar>
              <w:top w:w="15" w:type="dxa"/>
              <w:left w:w="15" w:type="dxa"/>
              <w:bottom w:w="0" w:type="dxa"/>
              <w:right w:w="15" w:type="dxa"/>
            </w:tcMar>
          </w:tcPr>
          <w:p w14:paraId="72903A45"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2218514B"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OID för HSA-id</w:t>
            </w:r>
          </w:p>
          <w:p w14:paraId="19F37733" w14:textId="77777777" w:rsidR="005E3E84" w:rsidRPr="00A03B25" w:rsidRDefault="00397ADF" w:rsidP="00397ADF">
            <w:pPr>
              <w:tabs>
                <w:tab w:val="left" w:pos="4111"/>
              </w:tabs>
              <w:rPr>
                <w:rFonts w:eastAsia="Arial Unicode MS"/>
                <w:color w:val="000000"/>
                <w:szCs w:val="22"/>
              </w:rPr>
            </w:pPr>
            <w:r w:rsidRPr="00A03B25">
              <w:rPr>
                <w:spacing w:val="-1"/>
                <w:szCs w:val="22"/>
                <w:lang w:val="en-GB"/>
              </w:rPr>
              <w:t>1.2.752.129.2.1.4.1</w:t>
            </w:r>
          </w:p>
        </w:tc>
      </w:tr>
      <w:tr w:rsidR="005E3E84" w:rsidRPr="00A03B25" w14:paraId="281DF558" w14:textId="77777777" w:rsidTr="004A3B2B">
        <w:trPr>
          <w:trHeight w:val="233"/>
        </w:trPr>
        <w:tc>
          <w:tcPr>
            <w:tcW w:w="1216" w:type="dxa"/>
            <w:tcMar>
              <w:top w:w="15" w:type="dxa"/>
              <w:left w:w="15" w:type="dxa"/>
              <w:bottom w:w="0" w:type="dxa"/>
              <w:right w:w="15" w:type="dxa"/>
            </w:tcMar>
          </w:tcPr>
          <w:p w14:paraId="61A65AF4"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typeOfTransfer</w:t>
            </w:r>
          </w:p>
        </w:tc>
        <w:tc>
          <w:tcPr>
            <w:tcW w:w="1637" w:type="dxa"/>
          </w:tcPr>
          <w:p w14:paraId="45FC1D27" w14:textId="77777777" w:rsidR="004A3B2B" w:rsidRPr="00A03B25" w:rsidRDefault="004A3B2B" w:rsidP="004A3B2B">
            <w:pPr>
              <w:rPr>
                <w:szCs w:val="22"/>
              </w:rPr>
            </w:pPr>
            <w:r w:rsidRPr="00A03B25">
              <w:rPr>
                <w:i/>
                <w:szCs w:val="22"/>
              </w:rPr>
              <w:t>Saknas mappning för NI 2015.1</w:t>
            </w:r>
          </w:p>
          <w:p w14:paraId="73F74B30"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710C7176"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Vilken typ av överföring</w:t>
            </w:r>
          </w:p>
          <w:p w14:paraId="0569B3FB"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432A5E41" w14:textId="77777777" w:rsidR="005E3E84" w:rsidRPr="00A03B25" w:rsidRDefault="005E3E84" w:rsidP="00397ADF">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4B6EB4AF" w14:textId="77777777" w:rsidR="005E3E84" w:rsidRPr="00A03B25" w:rsidRDefault="005E3E84" w:rsidP="005E3E84">
            <w:pPr>
              <w:tabs>
                <w:tab w:val="left" w:pos="4111"/>
              </w:tabs>
              <w:jc w:val="center"/>
              <w:rPr>
                <w:spacing w:val="-1"/>
                <w:szCs w:val="22"/>
              </w:rPr>
            </w:pPr>
            <w:r w:rsidRPr="00A03B25">
              <w:rPr>
                <w:spacing w:val="-1"/>
                <w:szCs w:val="22"/>
                <w:lang w:val="en-GB"/>
              </w:rPr>
              <w:t>TypeOfTransferEnum</w:t>
            </w:r>
          </w:p>
        </w:tc>
        <w:tc>
          <w:tcPr>
            <w:tcW w:w="871" w:type="dxa"/>
            <w:tcMar>
              <w:top w:w="15" w:type="dxa"/>
              <w:left w:w="15" w:type="dxa"/>
              <w:bottom w:w="0" w:type="dxa"/>
              <w:right w:w="15" w:type="dxa"/>
            </w:tcMar>
          </w:tcPr>
          <w:p w14:paraId="71168BF1"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1..1</w:t>
            </w:r>
          </w:p>
        </w:tc>
        <w:tc>
          <w:tcPr>
            <w:tcW w:w="2351" w:type="dxa"/>
            <w:tcMar>
              <w:top w:w="15" w:type="dxa"/>
              <w:left w:w="15" w:type="dxa"/>
              <w:bottom w:w="0" w:type="dxa"/>
              <w:right w:w="15" w:type="dxa"/>
            </w:tcMar>
          </w:tcPr>
          <w:p w14:paraId="09038BBF" w14:textId="77777777" w:rsidR="00397ADF" w:rsidRPr="00936EC8" w:rsidRDefault="00397ADF" w:rsidP="00397ADF">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PUSH, överföring av data initierad av sändaren</w:t>
            </w:r>
          </w:p>
          <w:p w14:paraId="6814E724"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PULL - hämtning av data,</w:t>
            </w:r>
            <w:r w:rsidRPr="00A03B25">
              <w:rPr>
                <w:rFonts w:ascii="Times New Roman" w:eastAsia="Times New Roman" w:hAnsi="Times New Roman" w:cs="Times New Roman"/>
                <w:spacing w:val="-1"/>
              </w:rPr>
              <w:t xml:space="preserve"> där begäran av data initieras av mottagaren</w:t>
            </w:r>
          </w:p>
          <w:p w14:paraId="04F4383B" w14:textId="77777777" w:rsidR="005E3E84" w:rsidRPr="00A03B25" w:rsidRDefault="005E3E84" w:rsidP="005E3E84">
            <w:pPr>
              <w:tabs>
                <w:tab w:val="left" w:pos="4111"/>
              </w:tabs>
              <w:ind w:firstLine="720"/>
              <w:rPr>
                <w:rFonts w:eastAsia="Arial Unicode MS"/>
                <w:color w:val="000000"/>
                <w:szCs w:val="22"/>
              </w:rPr>
            </w:pPr>
          </w:p>
        </w:tc>
      </w:tr>
      <w:tr w:rsidR="005E3E84" w:rsidRPr="00A03B25" w14:paraId="4869F565" w14:textId="77777777" w:rsidTr="004A3B2B">
        <w:trPr>
          <w:trHeight w:val="233"/>
        </w:trPr>
        <w:tc>
          <w:tcPr>
            <w:tcW w:w="1216" w:type="dxa"/>
            <w:tcMar>
              <w:top w:w="15" w:type="dxa"/>
              <w:left w:w="15" w:type="dxa"/>
              <w:bottom w:w="0" w:type="dxa"/>
              <w:right w:w="15" w:type="dxa"/>
            </w:tcMar>
          </w:tcPr>
          <w:p w14:paraId="2059F681"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comment</w:t>
            </w:r>
          </w:p>
          <w:p w14:paraId="36527BEB"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
        </w:tc>
        <w:tc>
          <w:tcPr>
            <w:tcW w:w="1637" w:type="dxa"/>
          </w:tcPr>
          <w:p w14:paraId="1568C409" w14:textId="77777777" w:rsidR="005E3E84" w:rsidRPr="00A03B25" w:rsidRDefault="004A3B2B" w:rsidP="004A3B2B">
            <w:pPr>
              <w:rPr>
                <w:szCs w:val="22"/>
              </w:rPr>
            </w:pPr>
            <w:r w:rsidRPr="00A03B25">
              <w:rPr>
                <w:szCs w:val="22"/>
              </w:rPr>
              <w:t>Aktivitet.beskrivning</w:t>
            </w:r>
          </w:p>
        </w:tc>
        <w:tc>
          <w:tcPr>
            <w:tcW w:w="2976" w:type="dxa"/>
            <w:tcMar>
              <w:top w:w="15" w:type="dxa"/>
              <w:left w:w="15" w:type="dxa"/>
              <w:bottom w:w="0" w:type="dxa"/>
              <w:right w:w="15" w:type="dxa"/>
            </w:tcMar>
          </w:tcPr>
          <w:p w14:paraId="6F3542B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Fritextbeskrivning där eventuella kommentarer till den beställda mätningen kan anges. </w:t>
            </w:r>
          </w:p>
          <w:p w14:paraId="694C6DB2"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341926FF" w14:textId="77777777" w:rsidR="005E3E84" w:rsidRPr="00A03B25" w:rsidRDefault="005E3E84" w:rsidP="005E3E84">
            <w:pPr>
              <w:tabs>
                <w:tab w:val="left" w:pos="4111"/>
              </w:tabs>
              <w:jc w:val="center"/>
              <w:rPr>
                <w:spacing w:val="-1"/>
                <w:szCs w:val="22"/>
                <w:lang w:val="en-GB"/>
              </w:rPr>
            </w:pPr>
            <w:r w:rsidRPr="00A03B25">
              <w:rPr>
                <w:spacing w:val="-1"/>
                <w:szCs w:val="22"/>
                <w:lang w:val="en-GB"/>
              </w:rPr>
              <w:t>String</w:t>
            </w:r>
          </w:p>
        </w:tc>
        <w:tc>
          <w:tcPr>
            <w:tcW w:w="871" w:type="dxa"/>
            <w:tcMar>
              <w:top w:w="15" w:type="dxa"/>
              <w:left w:w="15" w:type="dxa"/>
              <w:bottom w:w="0" w:type="dxa"/>
              <w:right w:w="15" w:type="dxa"/>
            </w:tcMar>
          </w:tcPr>
          <w:p w14:paraId="43F9DC9A"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6390E339" w14:textId="77777777" w:rsidR="005E3E84" w:rsidRPr="00A03B25" w:rsidRDefault="005E3E84" w:rsidP="005E3E84">
            <w:pPr>
              <w:tabs>
                <w:tab w:val="left" w:pos="4111"/>
              </w:tabs>
              <w:ind w:firstLine="720"/>
              <w:rPr>
                <w:rFonts w:eastAsia="Arial Unicode MS"/>
                <w:color w:val="000000"/>
                <w:szCs w:val="22"/>
              </w:rPr>
            </w:pPr>
          </w:p>
        </w:tc>
      </w:tr>
      <w:tr w:rsidR="005E3E84" w:rsidRPr="00936EC8" w14:paraId="1BFE6D35" w14:textId="77777777" w:rsidTr="004A3B2B">
        <w:trPr>
          <w:trHeight w:val="233"/>
        </w:trPr>
        <w:tc>
          <w:tcPr>
            <w:tcW w:w="1216" w:type="dxa"/>
            <w:tcMar>
              <w:top w:w="15" w:type="dxa"/>
              <w:left w:w="15" w:type="dxa"/>
              <w:bottom w:w="0" w:type="dxa"/>
              <w:right w:w="15" w:type="dxa"/>
            </w:tcMar>
          </w:tcPr>
          <w:p w14:paraId="23F80EEA"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signDateTime</w:t>
            </w:r>
          </w:p>
          <w:p w14:paraId="7E60FE12"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
        </w:tc>
        <w:tc>
          <w:tcPr>
            <w:tcW w:w="1637" w:type="dxa"/>
          </w:tcPr>
          <w:p w14:paraId="69FFFB49" w14:textId="77777777" w:rsidR="004A3B2B" w:rsidRPr="00936EC8" w:rsidRDefault="004A3B2B" w:rsidP="004A3B2B">
            <w:pPr>
              <w:rPr>
                <w:szCs w:val="22"/>
              </w:rPr>
            </w:pPr>
            <w:r w:rsidRPr="00936EC8">
              <w:rPr>
                <w:i/>
                <w:szCs w:val="22"/>
              </w:rPr>
              <w:t>Saknas mappning för NI 2015.1</w:t>
            </w:r>
          </w:p>
          <w:p w14:paraId="1C581E60" w14:textId="77777777" w:rsidR="005E3E84" w:rsidRPr="00936EC8"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7B921034"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Datum då beställning skapas.</w:t>
            </w:r>
          </w:p>
          <w:p w14:paraId="2D849819"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Format ”ÅÅMMDDttmmss”</w:t>
            </w:r>
          </w:p>
          <w:p w14:paraId="52CBBEA3" w14:textId="77777777" w:rsidR="005E3E84" w:rsidRPr="00936EC8" w:rsidRDefault="005E3E84" w:rsidP="005E3E84">
            <w:pPr>
              <w:jc w:val="center"/>
              <w:rPr>
                <w:szCs w:val="22"/>
                <w:lang w:eastAsia="en-US"/>
              </w:rPr>
            </w:pPr>
          </w:p>
        </w:tc>
        <w:tc>
          <w:tcPr>
            <w:tcW w:w="1276" w:type="dxa"/>
            <w:tcMar>
              <w:top w:w="15" w:type="dxa"/>
              <w:left w:w="15" w:type="dxa"/>
              <w:bottom w:w="0" w:type="dxa"/>
              <w:right w:w="15" w:type="dxa"/>
            </w:tcMar>
          </w:tcPr>
          <w:p w14:paraId="6D5D5EF6"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3210E4DA" w14:textId="77777777" w:rsidR="005E3E84" w:rsidRPr="00936EC8" w:rsidRDefault="005E3E84" w:rsidP="005E3E84">
            <w:pPr>
              <w:tabs>
                <w:tab w:val="left" w:pos="4111"/>
              </w:tabs>
              <w:jc w:val="center"/>
              <w:rPr>
                <w:rFonts w:eastAsia="Arial Unicode MS"/>
                <w:color w:val="000000"/>
                <w:szCs w:val="22"/>
              </w:rPr>
            </w:pPr>
            <w:r w:rsidRPr="00936EC8">
              <w:rPr>
                <w:rFonts w:eastAsia="Arial Unicode MS"/>
                <w:color w:val="000000"/>
                <w:szCs w:val="22"/>
              </w:rPr>
              <w:t>0..1</w:t>
            </w:r>
          </w:p>
        </w:tc>
        <w:tc>
          <w:tcPr>
            <w:tcW w:w="2351" w:type="dxa"/>
            <w:tcMar>
              <w:top w:w="15" w:type="dxa"/>
              <w:left w:w="15" w:type="dxa"/>
              <w:bottom w:w="0" w:type="dxa"/>
              <w:right w:w="15" w:type="dxa"/>
            </w:tcMar>
          </w:tcPr>
          <w:p w14:paraId="4D283ECF" w14:textId="77777777" w:rsidR="005E3E84" w:rsidRPr="00936EC8" w:rsidRDefault="005E3E84" w:rsidP="005E3E84">
            <w:pPr>
              <w:tabs>
                <w:tab w:val="left" w:pos="4111"/>
              </w:tabs>
              <w:ind w:firstLine="720"/>
              <w:rPr>
                <w:rFonts w:eastAsia="Arial Unicode MS"/>
                <w:color w:val="000000"/>
                <w:szCs w:val="22"/>
              </w:rPr>
            </w:pPr>
          </w:p>
        </w:tc>
      </w:tr>
      <w:tr w:rsidR="005E3E84" w:rsidRPr="00936EC8" w14:paraId="02DA8A41" w14:textId="77777777" w:rsidTr="004A3B2B">
        <w:trPr>
          <w:trHeight w:val="233"/>
        </w:trPr>
        <w:tc>
          <w:tcPr>
            <w:tcW w:w="1216" w:type="dxa"/>
            <w:tcMar>
              <w:top w:w="15" w:type="dxa"/>
              <w:left w:w="15" w:type="dxa"/>
              <w:bottom w:w="0" w:type="dxa"/>
              <w:right w:w="15" w:type="dxa"/>
            </w:tcMar>
          </w:tcPr>
          <w:p w14:paraId="0AB05436"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rPr>
              <w:t>registerDateTime</w:t>
            </w:r>
          </w:p>
        </w:tc>
        <w:tc>
          <w:tcPr>
            <w:tcW w:w="1637" w:type="dxa"/>
          </w:tcPr>
          <w:p w14:paraId="299B59CF" w14:textId="77777777" w:rsidR="004A3B2B" w:rsidRPr="00936EC8" w:rsidRDefault="004A3B2B" w:rsidP="004A3B2B">
            <w:pPr>
              <w:rPr>
                <w:szCs w:val="22"/>
              </w:rPr>
            </w:pPr>
            <w:r w:rsidRPr="00936EC8">
              <w:rPr>
                <w:szCs w:val="22"/>
              </w:rPr>
              <w:t>Aktivitet.tid</w:t>
            </w:r>
          </w:p>
          <w:p w14:paraId="47D12AE6" w14:textId="77777777" w:rsidR="005E3E84" w:rsidRPr="00936EC8"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3E67851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Datum då beställning skapas rent tekniskt i källsystemet.</w:t>
            </w:r>
          </w:p>
          <w:p w14:paraId="24695411"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Format ”ÅÅMMDDttmmss”</w:t>
            </w:r>
          </w:p>
        </w:tc>
        <w:tc>
          <w:tcPr>
            <w:tcW w:w="1276" w:type="dxa"/>
            <w:tcMar>
              <w:top w:w="15" w:type="dxa"/>
              <w:left w:w="15" w:type="dxa"/>
              <w:bottom w:w="0" w:type="dxa"/>
              <w:right w:w="15" w:type="dxa"/>
            </w:tcMar>
          </w:tcPr>
          <w:p w14:paraId="77CAD70E"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3BA92DD8" w14:textId="77777777" w:rsidR="005E3E84" w:rsidRPr="00936EC8" w:rsidRDefault="005E3E84" w:rsidP="005E3E84">
            <w:pPr>
              <w:tabs>
                <w:tab w:val="left" w:pos="4111"/>
              </w:tabs>
              <w:jc w:val="center"/>
              <w:rPr>
                <w:rFonts w:eastAsia="Arial Unicode MS"/>
                <w:color w:val="000000"/>
                <w:szCs w:val="22"/>
              </w:rPr>
            </w:pPr>
            <w:r w:rsidRPr="00936EC8">
              <w:rPr>
                <w:rFonts w:eastAsia="Arial Unicode MS"/>
                <w:color w:val="000000"/>
                <w:szCs w:val="22"/>
              </w:rPr>
              <w:t>0..1</w:t>
            </w:r>
          </w:p>
        </w:tc>
        <w:tc>
          <w:tcPr>
            <w:tcW w:w="2351" w:type="dxa"/>
            <w:tcMar>
              <w:top w:w="15" w:type="dxa"/>
              <w:left w:w="15" w:type="dxa"/>
              <w:bottom w:w="0" w:type="dxa"/>
              <w:right w:w="15" w:type="dxa"/>
            </w:tcMar>
          </w:tcPr>
          <w:p w14:paraId="645097C0" w14:textId="77777777" w:rsidR="005E3E84" w:rsidRPr="00936EC8" w:rsidRDefault="005E3E84" w:rsidP="005E3E84">
            <w:pPr>
              <w:tabs>
                <w:tab w:val="left" w:pos="4111"/>
              </w:tabs>
              <w:ind w:firstLine="720"/>
              <w:rPr>
                <w:rFonts w:eastAsia="Arial Unicode MS"/>
                <w:color w:val="000000"/>
                <w:szCs w:val="22"/>
              </w:rPr>
            </w:pPr>
          </w:p>
        </w:tc>
      </w:tr>
      <w:tr w:rsidR="005E3E84" w:rsidRPr="00A03B25" w14:paraId="46B31378" w14:textId="77777777" w:rsidTr="004A3B2B">
        <w:trPr>
          <w:trHeight w:val="233"/>
        </w:trPr>
        <w:tc>
          <w:tcPr>
            <w:tcW w:w="1216" w:type="dxa"/>
            <w:tcMar>
              <w:top w:w="15" w:type="dxa"/>
              <w:left w:w="15" w:type="dxa"/>
              <w:bottom w:w="0" w:type="dxa"/>
              <w:right w:w="15" w:type="dxa"/>
            </w:tcMar>
          </w:tcPr>
          <w:p w14:paraId="14F68980"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iCalender</w:t>
            </w:r>
          </w:p>
          <w:p w14:paraId="5105BB95"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rPr>
            </w:pPr>
          </w:p>
        </w:tc>
        <w:tc>
          <w:tcPr>
            <w:tcW w:w="1637" w:type="dxa"/>
          </w:tcPr>
          <w:p w14:paraId="63FA29EE" w14:textId="77777777" w:rsidR="005E3E84" w:rsidRPr="00936EC8" w:rsidRDefault="004A3B2B" w:rsidP="005E3E84">
            <w:pPr>
              <w:tabs>
                <w:tab w:val="left" w:pos="4111"/>
              </w:tabs>
              <w:rPr>
                <w:rFonts w:eastAsia="Arial Unicode MS"/>
                <w:i/>
                <w:color w:val="000000"/>
                <w:szCs w:val="22"/>
              </w:rPr>
            </w:pPr>
            <w:r w:rsidRPr="00936EC8">
              <w:rPr>
                <w:szCs w:val="22"/>
              </w:rPr>
              <w:t>Aktivitet.tid</w:t>
            </w:r>
          </w:p>
        </w:tc>
        <w:tc>
          <w:tcPr>
            <w:tcW w:w="2976" w:type="dxa"/>
            <w:tcMar>
              <w:top w:w="15" w:type="dxa"/>
              <w:left w:w="15" w:type="dxa"/>
              <w:bottom w:w="0" w:type="dxa"/>
              <w:right w:w="15" w:type="dxa"/>
            </w:tcMar>
          </w:tcPr>
          <w:p w14:paraId="0F27716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 xml:space="preserve">Används för att specificera en kalenderangivelse/period som </w:t>
            </w:r>
            <w:r w:rsidRPr="00936EC8">
              <w:rPr>
                <w:rFonts w:ascii="Times New Roman" w:eastAsia="Times New Roman" w:hAnsi="Times New Roman" w:cs="Times New Roman"/>
                <w:spacing w:val="-1"/>
              </w:rPr>
              <w:lastRenderedPageBreak/>
              <w:t>skall gälla för beställningen, formatet skall skickas enligt iCalendar RFC 5545</w:t>
            </w:r>
          </w:p>
          <w:p w14:paraId="7735F2AD" w14:textId="77777777" w:rsidR="005E3E84" w:rsidRPr="00936EC8" w:rsidRDefault="00E13BA0"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Se även [R3</w:t>
            </w:r>
            <w:r w:rsidR="005E3E84" w:rsidRPr="00936EC8">
              <w:rPr>
                <w:rFonts w:ascii="Times New Roman" w:eastAsia="Times New Roman" w:hAnsi="Times New Roman" w:cs="Times New Roman"/>
                <w:spacing w:val="-1"/>
              </w:rPr>
              <w:t>] för utförligare beskrivning.</w:t>
            </w:r>
          </w:p>
          <w:p w14:paraId="6BABBF8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p>
          <w:p w14:paraId="36DF4814"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Exempel:</w:t>
            </w:r>
          </w:p>
          <w:p w14:paraId="2EDCFD5C"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BEGIN:VCALENDAR</w:t>
            </w:r>
          </w:p>
          <w:p w14:paraId="6EF080F2"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VERSION:2.0</w:t>
            </w:r>
          </w:p>
          <w:p w14:paraId="1B8FAB8B"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PRODID:-//ABC Corporation//NONSGML My Product//EN</w:t>
            </w:r>
          </w:p>
          <w:p w14:paraId="71B4AF10"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BEGIN:VEVENT</w:t>
            </w:r>
          </w:p>
          <w:p w14:paraId="3BACE22A"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DTSTAMP:19980130T134500Z</w:t>
            </w:r>
          </w:p>
          <w:p w14:paraId="726D27B7"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SEQUENCE:0</w:t>
            </w:r>
          </w:p>
          <w:p w14:paraId="60999C1A"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UID:uid4@example.com</w:t>
            </w:r>
          </w:p>
          <w:p w14:paraId="00067EC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END:VEVENT</w:t>
            </w:r>
          </w:p>
          <w:p w14:paraId="1439FF92"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END:VCALENDAR</w:t>
            </w:r>
          </w:p>
          <w:p w14:paraId="100E39C4" w14:textId="77777777" w:rsidR="00CE6FD1" w:rsidRPr="00936EC8" w:rsidRDefault="00CE6FD1"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0CCADE68" w14:textId="77777777" w:rsidR="005E3E84" w:rsidRPr="00936EC8" w:rsidRDefault="005E3E84" w:rsidP="005E3E84">
            <w:pPr>
              <w:tabs>
                <w:tab w:val="left" w:pos="4111"/>
              </w:tabs>
              <w:jc w:val="center"/>
              <w:rPr>
                <w:spacing w:val="-1"/>
                <w:szCs w:val="22"/>
              </w:rPr>
            </w:pPr>
            <w:r w:rsidRPr="00936EC8">
              <w:rPr>
                <w:spacing w:val="-1"/>
                <w:szCs w:val="22"/>
              </w:rPr>
              <w:lastRenderedPageBreak/>
              <w:t>String</w:t>
            </w:r>
          </w:p>
        </w:tc>
        <w:tc>
          <w:tcPr>
            <w:tcW w:w="871" w:type="dxa"/>
            <w:tcMar>
              <w:top w:w="15" w:type="dxa"/>
              <w:left w:w="15" w:type="dxa"/>
              <w:bottom w:w="0" w:type="dxa"/>
              <w:right w:w="15" w:type="dxa"/>
            </w:tcMar>
          </w:tcPr>
          <w:p w14:paraId="5DC2E0AA" w14:textId="77777777" w:rsidR="005E3E84" w:rsidRPr="00A03B25" w:rsidRDefault="005E3E84" w:rsidP="005E3E84">
            <w:pPr>
              <w:tabs>
                <w:tab w:val="left" w:pos="4111"/>
              </w:tabs>
              <w:jc w:val="center"/>
              <w:rPr>
                <w:rFonts w:eastAsia="Arial Unicode MS"/>
                <w:color w:val="000000"/>
                <w:szCs w:val="22"/>
              </w:rPr>
            </w:pPr>
            <w:r w:rsidRPr="00936EC8">
              <w:rPr>
                <w:rFonts w:eastAsia="Arial Unicode MS"/>
                <w:color w:val="000000"/>
                <w:szCs w:val="22"/>
              </w:rPr>
              <w:t>0..1</w:t>
            </w:r>
          </w:p>
        </w:tc>
        <w:tc>
          <w:tcPr>
            <w:tcW w:w="2351" w:type="dxa"/>
            <w:tcMar>
              <w:top w:w="15" w:type="dxa"/>
              <w:left w:w="15" w:type="dxa"/>
              <w:bottom w:w="0" w:type="dxa"/>
              <w:right w:w="15" w:type="dxa"/>
            </w:tcMar>
          </w:tcPr>
          <w:p w14:paraId="1831B9D6" w14:textId="77777777" w:rsidR="005E3E84" w:rsidRPr="00A03B25" w:rsidRDefault="005E3E84" w:rsidP="005E3E84">
            <w:pPr>
              <w:tabs>
                <w:tab w:val="left" w:pos="4111"/>
              </w:tabs>
              <w:ind w:firstLine="720"/>
              <w:rPr>
                <w:rFonts w:eastAsia="Arial Unicode MS"/>
                <w:color w:val="000000"/>
                <w:szCs w:val="22"/>
              </w:rPr>
            </w:pPr>
          </w:p>
        </w:tc>
      </w:tr>
      <w:tr w:rsidR="005E3E84" w:rsidRPr="00A03B25" w14:paraId="0E0C4258" w14:textId="77777777" w:rsidTr="004A3B2B">
        <w:trPr>
          <w:trHeight w:val="233"/>
        </w:trPr>
        <w:tc>
          <w:tcPr>
            <w:tcW w:w="1216" w:type="dxa"/>
            <w:tcMar>
              <w:top w:w="15" w:type="dxa"/>
              <w:left w:w="15" w:type="dxa"/>
              <w:bottom w:w="0" w:type="dxa"/>
              <w:right w:w="15" w:type="dxa"/>
            </w:tcMar>
          </w:tcPr>
          <w:p w14:paraId="5EFEBC6E"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highlight w:val="yellow"/>
              </w:rPr>
            </w:pPr>
            <w:r w:rsidRPr="00A03B25">
              <w:rPr>
                <w:rFonts w:ascii="Times New Roman" w:eastAsia="Times New Roman" w:hAnsi="Times New Roman" w:cs="Times New Roman"/>
                <w:spacing w:val="-1"/>
                <w:lang w:val="en-GB"/>
              </w:rPr>
              <w:lastRenderedPageBreak/>
              <w:t>careProcessId</w:t>
            </w:r>
          </w:p>
        </w:tc>
        <w:tc>
          <w:tcPr>
            <w:tcW w:w="1637" w:type="dxa"/>
          </w:tcPr>
          <w:p w14:paraId="6D8FBFFE" w14:textId="77777777" w:rsidR="005E3E84" w:rsidRPr="00A03B25" w:rsidRDefault="004A3B2B" w:rsidP="005E3E84">
            <w:pPr>
              <w:tabs>
                <w:tab w:val="left" w:pos="4111"/>
              </w:tabs>
              <w:rPr>
                <w:rFonts w:eastAsia="Arial Unicode MS"/>
                <w:i/>
                <w:color w:val="000000"/>
                <w:szCs w:val="22"/>
              </w:rPr>
            </w:pPr>
            <w:r w:rsidRPr="00A03B25">
              <w:rPr>
                <w:i/>
                <w:szCs w:val="22"/>
              </w:rPr>
              <w:t>Saknas mappning för NI 2015.1</w:t>
            </w:r>
          </w:p>
        </w:tc>
        <w:tc>
          <w:tcPr>
            <w:tcW w:w="2976" w:type="dxa"/>
            <w:tcMar>
              <w:top w:w="15" w:type="dxa"/>
              <w:left w:w="15" w:type="dxa"/>
              <w:bottom w:w="0" w:type="dxa"/>
              <w:right w:w="15" w:type="dxa"/>
            </w:tcMar>
          </w:tcPr>
          <w:p w14:paraId="3EC57307"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Används för att peka på att aktiviteten tillhör en specifik individanpassad vårdprocess.</w:t>
            </w:r>
          </w:p>
          <w:p w14:paraId="37DAA1D8" w14:textId="77777777" w:rsidR="005E3E84" w:rsidRPr="00A03B25" w:rsidRDefault="005E3E84" w:rsidP="005E3E84">
            <w:pPr>
              <w:pStyle w:val="TableParagraph"/>
              <w:spacing w:line="226" w:lineRule="exact"/>
              <w:ind w:left="102"/>
              <w:rPr>
                <w:rFonts w:ascii="Times New Roman" w:hAnsi="Times New Roman" w:cs="Times New Roman"/>
              </w:rPr>
            </w:pPr>
          </w:p>
          <w:p w14:paraId="597FAE30"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Flera aktiviteter kan tillhöra samma vårdprocess, producerande system kan t.ex gruppera dessa aktiviteter för att ge en sammanhängande bild av dessa aktiviteter.</w:t>
            </w:r>
          </w:p>
          <w:p w14:paraId="124A55A9" w14:textId="77777777" w:rsidR="005E3E84" w:rsidRPr="00A03B25" w:rsidRDefault="005E3E84" w:rsidP="005E3E84">
            <w:pPr>
              <w:pStyle w:val="TableParagraph"/>
              <w:spacing w:line="226" w:lineRule="exact"/>
              <w:ind w:left="102"/>
              <w:rPr>
                <w:rFonts w:ascii="Times New Roman" w:hAnsi="Times New Roman" w:cs="Times New Roman"/>
              </w:rPr>
            </w:pPr>
          </w:p>
          <w:p w14:paraId="48C4EF4A"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Formatet på UUID enligt RFC 4122, se referens [R</w:t>
            </w:r>
            <w:r w:rsidR="00E13BA0">
              <w:rPr>
                <w:rFonts w:ascii="Times New Roman" w:hAnsi="Times New Roman" w:cs="Times New Roman"/>
              </w:rPr>
              <w:t>4</w:t>
            </w:r>
            <w:r w:rsidRPr="00A03B25">
              <w:rPr>
                <w:rFonts w:ascii="Times New Roman" w:hAnsi="Times New Roman" w:cs="Times New Roman"/>
              </w:rPr>
              <w:t>]</w:t>
            </w:r>
          </w:p>
          <w:p w14:paraId="461CBAE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573A3123" w14:textId="77777777" w:rsidR="005E3E84" w:rsidRPr="00A03B25" w:rsidRDefault="005E3E84" w:rsidP="005E3E84">
            <w:pPr>
              <w:tabs>
                <w:tab w:val="left" w:pos="4111"/>
              </w:tabs>
              <w:jc w:val="center"/>
              <w:rPr>
                <w:spacing w:val="-1"/>
                <w:szCs w:val="22"/>
              </w:rPr>
            </w:pPr>
            <w:r w:rsidRPr="00A03B25">
              <w:rPr>
                <w:spacing w:val="-1"/>
                <w:szCs w:val="22"/>
                <w:lang w:val="en-GB"/>
              </w:rPr>
              <w:t>UUIDType</w:t>
            </w:r>
          </w:p>
        </w:tc>
        <w:tc>
          <w:tcPr>
            <w:tcW w:w="871" w:type="dxa"/>
            <w:tcMar>
              <w:top w:w="15" w:type="dxa"/>
              <w:left w:w="15" w:type="dxa"/>
              <w:bottom w:w="0" w:type="dxa"/>
              <w:right w:w="15" w:type="dxa"/>
            </w:tcMar>
          </w:tcPr>
          <w:p w14:paraId="6E7BFF07"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0..1</w:t>
            </w:r>
          </w:p>
        </w:tc>
        <w:tc>
          <w:tcPr>
            <w:tcW w:w="2351" w:type="dxa"/>
            <w:tcMar>
              <w:top w:w="15" w:type="dxa"/>
              <w:left w:w="15" w:type="dxa"/>
              <w:bottom w:w="0" w:type="dxa"/>
              <w:right w:w="15" w:type="dxa"/>
            </w:tcMar>
          </w:tcPr>
          <w:p w14:paraId="25F39E4A" w14:textId="77777777" w:rsidR="005E3E84" w:rsidRPr="00A03B25" w:rsidRDefault="005E3E84" w:rsidP="005E3E84">
            <w:pPr>
              <w:tabs>
                <w:tab w:val="left" w:pos="4111"/>
              </w:tabs>
              <w:ind w:firstLine="720"/>
              <w:rPr>
                <w:rFonts w:eastAsia="Arial Unicode MS"/>
                <w:color w:val="000000"/>
                <w:szCs w:val="22"/>
              </w:rPr>
            </w:pPr>
          </w:p>
        </w:tc>
      </w:tr>
    </w:tbl>
    <w:p w14:paraId="0759EC0F" w14:textId="77777777" w:rsidR="00BA03AC" w:rsidRDefault="00BA03AC" w:rsidP="00BA03AC"/>
    <w:p w14:paraId="1FC1B6DF" w14:textId="77777777" w:rsidR="00BA03AC" w:rsidRPr="00BA03AC" w:rsidRDefault="00BA03AC" w:rsidP="00BA03AC">
      <w:pPr>
        <w:pStyle w:val="BodyText"/>
      </w:pPr>
    </w:p>
    <w:p w14:paraId="65913E0F" w14:textId="77777777" w:rsidR="00BA03AC" w:rsidRPr="001D7E63" w:rsidRDefault="00BA03AC" w:rsidP="00BA03AC">
      <w:pPr>
        <w:pStyle w:val="Heading2"/>
        <w:keepLines/>
        <w:numPr>
          <w:ilvl w:val="1"/>
          <w:numId w:val="0"/>
        </w:numPr>
        <w:spacing w:before="0" w:after="80" w:line="280" w:lineRule="atLeast"/>
        <w:ind w:left="576" w:hanging="576"/>
        <w:jc w:val="both"/>
      </w:pPr>
      <w:bookmarkStart w:id="34" w:name="_Toc413398840"/>
      <w:r w:rsidRPr="001D7E63">
        <w:t>Sammanställning av terminologier, kodverk och identifierare</w:t>
      </w:r>
      <w:bookmarkEnd w:id="28"/>
      <w:bookmarkEnd w:id="34"/>
      <w:r w:rsidRPr="001D7E63">
        <w:t xml:space="preserve"> </w:t>
      </w:r>
    </w:p>
    <w:p w14:paraId="1006B65F" w14:textId="77777777" w:rsidR="00BA03AC" w:rsidRDefault="00BA03AC" w:rsidP="00BA03AC">
      <w:r w:rsidRPr="001D7E63">
        <w:t>Terminologier, kodverk och identifikationssystem som hanteras inom informationsmodellen</w:t>
      </w:r>
    </w:p>
    <w:p w14:paraId="6C8F03B8" w14:textId="77777777" w:rsidR="00BA03AC" w:rsidRPr="00520B63" w:rsidRDefault="00BA03AC" w:rsidP="00BA03AC">
      <w:pPr>
        <w:rPr>
          <w:rFonts w:ascii="Arial" w:hAnsi="Arial"/>
          <w:i/>
        </w:rPr>
      </w:pPr>
    </w:p>
    <w:tbl>
      <w:tblPr>
        <w:tblW w:w="54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25"/>
        <w:gridCol w:w="1220"/>
        <w:gridCol w:w="2970"/>
        <w:gridCol w:w="2008"/>
        <w:gridCol w:w="1877"/>
      </w:tblGrid>
      <w:tr w:rsidR="00BA03AC" w:rsidRPr="00520B63" w14:paraId="0A1FF82A" w14:textId="77777777" w:rsidTr="00C435CB">
        <w:trPr>
          <w:trHeight w:val="823"/>
          <w:tblHeader/>
          <w:jc w:val="center"/>
        </w:trPr>
        <w:tc>
          <w:tcPr>
            <w:tcW w:w="750" w:type="pct"/>
            <w:shd w:val="clear" w:color="auto" w:fill="C0C0C0"/>
          </w:tcPr>
          <w:p w14:paraId="458EA64D" w14:textId="77777777" w:rsidR="00BA03AC" w:rsidRPr="00520B63" w:rsidRDefault="00BA03AC" w:rsidP="00C435CB">
            <w:pPr>
              <w:pStyle w:val="Normal1"/>
              <w:rPr>
                <w:b/>
                <w:lang w:val="sv-SE"/>
              </w:rPr>
            </w:pPr>
            <w:r w:rsidRPr="00520B63">
              <w:rPr>
                <w:b/>
                <w:lang w:val="sv-SE"/>
              </w:rPr>
              <w:t>Namn</w:t>
            </w:r>
          </w:p>
        </w:tc>
        <w:tc>
          <w:tcPr>
            <w:tcW w:w="642" w:type="pct"/>
            <w:shd w:val="clear" w:color="auto" w:fill="C0C0C0"/>
          </w:tcPr>
          <w:p w14:paraId="0C8EA693" w14:textId="77777777" w:rsidR="00BA03AC" w:rsidRPr="00520B63" w:rsidRDefault="00BA03AC" w:rsidP="00C435CB">
            <w:pPr>
              <w:pStyle w:val="Normal1"/>
              <w:rPr>
                <w:b/>
                <w:lang w:val="sv-SE"/>
              </w:rPr>
            </w:pPr>
            <w:r w:rsidRPr="00520B63">
              <w:rPr>
                <w:b/>
                <w:lang w:val="sv-SE"/>
              </w:rPr>
              <w:t>Syfte</w:t>
            </w:r>
          </w:p>
        </w:tc>
        <w:tc>
          <w:tcPr>
            <w:tcW w:w="1563" w:type="pct"/>
            <w:shd w:val="clear" w:color="auto" w:fill="C0C0C0"/>
          </w:tcPr>
          <w:p w14:paraId="57991DA2" w14:textId="77777777" w:rsidR="00BA03AC" w:rsidRPr="00520B63" w:rsidRDefault="00BA03AC" w:rsidP="00C435CB">
            <w:pPr>
              <w:pStyle w:val="Normal1"/>
              <w:rPr>
                <w:b/>
                <w:lang w:val="sv-SE"/>
              </w:rPr>
            </w:pPr>
            <w:r w:rsidRPr="00520B63">
              <w:rPr>
                <w:b/>
                <w:lang w:val="sv-SE"/>
              </w:rPr>
              <w:t>Föreskrift, standard, internationellt kodverk</w:t>
            </w:r>
          </w:p>
        </w:tc>
        <w:tc>
          <w:tcPr>
            <w:tcW w:w="1057" w:type="pct"/>
            <w:shd w:val="clear" w:color="auto" w:fill="C0C0C0"/>
          </w:tcPr>
          <w:p w14:paraId="2812AD97" w14:textId="77777777" w:rsidR="00BA03AC" w:rsidRPr="00520B63" w:rsidRDefault="00BA03AC" w:rsidP="00C435CB">
            <w:pPr>
              <w:pStyle w:val="Normal1"/>
              <w:rPr>
                <w:b/>
                <w:lang w:val="sv-SE"/>
              </w:rPr>
            </w:pPr>
            <w:r w:rsidRPr="00520B63">
              <w:rPr>
                <w:b/>
                <w:lang w:val="sv-SE"/>
              </w:rPr>
              <w:t>Fastställt av</w:t>
            </w:r>
          </w:p>
        </w:tc>
        <w:tc>
          <w:tcPr>
            <w:tcW w:w="988" w:type="pct"/>
            <w:shd w:val="clear" w:color="auto" w:fill="C0C0C0"/>
          </w:tcPr>
          <w:p w14:paraId="6F9A363F" w14:textId="77777777" w:rsidR="00BA03AC" w:rsidRPr="00520B63" w:rsidRDefault="00BA03AC" w:rsidP="00C435CB">
            <w:pPr>
              <w:pStyle w:val="Normal1"/>
              <w:rPr>
                <w:b/>
                <w:lang w:val="sv-SE"/>
              </w:rPr>
            </w:pPr>
            <w:r w:rsidRPr="00520B63">
              <w:rPr>
                <w:b/>
                <w:lang w:val="sv-SE"/>
              </w:rPr>
              <w:t>OID-nummer och ägaren av OID-numret</w:t>
            </w:r>
          </w:p>
        </w:tc>
      </w:tr>
      <w:tr w:rsidR="00BA03AC" w:rsidRPr="00520B63" w14:paraId="09C2C536" w14:textId="77777777" w:rsidTr="00C435CB">
        <w:trPr>
          <w:trHeight w:val="377"/>
          <w:jc w:val="center"/>
        </w:trPr>
        <w:tc>
          <w:tcPr>
            <w:tcW w:w="750" w:type="pct"/>
            <w:vAlign w:val="center"/>
          </w:tcPr>
          <w:p w14:paraId="07801EAE" w14:textId="77777777" w:rsidR="00BA03AC" w:rsidRPr="00520B63" w:rsidRDefault="00BA03AC" w:rsidP="00C435CB">
            <w:pPr>
              <w:pStyle w:val="Andrarubrik"/>
              <w:rPr>
                <w:rFonts w:ascii="Times New Roman" w:hAnsi="Times New Roman"/>
                <w:b w:val="0"/>
                <w:sz w:val="20"/>
                <w:lang w:val="sv-SE"/>
              </w:rPr>
            </w:pPr>
          </w:p>
        </w:tc>
        <w:tc>
          <w:tcPr>
            <w:tcW w:w="642" w:type="pct"/>
            <w:vAlign w:val="center"/>
          </w:tcPr>
          <w:p w14:paraId="5925AE42" w14:textId="77777777" w:rsidR="00BA03AC" w:rsidRPr="00520B63" w:rsidRDefault="00BA03AC" w:rsidP="00C435CB"/>
        </w:tc>
        <w:tc>
          <w:tcPr>
            <w:tcW w:w="1563" w:type="pct"/>
          </w:tcPr>
          <w:p w14:paraId="159B0AE5" w14:textId="77777777" w:rsidR="00BA03AC" w:rsidRPr="00520B63" w:rsidRDefault="00BA03AC" w:rsidP="00C435CB"/>
        </w:tc>
        <w:tc>
          <w:tcPr>
            <w:tcW w:w="1057" w:type="pct"/>
          </w:tcPr>
          <w:p w14:paraId="77FDC2C3" w14:textId="77777777" w:rsidR="00BA03AC" w:rsidRPr="00520B63" w:rsidRDefault="00BA03AC" w:rsidP="00C435CB"/>
        </w:tc>
        <w:tc>
          <w:tcPr>
            <w:tcW w:w="988" w:type="pct"/>
          </w:tcPr>
          <w:p w14:paraId="5D25AF4B" w14:textId="77777777" w:rsidR="00BA03AC" w:rsidRPr="00520B63" w:rsidRDefault="00BA03AC" w:rsidP="00C435CB"/>
        </w:tc>
      </w:tr>
      <w:tr w:rsidR="00BA03AC" w:rsidRPr="00520B63" w14:paraId="175CEFF6" w14:textId="77777777" w:rsidTr="00C435CB">
        <w:trPr>
          <w:trHeight w:val="377"/>
          <w:jc w:val="center"/>
        </w:trPr>
        <w:tc>
          <w:tcPr>
            <w:tcW w:w="750" w:type="pct"/>
            <w:vAlign w:val="center"/>
          </w:tcPr>
          <w:p w14:paraId="101470DA" w14:textId="77777777" w:rsidR="00BA03AC" w:rsidRPr="00520B63" w:rsidRDefault="00BA03AC" w:rsidP="00C435CB">
            <w:pPr>
              <w:pStyle w:val="Andrarubrik"/>
              <w:rPr>
                <w:rFonts w:ascii="Times New Roman" w:hAnsi="Times New Roman"/>
                <w:b w:val="0"/>
                <w:sz w:val="20"/>
                <w:lang w:val="sv-SE"/>
              </w:rPr>
            </w:pPr>
          </w:p>
        </w:tc>
        <w:tc>
          <w:tcPr>
            <w:tcW w:w="642" w:type="pct"/>
            <w:vAlign w:val="center"/>
          </w:tcPr>
          <w:p w14:paraId="7B3A1290" w14:textId="77777777" w:rsidR="00BA03AC" w:rsidRPr="00520B63" w:rsidRDefault="00BA03AC" w:rsidP="00C435CB"/>
        </w:tc>
        <w:tc>
          <w:tcPr>
            <w:tcW w:w="1563" w:type="pct"/>
          </w:tcPr>
          <w:p w14:paraId="7DE7276E" w14:textId="77777777" w:rsidR="00BA03AC" w:rsidRPr="00520B63" w:rsidRDefault="00BA03AC" w:rsidP="00C435CB"/>
        </w:tc>
        <w:tc>
          <w:tcPr>
            <w:tcW w:w="1057" w:type="pct"/>
          </w:tcPr>
          <w:p w14:paraId="27E09063" w14:textId="77777777" w:rsidR="00BA03AC" w:rsidRPr="00520B63" w:rsidRDefault="00BA03AC" w:rsidP="00C435CB"/>
        </w:tc>
        <w:tc>
          <w:tcPr>
            <w:tcW w:w="988" w:type="pct"/>
          </w:tcPr>
          <w:p w14:paraId="6D0FEF51" w14:textId="77777777" w:rsidR="00BA03AC" w:rsidRPr="00520B63" w:rsidRDefault="00BA03AC" w:rsidP="00C435CB"/>
        </w:tc>
      </w:tr>
      <w:tr w:rsidR="00BA03AC" w:rsidRPr="00520B63" w14:paraId="3084A609" w14:textId="77777777" w:rsidTr="00C435CB">
        <w:trPr>
          <w:trHeight w:val="296"/>
          <w:jc w:val="center"/>
        </w:trPr>
        <w:tc>
          <w:tcPr>
            <w:tcW w:w="750" w:type="pct"/>
            <w:vAlign w:val="center"/>
          </w:tcPr>
          <w:p w14:paraId="636E7BD1" w14:textId="77777777" w:rsidR="00BA03AC" w:rsidRPr="00520B63" w:rsidRDefault="00BA03AC" w:rsidP="00C435CB">
            <w:pPr>
              <w:rPr>
                <w:i/>
              </w:rPr>
            </w:pPr>
          </w:p>
        </w:tc>
        <w:tc>
          <w:tcPr>
            <w:tcW w:w="642" w:type="pct"/>
            <w:vAlign w:val="center"/>
          </w:tcPr>
          <w:p w14:paraId="2090FDC2" w14:textId="77777777" w:rsidR="00BA03AC" w:rsidRPr="00520B63" w:rsidRDefault="00BA03AC" w:rsidP="00C435CB"/>
        </w:tc>
        <w:tc>
          <w:tcPr>
            <w:tcW w:w="1563" w:type="pct"/>
          </w:tcPr>
          <w:p w14:paraId="7563C67A" w14:textId="77777777" w:rsidR="00BA03AC" w:rsidRPr="00520B63" w:rsidRDefault="00BA03AC" w:rsidP="00C435CB"/>
        </w:tc>
        <w:tc>
          <w:tcPr>
            <w:tcW w:w="1057" w:type="pct"/>
          </w:tcPr>
          <w:p w14:paraId="0FC22FB5" w14:textId="77777777" w:rsidR="00BA03AC" w:rsidRPr="00520B63" w:rsidRDefault="00BA03AC" w:rsidP="00C435CB"/>
        </w:tc>
        <w:tc>
          <w:tcPr>
            <w:tcW w:w="988" w:type="pct"/>
          </w:tcPr>
          <w:p w14:paraId="27ACF01F" w14:textId="77777777" w:rsidR="00BA03AC" w:rsidRPr="00520B63" w:rsidRDefault="00BA03AC" w:rsidP="00C435CB"/>
        </w:tc>
      </w:tr>
      <w:tr w:rsidR="00BA03AC" w:rsidRPr="00520B63" w14:paraId="3AC62ED6" w14:textId="77777777" w:rsidTr="00C435CB">
        <w:trPr>
          <w:trHeight w:val="312"/>
          <w:jc w:val="center"/>
        </w:trPr>
        <w:tc>
          <w:tcPr>
            <w:tcW w:w="750" w:type="pct"/>
            <w:vAlign w:val="center"/>
          </w:tcPr>
          <w:p w14:paraId="6BE279C3" w14:textId="77777777" w:rsidR="00BA03AC" w:rsidRPr="00520B63" w:rsidRDefault="00BA03AC" w:rsidP="00C435CB"/>
        </w:tc>
        <w:tc>
          <w:tcPr>
            <w:tcW w:w="642" w:type="pct"/>
            <w:vAlign w:val="center"/>
          </w:tcPr>
          <w:p w14:paraId="6A662D84" w14:textId="77777777" w:rsidR="00BA03AC" w:rsidRPr="00520B63" w:rsidRDefault="00BA03AC" w:rsidP="00C435CB"/>
        </w:tc>
        <w:tc>
          <w:tcPr>
            <w:tcW w:w="1563" w:type="pct"/>
          </w:tcPr>
          <w:p w14:paraId="6CED0E92" w14:textId="77777777" w:rsidR="00BA03AC" w:rsidRPr="00520B63" w:rsidRDefault="00BA03AC" w:rsidP="00C435CB"/>
        </w:tc>
        <w:tc>
          <w:tcPr>
            <w:tcW w:w="1057" w:type="pct"/>
          </w:tcPr>
          <w:p w14:paraId="5D54ED46" w14:textId="77777777" w:rsidR="00BA03AC" w:rsidRPr="00520B63" w:rsidRDefault="00BA03AC" w:rsidP="00C435CB"/>
        </w:tc>
        <w:tc>
          <w:tcPr>
            <w:tcW w:w="988" w:type="pct"/>
          </w:tcPr>
          <w:p w14:paraId="1E1F888C" w14:textId="77777777" w:rsidR="00BA03AC" w:rsidRPr="00520B63" w:rsidRDefault="00BA03AC" w:rsidP="00C435CB"/>
        </w:tc>
      </w:tr>
    </w:tbl>
    <w:p w14:paraId="5FFFA89F" w14:textId="77777777" w:rsidR="00BA03AC" w:rsidRPr="007914B1" w:rsidRDefault="00BA03AC" w:rsidP="00BA03AC">
      <w:pPr>
        <w:rPr>
          <w:color w:val="00A9A7" w:themeColor="accent1"/>
        </w:rPr>
      </w:pPr>
      <w:bookmarkStart w:id="35" w:name="_Toc90794760"/>
      <w:bookmarkStart w:id="36" w:name="_Toc90796712"/>
      <w:bookmarkStart w:id="37" w:name="_Toc90797058"/>
      <w:bookmarkStart w:id="38" w:name="_Toc90797078"/>
      <w:bookmarkStart w:id="39" w:name="_Toc95097690"/>
      <w:bookmarkStart w:id="40" w:name="_Toc95292252"/>
      <w:bookmarkStart w:id="41" w:name="_Toc95544011"/>
      <w:bookmarkStart w:id="42" w:name="_Toc100125833"/>
      <w:bookmarkStart w:id="43" w:name="_Toc116886648"/>
      <w:bookmarkStart w:id="44" w:name="_Toc138576303"/>
      <w:bookmarkStart w:id="45" w:name="_Toc139439949"/>
      <w:bookmarkEnd w:id="35"/>
      <w:bookmarkEnd w:id="36"/>
      <w:bookmarkEnd w:id="37"/>
      <w:bookmarkEnd w:id="38"/>
      <w:bookmarkEnd w:id="39"/>
      <w:bookmarkEnd w:id="40"/>
      <w:bookmarkEnd w:id="41"/>
      <w:bookmarkEnd w:id="42"/>
      <w:bookmarkEnd w:id="43"/>
      <w:bookmarkEnd w:id="44"/>
      <w:bookmarkEnd w:id="45"/>
    </w:p>
    <w:p w14:paraId="6DF4D6A4" w14:textId="77777777" w:rsidR="00BA03AC" w:rsidRPr="00BA03AC" w:rsidRDefault="00BA03AC" w:rsidP="00BA03AC">
      <w:pPr>
        <w:pStyle w:val="BodyText"/>
      </w:pPr>
    </w:p>
    <w:sectPr w:rsidR="00BA03AC" w:rsidRPr="00BA03AC" w:rsidSect="001F54EF">
      <w:headerReference w:type="even" r:id="rId17"/>
      <w:headerReference w:type="default" r:id="rId18"/>
      <w:footerReference w:type="default" r:id="rId19"/>
      <w:headerReference w:type="first" r:id="rId20"/>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194F8" w14:textId="77777777" w:rsidR="004A3176" w:rsidRDefault="004A3176" w:rsidP="00C15048">
      <w:r>
        <w:separator/>
      </w:r>
    </w:p>
    <w:p w14:paraId="0E2CD50C" w14:textId="77777777" w:rsidR="004A3176" w:rsidRDefault="004A3176" w:rsidP="00C15048"/>
    <w:p w14:paraId="68F5F6DD" w14:textId="77777777" w:rsidR="004A3176" w:rsidRDefault="004A3176" w:rsidP="00C15048"/>
  </w:endnote>
  <w:endnote w:type="continuationSeparator" w:id="0">
    <w:p w14:paraId="5867AEC0" w14:textId="77777777" w:rsidR="004A3176" w:rsidRDefault="004A3176" w:rsidP="00C15048">
      <w:r>
        <w:continuationSeparator/>
      </w:r>
    </w:p>
    <w:p w14:paraId="1CA7EB65" w14:textId="77777777" w:rsidR="004A3176" w:rsidRDefault="004A3176" w:rsidP="00C15048"/>
    <w:p w14:paraId="70FE4DE4" w14:textId="77777777" w:rsidR="004A3176" w:rsidRDefault="004A317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adeGothic LH Extended">
    <w:panose1 w:val="00000000000000000000"/>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EB717A" w:rsidRPr="004A7C1C" w14:paraId="47B38ABA" w14:textId="77777777" w:rsidTr="00B16F63">
      <w:trPr>
        <w:trHeight w:val="629"/>
      </w:trPr>
      <w:tc>
        <w:tcPr>
          <w:tcW w:w="1702" w:type="dxa"/>
        </w:tcPr>
        <w:p w14:paraId="4061F55B" w14:textId="77777777" w:rsidR="00EB717A" w:rsidRPr="004A7C1C" w:rsidRDefault="00EB717A" w:rsidP="00C15048">
          <w:pPr>
            <w:pStyle w:val="Footer"/>
          </w:pPr>
          <w:r w:rsidRPr="004A7C1C">
            <w:t>Inera AB</w:t>
          </w:r>
        </w:p>
      </w:tc>
      <w:tc>
        <w:tcPr>
          <w:tcW w:w="2384" w:type="dxa"/>
        </w:tcPr>
        <w:p w14:paraId="090E84A5" w14:textId="77777777" w:rsidR="00EB717A" w:rsidRPr="004A7C1C" w:rsidRDefault="00EB717A" w:rsidP="00C15048">
          <w:pPr>
            <w:pStyle w:val="Footer"/>
          </w:pPr>
          <w:r w:rsidRPr="004A7C1C">
            <w:t>Box 177 03</w:t>
          </w:r>
        </w:p>
        <w:p w14:paraId="0D036697" w14:textId="77777777" w:rsidR="00EB717A" w:rsidRPr="004A7C1C" w:rsidRDefault="00EB717A" w:rsidP="00C15048">
          <w:pPr>
            <w:pStyle w:val="Footer"/>
          </w:pPr>
          <w:r w:rsidRPr="004A7C1C">
            <w:t>Östgötagatan 12</w:t>
          </w:r>
        </w:p>
        <w:p w14:paraId="56836E9E" w14:textId="77777777" w:rsidR="00EB717A" w:rsidRPr="004A7C1C" w:rsidRDefault="00EB717A" w:rsidP="00C15048">
          <w:pPr>
            <w:pStyle w:val="Footer"/>
          </w:pPr>
          <w:r w:rsidRPr="004A7C1C">
            <w:t>118 93 Stockholm</w:t>
          </w:r>
        </w:p>
      </w:tc>
      <w:tc>
        <w:tcPr>
          <w:tcW w:w="2293" w:type="dxa"/>
        </w:tcPr>
        <w:p w14:paraId="0B379358" w14:textId="77777777" w:rsidR="00EB717A" w:rsidRPr="00495E86" w:rsidRDefault="00EB717A" w:rsidP="00C15048">
          <w:pPr>
            <w:pStyle w:val="Footer"/>
            <w:rPr>
              <w:lang w:val="en-US"/>
            </w:rPr>
          </w:pPr>
          <w:r w:rsidRPr="00495E86">
            <w:rPr>
              <w:lang w:val="en-US"/>
            </w:rPr>
            <w:t>Tel 08 452 71 60</w:t>
          </w:r>
        </w:p>
        <w:p w14:paraId="6E1C58AE" w14:textId="77777777" w:rsidR="00EB717A" w:rsidRPr="00495E86" w:rsidRDefault="00EB717A" w:rsidP="00C15048">
          <w:pPr>
            <w:pStyle w:val="Footer"/>
            <w:rPr>
              <w:lang w:val="en-US"/>
            </w:rPr>
          </w:pPr>
          <w:r w:rsidRPr="00495E86">
            <w:rPr>
              <w:lang w:val="en-US"/>
            </w:rPr>
            <w:t>info@inera.se</w:t>
          </w:r>
        </w:p>
        <w:p w14:paraId="5082F083" w14:textId="77777777" w:rsidR="00EB717A" w:rsidRPr="00495E86" w:rsidRDefault="00EB717A" w:rsidP="00C15048">
          <w:pPr>
            <w:pStyle w:val="Footer"/>
            <w:rPr>
              <w:lang w:val="en-US"/>
            </w:rPr>
          </w:pPr>
          <w:r w:rsidRPr="00495E86">
            <w:rPr>
              <w:lang w:val="en-US"/>
            </w:rPr>
            <w:t xml:space="preserve">www.inera.se </w:t>
          </w:r>
        </w:p>
      </w:tc>
      <w:tc>
        <w:tcPr>
          <w:tcW w:w="2410" w:type="dxa"/>
        </w:tcPr>
        <w:p w14:paraId="4A51C19B" w14:textId="77777777" w:rsidR="00EB717A" w:rsidRPr="004A7C1C" w:rsidRDefault="00EB717A" w:rsidP="00C15048">
          <w:pPr>
            <w:pStyle w:val="Footer"/>
          </w:pPr>
          <w:r w:rsidRPr="004A7C1C">
            <w:t>Organisationsnummer</w:t>
          </w:r>
        </w:p>
        <w:p w14:paraId="3D7D465A" w14:textId="77777777" w:rsidR="00EB717A" w:rsidRPr="004A7C1C" w:rsidRDefault="00EB717A" w:rsidP="00C15048">
          <w:pPr>
            <w:pStyle w:val="Footer"/>
          </w:pPr>
          <w:r w:rsidRPr="004A7C1C">
            <w:t>556559-4230</w:t>
          </w:r>
        </w:p>
        <w:p w14:paraId="0A00CBE2" w14:textId="77777777" w:rsidR="00EB717A" w:rsidRPr="004A7C1C" w:rsidRDefault="00EB717A" w:rsidP="00C15048">
          <w:pPr>
            <w:pStyle w:val="Footer"/>
          </w:pPr>
        </w:p>
      </w:tc>
      <w:tc>
        <w:tcPr>
          <w:tcW w:w="1134" w:type="dxa"/>
        </w:tcPr>
        <w:p w14:paraId="5B9A40C4" w14:textId="77777777" w:rsidR="00EB717A" w:rsidRPr="004A7C1C" w:rsidRDefault="00EB717A"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4612F1">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4612F1">
            <w:rPr>
              <w:rStyle w:val="PageNumber"/>
              <w:noProof/>
            </w:rPr>
            <w:t>16</w:t>
          </w:r>
          <w:r w:rsidRPr="004A7C1C">
            <w:rPr>
              <w:rStyle w:val="PageNumber"/>
            </w:rPr>
            <w:fldChar w:fldCharType="end"/>
          </w:r>
        </w:p>
      </w:tc>
    </w:tr>
  </w:tbl>
  <w:p w14:paraId="4DDDCE26" w14:textId="77777777" w:rsidR="00EB717A" w:rsidRPr="004A7C1C" w:rsidRDefault="00EB717A" w:rsidP="00C15048"/>
  <w:p w14:paraId="513A53B5" w14:textId="77777777" w:rsidR="00EB717A" w:rsidRPr="004A7C1C" w:rsidRDefault="00EB717A"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BE85" w14:textId="77777777" w:rsidR="004A3176" w:rsidRDefault="004A3176" w:rsidP="00C15048">
      <w:r>
        <w:separator/>
      </w:r>
    </w:p>
    <w:p w14:paraId="5AA7BFC5" w14:textId="77777777" w:rsidR="004A3176" w:rsidRDefault="004A3176" w:rsidP="00C15048"/>
    <w:p w14:paraId="7074BF08" w14:textId="77777777" w:rsidR="004A3176" w:rsidRDefault="004A3176" w:rsidP="00C15048"/>
  </w:footnote>
  <w:footnote w:type="continuationSeparator" w:id="0">
    <w:p w14:paraId="063F5B87" w14:textId="77777777" w:rsidR="004A3176" w:rsidRDefault="004A3176" w:rsidP="00C15048">
      <w:r>
        <w:continuationSeparator/>
      </w:r>
    </w:p>
    <w:p w14:paraId="47A70E61" w14:textId="77777777" w:rsidR="004A3176" w:rsidRDefault="004A3176" w:rsidP="00C15048"/>
    <w:p w14:paraId="6EDF6BE3" w14:textId="77777777" w:rsidR="004A3176" w:rsidRDefault="004A3176"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68A8D" w14:textId="77777777" w:rsidR="00EB717A" w:rsidRDefault="00EB717A" w:rsidP="00C15048"/>
  <w:p w14:paraId="3B7E405A" w14:textId="77777777" w:rsidR="00EB717A" w:rsidRDefault="00EB717A"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EB717A" w:rsidRPr="00333716" w14:paraId="5817A680" w14:textId="77777777" w:rsidTr="00E6091D">
      <w:trPr>
        <w:trHeight w:hRule="exact" w:val="539"/>
      </w:trPr>
      <w:tc>
        <w:tcPr>
          <w:tcW w:w="2459" w:type="dxa"/>
          <w:tcBorders>
            <w:top w:val="nil"/>
            <w:bottom w:val="nil"/>
          </w:tcBorders>
        </w:tcPr>
        <w:p w14:paraId="09CB00F1" w14:textId="77777777" w:rsidR="00EB717A" w:rsidRPr="00333716" w:rsidRDefault="00EB717A" w:rsidP="00C15048">
          <w:pPr>
            <w:pStyle w:val="Footer"/>
          </w:pPr>
          <w:r>
            <w:t>201</w:t>
          </w:r>
        </w:p>
      </w:tc>
      <w:tc>
        <w:tcPr>
          <w:tcW w:w="3970" w:type="dxa"/>
          <w:tcBorders>
            <w:top w:val="nil"/>
            <w:bottom w:val="nil"/>
          </w:tcBorders>
        </w:tcPr>
        <w:p w14:paraId="4BEFDC6A" w14:textId="77777777" w:rsidR="00EB717A" w:rsidRPr="0029430B" w:rsidRDefault="00EB717A" w:rsidP="002D2879">
          <w:pPr>
            <w:pStyle w:val="Footer"/>
            <w:rPr>
              <w:lang w:val="en-GB"/>
            </w:rPr>
          </w:pPr>
          <w:r>
            <w:fldChar w:fldCharType="begin"/>
          </w:r>
          <w:r w:rsidRPr="0029430B">
            <w:rPr>
              <w:lang w:val="en-GB"/>
            </w:rPr>
            <w:instrText xml:space="preserve"> FILENAME   \* MERGEFORMAT </w:instrText>
          </w:r>
          <w:r>
            <w:fldChar w:fldCharType="separate"/>
          </w:r>
          <w:r>
            <w:rPr>
              <w:noProof/>
              <w:lang w:val="en-GB"/>
            </w:rPr>
            <w:t>informationsspecifikation_clinicalprocess_activity_order.docx</w:t>
          </w:r>
          <w:r>
            <w:rPr>
              <w:noProof/>
            </w:rPr>
            <w:fldChar w:fldCharType="end"/>
          </w:r>
          <w:r w:rsidRPr="0029430B">
            <w:rPr>
              <w:noProof/>
              <w:lang w:val="en-GB"/>
            </w:rPr>
            <w:t xml:space="preserve"> </w:t>
          </w:r>
          <w:r w:rsidRPr="0029430B">
            <w:rPr>
              <w:noProof/>
              <w:lang w:val="en-GB"/>
            </w:rPr>
            <w:br/>
          </w:r>
          <w:sdt>
            <w:sdtPr>
              <w:alias w:val="Version"/>
              <w:tag w:val="Version"/>
              <w:id w:val="1343812427"/>
              <w:temporary/>
              <w:showingPlcHdr/>
              <w:text/>
            </w:sdtPr>
            <w:sdtEndPr/>
            <w:sdtContent>
              <w:r w:rsidRPr="0029430B">
                <w:rPr>
                  <w:lang w:val="en-GB"/>
                </w:rPr>
                <w:t>Version: X.X</w:t>
              </w:r>
            </w:sdtContent>
          </w:sdt>
          <w:r w:rsidRPr="0029430B">
            <w:rPr>
              <w:lang w:val="en-GB"/>
            </w:rPr>
            <w:t xml:space="preserve">  </w:t>
          </w:r>
          <w:r w:rsidRPr="0029430B">
            <w:rPr>
              <w:lang w:val="en-GB"/>
            </w:rPr>
            <w:br/>
          </w:r>
          <w:sdt>
            <w:sdtPr>
              <w:alias w:val="Diarienummer"/>
              <w:tag w:val="Diarienummer"/>
              <w:id w:val="-644748828"/>
              <w:temporary/>
              <w:showingPlcHdr/>
              <w:text/>
            </w:sdtPr>
            <w:sdtEndPr/>
            <w:sdtContent>
              <w:r>
                <w:t>Diarienummer: XXX</w:t>
              </w:r>
              <w:r w:rsidRPr="00E6091D">
                <w:t>XXX</w:t>
              </w:r>
            </w:sdtContent>
          </w:sdt>
        </w:p>
      </w:tc>
      <w:tc>
        <w:tcPr>
          <w:tcW w:w="3118" w:type="dxa"/>
          <w:tcBorders>
            <w:top w:val="nil"/>
            <w:bottom w:val="nil"/>
          </w:tcBorders>
        </w:tcPr>
        <w:p w14:paraId="4BE7B78F" w14:textId="77777777" w:rsidR="00EB717A" w:rsidRPr="00E6091D" w:rsidRDefault="00EB717A" w:rsidP="00E6091D">
          <w:pPr>
            <w:pStyle w:val="Footer"/>
          </w:pPr>
          <w:r w:rsidRPr="00E6091D">
            <w:t>Författare</w:t>
          </w:r>
          <w:r>
            <w:t>: Malin Lundgren</w:t>
          </w:r>
          <w:r w:rsidRPr="00E6091D">
            <w:br/>
            <w:t>Dokumentägare:</w:t>
          </w:r>
          <w:r>
            <w:t xml:space="preserve"> I-resurs Inera Arkitektur </w:t>
          </w:r>
        </w:p>
      </w:tc>
      <w:tc>
        <w:tcPr>
          <w:tcW w:w="1134" w:type="dxa"/>
          <w:tcBorders>
            <w:top w:val="nil"/>
            <w:bottom w:val="nil"/>
          </w:tcBorders>
        </w:tcPr>
        <w:p w14:paraId="1379B5C1" w14:textId="77777777" w:rsidR="00EB717A" w:rsidRPr="001F54EF" w:rsidRDefault="00EB717A" w:rsidP="00C15048">
          <w:pPr>
            <w:pStyle w:val="Footer"/>
          </w:pPr>
          <w:r w:rsidRPr="001F54EF">
            <w:t>Senast ändrad</w:t>
          </w:r>
        </w:p>
        <w:p w14:paraId="3F3E678F" w14:textId="77777777" w:rsidR="00EB717A" w:rsidRPr="001F54EF" w:rsidRDefault="00EB717A" w:rsidP="006E015B">
          <w:pPr>
            <w:pStyle w:val="Footer"/>
          </w:pPr>
          <w:r>
            <w:t>2015-02-25</w:t>
          </w:r>
        </w:p>
      </w:tc>
    </w:tr>
    <w:tr w:rsidR="00EB717A" w:rsidRPr="00144360" w14:paraId="31093968"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1E5B5644" w14:textId="77777777" w:rsidR="00EB717A" w:rsidRDefault="00EB717A" w:rsidP="0070295C">
          <w:pPr>
            <w:pStyle w:val="Header"/>
          </w:pPr>
          <w:r>
            <w:rPr>
              <w:noProof/>
              <w:lang w:val="en-US" w:eastAsia="en-US"/>
            </w:rPr>
            <w:drawing>
              <wp:inline distT="0" distB="0" distL="0" distR="0" wp14:anchorId="3C26558F" wp14:editId="25AD10C7">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49EC284B" w14:textId="77777777" w:rsidR="00EB717A" w:rsidRDefault="00EB717A"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EB717A" w:rsidRPr="00144360" w14:paraId="538204A1" w14:textId="77777777" w:rsidTr="0070295C">
      <w:trPr>
        <w:trHeight w:hRule="exact" w:val="539"/>
      </w:trPr>
      <w:tc>
        <w:tcPr>
          <w:tcW w:w="2460" w:type="dxa"/>
          <w:tcBorders>
            <w:top w:val="nil"/>
            <w:left w:val="nil"/>
            <w:bottom w:val="nil"/>
            <w:right w:val="nil"/>
          </w:tcBorders>
        </w:tcPr>
        <w:p w14:paraId="2AB418C3" w14:textId="77777777" w:rsidR="00EB717A" w:rsidRPr="002D1CAF" w:rsidRDefault="00EB717A" w:rsidP="00C15048">
          <w:pPr>
            <w:pStyle w:val="Header"/>
          </w:pPr>
        </w:p>
      </w:tc>
      <w:tc>
        <w:tcPr>
          <w:tcW w:w="3969" w:type="dxa"/>
          <w:tcBorders>
            <w:top w:val="nil"/>
            <w:left w:val="nil"/>
            <w:bottom w:val="nil"/>
            <w:right w:val="nil"/>
          </w:tcBorders>
        </w:tcPr>
        <w:p w14:paraId="5A26C61B" w14:textId="77777777" w:rsidR="00EB717A" w:rsidRPr="00E123DA" w:rsidRDefault="00EB717A" w:rsidP="00C15048">
          <w:pPr>
            <w:pStyle w:val="Header"/>
          </w:pPr>
        </w:p>
      </w:tc>
      <w:tc>
        <w:tcPr>
          <w:tcW w:w="3118" w:type="dxa"/>
          <w:tcBorders>
            <w:top w:val="nil"/>
            <w:left w:val="nil"/>
            <w:bottom w:val="nil"/>
            <w:right w:val="nil"/>
          </w:tcBorders>
        </w:tcPr>
        <w:p w14:paraId="1C8AEEC6" w14:textId="77777777" w:rsidR="00EB717A" w:rsidRPr="00E123DA" w:rsidRDefault="00EB717A" w:rsidP="00C15048">
          <w:pPr>
            <w:pStyle w:val="Header"/>
          </w:pPr>
        </w:p>
      </w:tc>
      <w:tc>
        <w:tcPr>
          <w:tcW w:w="1134" w:type="dxa"/>
          <w:tcBorders>
            <w:top w:val="nil"/>
            <w:left w:val="nil"/>
            <w:bottom w:val="nil"/>
            <w:right w:val="nil"/>
          </w:tcBorders>
        </w:tcPr>
        <w:p w14:paraId="18F6EA2A" w14:textId="77777777" w:rsidR="00EB717A" w:rsidRPr="00E123DA" w:rsidRDefault="00EB717A" w:rsidP="00C15048">
          <w:pPr>
            <w:pStyle w:val="Header"/>
          </w:pPr>
        </w:p>
      </w:tc>
    </w:tr>
    <w:tr w:rsidR="00EB717A" w:rsidRPr="00144360" w14:paraId="1EBE69D1" w14:textId="77777777" w:rsidTr="0070295C">
      <w:trPr>
        <w:gridAfter w:val="3"/>
        <w:wAfter w:w="8221" w:type="dxa"/>
        <w:trHeight w:hRule="exact" w:val="1446"/>
      </w:trPr>
      <w:tc>
        <w:tcPr>
          <w:tcW w:w="2460" w:type="dxa"/>
          <w:tcBorders>
            <w:top w:val="nil"/>
            <w:left w:val="nil"/>
            <w:bottom w:val="nil"/>
            <w:right w:val="nil"/>
          </w:tcBorders>
          <w:vAlign w:val="center"/>
        </w:tcPr>
        <w:p w14:paraId="3DF8773F" w14:textId="77777777" w:rsidR="00EB717A" w:rsidRDefault="00EB717A" w:rsidP="0070295C">
          <w:pPr>
            <w:pStyle w:val="Header"/>
            <w:rPr>
              <w:noProof/>
              <w:lang w:eastAsia="sv-SE"/>
            </w:rPr>
          </w:pPr>
        </w:p>
        <w:p w14:paraId="00036ECD" w14:textId="77777777" w:rsidR="00EB717A" w:rsidRDefault="00EB717A" w:rsidP="0070295C">
          <w:pPr>
            <w:pStyle w:val="Header"/>
          </w:pPr>
          <w:r>
            <w:rPr>
              <w:noProof/>
              <w:lang w:val="en-US" w:eastAsia="en-US"/>
            </w:rPr>
            <w:drawing>
              <wp:inline distT="0" distB="0" distL="0" distR="0" wp14:anchorId="7B69588A" wp14:editId="13769375">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09EE4B60" w14:textId="77777777" w:rsidR="00EB717A" w:rsidRDefault="00EB717A" w:rsidP="00C15048">
    <w:pPr>
      <w:pStyle w:val="Header"/>
    </w:pPr>
  </w:p>
  <w:p w14:paraId="15CE5803" w14:textId="77777777" w:rsidR="00EB717A" w:rsidRPr="00144360" w:rsidRDefault="00EB717A" w:rsidP="00C15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5pt;height:13.75pt" o:bullet="t">
        <v:imagedata r:id="rId1" o:title="Pil-v2-Word"/>
      </v:shape>
    </w:pict>
  </w:numPicBullet>
  <w:numPicBullet w:numPicBulletId="1">
    <w:pict>
      <v:shape id="_x0000_i1030" type="#_x0000_t75" style="width:4.85pt;height:12.15pt" o:bullet="t">
        <v:imagedata r:id="rId2" o:title="Pil-v2-Word"/>
      </v:shape>
    </w:pict>
  </w:numPicBullet>
  <w:numPicBullet w:numPicBulletId="2">
    <w:pict>
      <v:shape id="_x0000_i1031" type="#_x0000_t75" style="width:4.05pt;height:8.9pt" o:bullet="t">
        <v:imagedata r:id="rId3" o:title="Pil-v2-Word"/>
      </v:shape>
    </w:pict>
  </w:numPicBullet>
  <w:abstractNum w:abstractNumId="0">
    <w:nsid w:val="042646F6"/>
    <w:multiLevelType w:val="hybridMultilevel"/>
    <w:tmpl w:val="5840E4C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84737D"/>
    <w:multiLevelType w:val="hybridMultilevel"/>
    <w:tmpl w:val="EFEA9B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2441C16"/>
    <w:multiLevelType w:val="hybridMultilevel"/>
    <w:tmpl w:val="E79CCC90"/>
    <w:lvl w:ilvl="0" w:tplc="A58469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2A2330"/>
    <w:multiLevelType w:val="hybridMultilevel"/>
    <w:tmpl w:val="458EB5E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5BD71329"/>
    <w:multiLevelType w:val="hybridMultilevel"/>
    <w:tmpl w:val="82A45560"/>
    <w:lvl w:ilvl="0" w:tplc="041D0001">
      <w:start w:val="1"/>
      <w:numFmt w:val="bullet"/>
      <w:lvlText w:val=""/>
      <w:lvlJc w:val="left"/>
      <w:pPr>
        <w:ind w:left="462" w:hanging="360"/>
      </w:pPr>
      <w:rPr>
        <w:rFonts w:ascii="Symbol" w:hAnsi="Symbol" w:hint="default"/>
      </w:rPr>
    </w:lvl>
    <w:lvl w:ilvl="1" w:tplc="041D0003" w:tentative="1">
      <w:start w:val="1"/>
      <w:numFmt w:val="bullet"/>
      <w:lvlText w:val="o"/>
      <w:lvlJc w:val="left"/>
      <w:pPr>
        <w:ind w:left="1182" w:hanging="360"/>
      </w:pPr>
      <w:rPr>
        <w:rFonts w:ascii="Courier New" w:hAnsi="Courier New" w:cs="Courier New" w:hint="default"/>
      </w:rPr>
    </w:lvl>
    <w:lvl w:ilvl="2" w:tplc="041D0005" w:tentative="1">
      <w:start w:val="1"/>
      <w:numFmt w:val="bullet"/>
      <w:lvlText w:val=""/>
      <w:lvlJc w:val="left"/>
      <w:pPr>
        <w:ind w:left="1902" w:hanging="360"/>
      </w:pPr>
      <w:rPr>
        <w:rFonts w:ascii="Wingdings" w:hAnsi="Wingdings" w:hint="default"/>
      </w:rPr>
    </w:lvl>
    <w:lvl w:ilvl="3" w:tplc="041D0001" w:tentative="1">
      <w:start w:val="1"/>
      <w:numFmt w:val="bullet"/>
      <w:lvlText w:val=""/>
      <w:lvlJc w:val="left"/>
      <w:pPr>
        <w:ind w:left="2622" w:hanging="360"/>
      </w:pPr>
      <w:rPr>
        <w:rFonts w:ascii="Symbol" w:hAnsi="Symbol" w:hint="default"/>
      </w:rPr>
    </w:lvl>
    <w:lvl w:ilvl="4" w:tplc="041D0003" w:tentative="1">
      <w:start w:val="1"/>
      <w:numFmt w:val="bullet"/>
      <w:lvlText w:val="o"/>
      <w:lvlJc w:val="left"/>
      <w:pPr>
        <w:ind w:left="3342" w:hanging="360"/>
      </w:pPr>
      <w:rPr>
        <w:rFonts w:ascii="Courier New" w:hAnsi="Courier New" w:cs="Courier New" w:hint="default"/>
      </w:rPr>
    </w:lvl>
    <w:lvl w:ilvl="5" w:tplc="041D0005" w:tentative="1">
      <w:start w:val="1"/>
      <w:numFmt w:val="bullet"/>
      <w:lvlText w:val=""/>
      <w:lvlJc w:val="left"/>
      <w:pPr>
        <w:ind w:left="4062" w:hanging="360"/>
      </w:pPr>
      <w:rPr>
        <w:rFonts w:ascii="Wingdings" w:hAnsi="Wingdings" w:hint="default"/>
      </w:rPr>
    </w:lvl>
    <w:lvl w:ilvl="6" w:tplc="041D0001" w:tentative="1">
      <w:start w:val="1"/>
      <w:numFmt w:val="bullet"/>
      <w:lvlText w:val=""/>
      <w:lvlJc w:val="left"/>
      <w:pPr>
        <w:ind w:left="4782" w:hanging="360"/>
      </w:pPr>
      <w:rPr>
        <w:rFonts w:ascii="Symbol" w:hAnsi="Symbol" w:hint="default"/>
      </w:rPr>
    </w:lvl>
    <w:lvl w:ilvl="7" w:tplc="041D0003" w:tentative="1">
      <w:start w:val="1"/>
      <w:numFmt w:val="bullet"/>
      <w:lvlText w:val="o"/>
      <w:lvlJc w:val="left"/>
      <w:pPr>
        <w:ind w:left="5502" w:hanging="360"/>
      </w:pPr>
      <w:rPr>
        <w:rFonts w:ascii="Courier New" w:hAnsi="Courier New" w:cs="Courier New" w:hint="default"/>
      </w:rPr>
    </w:lvl>
    <w:lvl w:ilvl="8" w:tplc="041D0005" w:tentative="1">
      <w:start w:val="1"/>
      <w:numFmt w:val="bullet"/>
      <w:lvlText w:val=""/>
      <w:lvlJc w:val="left"/>
      <w:pPr>
        <w:ind w:left="6222" w:hanging="360"/>
      </w:pPr>
      <w:rPr>
        <w:rFonts w:ascii="Wingdings" w:hAnsi="Wingdings" w:hint="default"/>
      </w:rPr>
    </w:lvl>
  </w:abstractNum>
  <w:abstractNum w:abstractNumId="21">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0491874"/>
    <w:multiLevelType w:val="multilevel"/>
    <w:tmpl w:val="50846754"/>
    <w:numStyleLink w:val="111111"/>
  </w:abstractNum>
  <w:abstractNum w:abstractNumId="23">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69C03744"/>
    <w:multiLevelType w:val="hybridMultilevel"/>
    <w:tmpl w:val="EA9AA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8">
    <w:nsid w:val="78441E38"/>
    <w:multiLevelType w:val="multilevel"/>
    <w:tmpl w:val="50846754"/>
    <w:numStyleLink w:val="111111"/>
  </w:abstractNum>
  <w:abstractNum w:abstractNumId="29">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7"/>
  </w:num>
  <w:num w:numId="2">
    <w:abstractNumId w:val="15"/>
  </w:num>
  <w:num w:numId="3">
    <w:abstractNumId w:val="10"/>
  </w:num>
  <w:num w:numId="4">
    <w:abstractNumId w:val="25"/>
  </w:num>
  <w:num w:numId="5">
    <w:abstractNumId w:val="31"/>
  </w:num>
  <w:num w:numId="6">
    <w:abstractNumId w:val="13"/>
  </w:num>
  <w:num w:numId="7">
    <w:abstractNumId w:val="5"/>
  </w:num>
  <w:num w:numId="8">
    <w:abstractNumId w:val="4"/>
  </w:num>
  <w:num w:numId="9">
    <w:abstractNumId w:val="4"/>
  </w:num>
  <w:num w:numId="10">
    <w:abstractNumId w:val="4"/>
  </w:num>
  <w:num w:numId="11">
    <w:abstractNumId w:val="4"/>
  </w:num>
  <w:num w:numId="12">
    <w:abstractNumId w:val="11"/>
  </w:num>
  <w:num w:numId="13">
    <w:abstractNumId w:val="29"/>
  </w:num>
  <w:num w:numId="14">
    <w:abstractNumId w:val="23"/>
  </w:num>
  <w:num w:numId="15">
    <w:abstractNumId w:val="19"/>
  </w:num>
  <w:num w:numId="16">
    <w:abstractNumId w:val="3"/>
  </w:num>
  <w:num w:numId="17">
    <w:abstractNumId w:val="3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6"/>
  </w:num>
  <w:num w:numId="21">
    <w:abstractNumId w:val="7"/>
  </w:num>
  <w:num w:numId="22">
    <w:abstractNumId w:val="8"/>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2"/>
  </w:num>
  <w:num w:numId="27">
    <w:abstractNumId w:val="18"/>
  </w:num>
  <w:num w:numId="28">
    <w:abstractNumId w:val="28"/>
  </w:num>
  <w:num w:numId="29">
    <w:abstractNumId w:val="17"/>
  </w:num>
  <w:num w:numId="30">
    <w:abstractNumId w:val="21"/>
  </w:num>
  <w:num w:numId="31">
    <w:abstractNumId w:val="14"/>
  </w:num>
  <w:num w:numId="32">
    <w:abstractNumId w:val="9"/>
  </w:num>
  <w:num w:numId="33">
    <w:abstractNumId w:val="2"/>
  </w:num>
  <w:num w:numId="34">
    <w:abstractNumId w:val="0"/>
  </w:num>
  <w:num w:numId="35">
    <w:abstractNumId w:val="16"/>
  </w:num>
  <w:num w:numId="36">
    <w:abstractNumId w:val="20"/>
  </w:num>
  <w:num w:numId="3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371B4"/>
    <w:rsid w:val="000437A5"/>
    <w:rsid w:val="00047191"/>
    <w:rsid w:val="0006221B"/>
    <w:rsid w:val="00066A88"/>
    <w:rsid w:val="00074AED"/>
    <w:rsid w:val="000753E2"/>
    <w:rsid w:val="000778A6"/>
    <w:rsid w:val="00084D4C"/>
    <w:rsid w:val="00091EF6"/>
    <w:rsid w:val="000927B9"/>
    <w:rsid w:val="00096A1A"/>
    <w:rsid w:val="00097B84"/>
    <w:rsid w:val="000A6A80"/>
    <w:rsid w:val="000A7F19"/>
    <w:rsid w:val="000B2B78"/>
    <w:rsid w:val="000C05AF"/>
    <w:rsid w:val="000C0B90"/>
    <w:rsid w:val="000C415D"/>
    <w:rsid w:val="000D18EB"/>
    <w:rsid w:val="000D68C0"/>
    <w:rsid w:val="000E4174"/>
    <w:rsid w:val="000E630C"/>
    <w:rsid w:val="000F0090"/>
    <w:rsid w:val="000F0CAE"/>
    <w:rsid w:val="000F5F15"/>
    <w:rsid w:val="000F7331"/>
    <w:rsid w:val="00104E54"/>
    <w:rsid w:val="00115718"/>
    <w:rsid w:val="00135988"/>
    <w:rsid w:val="00144360"/>
    <w:rsid w:val="00144BD5"/>
    <w:rsid w:val="0014548C"/>
    <w:rsid w:val="00152B7B"/>
    <w:rsid w:val="001613FB"/>
    <w:rsid w:val="00162DF2"/>
    <w:rsid w:val="00171345"/>
    <w:rsid w:val="00174DA4"/>
    <w:rsid w:val="0017735B"/>
    <w:rsid w:val="001B2728"/>
    <w:rsid w:val="001B6F40"/>
    <w:rsid w:val="001C21EE"/>
    <w:rsid w:val="001D5C9D"/>
    <w:rsid w:val="001E1DAA"/>
    <w:rsid w:val="001E7969"/>
    <w:rsid w:val="001F134D"/>
    <w:rsid w:val="001F54EF"/>
    <w:rsid w:val="001F5CE8"/>
    <w:rsid w:val="001F7A09"/>
    <w:rsid w:val="00225344"/>
    <w:rsid w:val="00225A31"/>
    <w:rsid w:val="00233192"/>
    <w:rsid w:val="002375A5"/>
    <w:rsid w:val="00250D72"/>
    <w:rsid w:val="002516C6"/>
    <w:rsid w:val="002604AB"/>
    <w:rsid w:val="00264D83"/>
    <w:rsid w:val="00275258"/>
    <w:rsid w:val="002876DE"/>
    <w:rsid w:val="00290373"/>
    <w:rsid w:val="0029121D"/>
    <w:rsid w:val="0029430B"/>
    <w:rsid w:val="002A04F6"/>
    <w:rsid w:val="002A38D5"/>
    <w:rsid w:val="002A6CAB"/>
    <w:rsid w:val="002B0628"/>
    <w:rsid w:val="002B779D"/>
    <w:rsid w:val="002C69AB"/>
    <w:rsid w:val="002D03C7"/>
    <w:rsid w:val="002D1CAF"/>
    <w:rsid w:val="002D1CBE"/>
    <w:rsid w:val="002D2879"/>
    <w:rsid w:val="002D43B3"/>
    <w:rsid w:val="002E35E1"/>
    <w:rsid w:val="002F3745"/>
    <w:rsid w:val="003017C6"/>
    <w:rsid w:val="00302E96"/>
    <w:rsid w:val="00307C5E"/>
    <w:rsid w:val="00310672"/>
    <w:rsid w:val="003121C3"/>
    <w:rsid w:val="00330F22"/>
    <w:rsid w:val="00333716"/>
    <w:rsid w:val="00337587"/>
    <w:rsid w:val="00340ADE"/>
    <w:rsid w:val="003432B2"/>
    <w:rsid w:val="00343777"/>
    <w:rsid w:val="003441CA"/>
    <w:rsid w:val="00357B9A"/>
    <w:rsid w:val="00360D43"/>
    <w:rsid w:val="003657D7"/>
    <w:rsid w:val="003702E4"/>
    <w:rsid w:val="00372531"/>
    <w:rsid w:val="003815C5"/>
    <w:rsid w:val="00382E1A"/>
    <w:rsid w:val="00385CD7"/>
    <w:rsid w:val="00390E50"/>
    <w:rsid w:val="00396081"/>
    <w:rsid w:val="00397ADF"/>
    <w:rsid w:val="003C0177"/>
    <w:rsid w:val="003C34CB"/>
    <w:rsid w:val="003C3F05"/>
    <w:rsid w:val="003D0D68"/>
    <w:rsid w:val="003D4D38"/>
    <w:rsid w:val="003D665F"/>
    <w:rsid w:val="003E0904"/>
    <w:rsid w:val="003E573A"/>
    <w:rsid w:val="003F245C"/>
    <w:rsid w:val="004023CA"/>
    <w:rsid w:val="004167A1"/>
    <w:rsid w:val="00424F93"/>
    <w:rsid w:val="00425883"/>
    <w:rsid w:val="004276D7"/>
    <w:rsid w:val="004327B7"/>
    <w:rsid w:val="00434B16"/>
    <w:rsid w:val="0044037C"/>
    <w:rsid w:val="004403C3"/>
    <w:rsid w:val="00441AA7"/>
    <w:rsid w:val="00452A87"/>
    <w:rsid w:val="004612F1"/>
    <w:rsid w:val="00464328"/>
    <w:rsid w:val="004647EF"/>
    <w:rsid w:val="00465985"/>
    <w:rsid w:val="00471141"/>
    <w:rsid w:val="00477063"/>
    <w:rsid w:val="00480044"/>
    <w:rsid w:val="00486BB7"/>
    <w:rsid w:val="004873E3"/>
    <w:rsid w:val="00495E86"/>
    <w:rsid w:val="00497F53"/>
    <w:rsid w:val="004A2C65"/>
    <w:rsid w:val="004A3176"/>
    <w:rsid w:val="004A3B2B"/>
    <w:rsid w:val="004A7C1C"/>
    <w:rsid w:val="004B098E"/>
    <w:rsid w:val="004B32CB"/>
    <w:rsid w:val="004B34AD"/>
    <w:rsid w:val="004B4ADA"/>
    <w:rsid w:val="004B7C7D"/>
    <w:rsid w:val="004C311E"/>
    <w:rsid w:val="004C4193"/>
    <w:rsid w:val="004C4DAE"/>
    <w:rsid w:val="004D2F92"/>
    <w:rsid w:val="004D765D"/>
    <w:rsid w:val="004E1DF6"/>
    <w:rsid w:val="00504E9E"/>
    <w:rsid w:val="0050730B"/>
    <w:rsid w:val="005073A3"/>
    <w:rsid w:val="00524F0D"/>
    <w:rsid w:val="005314F5"/>
    <w:rsid w:val="005320FC"/>
    <w:rsid w:val="00535525"/>
    <w:rsid w:val="0054331B"/>
    <w:rsid w:val="00557235"/>
    <w:rsid w:val="00561E0B"/>
    <w:rsid w:val="005636F2"/>
    <w:rsid w:val="00567047"/>
    <w:rsid w:val="005670EE"/>
    <w:rsid w:val="00570215"/>
    <w:rsid w:val="005778E4"/>
    <w:rsid w:val="00587BE6"/>
    <w:rsid w:val="0059082A"/>
    <w:rsid w:val="005921EC"/>
    <w:rsid w:val="00592EB8"/>
    <w:rsid w:val="005A032B"/>
    <w:rsid w:val="005B0B2D"/>
    <w:rsid w:val="005B4045"/>
    <w:rsid w:val="005C3F6E"/>
    <w:rsid w:val="005D064B"/>
    <w:rsid w:val="005E023F"/>
    <w:rsid w:val="005E3E84"/>
    <w:rsid w:val="005E47E7"/>
    <w:rsid w:val="005E4A88"/>
    <w:rsid w:val="005E6DCD"/>
    <w:rsid w:val="005F4DD4"/>
    <w:rsid w:val="005F7B47"/>
    <w:rsid w:val="00604800"/>
    <w:rsid w:val="00611088"/>
    <w:rsid w:val="006210F1"/>
    <w:rsid w:val="00622D0A"/>
    <w:rsid w:val="00630E61"/>
    <w:rsid w:val="00632093"/>
    <w:rsid w:val="00640358"/>
    <w:rsid w:val="006406AC"/>
    <w:rsid w:val="0065413A"/>
    <w:rsid w:val="006660F6"/>
    <w:rsid w:val="006A1F81"/>
    <w:rsid w:val="006A389B"/>
    <w:rsid w:val="006A5E01"/>
    <w:rsid w:val="006B3378"/>
    <w:rsid w:val="006B6DB2"/>
    <w:rsid w:val="006C4354"/>
    <w:rsid w:val="006E015B"/>
    <w:rsid w:val="006E0E27"/>
    <w:rsid w:val="006E21B0"/>
    <w:rsid w:val="006E69BB"/>
    <w:rsid w:val="006F63CB"/>
    <w:rsid w:val="0070295C"/>
    <w:rsid w:val="007117E5"/>
    <w:rsid w:val="00717613"/>
    <w:rsid w:val="007179A3"/>
    <w:rsid w:val="00727361"/>
    <w:rsid w:val="00733F34"/>
    <w:rsid w:val="0074710D"/>
    <w:rsid w:val="00752F37"/>
    <w:rsid w:val="007560CB"/>
    <w:rsid w:val="0076353E"/>
    <w:rsid w:val="00764B55"/>
    <w:rsid w:val="00765DDC"/>
    <w:rsid w:val="00767677"/>
    <w:rsid w:val="007807ED"/>
    <w:rsid w:val="0079550A"/>
    <w:rsid w:val="007C4962"/>
    <w:rsid w:val="007C7DC9"/>
    <w:rsid w:val="007E15AE"/>
    <w:rsid w:val="007F1186"/>
    <w:rsid w:val="00811A36"/>
    <w:rsid w:val="00812605"/>
    <w:rsid w:val="00813DD9"/>
    <w:rsid w:val="00815A4A"/>
    <w:rsid w:val="00826AFF"/>
    <w:rsid w:val="00832031"/>
    <w:rsid w:val="00857E1A"/>
    <w:rsid w:val="008679ED"/>
    <w:rsid w:val="0088630E"/>
    <w:rsid w:val="00890AB6"/>
    <w:rsid w:val="008A40AB"/>
    <w:rsid w:val="008B0E9D"/>
    <w:rsid w:val="008C6F28"/>
    <w:rsid w:val="008D1435"/>
    <w:rsid w:val="008D2C37"/>
    <w:rsid w:val="008D63F2"/>
    <w:rsid w:val="008E1F16"/>
    <w:rsid w:val="008E5170"/>
    <w:rsid w:val="008F4354"/>
    <w:rsid w:val="008F5601"/>
    <w:rsid w:val="009013ED"/>
    <w:rsid w:val="00903A8C"/>
    <w:rsid w:val="00930DEB"/>
    <w:rsid w:val="00936EC8"/>
    <w:rsid w:val="00937364"/>
    <w:rsid w:val="00942224"/>
    <w:rsid w:val="009506F6"/>
    <w:rsid w:val="00956956"/>
    <w:rsid w:val="00961C67"/>
    <w:rsid w:val="00963054"/>
    <w:rsid w:val="0096439B"/>
    <w:rsid w:val="009654D1"/>
    <w:rsid w:val="00967AC6"/>
    <w:rsid w:val="009908AB"/>
    <w:rsid w:val="009A0859"/>
    <w:rsid w:val="009A0C7F"/>
    <w:rsid w:val="009C0B13"/>
    <w:rsid w:val="009C4810"/>
    <w:rsid w:val="009C7FFA"/>
    <w:rsid w:val="009D2B37"/>
    <w:rsid w:val="009E765F"/>
    <w:rsid w:val="00A03B25"/>
    <w:rsid w:val="00A10931"/>
    <w:rsid w:val="00A15E99"/>
    <w:rsid w:val="00A3366C"/>
    <w:rsid w:val="00A37EE9"/>
    <w:rsid w:val="00A410AD"/>
    <w:rsid w:val="00A4265D"/>
    <w:rsid w:val="00A42731"/>
    <w:rsid w:val="00A47B77"/>
    <w:rsid w:val="00A5360F"/>
    <w:rsid w:val="00A5683B"/>
    <w:rsid w:val="00A577DB"/>
    <w:rsid w:val="00A641FE"/>
    <w:rsid w:val="00A665C7"/>
    <w:rsid w:val="00A675BB"/>
    <w:rsid w:val="00A7154D"/>
    <w:rsid w:val="00A76D3E"/>
    <w:rsid w:val="00A90E90"/>
    <w:rsid w:val="00A92184"/>
    <w:rsid w:val="00A92BDA"/>
    <w:rsid w:val="00A97A01"/>
    <w:rsid w:val="00AB5776"/>
    <w:rsid w:val="00AE42C5"/>
    <w:rsid w:val="00B0708C"/>
    <w:rsid w:val="00B1461D"/>
    <w:rsid w:val="00B16F63"/>
    <w:rsid w:val="00B201E6"/>
    <w:rsid w:val="00B23AAE"/>
    <w:rsid w:val="00B26C77"/>
    <w:rsid w:val="00B31E47"/>
    <w:rsid w:val="00B47003"/>
    <w:rsid w:val="00B54AC1"/>
    <w:rsid w:val="00B572F1"/>
    <w:rsid w:val="00B60546"/>
    <w:rsid w:val="00B61926"/>
    <w:rsid w:val="00B6207B"/>
    <w:rsid w:val="00B63972"/>
    <w:rsid w:val="00B66F6F"/>
    <w:rsid w:val="00B7104B"/>
    <w:rsid w:val="00B71CD5"/>
    <w:rsid w:val="00B81400"/>
    <w:rsid w:val="00B85537"/>
    <w:rsid w:val="00B957BE"/>
    <w:rsid w:val="00B9611C"/>
    <w:rsid w:val="00B967C3"/>
    <w:rsid w:val="00BA03AC"/>
    <w:rsid w:val="00BA0F14"/>
    <w:rsid w:val="00BC1D83"/>
    <w:rsid w:val="00BD241A"/>
    <w:rsid w:val="00BD7C4A"/>
    <w:rsid w:val="00BE1DFD"/>
    <w:rsid w:val="00BE6519"/>
    <w:rsid w:val="00BE7E72"/>
    <w:rsid w:val="00BF05F7"/>
    <w:rsid w:val="00BF3126"/>
    <w:rsid w:val="00C008C5"/>
    <w:rsid w:val="00C06955"/>
    <w:rsid w:val="00C07E72"/>
    <w:rsid w:val="00C15048"/>
    <w:rsid w:val="00C27FA3"/>
    <w:rsid w:val="00C346A8"/>
    <w:rsid w:val="00C3718E"/>
    <w:rsid w:val="00C41199"/>
    <w:rsid w:val="00C418F5"/>
    <w:rsid w:val="00C430B6"/>
    <w:rsid w:val="00C435CB"/>
    <w:rsid w:val="00C608B6"/>
    <w:rsid w:val="00C667D0"/>
    <w:rsid w:val="00C86683"/>
    <w:rsid w:val="00C87A7B"/>
    <w:rsid w:val="00C94A5C"/>
    <w:rsid w:val="00CA2E69"/>
    <w:rsid w:val="00CB3702"/>
    <w:rsid w:val="00CC5010"/>
    <w:rsid w:val="00CD0298"/>
    <w:rsid w:val="00CD0F93"/>
    <w:rsid w:val="00CD1534"/>
    <w:rsid w:val="00CE12F7"/>
    <w:rsid w:val="00CE2C77"/>
    <w:rsid w:val="00CE6FD1"/>
    <w:rsid w:val="00CF0CF7"/>
    <w:rsid w:val="00CF19C2"/>
    <w:rsid w:val="00CF369A"/>
    <w:rsid w:val="00D0207B"/>
    <w:rsid w:val="00D049F3"/>
    <w:rsid w:val="00D04D21"/>
    <w:rsid w:val="00D103B1"/>
    <w:rsid w:val="00D16B4F"/>
    <w:rsid w:val="00D20F1F"/>
    <w:rsid w:val="00D346BD"/>
    <w:rsid w:val="00D366CD"/>
    <w:rsid w:val="00D40199"/>
    <w:rsid w:val="00D46E78"/>
    <w:rsid w:val="00D51370"/>
    <w:rsid w:val="00D56684"/>
    <w:rsid w:val="00D618C7"/>
    <w:rsid w:val="00D63E12"/>
    <w:rsid w:val="00D658D8"/>
    <w:rsid w:val="00D74D0C"/>
    <w:rsid w:val="00D8097E"/>
    <w:rsid w:val="00D83D2E"/>
    <w:rsid w:val="00D86616"/>
    <w:rsid w:val="00D86871"/>
    <w:rsid w:val="00D87FDF"/>
    <w:rsid w:val="00D90AC5"/>
    <w:rsid w:val="00DA7395"/>
    <w:rsid w:val="00DC1959"/>
    <w:rsid w:val="00DC710E"/>
    <w:rsid w:val="00DD6F80"/>
    <w:rsid w:val="00DE0233"/>
    <w:rsid w:val="00DE2580"/>
    <w:rsid w:val="00DE2728"/>
    <w:rsid w:val="00DF18EF"/>
    <w:rsid w:val="00DF4C32"/>
    <w:rsid w:val="00E02FD5"/>
    <w:rsid w:val="00E1002D"/>
    <w:rsid w:val="00E123DA"/>
    <w:rsid w:val="00E13BA0"/>
    <w:rsid w:val="00E15DB0"/>
    <w:rsid w:val="00E20189"/>
    <w:rsid w:val="00E230CC"/>
    <w:rsid w:val="00E255E5"/>
    <w:rsid w:val="00E26245"/>
    <w:rsid w:val="00E27C54"/>
    <w:rsid w:val="00E31BAF"/>
    <w:rsid w:val="00E3257D"/>
    <w:rsid w:val="00E325F4"/>
    <w:rsid w:val="00E350B7"/>
    <w:rsid w:val="00E359EC"/>
    <w:rsid w:val="00E35B04"/>
    <w:rsid w:val="00E36B43"/>
    <w:rsid w:val="00E435D9"/>
    <w:rsid w:val="00E43FAE"/>
    <w:rsid w:val="00E5401A"/>
    <w:rsid w:val="00E557D1"/>
    <w:rsid w:val="00E57D0A"/>
    <w:rsid w:val="00E6091D"/>
    <w:rsid w:val="00E609E9"/>
    <w:rsid w:val="00E61829"/>
    <w:rsid w:val="00E7335D"/>
    <w:rsid w:val="00E75F85"/>
    <w:rsid w:val="00E92BD2"/>
    <w:rsid w:val="00E944AA"/>
    <w:rsid w:val="00EA0ACD"/>
    <w:rsid w:val="00EA375D"/>
    <w:rsid w:val="00EB44BC"/>
    <w:rsid w:val="00EB690E"/>
    <w:rsid w:val="00EB717A"/>
    <w:rsid w:val="00EB72D9"/>
    <w:rsid w:val="00EC5077"/>
    <w:rsid w:val="00EC5E7A"/>
    <w:rsid w:val="00EC615D"/>
    <w:rsid w:val="00ED1F7E"/>
    <w:rsid w:val="00EE76DE"/>
    <w:rsid w:val="00F0133B"/>
    <w:rsid w:val="00F044D5"/>
    <w:rsid w:val="00F10E7B"/>
    <w:rsid w:val="00F116B0"/>
    <w:rsid w:val="00F1522A"/>
    <w:rsid w:val="00F17D02"/>
    <w:rsid w:val="00F209E0"/>
    <w:rsid w:val="00F30B5C"/>
    <w:rsid w:val="00F30EF7"/>
    <w:rsid w:val="00F3535C"/>
    <w:rsid w:val="00F36914"/>
    <w:rsid w:val="00F4611A"/>
    <w:rsid w:val="00F47DCD"/>
    <w:rsid w:val="00F50257"/>
    <w:rsid w:val="00F5751F"/>
    <w:rsid w:val="00F606E4"/>
    <w:rsid w:val="00F613BF"/>
    <w:rsid w:val="00F64FED"/>
    <w:rsid w:val="00F670BC"/>
    <w:rsid w:val="00F729B4"/>
    <w:rsid w:val="00F75926"/>
    <w:rsid w:val="00F93ED7"/>
    <w:rsid w:val="00FA363D"/>
    <w:rsid w:val="00FA5C95"/>
    <w:rsid w:val="00FA66C6"/>
    <w:rsid w:val="00FB6D32"/>
    <w:rsid w:val="00FC03E4"/>
    <w:rsid w:val="00FC1ABF"/>
    <w:rsid w:val="00FC2B29"/>
    <w:rsid w:val="00FC3DB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71A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Paragraph">
    <w:name w:val="List Paragraph"/>
    <w:basedOn w:val="Normal"/>
    <w:link w:val="ListParagraph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HeaderChar">
    <w:name w:val="Header Char"/>
    <w:basedOn w:val="DefaultParagraphFont"/>
    <w:link w:val="Header"/>
    <w:uiPriority w:val="99"/>
    <w:rsid w:val="00857E1A"/>
    <w:rPr>
      <w:rFonts w:ascii="Arial" w:hAnsi="Arial"/>
      <w:color w:val="00A9A7"/>
      <w:sz w:val="14"/>
      <w:szCs w:val="24"/>
      <w:lang w:eastAsia="en-GB"/>
    </w:rPr>
  </w:style>
  <w:style w:type="character" w:styleId="CommentReference">
    <w:name w:val="annotation reference"/>
    <w:basedOn w:val="DefaultParagraphFont"/>
    <w:uiPriority w:val="99"/>
    <w:semiHidden/>
    <w:unhideWhenUsed/>
    <w:rsid w:val="005670EE"/>
    <w:rPr>
      <w:sz w:val="16"/>
      <w:szCs w:val="16"/>
    </w:rPr>
  </w:style>
  <w:style w:type="paragraph" w:styleId="CommentText">
    <w:name w:val="annotation text"/>
    <w:basedOn w:val="Normal"/>
    <w:link w:val="CommentTextChar"/>
    <w:uiPriority w:val="99"/>
    <w:unhideWhenUsed/>
    <w:rsid w:val="005670EE"/>
    <w:rPr>
      <w:sz w:val="20"/>
      <w:szCs w:val="20"/>
    </w:rPr>
  </w:style>
  <w:style w:type="character" w:customStyle="1" w:styleId="CommentTextChar">
    <w:name w:val="Comment Text Char"/>
    <w:basedOn w:val="DefaultParagraphFont"/>
    <w:link w:val="CommentText"/>
    <w:uiPriority w:val="99"/>
    <w:rsid w:val="005670EE"/>
    <w:rPr>
      <w:lang w:eastAsia="en-GB"/>
    </w:rPr>
  </w:style>
  <w:style w:type="paragraph" w:styleId="CommentSubject">
    <w:name w:val="annotation subject"/>
    <w:basedOn w:val="CommentText"/>
    <w:next w:val="CommentText"/>
    <w:link w:val="CommentSubjectChar"/>
    <w:semiHidden/>
    <w:unhideWhenUsed/>
    <w:rsid w:val="005670EE"/>
    <w:rPr>
      <w:b/>
      <w:bCs/>
    </w:rPr>
  </w:style>
  <w:style w:type="character" w:customStyle="1" w:styleId="CommentSubjectChar">
    <w:name w:val="Comment Subject Char"/>
    <w:basedOn w:val="CommentTextChar"/>
    <w:link w:val="CommentSubject"/>
    <w:semiHidden/>
    <w:rsid w:val="005670EE"/>
    <w:rPr>
      <w:b/>
      <w:bCs/>
      <w:lang w:eastAsia="en-GB"/>
    </w:rPr>
  </w:style>
  <w:style w:type="paragraph" w:customStyle="1" w:styleId="TableParagraph">
    <w:name w:val="Table Paragraph"/>
    <w:basedOn w:val="Normal"/>
    <w:uiPriority w:val="1"/>
    <w:qFormat/>
    <w:rsid w:val="005670EE"/>
    <w:pPr>
      <w:widowControl w:val="0"/>
      <w:spacing w:before="0" w:after="0" w:line="280" w:lineRule="atLeast"/>
    </w:pPr>
    <w:rPr>
      <w:rFonts w:asciiTheme="minorHAnsi" w:eastAsiaTheme="minorHAnsi" w:hAnsiTheme="minorHAnsi" w:cstheme="minorBidi"/>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Paragraph">
    <w:name w:val="List Paragraph"/>
    <w:basedOn w:val="Normal"/>
    <w:link w:val="ListParagraph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HeaderChar">
    <w:name w:val="Header Char"/>
    <w:basedOn w:val="DefaultParagraphFont"/>
    <w:link w:val="Header"/>
    <w:uiPriority w:val="99"/>
    <w:rsid w:val="00857E1A"/>
    <w:rPr>
      <w:rFonts w:ascii="Arial" w:hAnsi="Arial"/>
      <w:color w:val="00A9A7"/>
      <w:sz w:val="14"/>
      <w:szCs w:val="24"/>
      <w:lang w:eastAsia="en-GB"/>
    </w:rPr>
  </w:style>
  <w:style w:type="character" w:styleId="CommentReference">
    <w:name w:val="annotation reference"/>
    <w:basedOn w:val="DefaultParagraphFont"/>
    <w:uiPriority w:val="99"/>
    <w:semiHidden/>
    <w:unhideWhenUsed/>
    <w:rsid w:val="005670EE"/>
    <w:rPr>
      <w:sz w:val="16"/>
      <w:szCs w:val="16"/>
    </w:rPr>
  </w:style>
  <w:style w:type="paragraph" w:styleId="CommentText">
    <w:name w:val="annotation text"/>
    <w:basedOn w:val="Normal"/>
    <w:link w:val="CommentTextChar"/>
    <w:uiPriority w:val="99"/>
    <w:unhideWhenUsed/>
    <w:rsid w:val="005670EE"/>
    <w:rPr>
      <w:sz w:val="20"/>
      <w:szCs w:val="20"/>
    </w:rPr>
  </w:style>
  <w:style w:type="character" w:customStyle="1" w:styleId="CommentTextChar">
    <w:name w:val="Comment Text Char"/>
    <w:basedOn w:val="DefaultParagraphFont"/>
    <w:link w:val="CommentText"/>
    <w:uiPriority w:val="99"/>
    <w:rsid w:val="005670EE"/>
    <w:rPr>
      <w:lang w:eastAsia="en-GB"/>
    </w:rPr>
  </w:style>
  <w:style w:type="paragraph" w:styleId="CommentSubject">
    <w:name w:val="annotation subject"/>
    <w:basedOn w:val="CommentText"/>
    <w:next w:val="CommentText"/>
    <w:link w:val="CommentSubjectChar"/>
    <w:semiHidden/>
    <w:unhideWhenUsed/>
    <w:rsid w:val="005670EE"/>
    <w:rPr>
      <w:b/>
      <w:bCs/>
    </w:rPr>
  </w:style>
  <w:style w:type="character" w:customStyle="1" w:styleId="CommentSubjectChar">
    <w:name w:val="Comment Subject Char"/>
    <w:basedOn w:val="CommentTextChar"/>
    <w:link w:val="CommentSubject"/>
    <w:semiHidden/>
    <w:rsid w:val="005670EE"/>
    <w:rPr>
      <w:b/>
      <w:bCs/>
      <w:lang w:eastAsia="en-GB"/>
    </w:rPr>
  </w:style>
  <w:style w:type="paragraph" w:customStyle="1" w:styleId="TableParagraph">
    <w:name w:val="Table Paragraph"/>
    <w:basedOn w:val="Normal"/>
    <w:uiPriority w:val="1"/>
    <w:qFormat/>
    <w:rsid w:val="005670EE"/>
    <w:pPr>
      <w:widowControl w:val="0"/>
      <w:spacing w:before="0" w:after="0" w:line="280" w:lineRule="atLeas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era.se/TJANSTER--PROJEKT/Arkitektur-och-regelverk/" TargetMode="External"/><Relationship Id="rId11" Type="http://schemas.openxmlformats.org/officeDocument/2006/relationships/hyperlink" Target="http://www.socialstyrelsen.se/nationellehalsa/nationellinformationsstruktur" TargetMode="External"/><Relationship Id="rId12" Type="http://schemas.openxmlformats.org/officeDocument/2006/relationships/hyperlink" Target="http://tools.ietf.org/html/rfc5545" TargetMode="External"/><Relationship Id="rId13" Type="http://schemas.openxmlformats.org/officeDocument/2006/relationships/hyperlink" Target="http://tools.ietf.org/html/rfc4122" TargetMode="External"/><Relationship Id="rId14" Type="http://schemas.openxmlformats.org/officeDocument/2006/relationships/image" Target="media/image4.png"/><Relationship Id="rId15" Type="http://schemas.openxmlformats.org/officeDocument/2006/relationships/hyperlink" Target="http://www.socialstyrelsen.se/nationellehalsa/nationellinformationsstruktur/v-timochvifo-karta"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2CAAA-E504-F047-A853-5319DA42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3083</TotalTime>
  <Pages>16</Pages>
  <Words>2823</Words>
  <Characters>17142</Characters>
  <Application>Microsoft Macintosh Word</Application>
  <DocSecurity>0</DocSecurity>
  <Lines>1224</Lines>
  <Paragraphs>798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Informationsspecifikation clinicalprocess:activity:order</vt:lpstr>
      <vt:lpstr>Rubrik på titelsida 1</vt:lpstr>
    </vt:vector>
  </TitlesOfParts>
  <Company>Inera AB</Company>
  <LinksUpToDate>false</LinksUpToDate>
  <CharactersWithSpaces>19167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clinicalprocess:activity:order</dc:title>
  <dc:creator>Brunzell Maria</dc:creator>
  <cp:keywords>dokumentmall</cp:keywords>
  <cp:lastModifiedBy>Khaled Daham</cp:lastModifiedBy>
  <cp:revision>55</cp:revision>
  <cp:lastPrinted>2015-03-05T09:26:00Z</cp:lastPrinted>
  <dcterms:created xsi:type="dcterms:W3CDTF">2015-02-11T10:03:00Z</dcterms:created>
  <dcterms:modified xsi:type="dcterms:W3CDTF">2015-03-11T20:16:00Z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ARK_0012</vt:lpwstr>
  </property>
  <property fmtid="{D5CDD505-2E9C-101B-9397-08002B2CF9AE}" pid="3" name="version">
    <vt:lpwstr>1.0</vt:lpwstr>
  </property>
  <property fmtid="{D5CDD505-2E9C-101B-9397-08002B2CF9AE}" pid="4" name="datumpublicerat">
    <vt:lpwstr>2015-03-02</vt:lpwstr>
  </property>
</Properties>
</file>