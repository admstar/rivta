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8080" w:type="dxa"/>
        <w:tblInd w:w="1951" w:type="dxa"/>
        <w:tblBorders>
          <w:left w:val="single" w:sz="18" w:space="0" w:color="00A9A7"/>
        </w:tblBorders>
        <w:tblLook w:val="0400" w:firstRow="0" w:lastRow="0" w:firstColumn="0" w:lastColumn="0" w:noHBand="0" w:noVBand="1"/>
      </w:tblPr>
      <w:tblGrid>
        <w:gridCol w:w="284"/>
        <w:gridCol w:w="7796"/>
      </w:tblGrid>
      <w:tr w:rsidR="008866A6" w:rsidRPr="00AC5707" w14:paraId="4C42E31C" w14:textId="77777777" w:rsidTr="00147913">
        <w:trPr>
          <w:cantSplit/>
        </w:trPr>
        <w:tc>
          <w:tcPr>
            <w:tcW w:w="284" w:type="dxa"/>
            <w:shd w:val="clear" w:color="auto" w:fill="auto"/>
          </w:tcPr>
          <w:p w14:paraId="0E833167" w14:textId="77777777" w:rsidR="008866A6" w:rsidRPr="004A7C1C" w:rsidRDefault="008866A6" w:rsidP="008866A6">
            <w:pPr>
              <w:pStyle w:val="BodyText"/>
            </w:pPr>
          </w:p>
        </w:tc>
        <w:tc>
          <w:tcPr>
            <w:tcW w:w="7796" w:type="dxa"/>
            <w:shd w:val="clear" w:color="auto" w:fill="auto"/>
          </w:tcPr>
          <w:p w14:paraId="5A0AFE34" w14:textId="70AD0AC3" w:rsidR="008866A6" w:rsidRPr="00AC5707" w:rsidRDefault="008866A6" w:rsidP="00147913">
            <w:pPr>
              <w:pStyle w:val="Title"/>
              <w:ind w:right="-194"/>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CE31D6">
              <w:rPr>
                <w:color w:val="008000"/>
              </w:rPr>
              <w:t>Hantera aktiviteter, beställning</w:t>
            </w:r>
            <w:r w:rsidRPr="00AC5707">
              <w:rPr>
                <w:color w:val="008000"/>
              </w:rPr>
              <w:fldChar w:fldCharType="end"/>
            </w:r>
          </w:p>
          <w:p w14:paraId="72C6FD29" w14:textId="7B1A4260" w:rsidR="008866A6" w:rsidRDefault="00B23114" w:rsidP="008866A6">
            <w:pPr>
              <w:pStyle w:val="FrsttsbladUnderrubrik"/>
            </w:pPr>
            <w:r>
              <w:t>Tjänstekontraktsbeskrivning</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F0BDF">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DF0BDF">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436006">
              <w:rPr>
                <w:color w:val="008000"/>
                <w:sz w:val="32"/>
              </w:rPr>
              <w:t>2015-03-11</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687467BF" w14:textId="77777777" w:rsidR="00436006"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436006">
            <w:rPr>
              <w:noProof/>
            </w:rPr>
            <w:t>1</w:t>
          </w:r>
          <w:r w:rsidR="00436006">
            <w:rPr>
              <w:rFonts w:asciiTheme="minorHAnsi" w:eastAsiaTheme="minorEastAsia" w:hAnsiTheme="minorHAnsi" w:cstheme="minorBidi"/>
              <w:noProof/>
              <w:sz w:val="24"/>
              <w:szCs w:val="24"/>
              <w:lang w:val="en-US" w:eastAsia="ja-JP"/>
            </w:rPr>
            <w:tab/>
          </w:r>
          <w:r w:rsidR="00436006">
            <w:rPr>
              <w:noProof/>
            </w:rPr>
            <w:t>Inledning</w:t>
          </w:r>
          <w:r w:rsidR="00436006">
            <w:rPr>
              <w:noProof/>
            </w:rPr>
            <w:tab/>
          </w:r>
          <w:r w:rsidR="00436006">
            <w:rPr>
              <w:noProof/>
            </w:rPr>
            <w:fldChar w:fldCharType="begin"/>
          </w:r>
          <w:r w:rsidR="00436006">
            <w:rPr>
              <w:noProof/>
            </w:rPr>
            <w:instrText xml:space="preserve"> PAGEREF _Toc287724182 \h </w:instrText>
          </w:r>
          <w:r w:rsidR="00436006">
            <w:rPr>
              <w:noProof/>
            </w:rPr>
          </w:r>
          <w:r w:rsidR="00436006">
            <w:rPr>
              <w:noProof/>
            </w:rPr>
            <w:fldChar w:fldCharType="separate"/>
          </w:r>
          <w:r w:rsidR="00436006">
            <w:rPr>
              <w:noProof/>
            </w:rPr>
            <w:t>7</w:t>
          </w:r>
          <w:r w:rsidR="00436006">
            <w:rPr>
              <w:noProof/>
            </w:rPr>
            <w:fldChar w:fldCharType="end"/>
          </w:r>
        </w:p>
        <w:p w14:paraId="54BD03B2" w14:textId="77777777" w:rsidR="00436006" w:rsidRDefault="00436006">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_Toc287724183 \h </w:instrText>
          </w:r>
          <w:r>
            <w:rPr>
              <w:noProof/>
            </w:rPr>
          </w:r>
          <w:r>
            <w:rPr>
              <w:noProof/>
            </w:rPr>
            <w:fldChar w:fldCharType="separate"/>
          </w:r>
          <w:r>
            <w:rPr>
              <w:noProof/>
            </w:rPr>
            <w:t>7</w:t>
          </w:r>
          <w:r>
            <w:rPr>
              <w:noProof/>
            </w:rPr>
            <w:fldChar w:fldCharType="end"/>
          </w:r>
        </w:p>
        <w:p w14:paraId="7243A06C" w14:textId="77777777" w:rsidR="00436006" w:rsidRDefault="00436006">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_Toc287724184 \h </w:instrText>
          </w:r>
          <w:r>
            <w:rPr>
              <w:noProof/>
            </w:rPr>
          </w:r>
          <w:r>
            <w:rPr>
              <w:noProof/>
            </w:rPr>
            <w:fldChar w:fldCharType="separate"/>
          </w:r>
          <w:r>
            <w:rPr>
              <w:noProof/>
            </w:rPr>
            <w:t>7</w:t>
          </w:r>
          <w:r>
            <w:rPr>
              <w:noProof/>
            </w:rPr>
            <w:fldChar w:fldCharType="end"/>
          </w:r>
        </w:p>
        <w:p w14:paraId="276E4A7E" w14:textId="77777777" w:rsidR="00436006" w:rsidRDefault="00436006">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_Toc287724185 \h </w:instrText>
          </w:r>
          <w:r>
            <w:rPr>
              <w:noProof/>
            </w:rPr>
          </w:r>
          <w:r>
            <w:rPr>
              <w:noProof/>
            </w:rPr>
            <w:fldChar w:fldCharType="separate"/>
          </w:r>
          <w:r>
            <w:rPr>
              <w:noProof/>
            </w:rPr>
            <w:t>8</w:t>
          </w:r>
          <w:r>
            <w:rPr>
              <w:noProof/>
            </w:rPr>
            <w:fldChar w:fldCharType="end"/>
          </w:r>
        </w:p>
        <w:p w14:paraId="4D2C95F8" w14:textId="77777777" w:rsidR="00436006" w:rsidRDefault="00436006">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2D7A51">
            <w:rPr>
              <w:noProof/>
              <w:color w:val="008000"/>
            </w:rPr>
            <w:t>1.0</w:t>
          </w:r>
          <w:r>
            <w:rPr>
              <w:noProof/>
            </w:rPr>
            <w:tab/>
          </w:r>
          <w:r>
            <w:rPr>
              <w:noProof/>
            </w:rPr>
            <w:fldChar w:fldCharType="begin"/>
          </w:r>
          <w:r>
            <w:rPr>
              <w:noProof/>
            </w:rPr>
            <w:instrText xml:space="preserve"> PAGEREF _Toc287724186 \h </w:instrText>
          </w:r>
          <w:r>
            <w:rPr>
              <w:noProof/>
            </w:rPr>
          </w:r>
          <w:r>
            <w:rPr>
              <w:noProof/>
            </w:rPr>
            <w:fldChar w:fldCharType="separate"/>
          </w:r>
          <w:r>
            <w:rPr>
              <w:noProof/>
            </w:rPr>
            <w:t>8</w:t>
          </w:r>
          <w:r>
            <w:rPr>
              <w:noProof/>
            </w:rPr>
            <w:fldChar w:fldCharType="end"/>
          </w:r>
        </w:p>
        <w:p w14:paraId="42822EE6" w14:textId="77777777" w:rsidR="00436006" w:rsidRDefault="00436006">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_Toc287724187 \h </w:instrText>
          </w:r>
          <w:r>
            <w:rPr>
              <w:noProof/>
            </w:rPr>
          </w:r>
          <w:r>
            <w:rPr>
              <w:noProof/>
            </w:rPr>
            <w:fldChar w:fldCharType="separate"/>
          </w:r>
          <w:r>
            <w:rPr>
              <w:noProof/>
            </w:rPr>
            <w:t>8</w:t>
          </w:r>
          <w:r>
            <w:rPr>
              <w:noProof/>
            </w:rPr>
            <w:fldChar w:fldCharType="end"/>
          </w:r>
        </w:p>
        <w:p w14:paraId="174E054C" w14:textId="77777777" w:rsidR="00436006" w:rsidRDefault="00436006">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_Toc287724188 \h </w:instrText>
          </w:r>
          <w:r>
            <w:rPr>
              <w:noProof/>
            </w:rPr>
          </w:r>
          <w:r>
            <w:rPr>
              <w:noProof/>
            </w:rPr>
            <w:fldChar w:fldCharType="separate"/>
          </w:r>
          <w:r>
            <w:rPr>
              <w:noProof/>
            </w:rPr>
            <w:t>8</w:t>
          </w:r>
          <w:r>
            <w:rPr>
              <w:noProof/>
            </w:rPr>
            <w:fldChar w:fldCharType="end"/>
          </w:r>
        </w:p>
        <w:p w14:paraId="272E02FC" w14:textId="77777777" w:rsidR="00436006" w:rsidRDefault="00436006">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_Toc287724189 \h </w:instrText>
          </w:r>
          <w:r>
            <w:rPr>
              <w:noProof/>
            </w:rPr>
          </w:r>
          <w:r>
            <w:rPr>
              <w:noProof/>
            </w:rPr>
            <w:fldChar w:fldCharType="separate"/>
          </w:r>
          <w:r>
            <w:rPr>
              <w:noProof/>
            </w:rPr>
            <w:t>8</w:t>
          </w:r>
          <w:r>
            <w:rPr>
              <w:noProof/>
            </w:rPr>
            <w:fldChar w:fldCharType="end"/>
          </w:r>
        </w:p>
        <w:p w14:paraId="2B35573D" w14:textId="77777777" w:rsidR="00436006" w:rsidRDefault="00436006">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_Toc287724190 \h </w:instrText>
          </w:r>
          <w:r>
            <w:rPr>
              <w:noProof/>
            </w:rPr>
          </w:r>
          <w:r>
            <w:rPr>
              <w:noProof/>
            </w:rPr>
            <w:fldChar w:fldCharType="separate"/>
          </w:r>
          <w:r>
            <w:rPr>
              <w:noProof/>
            </w:rPr>
            <w:t>8</w:t>
          </w:r>
          <w:r>
            <w:rPr>
              <w:noProof/>
            </w:rPr>
            <w:fldChar w:fldCharType="end"/>
          </w:r>
        </w:p>
        <w:p w14:paraId="386082E5" w14:textId="77777777" w:rsidR="00436006" w:rsidRDefault="00436006">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_Toc287724191 \h </w:instrText>
          </w:r>
          <w:r>
            <w:rPr>
              <w:noProof/>
            </w:rPr>
          </w:r>
          <w:r>
            <w:rPr>
              <w:noProof/>
            </w:rPr>
            <w:fldChar w:fldCharType="separate"/>
          </w:r>
          <w:r>
            <w:rPr>
              <w:noProof/>
            </w:rPr>
            <w:t>8</w:t>
          </w:r>
          <w:r>
            <w:rPr>
              <w:noProof/>
            </w:rPr>
            <w:fldChar w:fldCharType="end"/>
          </w:r>
        </w:p>
        <w:p w14:paraId="698A6CD2" w14:textId="77777777" w:rsidR="00436006" w:rsidRDefault="00436006">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_Toc287724192 \h </w:instrText>
          </w:r>
          <w:r>
            <w:rPr>
              <w:noProof/>
            </w:rPr>
          </w:r>
          <w:r>
            <w:rPr>
              <w:noProof/>
            </w:rPr>
            <w:fldChar w:fldCharType="separate"/>
          </w:r>
          <w:r>
            <w:rPr>
              <w:noProof/>
            </w:rPr>
            <w:t>8</w:t>
          </w:r>
          <w:r>
            <w:rPr>
              <w:noProof/>
            </w:rPr>
            <w:fldChar w:fldCharType="end"/>
          </w:r>
        </w:p>
        <w:p w14:paraId="7E7DA820" w14:textId="77777777" w:rsidR="00436006" w:rsidRDefault="00436006">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_Toc287724193 \h </w:instrText>
          </w:r>
          <w:r>
            <w:rPr>
              <w:noProof/>
            </w:rPr>
          </w:r>
          <w:r>
            <w:rPr>
              <w:noProof/>
            </w:rPr>
            <w:fldChar w:fldCharType="separate"/>
          </w:r>
          <w:r>
            <w:rPr>
              <w:noProof/>
            </w:rPr>
            <w:t>9</w:t>
          </w:r>
          <w:r>
            <w:rPr>
              <w:noProof/>
            </w:rPr>
            <w:fldChar w:fldCharType="end"/>
          </w:r>
        </w:p>
        <w:p w14:paraId="35A7CCC9" w14:textId="77777777" w:rsidR="00436006" w:rsidRDefault="00436006">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Uppstart eller avslut av aktivitet</w:t>
          </w:r>
          <w:r>
            <w:rPr>
              <w:noProof/>
            </w:rPr>
            <w:tab/>
          </w:r>
          <w:r>
            <w:rPr>
              <w:noProof/>
            </w:rPr>
            <w:fldChar w:fldCharType="begin"/>
          </w:r>
          <w:r>
            <w:rPr>
              <w:noProof/>
            </w:rPr>
            <w:instrText xml:space="preserve"> PAGEREF _Toc287724194 \h </w:instrText>
          </w:r>
          <w:r>
            <w:rPr>
              <w:noProof/>
            </w:rPr>
          </w:r>
          <w:r>
            <w:rPr>
              <w:noProof/>
            </w:rPr>
            <w:fldChar w:fldCharType="separate"/>
          </w:r>
          <w:r>
            <w:rPr>
              <w:noProof/>
            </w:rPr>
            <w:t>9</w:t>
          </w:r>
          <w:r>
            <w:rPr>
              <w:noProof/>
            </w:rPr>
            <w:fldChar w:fldCharType="end"/>
          </w:r>
        </w:p>
        <w:p w14:paraId="016809EC" w14:textId="77777777" w:rsidR="00436006" w:rsidRDefault="00436006">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_Toc287724195 \h </w:instrText>
          </w:r>
          <w:r>
            <w:rPr>
              <w:noProof/>
            </w:rPr>
          </w:r>
          <w:r>
            <w:rPr>
              <w:noProof/>
            </w:rPr>
            <w:fldChar w:fldCharType="separate"/>
          </w:r>
          <w:r>
            <w:rPr>
              <w:noProof/>
            </w:rPr>
            <w:t>10</w:t>
          </w:r>
          <w:r>
            <w:rPr>
              <w:noProof/>
            </w:rPr>
            <w:fldChar w:fldCharType="end"/>
          </w:r>
        </w:p>
        <w:p w14:paraId="0F51607B" w14:textId="77777777" w:rsidR="00436006" w:rsidRDefault="00436006">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_Toc287724196 \h </w:instrText>
          </w:r>
          <w:r>
            <w:rPr>
              <w:noProof/>
            </w:rPr>
          </w:r>
          <w:r>
            <w:rPr>
              <w:noProof/>
            </w:rPr>
            <w:fldChar w:fldCharType="separate"/>
          </w:r>
          <w:r>
            <w:rPr>
              <w:noProof/>
            </w:rPr>
            <w:t>11</w:t>
          </w:r>
          <w:r>
            <w:rPr>
              <w:noProof/>
            </w:rPr>
            <w:fldChar w:fldCharType="end"/>
          </w:r>
        </w:p>
        <w:p w14:paraId="3FEEF593" w14:textId="77777777" w:rsidR="00436006" w:rsidRDefault="00436006">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_Toc287724197 \h </w:instrText>
          </w:r>
          <w:r>
            <w:rPr>
              <w:noProof/>
            </w:rPr>
          </w:r>
          <w:r>
            <w:rPr>
              <w:noProof/>
            </w:rPr>
            <w:fldChar w:fldCharType="separate"/>
          </w:r>
          <w:r>
            <w:rPr>
              <w:noProof/>
            </w:rPr>
            <w:t>11</w:t>
          </w:r>
          <w:r>
            <w:rPr>
              <w:noProof/>
            </w:rPr>
            <w:fldChar w:fldCharType="end"/>
          </w:r>
        </w:p>
        <w:p w14:paraId="4D4FD1CB" w14:textId="77777777" w:rsidR="00436006" w:rsidRDefault="00436006">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_Toc287724198 \h </w:instrText>
          </w:r>
          <w:r>
            <w:rPr>
              <w:noProof/>
            </w:rPr>
          </w:r>
          <w:r>
            <w:rPr>
              <w:noProof/>
            </w:rPr>
            <w:fldChar w:fldCharType="separate"/>
          </w:r>
          <w:r>
            <w:rPr>
              <w:noProof/>
            </w:rPr>
            <w:t>11</w:t>
          </w:r>
          <w:r>
            <w:rPr>
              <w:noProof/>
            </w:rPr>
            <w:fldChar w:fldCharType="end"/>
          </w:r>
        </w:p>
        <w:p w14:paraId="0A30428C" w14:textId="77777777" w:rsidR="00436006" w:rsidRDefault="00436006">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_Toc287724199 \h </w:instrText>
          </w:r>
          <w:r>
            <w:rPr>
              <w:noProof/>
            </w:rPr>
          </w:r>
          <w:r>
            <w:rPr>
              <w:noProof/>
            </w:rPr>
            <w:fldChar w:fldCharType="separate"/>
          </w:r>
          <w:r>
            <w:rPr>
              <w:noProof/>
            </w:rPr>
            <w:t>11</w:t>
          </w:r>
          <w:r>
            <w:rPr>
              <w:noProof/>
            </w:rPr>
            <w:fldChar w:fldCharType="end"/>
          </w:r>
        </w:p>
        <w:p w14:paraId="7875BA9D" w14:textId="77777777" w:rsidR="00436006" w:rsidRDefault="00436006">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_Toc287724200 \h </w:instrText>
          </w:r>
          <w:r>
            <w:rPr>
              <w:noProof/>
            </w:rPr>
          </w:r>
          <w:r>
            <w:rPr>
              <w:noProof/>
            </w:rPr>
            <w:fldChar w:fldCharType="separate"/>
          </w:r>
          <w:r>
            <w:rPr>
              <w:noProof/>
            </w:rPr>
            <w:t>11</w:t>
          </w:r>
          <w:r>
            <w:rPr>
              <w:noProof/>
            </w:rPr>
            <w:fldChar w:fldCharType="end"/>
          </w:r>
        </w:p>
        <w:p w14:paraId="57851D5B" w14:textId="77777777" w:rsidR="00436006" w:rsidRDefault="00436006">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_Toc287724201 \h </w:instrText>
          </w:r>
          <w:r>
            <w:rPr>
              <w:noProof/>
            </w:rPr>
          </w:r>
          <w:r>
            <w:rPr>
              <w:noProof/>
            </w:rPr>
            <w:fldChar w:fldCharType="separate"/>
          </w:r>
          <w:r>
            <w:rPr>
              <w:noProof/>
            </w:rPr>
            <w:t>11</w:t>
          </w:r>
          <w:r>
            <w:rPr>
              <w:noProof/>
            </w:rPr>
            <w:fldChar w:fldCharType="end"/>
          </w:r>
        </w:p>
        <w:p w14:paraId="28C423DF" w14:textId="77777777" w:rsidR="00436006" w:rsidRDefault="00436006">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_Toc287724202 \h </w:instrText>
          </w:r>
          <w:r>
            <w:rPr>
              <w:noProof/>
            </w:rPr>
          </w:r>
          <w:r>
            <w:rPr>
              <w:noProof/>
            </w:rPr>
            <w:fldChar w:fldCharType="separate"/>
          </w:r>
          <w:r>
            <w:rPr>
              <w:noProof/>
            </w:rPr>
            <w:t>11</w:t>
          </w:r>
          <w:r>
            <w:rPr>
              <w:noProof/>
            </w:rPr>
            <w:fldChar w:fldCharType="end"/>
          </w:r>
        </w:p>
        <w:p w14:paraId="07A0E680" w14:textId="77777777" w:rsidR="00436006" w:rsidRDefault="00436006">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_Toc287724203 \h </w:instrText>
          </w:r>
          <w:r>
            <w:rPr>
              <w:noProof/>
            </w:rPr>
          </w:r>
          <w:r>
            <w:rPr>
              <w:noProof/>
            </w:rPr>
            <w:fldChar w:fldCharType="separate"/>
          </w:r>
          <w:r>
            <w:rPr>
              <w:noProof/>
            </w:rPr>
            <w:t>11</w:t>
          </w:r>
          <w:r>
            <w:rPr>
              <w:noProof/>
            </w:rPr>
            <w:fldChar w:fldCharType="end"/>
          </w:r>
        </w:p>
        <w:p w14:paraId="42B770BA" w14:textId="77777777" w:rsidR="00436006" w:rsidRDefault="00436006">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_Toc287724204 \h </w:instrText>
          </w:r>
          <w:r>
            <w:rPr>
              <w:noProof/>
            </w:rPr>
          </w:r>
          <w:r>
            <w:rPr>
              <w:noProof/>
            </w:rPr>
            <w:fldChar w:fldCharType="separate"/>
          </w:r>
          <w:r>
            <w:rPr>
              <w:noProof/>
            </w:rPr>
            <w:t>11</w:t>
          </w:r>
          <w:r>
            <w:rPr>
              <w:noProof/>
            </w:rPr>
            <w:fldChar w:fldCharType="end"/>
          </w:r>
        </w:p>
        <w:p w14:paraId="126C5A34" w14:textId="77777777" w:rsidR="00436006" w:rsidRDefault="00436006">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_Toc287724205 \h </w:instrText>
          </w:r>
          <w:r>
            <w:rPr>
              <w:noProof/>
            </w:rPr>
          </w:r>
          <w:r>
            <w:rPr>
              <w:noProof/>
            </w:rPr>
            <w:fldChar w:fldCharType="separate"/>
          </w:r>
          <w:r>
            <w:rPr>
              <w:noProof/>
            </w:rPr>
            <w:t>12</w:t>
          </w:r>
          <w:r>
            <w:rPr>
              <w:noProof/>
            </w:rPr>
            <w:fldChar w:fldCharType="end"/>
          </w:r>
        </w:p>
        <w:p w14:paraId="61CD2D11" w14:textId="77777777" w:rsidR="00436006" w:rsidRDefault="00436006">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_Toc287724206 \h </w:instrText>
          </w:r>
          <w:r>
            <w:rPr>
              <w:noProof/>
            </w:rPr>
          </w:r>
          <w:r>
            <w:rPr>
              <w:noProof/>
            </w:rPr>
            <w:fldChar w:fldCharType="separate"/>
          </w:r>
          <w:r>
            <w:rPr>
              <w:noProof/>
            </w:rPr>
            <w:t>12</w:t>
          </w:r>
          <w:r>
            <w:rPr>
              <w:noProof/>
            </w:rPr>
            <w:fldChar w:fldCharType="end"/>
          </w:r>
        </w:p>
        <w:p w14:paraId="1746DD83" w14:textId="77777777" w:rsidR="00436006" w:rsidRDefault="00436006">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_Toc287724207 \h </w:instrText>
          </w:r>
          <w:r>
            <w:rPr>
              <w:noProof/>
            </w:rPr>
          </w:r>
          <w:r>
            <w:rPr>
              <w:noProof/>
            </w:rPr>
            <w:fldChar w:fldCharType="separate"/>
          </w:r>
          <w:r>
            <w:rPr>
              <w:noProof/>
            </w:rPr>
            <w:t>12</w:t>
          </w:r>
          <w:r>
            <w:rPr>
              <w:noProof/>
            </w:rPr>
            <w:fldChar w:fldCharType="end"/>
          </w:r>
        </w:p>
        <w:p w14:paraId="14ACB97E" w14:textId="77777777" w:rsidR="00436006" w:rsidRDefault="00436006">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_Toc287724208 \h </w:instrText>
          </w:r>
          <w:r>
            <w:rPr>
              <w:noProof/>
            </w:rPr>
          </w:r>
          <w:r>
            <w:rPr>
              <w:noProof/>
            </w:rPr>
            <w:fldChar w:fldCharType="separate"/>
          </w:r>
          <w:r>
            <w:rPr>
              <w:noProof/>
            </w:rPr>
            <w:t>13</w:t>
          </w:r>
          <w:r>
            <w:rPr>
              <w:noProof/>
            </w:rPr>
            <w:fldChar w:fldCharType="end"/>
          </w:r>
        </w:p>
        <w:p w14:paraId="4154D484" w14:textId="77777777" w:rsidR="00436006" w:rsidRDefault="00436006">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_Toc287724209 \h </w:instrText>
          </w:r>
          <w:r>
            <w:rPr>
              <w:noProof/>
            </w:rPr>
          </w:r>
          <w:r>
            <w:rPr>
              <w:noProof/>
            </w:rPr>
            <w:fldChar w:fldCharType="separate"/>
          </w:r>
          <w:r>
            <w:rPr>
              <w:noProof/>
            </w:rPr>
            <w:t>13</w:t>
          </w:r>
          <w:r>
            <w:rPr>
              <w:noProof/>
            </w:rPr>
            <w:fldChar w:fldCharType="end"/>
          </w:r>
        </w:p>
        <w:p w14:paraId="6E699934" w14:textId="77777777" w:rsidR="00436006" w:rsidRDefault="00436006">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 ProcessActivityOrder</w:t>
          </w:r>
          <w:r>
            <w:rPr>
              <w:noProof/>
            </w:rPr>
            <w:tab/>
          </w:r>
          <w:r>
            <w:rPr>
              <w:noProof/>
            </w:rPr>
            <w:fldChar w:fldCharType="begin"/>
          </w:r>
          <w:r>
            <w:rPr>
              <w:noProof/>
            </w:rPr>
            <w:instrText xml:space="preserve"> PAGEREF _Toc287724210 \h </w:instrText>
          </w:r>
          <w:r>
            <w:rPr>
              <w:noProof/>
            </w:rPr>
          </w:r>
          <w:r>
            <w:rPr>
              <w:noProof/>
            </w:rPr>
            <w:fldChar w:fldCharType="separate"/>
          </w:r>
          <w:r>
            <w:rPr>
              <w:noProof/>
            </w:rPr>
            <w:t>13</w:t>
          </w:r>
          <w:r>
            <w:rPr>
              <w:noProof/>
            </w:rPr>
            <w:fldChar w:fldCharType="end"/>
          </w:r>
        </w:p>
        <w:p w14:paraId="64274425" w14:textId="77777777" w:rsidR="00436006" w:rsidRDefault="00436006">
          <w:pPr>
            <w:pStyle w:val="TOC2"/>
            <w:tabs>
              <w:tab w:val="left" w:pos="711"/>
              <w:tab w:val="right" w:leader="dot" w:pos="10456"/>
            </w:tabs>
            <w:rPr>
              <w:rFonts w:asciiTheme="minorHAnsi" w:eastAsiaTheme="minorEastAsia" w:hAnsiTheme="minorHAnsi" w:cstheme="minorBidi"/>
              <w:noProof/>
              <w:sz w:val="24"/>
              <w:szCs w:val="24"/>
              <w:lang w:val="en-US" w:eastAsia="ja-JP"/>
            </w:rPr>
          </w:pPr>
          <w:r>
            <w:rPr>
              <w:noProof/>
            </w:rPr>
            <w:lastRenderedPageBreak/>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_Toc287724211 \h </w:instrText>
          </w:r>
          <w:r>
            <w:rPr>
              <w:noProof/>
            </w:rPr>
          </w:r>
          <w:r>
            <w:rPr>
              <w:noProof/>
            </w:rPr>
            <w:fldChar w:fldCharType="separate"/>
          </w:r>
          <w:r>
            <w:rPr>
              <w:noProof/>
            </w:rPr>
            <w:t>15</w:t>
          </w:r>
          <w:r>
            <w:rPr>
              <w:noProof/>
            </w:rPr>
            <w:fldChar w:fldCharType="end"/>
          </w:r>
        </w:p>
        <w:p w14:paraId="516E1AC7" w14:textId="77777777" w:rsidR="00436006" w:rsidRDefault="00436006">
          <w:pPr>
            <w:pStyle w:val="TOC3"/>
            <w:tabs>
              <w:tab w:val="left" w:pos="1077"/>
              <w:tab w:val="right" w:leader="dot" w:pos="10456"/>
            </w:tabs>
            <w:rPr>
              <w:rFonts w:asciiTheme="minorHAnsi" w:eastAsiaTheme="minorEastAsia" w:hAnsiTheme="minorHAnsi" w:cstheme="minorBidi"/>
              <w:noProof/>
              <w:sz w:val="24"/>
              <w:szCs w:val="24"/>
              <w:lang w:val="en-US" w:eastAsia="ja-JP"/>
            </w:rPr>
          </w:pPr>
          <w:r>
            <w:rPr>
              <w:noProof/>
            </w:rPr>
            <w:t>5.2.2</w:t>
          </w:r>
          <w:r>
            <w:rPr>
              <w:rFonts w:asciiTheme="minorHAnsi" w:eastAsiaTheme="minorEastAsia" w:hAnsiTheme="minorHAnsi" w:cstheme="minorBidi"/>
              <w:noProof/>
              <w:sz w:val="24"/>
              <w:szCs w:val="24"/>
              <w:lang w:val="en-US" w:eastAsia="ja-JP"/>
            </w:rPr>
            <w:tab/>
          </w:r>
          <w:r>
            <w:rPr>
              <w:noProof/>
            </w:rPr>
            <w:t>Format för kalenderangivelser</w:t>
          </w:r>
          <w:r>
            <w:rPr>
              <w:noProof/>
            </w:rPr>
            <w:tab/>
          </w:r>
          <w:r>
            <w:rPr>
              <w:noProof/>
            </w:rPr>
            <w:fldChar w:fldCharType="begin"/>
          </w:r>
          <w:r>
            <w:rPr>
              <w:noProof/>
            </w:rPr>
            <w:instrText xml:space="preserve"> PAGEREF _Toc287724212 \h </w:instrText>
          </w:r>
          <w:r>
            <w:rPr>
              <w:noProof/>
            </w:rPr>
          </w:r>
          <w:r>
            <w:rPr>
              <w:noProof/>
            </w:rPr>
            <w:fldChar w:fldCharType="separate"/>
          </w:r>
          <w:r>
            <w:rPr>
              <w:noProof/>
            </w:rPr>
            <w:t>15</w:t>
          </w:r>
          <w:r>
            <w:rPr>
              <w:noProof/>
            </w:rPr>
            <w:fldChar w:fldCharType="end"/>
          </w:r>
        </w:p>
        <w:p w14:paraId="08062E3F" w14:textId="77777777" w:rsidR="00436006" w:rsidRDefault="00436006">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_Toc287724213 \h </w:instrText>
          </w:r>
          <w:r>
            <w:rPr>
              <w:noProof/>
            </w:rPr>
          </w:r>
          <w:r>
            <w:rPr>
              <w:noProof/>
            </w:rPr>
            <w:fldChar w:fldCharType="separate"/>
          </w:r>
          <w:r>
            <w:rPr>
              <w:noProof/>
            </w:rPr>
            <w:t>18</w:t>
          </w:r>
          <w:r>
            <w:rPr>
              <w:noProof/>
            </w:rPr>
            <w:fldChar w:fldCharType="end"/>
          </w:r>
        </w:p>
        <w:p w14:paraId="7028D437" w14:textId="77777777" w:rsidR="00436006" w:rsidRDefault="00436006">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ProcessActivityOrder</w:t>
          </w:r>
          <w:r>
            <w:rPr>
              <w:noProof/>
            </w:rPr>
            <w:tab/>
          </w:r>
          <w:r>
            <w:rPr>
              <w:noProof/>
            </w:rPr>
            <w:fldChar w:fldCharType="begin"/>
          </w:r>
          <w:r>
            <w:rPr>
              <w:noProof/>
            </w:rPr>
            <w:instrText xml:space="preserve"> PAGEREF _Toc287724214 \h </w:instrText>
          </w:r>
          <w:r>
            <w:rPr>
              <w:noProof/>
            </w:rPr>
          </w:r>
          <w:r>
            <w:rPr>
              <w:noProof/>
            </w:rPr>
            <w:fldChar w:fldCharType="separate"/>
          </w:r>
          <w:r>
            <w:rPr>
              <w:noProof/>
            </w:rPr>
            <w:t>18</w:t>
          </w:r>
          <w:r>
            <w:rPr>
              <w:noProof/>
            </w:rPr>
            <w:fldChar w:fldCharType="end"/>
          </w:r>
        </w:p>
        <w:p w14:paraId="69623E0F" w14:textId="77777777" w:rsidR="00436006" w:rsidRDefault="00436006">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_Toc287724215 \h </w:instrText>
          </w:r>
          <w:r>
            <w:rPr>
              <w:noProof/>
            </w:rPr>
          </w:r>
          <w:r>
            <w:rPr>
              <w:noProof/>
            </w:rPr>
            <w:fldChar w:fldCharType="separate"/>
          </w:r>
          <w:r>
            <w:rPr>
              <w:noProof/>
            </w:rPr>
            <w:t>18</w:t>
          </w:r>
          <w:r>
            <w:rPr>
              <w:noProof/>
            </w:rPr>
            <w:fldChar w:fldCharType="end"/>
          </w:r>
        </w:p>
        <w:p w14:paraId="78F3BDDB" w14:textId="77777777" w:rsidR="00436006" w:rsidRDefault="00436006">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_Toc287724216 \h </w:instrText>
          </w:r>
          <w:r>
            <w:rPr>
              <w:noProof/>
            </w:rPr>
          </w:r>
          <w:r>
            <w:rPr>
              <w:noProof/>
            </w:rPr>
            <w:fldChar w:fldCharType="separate"/>
          </w:r>
          <w:r>
            <w:rPr>
              <w:noProof/>
            </w:rPr>
            <w:t>18</w:t>
          </w:r>
          <w:r>
            <w:rPr>
              <w:noProof/>
            </w:rPr>
            <w:fldChar w:fldCharType="end"/>
          </w:r>
        </w:p>
        <w:p w14:paraId="39C776CA" w14:textId="77777777" w:rsidR="00436006" w:rsidRDefault="00436006">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_Toc287724217 \h </w:instrText>
          </w:r>
          <w:r>
            <w:rPr>
              <w:noProof/>
            </w:rPr>
          </w:r>
          <w:r>
            <w:rPr>
              <w:noProof/>
            </w:rPr>
            <w:fldChar w:fldCharType="separate"/>
          </w:r>
          <w:r>
            <w:rPr>
              <w:noProof/>
            </w:rPr>
            <w:t>26</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5EFE46B8" w14:textId="77777777" w:rsidR="0039481C" w:rsidRPr="00210991" w:rsidRDefault="0039481C" w:rsidP="0039481C">
      <w:pPr>
        <w:rPr>
          <w:rStyle w:val="BodyTextChar"/>
          <w:rFonts w:eastAsia="Calibri"/>
          <w:szCs w:val="20"/>
        </w:rPr>
      </w:pPr>
      <w:bookmarkStart w:id="1" w:name="Radera3"/>
      <w:bookmarkEnd w:id="0"/>
      <w:bookmarkEnd w:id="1"/>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701"/>
        <w:gridCol w:w="1276"/>
      </w:tblGrid>
      <w:tr w:rsidR="0039481C" w:rsidRPr="000C2908" w14:paraId="12F27002" w14:textId="77777777" w:rsidTr="00033BC0">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701"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276"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33BC0">
        <w:tc>
          <w:tcPr>
            <w:tcW w:w="1304" w:type="dxa"/>
          </w:tcPr>
          <w:p w14:paraId="0380B13B" w14:textId="60CAB108" w:rsidR="008574CF" w:rsidRPr="000C2908" w:rsidRDefault="00E13D7F" w:rsidP="00CC7B16">
            <w:pPr>
              <w:pStyle w:val="TableText"/>
              <w:jc w:val="left"/>
              <w:rPr>
                <w:rFonts w:ascii="Georgia" w:hAnsi="Georgia"/>
              </w:rPr>
            </w:pPr>
            <w:r>
              <w:rPr>
                <w:rFonts w:ascii="Georgia" w:hAnsi="Georgia"/>
              </w:rPr>
              <w:t>1.0</w:t>
            </w:r>
            <w:r w:rsidR="00CC7B16">
              <w:rPr>
                <w:rFonts w:ascii="Georgia" w:hAnsi="Georgia"/>
              </w:rPr>
              <w:t>_RC1</w:t>
            </w:r>
          </w:p>
        </w:tc>
        <w:tc>
          <w:tcPr>
            <w:tcW w:w="992" w:type="dxa"/>
          </w:tcPr>
          <w:p w14:paraId="7B1BD2D0" w14:textId="15405A08" w:rsidR="008574CF" w:rsidRPr="000C2908" w:rsidRDefault="008574CF" w:rsidP="00CC7B16">
            <w:pPr>
              <w:pStyle w:val="TableText"/>
              <w:jc w:val="left"/>
              <w:rPr>
                <w:rFonts w:ascii="Georgia" w:hAnsi="Georgia"/>
              </w:rPr>
            </w:pPr>
          </w:p>
        </w:tc>
        <w:tc>
          <w:tcPr>
            <w:tcW w:w="1560" w:type="dxa"/>
          </w:tcPr>
          <w:p w14:paraId="75736B9B" w14:textId="18714412" w:rsidR="008574CF" w:rsidRPr="000C2908" w:rsidRDefault="00E13D7F" w:rsidP="00CC7B16">
            <w:pPr>
              <w:pStyle w:val="TableText"/>
              <w:jc w:val="left"/>
              <w:rPr>
                <w:rFonts w:ascii="Georgia" w:hAnsi="Georgia"/>
              </w:rPr>
            </w:pPr>
            <w:r>
              <w:rPr>
                <w:rFonts w:ascii="Georgia" w:hAnsi="Georgia"/>
              </w:rPr>
              <w:t>2014-1</w:t>
            </w:r>
            <w:r w:rsidR="00167381">
              <w:rPr>
                <w:rFonts w:ascii="Georgia" w:hAnsi="Georgia"/>
              </w:rPr>
              <w:t>2-17</w:t>
            </w:r>
          </w:p>
        </w:tc>
        <w:tc>
          <w:tcPr>
            <w:tcW w:w="3260" w:type="dxa"/>
          </w:tcPr>
          <w:p w14:paraId="67F4056E" w14:textId="2F7D7FE9" w:rsidR="008574CF" w:rsidRPr="000C2908" w:rsidRDefault="00A64C98" w:rsidP="00F076F1">
            <w:pPr>
              <w:pStyle w:val="TableText"/>
              <w:tabs>
                <w:tab w:val="right" w:pos="3176"/>
              </w:tabs>
              <w:jc w:val="left"/>
              <w:rPr>
                <w:rFonts w:ascii="Georgia" w:hAnsi="Georgia"/>
              </w:rPr>
            </w:pPr>
            <w:r>
              <w:rPr>
                <w:rFonts w:ascii="Georgia" w:hAnsi="Georgia"/>
              </w:rPr>
              <w:t>Första utkast</w:t>
            </w:r>
          </w:p>
        </w:tc>
        <w:tc>
          <w:tcPr>
            <w:tcW w:w="1701" w:type="dxa"/>
          </w:tcPr>
          <w:p w14:paraId="116E7A49" w14:textId="77777777" w:rsidR="008574CF" w:rsidRDefault="00E13D7F" w:rsidP="00CC7B16">
            <w:pPr>
              <w:pStyle w:val="TableText"/>
              <w:jc w:val="left"/>
              <w:rPr>
                <w:rFonts w:ascii="Georgia" w:hAnsi="Georgia"/>
              </w:rPr>
            </w:pPr>
            <w:r>
              <w:rPr>
                <w:rFonts w:ascii="Georgia" w:hAnsi="Georgia"/>
              </w:rPr>
              <w:t>Malin Lundgren</w:t>
            </w:r>
          </w:p>
          <w:p w14:paraId="17812B00" w14:textId="565608A7" w:rsidR="00167381" w:rsidRPr="000C2908" w:rsidRDefault="00167381" w:rsidP="00CC7B16">
            <w:pPr>
              <w:pStyle w:val="TableText"/>
              <w:jc w:val="left"/>
              <w:rPr>
                <w:rFonts w:ascii="Georgia" w:hAnsi="Georgia"/>
              </w:rPr>
            </w:pPr>
            <w:r>
              <w:rPr>
                <w:rFonts w:ascii="Georgia" w:hAnsi="Georgia"/>
              </w:rPr>
              <w:t>Khaled Daham</w:t>
            </w:r>
          </w:p>
        </w:tc>
        <w:tc>
          <w:tcPr>
            <w:tcW w:w="1276" w:type="dxa"/>
          </w:tcPr>
          <w:p w14:paraId="515B50E7" w14:textId="77777777" w:rsidR="008574CF" w:rsidRPr="000C2908" w:rsidRDefault="008574CF" w:rsidP="0039481C">
            <w:pPr>
              <w:pStyle w:val="TableText"/>
              <w:rPr>
                <w:rFonts w:ascii="Georgia" w:hAnsi="Georgia"/>
              </w:rPr>
            </w:pPr>
          </w:p>
        </w:tc>
      </w:tr>
      <w:tr w:rsidR="00CC7B16" w:rsidRPr="000C2908" w14:paraId="0FD37DE3" w14:textId="77777777" w:rsidTr="00033BC0">
        <w:tc>
          <w:tcPr>
            <w:tcW w:w="1304" w:type="dxa"/>
          </w:tcPr>
          <w:p w14:paraId="29BA2726" w14:textId="3F911B06" w:rsidR="00CC7B16" w:rsidRDefault="00CC7B16" w:rsidP="00CC7B16">
            <w:pPr>
              <w:pStyle w:val="TableText"/>
              <w:jc w:val="left"/>
              <w:rPr>
                <w:rFonts w:ascii="Georgia" w:hAnsi="Georgia"/>
              </w:rPr>
            </w:pPr>
            <w:r>
              <w:rPr>
                <w:rFonts w:ascii="Georgia" w:hAnsi="Georgia"/>
              </w:rPr>
              <w:t>1.o_RC1</w:t>
            </w:r>
          </w:p>
        </w:tc>
        <w:tc>
          <w:tcPr>
            <w:tcW w:w="992" w:type="dxa"/>
          </w:tcPr>
          <w:p w14:paraId="657C9D8A" w14:textId="77777777" w:rsidR="00CC7B16" w:rsidRPr="000C2908" w:rsidRDefault="00CC7B16" w:rsidP="00CC7B16">
            <w:pPr>
              <w:pStyle w:val="TableText"/>
              <w:jc w:val="left"/>
              <w:rPr>
                <w:rFonts w:ascii="Georgia" w:hAnsi="Georgia"/>
              </w:rPr>
            </w:pPr>
          </w:p>
        </w:tc>
        <w:tc>
          <w:tcPr>
            <w:tcW w:w="1560" w:type="dxa"/>
          </w:tcPr>
          <w:p w14:paraId="78B4B4EF" w14:textId="3CC67971" w:rsidR="00CC7B16" w:rsidRDefault="00CC7B16" w:rsidP="00CC7B16">
            <w:pPr>
              <w:pStyle w:val="TableText"/>
              <w:jc w:val="left"/>
              <w:rPr>
                <w:rFonts w:ascii="Georgia" w:hAnsi="Georgia"/>
              </w:rPr>
            </w:pPr>
            <w:r>
              <w:rPr>
                <w:rFonts w:ascii="Georgia" w:hAnsi="Georgia"/>
              </w:rPr>
              <w:t>2015-01-09</w:t>
            </w:r>
          </w:p>
        </w:tc>
        <w:tc>
          <w:tcPr>
            <w:tcW w:w="3260" w:type="dxa"/>
          </w:tcPr>
          <w:p w14:paraId="41ABE340" w14:textId="7C6D81DD" w:rsidR="00CC7B16" w:rsidRDefault="00CC7B16" w:rsidP="00F076F1">
            <w:pPr>
              <w:pStyle w:val="TableText"/>
              <w:tabs>
                <w:tab w:val="right" w:pos="3176"/>
              </w:tabs>
              <w:jc w:val="left"/>
              <w:rPr>
                <w:rFonts w:ascii="Georgia" w:hAnsi="Georgia"/>
              </w:rPr>
            </w:pPr>
            <w:r>
              <w:rPr>
                <w:rFonts w:ascii="Georgia" w:hAnsi="Georgia"/>
              </w:rPr>
              <w:t>Lagt ti</w:t>
            </w:r>
            <w:r w:rsidR="00F32B55">
              <w:rPr>
                <w:rFonts w:ascii="Georgia" w:hAnsi="Georgia"/>
              </w:rPr>
              <w:t xml:space="preserve">ll information kring säkerhet och </w:t>
            </w:r>
            <w:r>
              <w:rPr>
                <w:rFonts w:ascii="Georgia" w:hAnsi="Georgia"/>
              </w:rPr>
              <w:t>felhantering.</w:t>
            </w:r>
          </w:p>
          <w:p w14:paraId="478E340D" w14:textId="1AD448AB" w:rsidR="00CC7B16" w:rsidRDefault="00CC7B16" w:rsidP="00F076F1">
            <w:pPr>
              <w:pStyle w:val="TableText"/>
              <w:tabs>
                <w:tab w:val="right" w:pos="3176"/>
              </w:tabs>
              <w:jc w:val="left"/>
              <w:rPr>
                <w:rFonts w:ascii="Georgia" w:hAnsi="Georgia"/>
              </w:rPr>
            </w:pPr>
            <w:r>
              <w:rPr>
                <w:rFonts w:ascii="Georgia" w:hAnsi="Georgia"/>
              </w:rPr>
              <w:t>Redaktionella ändringar av tabell för fältregler.</w:t>
            </w:r>
          </w:p>
        </w:tc>
        <w:tc>
          <w:tcPr>
            <w:tcW w:w="1701" w:type="dxa"/>
          </w:tcPr>
          <w:p w14:paraId="356FC10C" w14:textId="252DA9BC" w:rsidR="00CC7B16" w:rsidRDefault="00CC7B16" w:rsidP="00CC7B16">
            <w:pPr>
              <w:pStyle w:val="TableText"/>
              <w:jc w:val="left"/>
              <w:rPr>
                <w:rFonts w:ascii="Georgia" w:hAnsi="Georgia"/>
              </w:rPr>
            </w:pPr>
            <w:r>
              <w:rPr>
                <w:rFonts w:ascii="Georgia" w:hAnsi="Georgia"/>
              </w:rPr>
              <w:t>Khaled Daham</w:t>
            </w:r>
          </w:p>
        </w:tc>
        <w:tc>
          <w:tcPr>
            <w:tcW w:w="1276" w:type="dxa"/>
          </w:tcPr>
          <w:p w14:paraId="1B4DB989" w14:textId="77777777" w:rsidR="00CC7B16" w:rsidRPr="000C2908" w:rsidRDefault="00CC7B16" w:rsidP="0039481C">
            <w:pPr>
              <w:pStyle w:val="TableText"/>
              <w:rPr>
                <w:rFonts w:ascii="Georgia" w:hAnsi="Georgia"/>
              </w:rPr>
            </w:pPr>
          </w:p>
        </w:tc>
      </w:tr>
      <w:tr w:rsidR="00FB39EB" w:rsidRPr="000C2908" w14:paraId="609EF6C8" w14:textId="77777777" w:rsidTr="00033BC0">
        <w:tc>
          <w:tcPr>
            <w:tcW w:w="1304" w:type="dxa"/>
          </w:tcPr>
          <w:p w14:paraId="055531CD" w14:textId="02D064FD" w:rsidR="00FB39EB" w:rsidRDefault="00FB39EB" w:rsidP="00CC7B16">
            <w:pPr>
              <w:pStyle w:val="TableText"/>
              <w:jc w:val="left"/>
              <w:rPr>
                <w:rFonts w:ascii="Georgia" w:hAnsi="Georgia"/>
              </w:rPr>
            </w:pPr>
            <w:r>
              <w:rPr>
                <w:rFonts w:ascii="Georgia" w:hAnsi="Georgia"/>
              </w:rPr>
              <w:t>1.0_RC1</w:t>
            </w:r>
          </w:p>
        </w:tc>
        <w:tc>
          <w:tcPr>
            <w:tcW w:w="992" w:type="dxa"/>
          </w:tcPr>
          <w:p w14:paraId="30642C49" w14:textId="77777777" w:rsidR="00FB39EB" w:rsidRPr="000C2908" w:rsidRDefault="00FB39EB" w:rsidP="00CC7B16">
            <w:pPr>
              <w:pStyle w:val="TableText"/>
              <w:jc w:val="left"/>
              <w:rPr>
                <w:rFonts w:ascii="Georgia" w:hAnsi="Georgia"/>
              </w:rPr>
            </w:pPr>
          </w:p>
        </w:tc>
        <w:tc>
          <w:tcPr>
            <w:tcW w:w="1560" w:type="dxa"/>
          </w:tcPr>
          <w:p w14:paraId="0E03C9CF" w14:textId="304A64CE" w:rsidR="00FB39EB" w:rsidRDefault="00F076F1" w:rsidP="00CC7B16">
            <w:pPr>
              <w:pStyle w:val="TableText"/>
              <w:jc w:val="left"/>
              <w:rPr>
                <w:rFonts w:ascii="Georgia" w:hAnsi="Georgia"/>
              </w:rPr>
            </w:pPr>
            <w:r>
              <w:rPr>
                <w:rFonts w:ascii="Georgia" w:hAnsi="Georgia"/>
              </w:rPr>
              <w:t>2015-01-16</w:t>
            </w:r>
          </w:p>
        </w:tc>
        <w:tc>
          <w:tcPr>
            <w:tcW w:w="3260" w:type="dxa"/>
          </w:tcPr>
          <w:p w14:paraId="64739FAF" w14:textId="530FC2D7" w:rsidR="00FB39EB" w:rsidRPr="00FB39EB" w:rsidRDefault="00FB39EB" w:rsidP="00F076F1">
            <w:pPr>
              <w:pStyle w:val="TableText"/>
              <w:tabs>
                <w:tab w:val="right" w:pos="3176"/>
              </w:tabs>
              <w:jc w:val="left"/>
              <w:rPr>
                <w:rFonts w:ascii="Georgia" w:hAnsi="Georgia"/>
              </w:rPr>
            </w:pPr>
            <w:r>
              <w:rPr>
                <w:rFonts w:ascii="Georgia" w:hAnsi="Georgia"/>
              </w:rPr>
              <w:t>Ändra attribut sourceSystemI</w:t>
            </w:r>
            <w:r w:rsidRPr="00FB39EB">
              <w:rPr>
                <w:rFonts w:ascii="Georgia" w:hAnsi="Georgia"/>
              </w:rPr>
              <w:t xml:space="preserve">d </w:t>
            </w:r>
            <w:r>
              <w:rPr>
                <w:rFonts w:ascii="Georgia" w:hAnsi="Georgia"/>
              </w:rPr>
              <w:t>till</w:t>
            </w:r>
            <w:r w:rsidRPr="00FB39EB">
              <w:rPr>
                <w:rFonts w:ascii="Georgia" w:hAnsi="Georgia"/>
              </w:rPr>
              <w:t xml:space="preserve"> sourcesystemHSAid</w:t>
            </w:r>
            <w:r>
              <w:rPr>
                <w:rFonts w:ascii="Georgia" w:hAnsi="Georgia"/>
              </w:rPr>
              <w:t xml:space="preserve"> (så att det stämmer överens med schemat)</w:t>
            </w:r>
          </w:p>
          <w:p w14:paraId="00491839" w14:textId="77777777" w:rsidR="00FB39EB" w:rsidRDefault="00FB39EB" w:rsidP="00F076F1">
            <w:pPr>
              <w:pStyle w:val="TableText"/>
              <w:tabs>
                <w:tab w:val="right" w:pos="3176"/>
              </w:tabs>
              <w:jc w:val="left"/>
              <w:rPr>
                <w:rFonts w:ascii="Georgia" w:hAnsi="Georgia"/>
              </w:rPr>
            </w:pPr>
          </w:p>
          <w:p w14:paraId="42C1D9EF" w14:textId="1E57C702" w:rsidR="00FB39EB" w:rsidRPr="00FB39EB" w:rsidRDefault="00FB39EB" w:rsidP="00F076F1">
            <w:pPr>
              <w:pStyle w:val="TableText"/>
              <w:tabs>
                <w:tab w:val="right" w:pos="3176"/>
              </w:tabs>
              <w:jc w:val="left"/>
              <w:rPr>
                <w:rFonts w:ascii="Georgia" w:hAnsi="Georgia"/>
              </w:rPr>
            </w:pPr>
            <w:r>
              <w:rPr>
                <w:rFonts w:ascii="Georgia" w:hAnsi="Georgia"/>
              </w:rPr>
              <w:t>S</w:t>
            </w:r>
            <w:r w:rsidRPr="00FB39EB">
              <w:rPr>
                <w:rFonts w:ascii="Georgia" w:hAnsi="Georgia"/>
              </w:rPr>
              <w:t>orterat fältregler och klass.attribut tabellen (i v-vim) i bokstavsordning</w:t>
            </w:r>
          </w:p>
          <w:p w14:paraId="0F32F417" w14:textId="77777777" w:rsidR="00FB39EB" w:rsidRDefault="00FB39EB" w:rsidP="00F076F1">
            <w:pPr>
              <w:pStyle w:val="TableText"/>
              <w:tabs>
                <w:tab w:val="right" w:pos="3176"/>
              </w:tabs>
              <w:jc w:val="left"/>
              <w:rPr>
                <w:rFonts w:ascii="Georgia" w:hAnsi="Georgia"/>
              </w:rPr>
            </w:pPr>
          </w:p>
          <w:p w14:paraId="21D28C1A" w14:textId="686B95B9" w:rsidR="00FB39EB" w:rsidRPr="00FB39EB" w:rsidRDefault="00FB39EB" w:rsidP="00F076F1">
            <w:pPr>
              <w:pStyle w:val="TableText"/>
              <w:tabs>
                <w:tab w:val="right" w:pos="3176"/>
              </w:tabs>
              <w:jc w:val="left"/>
              <w:rPr>
                <w:rFonts w:ascii="Georgia" w:hAnsi="Georgia"/>
              </w:rPr>
            </w:pPr>
            <w:r>
              <w:rPr>
                <w:rFonts w:ascii="Georgia" w:hAnsi="Georgia"/>
              </w:rPr>
              <w:t>L</w:t>
            </w:r>
            <w:r w:rsidRPr="00FB39EB">
              <w:rPr>
                <w:rFonts w:ascii="Georgia" w:hAnsi="Georgia"/>
              </w:rPr>
              <w:t>agt till hcpFirstName och hcpLastName i klass.attribut tabellen (i v-vim)</w:t>
            </w:r>
            <w:r>
              <w:rPr>
                <w:rFonts w:ascii="Georgia" w:hAnsi="Georgia"/>
              </w:rPr>
              <w:t xml:space="preserve"> </w:t>
            </w:r>
          </w:p>
          <w:p w14:paraId="30CABE5F" w14:textId="77777777" w:rsidR="00FB39EB" w:rsidRDefault="00FB39EB" w:rsidP="00F076F1">
            <w:pPr>
              <w:pStyle w:val="TableText"/>
              <w:tabs>
                <w:tab w:val="right" w:pos="3176"/>
              </w:tabs>
              <w:jc w:val="left"/>
              <w:rPr>
                <w:rFonts w:ascii="Georgia" w:hAnsi="Georgia"/>
              </w:rPr>
            </w:pPr>
          </w:p>
          <w:p w14:paraId="255598F7" w14:textId="350C2C10" w:rsidR="00FB39EB" w:rsidRPr="00FB39EB" w:rsidRDefault="00FB39EB" w:rsidP="00F076F1">
            <w:pPr>
              <w:pStyle w:val="TableText"/>
              <w:tabs>
                <w:tab w:val="right" w:pos="3176"/>
              </w:tabs>
              <w:jc w:val="left"/>
              <w:rPr>
                <w:rFonts w:ascii="Georgia" w:hAnsi="Georgia"/>
              </w:rPr>
            </w:pPr>
            <w:r>
              <w:rPr>
                <w:rFonts w:ascii="Georgia" w:hAnsi="Georgia"/>
              </w:rPr>
              <w:t>Ä</w:t>
            </w:r>
            <w:r w:rsidRPr="00FB39EB">
              <w:rPr>
                <w:rFonts w:ascii="Georgia" w:hAnsi="Georgia"/>
              </w:rPr>
              <w:t>ndrat typ för status i fältregler</w:t>
            </w:r>
            <w:r>
              <w:rPr>
                <w:rFonts w:ascii="Georgia" w:hAnsi="Georgia"/>
              </w:rPr>
              <w:t xml:space="preserve"> </w:t>
            </w:r>
            <w:r w:rsidRPr="00FB39EB">
              <w:rPr>
                <w:rFonts w:ascii="Georgia" w:hAnsi="Georgia"/>
              </w:rPr>
              <w:t>(från ActivityOrderStatusCodeType till ActivityOrderStatusEnum)</w:t>
            </w:r>
          </w:p>
          <w:p w14:paraId="28149E5D" w14:textId="77777777" w:rsidR="00FB39EB" w:rsidRDefault="00FB39EB" w:rsidP="00F076F1">
            <w:pPr>
              <w:pStyle w:val="TableText"/>
              <w:tabs>
                <w:tab w:val="right" w:pos="3176"/>
              </w:tabs>
              <w:jc w:val="left"/>
              <w:rPr>
                <w:rFonts w:ascii="Georgia" w:hAnsi="Georgia"/>
              </w:rPr>
            </w:pPr>
          </w:p>
          <w:p w14:paraId="5FD9F533" w14:textId="5321D655" w:rsidR="00FB39EB" w:rsidRDefault="00FB39EB" w:rsidP="00F076F1">
            <w:pPr>
              <w:pStyle w:val="TableText"/>
              <w:tabs>
                <w:tab w:val="right" w:pos="3176"/>
              </w:tabs>
              <w:jc w:val="left"/>
              <w:rPr>
                <w:rFonts w:ascii="Georgia" w:hAnsi="Georgia"/>
              </w:rPr>
            </w:pPr>
            <w:r>
              <w:rPr>
                <w:rFonts w:ascii="Georgia" w:hAnsi="Georgia"/>
              </w:rPr>
              <w:t>Ä</w:t>
            </w:r>
            <w:r w:rsidRPr="00FB39EB">
              <w:rPr>
                <w:rFonts w:ascii="Georgia" w:hAnsi="Georgia"/>
              </w:rPr>
              <w:t>ndrat alla attribut i Device till 1..1 (</w:t>
            </w:r>
            <w:r>
              <w:rPr>
                <w:rFonts w:ascii="Georgia" w:hAnsi="Georgia"/>
              </w:rPr>
              <w:t>enligt schemat</w:t>
            </w:r>
            <w:r w:rsidRPr="00FB39EB">
              <w:rPr>
                <w:rFonts w:ascii="Georgia" w:hAnsi="Georgia"/>
              </w:rPr>
              <w:t>)</w:t>
            </w:r>
          </w:p>
          <w:p w14:paraId="4261C325" w14:textId="4F665481" w:rsidR="00FB39EB" w:rsidRDefault="00FB39EB" w:rsidP="00F076F1">
            <w:pPr>
              <w:pStyle w:val="TableText"/>
              <w:tabs>
                <w:tab w:val="right" w:pos="3176"/>
              </w:tabs>
              <w:jc w:val="left"/>
              <w:rPr>
                <w:rFonts w:ascii="Georgia" w:hAnsi="Georgia"/>
              </w:rPr>
            </w:pPr>
          </w:p>
        </w:tc>
        <w:tc>
          <w:tcPr>
            <w:tcW w:w="1701" w:type="dxa"/>
          </w:tcPr>
          <w:p w14:paraId="3B883E14" w14:textId="2910767C" w:rsidR="00FB39EB" w:rsidRDefault="00FB39EB" w:rsidP="00CC7B16">
            <w:pPr>
              <w:pStyle w:val="TableText"/>
              <w:jc w:val="left"/>
              <w:rPr>
                <w:rFonts w:ascii="Georgia" w:hAnsi="Georgia"/>
              </w:rPr>
            </w:pPr>
            <w:r>
              <w:rPr>
                <w:rFonts w:ascii="Georgia" w:hAnsi="Georgia"/>
              </w:rPr>
              <w:t>Malin Lundgren</w:t>
            </w:r>
          </w:p>
        </w:tc>
        <w:tc>
          <w:tcPr>
            <w:tcW w:w="1276" w:type="dxa"/>
          </w:tcPr>
          <w:p w14:paraId="74C264B9" w14:textId="77777777" w:rsidR="00FB39EB" w:rsidRPr="000C2908" w:rsidRDefault="00FB39EB" w:rsidP="0039481C">
            <w:pPr>
              <w:pStyle w:val="TableText"/>
              <w:rPr>
                <w:rFonts w:ascii="Georgia" w:hAnsi="Georgia"/>
              </w:rPr>
            </w:pPr>
          </w:p>
        </w:tc>
      </w:tr>
      <w:tr w:rsidR="003B4275" w:rsidRPr="000C2908" w14:paraId="5C34F3C1" w14:textId="77777777" w:rsidTr="00033BC0">
        <w:tc>
          <w:tcPr>
            <w:tcW w:w="1304" w:type="dxa"/>
          </w:tcPr>
          <w:p w14:paraId="30B74BC8" w14:textId="77E60F2E" w:rsidR="003B4275" w:rsidRDefault="003B4275" w:rsidP="00CC7B16">
            <w:pPr>
              <w:pStyle w:val="TableText"/>
              <w:jc w:val="left"/>
              <w:rPr>
                <w:rFonts w:ascii="Georgia" w:hAnsi="Georgia"/>
              </w:rPr>
            </w:pPr>
            <w:r>
              <w:rPr>
                <w:rFonts w:ascii="Georgia" w:hAnsi="Georgia"/>
              </w:rPr>
              <w:t>1.0_RC1</w:t>
            </w:r>
          </w:p>
        </w:tc>
        <w:tc>
          <w:tcPr>
            <w:tcW w:w="992" w:type="dxa"/>
          </w:tcPr>
          <w:p w14:paraId="02E30E81" w14:textId="77777777" w:rsidR="003B4275" w:rsidRPr="000C2908" w:rsidRDefault="003B4275" w:rsidP="00CC7B16">
            <w:pPr>
              <w:pStyle w:val="TableText"/>
              <w:jc w:val="left"/>
              <w:rPr>
                <w:rFonts w:ascii="Georgia" w:hAnsi="Georgia"/>
              </w:rPr>
            </w:pPr>
          </w:p>
        </w:tc>
        <w:tc>
          <w:tcPr>
            <w:tcW w:w="1560" w:type="dxa"/>
          </w:tcPr>
          <w:p w14:paraId="5BB00BFB" w14:textId="67C3985C" w:rsidR="003B4275" w:rsidRDefault="00F076F1" w:rsidP="00CC7B16">
            <w:pPr>
              <w:pStyle w:val="TableText"/>
              <w:jc w:val="left"/>
              <w:rPr>
                <w:rFonts w:ascii="Georgia" w:hAnsi="Georgia"/>
              </w:rPr>
            </w:pPr>
            <w:r>
              <w:rPr>
                <w:rFonts w:ascii="Georgia" w:hAnsi="Georgia"/>
              </w:rPr>
              <w:t>2015-01-16</w:t>
            </w:r>
          </w:p>
        </w:tc>
        <w:tc>
          <w:tcPr>
            <w:tcW w:w="3260" w:type="dxa"/>
          </w:tcPr>
          <w:p w14:paraId="4FF05A78" w14:textId="1E2F5115" w:rsidR="003B4275" w:rsidRDefault="003B4275" w:rsidP="00F076F1">
            <w:pPr>
              <w:pStyle w:val="TableText"/>
              <w:tabs>
                <w:tab w:val="right" w:pos="3176"/>
              </w:tabs>
              <w:jc w:val="left"/>
              <w:rPr>
                <w:rFonts w:ascii="Georgia" w:hAnsi="Georgia"/>
              </w:rPr>
            </w:pPr>
            <w:r>
              <w:rPr>
                <w:rFonts w:ascii="Georgia" w:hAnsi="Georgia"/>
              </w:rPr>
              <w:t xml:space="preserve">Participant </w:t>
            </w:r>
            <w:r w:rsidRPr="003B4275">
              <w:rPr>
                <w:rFonts w:ascii="Georgia" w:hAnsi="Georgia"/>
              </w:rPr>
              <w:sym w:font="Wingdings" w:char="F0E0"/>
            </w:r>
            <w:r>
              <w:rPr>
                <w:rFonts w:ascii="Georgia" w:hAnsi="Georgia"/>
              </w:rPr>
              <w:t xml:space="preserve"> Requester och Performer</w:t>
            </w:r>
          </w:p>
          <w:p w14:paraId="52CB996A" w14:textId="77777777" w:rsidR="003B4275" w:rsidRDefault="003B4275" w:rsidP="00F076F1">
            <w:pPr>
              <w:pStyle w:val="TableText"/>
              <w:tabs>
                <w:tab w:val="right" w:pos="3176"/>
              </w:tabs>
              <w:jc w:val="left"/>
              <w:rPr>
                <w:rFonts w:ascii="Georgia" w:hAnsi="Georgia"/>
              </w:rPr>
            </w:pPr>
          </w:p>
          <w:p w14:paraId="2DFE0FFA" w14:textId="5107262C" w:rsidR="003B4275" w:rsidRDefault="003B4275" w:rsidP="00F076F1">
            <w:pPr>
              <w:pStyle w:val="TableText"/>
              <w:tabs>
                <w:tab w:val="right" w:pos="3176"/>
              </w:tabs>
              <w:jc w:val="left"/>
              <w:rPr>
                <w:rFonts w:ascii="Georgia" w:hAnsi="Georgia"/>
              </w:rPr>
            </w:pPr>
            <w:r>
              <w:rPr>
                <w:rFonts w:ascii="Georgia" w:hAnsi="Georgia"/>
              </w:rPr>
              <w:t>Bytt TimePeriod till iCalender (String)</w:t>
            </w:r>
          </w:p>
          <w:p w14:paraId="4E61EF8A" w14:textId="77777777" w:rsidR="003B4275" w:rsidRDefault="003B4275" w:rsidP="00F076F1">
            <w:pPr>
              <w:pStyle w:val="TableText"/>
              <w:tabs>
                <w:tab w:val="right" w:pos="3176"/>
              </w:tabs>
              <w:jc w:val="left"/>
              <w:rPr>
                <w:rFonts w:ascii="Georgia" w:hAnsi="Georgia"/>
              </w:rPr>
            </w:pPr>
          </w:p>
          <w:p w14:paraId="0BC880F8" w14:textId="5FA535CF" w:rsidR="003B4275" w:rsidRDefault="003B4275" w:rsidP="00F076F1">
            <w:pPr>
              <w:pStyle w:val="TableText"/>
              <w:tabs>
                <w:tab w:val="right" w:pos="3176"/>
              </w:tabs>
              <w:jc w:val="left"/>
              <w:rPr>
                <w:rFonts w:ascii="Georgia" w:hAnsi="Georgia"/>
              </w:rPr>
            </w:pPr>
            <w:r>
              <w:rPr>
                <w:rFonts w:ascii="Georgia" w:hAnsi="Georgia"/>
              </w:rPr>
              <w:t>Uppdaterat status i activityOrder (new, requestcancelled och update)</w:t>
            </w:r>
          </w:p>
        </w:tc>
        <w:tc>
          <w:tcPr>
            <w:tcW w:w="1701" w:type="dxa"/>
          </w:tcPr>
          <w:p w14:paraId="260859FA" w14:textId="4FE141BC" w:rsidR="003B4275" w:rsidRDefault="003B4275" w:rsidP="00CC7B16">
            <w:pPr>
              <w:pStyle w:val="TableText"/>
              <w:jc w:val="left"/>
              <w:rPr>
                <w:rFonts w:ascii="Georgia" w:hAnsi="Georgia"/>
              </w:rPr>
            </w:pPr>
            <w:r>
              <w:rPr>
                <w:rFonts w:ascii="Georgia" w:hAnsi="Georgia"/>
              </w:rPr>
              <w:t>Malin Lundgren</w:t>
            </w:r>
          </w:p>
        </w:tc>
        <w:tc>
          <w:tcPr>
            <w:tcW w:w="1276" w:type="dxa"/>
          </w:tcPr>
          <w:p w14:paraId="297081EC" w14:textId="77777777" w:rsidR="003B4275" w:rsidRPr="000C2908" w:rsidRDefault="003B4275" w:rsidP="0039481C">
            <w:pPr>
              <w:pStyle w:val="TableText"/>
              <w:rPr>
                <w:rFonts w:ascii="Georgia" w:hAnsi="Georgia"/>
              </w:rPr>
            </w:pPr>
          </w:p>
        </w:tc>
      </w:tr>
      <w:tr w:rsidR="00F076F1" w:rsidRPr="000C2908" w14:paraId="6388660C" w14:textId="77777777" w:rsidTr="00033BC0">
        <w:tc>
          <w:tcPr>
            <w:tcW w:w="1304" w:type="dxa"/>
          </w:tcPr>
          <w:p w14:paraId="7630D243" w14:textId="02BFC30A" w:rsidR="00F076F1" w:rsidRDefault="00F076F1" w:rsidP="00CC7B16">
            <w:pPr>
              <w:pStyle w:val="TableText"/>
              <w:jc w:val="left"/>
              <w:rPr>
                <w:rFonts w:ascii="Georgia" w:hAnsi="Georgia"/>
              </w:rPr>
            </w:pPr>
            <w:r>
              <w:rPr>
                <w:rFonts w:ascii="Georgia" w:hAnsi="Georgia"/>
              </w:rPr>
              <w:t>1.0_RC1</w:t>
            </w:r>
          </w:p>
        </w:tc>
        <w:tc>
          <w:tcPr>
            <w:tcW w:w="992" w:type="dxa"/>
          </w:tcPr>
          <w:p w14:paraId="49FF3885" w14:textId="77777777" w:rsidR="00F076F1" w:rsidRPr="000C2908" w:rsidRDefault="00F076F1" w:rsidP="00CC7B16">
            <w:pPr>
              <w:pStyle w:val="TableText"/>
              <w:jc w:val="left"/>
              <w:rPr>
                <w:rFonts w:ascii="Georgia" w:hAnsi="Georgia"/>
              </w:rPr>
            </w:pPr>
          </w:p>
        </w:tc>
        <w:tc>
          <w:tcPr>
            <w:tcW w:w="1560" w:type="dxa"/>
          </w:tcPr>
          <w:p w14:paraId="5F281A9C" w14:textId="11AA0099" w:rsidR="00F076F1" w:rsidRDefault="00F076F1" w:rsidP="00CC7B16">
            <w:pPr>
              <w:pStyle w:val="TableText"/>
              <w:jc w:val="left"/>
              <w:rPr>
                <w:rFonts w:ascii="Georgia" w:hAnsi="Georgia"/>
              </w:rPr>
            </w:pPr>
            <w:r>
              <w:rPr>
                <w:rFonts w:ascii="Georgia" w:hAnsi="Georgia"/>
              </w:rPr>
              <w:t>2015-01-19</w:t>
            </w:r>
          </w:p>
        </w:tc>
        <w:tc>
          <w:tcPr>
            <w:tcW w:w="3260" w:type="dxa"/>
          </w:tcPr>
          <w:p w14:paraId="41E59645" w14:textId="77777777" w:rsidR="00F076F1" w:rsidRDefault="00F076F1" w:rsidP="00F076F1">
            <w:pPr>
              <w:pStyle w:val="TableText"/>
              <w:tabs>
                <w:tab w:val="right" w:pos="3176"/>
              </w:tabs>
              <w:jc w:val="left"/>
              <w:rPr>
                <w:rFonts w:ascii="Georgia" w:hAnsi="Georgia"/>
              </w:rPr>
            </w:pPr>
            <w:r>
              <w:rPr>
                <w:rFonts w:ascii="Georgia" w:hAnsi="Georgia"/>
              </w:rPr>
              <w:t>Tagit bort update som status.</w:t>
            </w:r>
          </w:p>
          <w:p w14:paraId="1C04DE0F" w14:textId="77777777" w:rsidR="00F076F1" w:rsidRDefault="00F076F1" w:rsidP="00F076F1">
            <w:pPr>
              <w:pStyle w:val="TableText"/>
              <w:tabs>
                <w:tab w:val="right" w:pos="3176"/>
              </w:tabs>
              <w:jc w:val="left"/>
              <w:rPr>
                <w:rFonts w:ascii="Georgia" w:hAnsi="Georgia"/>
              </w:rPr>
            </w:pPr>
            <w:r>
              <w:rPr>
                <w:rFonts w:ascii="Georgia" w:hAnsi="Georgia"/>
              </w:rPr>
              <w:t>Lagt till regler för hur update skall fungera (NEW med endast iCalendar som går att uppdatera)</w:t>
            </w:r>
          </w:p>
          <w:p w14:paraId="65DD18BE" w14:textId="77777777" w:rsidR="00F076F1" w:rsidRDefault="00F076F1" w:rsidP="00F076F1">
            <w:pPr>
              <w:pStyle w:val="TableText"/>
              <w:tabs>
                <w:tab w:val="right" w:pos="3176"/>
              </w:tabs>
              <w:jc w:val="left"/>
              <w:rPr>
                <w:rFonts w:ascii="Georgia" w:hAnsi="Georgia"/>
              </w:rPr>
            </w:pPr>
          </w:p>
          <w:p w14:paraId="6E0B2F21" w14:textId="77777777" w:rsidR="00F076F1" w:rsidRDefault="00F076F1" w:rsidP="00F076F1">
            <w:pPr>
              <w:pStyle w:val="TableText"/>
              <w:tabs>
                <w:tab w:val="right" w:pos="3176"/>
              </w:tabs>
              <w:jc w:val="left"/>
              <w:rPr>
                <w:rFonts w:ascii="Georgia" w:hAnsi="Georgia"/>
              </w:rPr>
            </w:pPr>
            <w:r>
              <w:rPr>
                <w:rFonts w:ascii="Georgia" w:hAnsi="Georgia"/>
              </w:rPr>
              <w:t>Uppdaterat logiska fel</w:t>
            </w:r>
          </w:p>
          <w:p w14:paraId="310A063B" w14:textId="77777777" w:rsidR="00F076F1" w:rsidRDefault="00F076F1" w:rsidP="00F076F1">
            <w:pPr>
              <w:pStyle w:val="TableText"/>
              <w:tabs>
                <w:tab w:val="right" w:pos="3176"/>
              </w:tabs>
              <w:jc w:val="left"/>
              <w:rPr>
                <w:rFonts w:ascii="Georgia" w:hAnsi="Georgia"/>
              </w:rPr>
            </w:pPr>
          </w:p>
          <w:p w14:paraId="689DE5A4" w14:textId="183AB18B" w:rsidR="00F076F1" w:rsidRDefault="00F076F1" w:rsidP="00F076F1">
            <w:pPr>
              <w:pStyle w:val="TableText"/>
              <w:tabs>
                <w:tab w:val="right" w:pos="3176"/>
              </w:tabs>
              <w:jc w:val="left"/>
              <w:rPr>
                <w:rFonts w:ascii="Georgia" w:hAnsi="Georgia"/>
              </w:rPr>
            </w:pPr>
            <w:r>
              <w:rPr>
                <w:rFonts w:ascii="Georgia" w:hAnsi="Georgia"/>
              </w:rPr>
              <w:t>Lagt till exempel på olika iCalendar</w:t>
            </w:r>
          </w:p>
          <w:p w14:paraId="4DE88336" w14:textId="77777777" w:rsidR="00F076F1" w:rsidRDefault="00F076F1" w:rsidP="00F076F1">
            <w:pPr>
              <w:pStyle w:val="TableText"/>
              <w:tabs>
                <w:tab w:val="right" w:pos="3176"/>
              </w:tabs>
              <w:jc w:val="left"/>
              <w:rPr>
                <w:rFonts w:ascii="Georgia" w:hAnsi="Georgia"/>
              </w:rPr>
            </w:pPr>
          </w:p>
          <w:p w14:paraId="1DE58C44" w14:textId="3FEFDE12" w:rsidR="00F076F1" w:rsidRDefault="00F076F1" w:rsidP="00F076F1">
            <w:pPr>
              <w:pStyle w:val="TableText"/>
              <w:tabs>
                <w:tab w:val="right" w:pos="3176"/>
              </w:tabs>
              <w:jc w:val="left"/>
              <w:rPr>
                <w:rFonts w:ascii="Georgia" w:hAnsi="Georgia"/>
              </w:rPr>
            </w:pPr>
            <w:r>
              <w:rPr>
                <w:rFonts w:ascii="Georgia" w:hAnsi="Georgia"/>
              </w:rPr>
              <w:t>Lagt till fält för VG/VE</w:t>
            </w:r>
          </w:p>
          <w:p w14:paraId="6BFE829C" w14:textId="77777777" w:rsidR="00F076F1" w:rsidRDefault="00F076F1" w:rsidP="00F076F1">
            <w:pPr>
              <w:pStyle w:val="TableText"/>
              <w:tabs>
                <w:tab w:val="right" w:pos="3176"/>
              </w:tabs>
              <w:jc w:val="left"/>
              <w:rPr>
                <w:rFonts w:ascii="Georgia" w:hAnsi="Georgia"/>
              </w:rPr>
            </w:pPr>
          </w:p>
          <w:p w14:paraId="1EB9E934" w14:textId="390347DC" w:rsidR="00F076F1" w:rsidRDefault="00F076F1" w:rsidP="00F076F1">
            <w:pPr>
              <w:pStyle w:val="TableText"/>
              <w:tabs>
                <w:tab w:val="right" w:pos="3176"/>
              </w:tabs>
              <w:jc w:val="left"/>
              <w:rPr>
                <w:rFonts w:ascii="Georgia" w:hAnsi="Georgia"/>
              </w:rPr>
            </w:pPr>
            <w:r>
              <w:rPr>
                <w:rFonts w:ascii="Georgia" w:hAnsi="Georgia"/>
              </w:rPr>
              <w:t>Ändrat tjänstedomän notification -</w:t>
            </w:r>
            <w:r>
              <w:rPr>
                <w:rFonts w:ascii="Georgia" w:hAnsi="Georgia"/>
              </w:rPr>
              <w:lastRenderedPageBreak/>
              <w:t>&gt; order</w:t>
            </w:r>
          </w:p>
          <w:p w14:paraId="4FFAE8D8" w14:textId="77777777" w:rsidR="00F076F1" w:rsidRDefault="00F076F1" w:rsidP="00F076F1">
            <w:pPr>
              <w:pStyle w:val="TableText"/>
              <w:tabs>
                <w:tab w:val="right" w:pos="3176"/>
              </w:tabs>
              <w:jc w:val="left"/>
              <w:rPr>
                <w:rFonts w:ascii="Georgia" w:hAnsi="Georgia"/>
              </w:rPr>
            </w:pPr>
          </w:p>
          <w:p w14:paraId="2091B9C7" w14:textId="0C0FFCB2" w:rsidR="00F076F1" w:rsidRDefault="00F076F1" w:rsidP="00F076F1">
            <w:pPr>
              <w:pStyle w:val="TableText"/>
              <w:tabs>
                <w:tab w:val="right" w:pos="3176"/>
              </w:tabs>
              <w:jc w:val="left"/>
              <w:rPr>
                <w:rFonts w:ascii="Georgia" w:hAnsi="Georgia"/>
              </w:rPr>
            </w:pPr>
          </w:p>
        </w:tc>
        <w:tc>
          <w:tcPr>
            <w:tcW w:w="1701" w:type="dxa"/>
          </w:tcPr>
          <w:p w14:paraId="1190B860" w14:textId="5C5DF820" w:rsidR="00F076F1" w:rsidRDefault="00F076F1" w:rsidP="00CC7B16">
            <w:pPr>
              <w:pStyle w:val="TableText"/>
              <w:jc w:val="left"/>
              <w:rPr>
                <w:rFonts w:ascii="Georgia" w:hAnsi="Georgia"/>
              </w:rPr>
            </w:pPr>
            <w:r>
              <w:rPr>
                <w:rFonts w:ascii="Georgia" w:hAnsi="Georgia"/>
              </w:rPr>
              <w:lastRenderedPageBreak/>
              <w:t>Khaled Daham</w:t>
            </w:r>
          </w:p>
        </w:tc>
        <w:tc>
          <w:tcPr>
            <w:tcW w:w="1276" w:type="dxa"/>
          </w:tcPr>
          <w:p w14:paraId="77FDED60" w14:textId="77777777" w:rsidR="00F076F1" w:rsidRPr="000C2908" w:rsidRDefault="00F076F1" w:rsidP="0039481C">
            <w:pPr>
              <w:pStyle w:val="TableText"/>
              <w:rPr>
                <w:rFonts w:ascii="Georgia" w:hAnsi="Georgia"/>
              </w:rPr>
            </w:pPr>
          </w:p>
        </w:tc>
      </w:tr>
      <w:tr w:rsidR="006E398D" w:rsidRPr="000C2908" w14:paraId="752CFCA4" w14:textId="77777777" w:rsidTr="00033BC0">
        <w:tc>
          <w:tcPr>
            <w:tcW w:w="1304" w:type="dxa"/>
          </w:tcPr>
          <w:p w14:paraId="00B324DE" w14:textId="66E5CCF6" w:rsidR="006E398D" w:rsidRDefault="004A70FD" w:rsidP="00CC7B16">
            <w:pPr>
              <w:pStyle w:val="TableText"/>
              <w:jc w:val="left"/>
              <w:rPr>
                <w:rFonts w:ascii="Georgia" w:hAnsi="Georgia"/>
              </w:rPr>
            </w:pPr>
            <w:r>
              <w:rPr>
                <w:rFonts w:ascii="Georgia" w:hAnsi="Georgia"/>
              </w:rPr>
              <w:lastRenderedPageBreak/>
              <w:t>1.0_RC1</w:t>
            </w:r>
          </w:p>
        </w:tc>
        <w:tc>
          <w:tcPr>
            <w:tcW w:w="992" w:type="dxa"/>
          </w:tcPr>
          <w:p w14:paraId="739A02C1" w14:textId="77777777" w:rsidR="006E398D" w:rsidRPr="000C2908" w:rsidRDefault="006E398D" w:rsidP="00CC7B16">
            <w:pPr>
              <w:pStyle w:val="TableText"/>
              <w:jc w:val="left"/>
              <w:rPr>
                <w:rFonts w:ascii="Georgia" w:hAnsi="Georgia"/>
              </w:rPr>
            </w:pPr>
          </w:p>
        </w:tc>
        <w:tc>
          <w:tcPr>
            <w:tcW w:w="1560" w:type="dxa"/>
          </w:tcPr>
          <w:p w14:paraId="7668A976" w14:textId="59E51A76" w:rsidR="006E398D" w:rsidRDefault="006E398D" w:rsidP="00CC7B16">
            <w:pPr>
              <w:pStyle w:val="TableText"/>
              <w:jc w:val="left"/>
              <w:rPr>
                <w:rFonts w:ascii="Georgia" w:hAnsi="Georgia"/>
              </w:rPr>
            </w:pPr>
            <w:r>
              <w:rPr>
                <w:rFonts w:ascii="Georgia" w:hAnsi="Georgia"/>
              </w:rPr>
              <w:t>2015-01-21</w:t>
            </w:r>
          </w:p>
        </w:tc>
        <w:tc>
          <w:tcPr>
            <w:tcW w:w="3260" w:type="dxa"/>
          </w:tcPr>
          <w:p w14:paraId="4534F683" w14:textId="77777777" w:rsidR="006E398D" w:rsidRDefault="006E398D" w:rsidP="00F076F1">
            <w:pPr>
              <w:pStyle w:val="TableText"/>
              <w:tabs>
                <w:tab w:val="right" w:pos="3176"/>
              </w:tabs>
              <w:jc w:val="left"/>
              <w:rPr>
                <w:rFonts w:ascii="Georgia" w:hAnsi="Georgia"/>
              </w:rPr>
            </w:pPr>
            <w:r>
              <w:rPr>
                <w:rFonts w:ascii="Georgia" w:hAnsi="Georgia"/>
              </w:rPr>
              <w:t>Interaktionen har bytt namn till SendActivityOrder</w:t>
            </w:r>
          </w:p>
          <w:p w14:paraId="4028DC1C" w14:textId="77777777" w:rsidR="006E398D" w:rsidRDefault="006E398D" w:rsidP="00F076F1">
            <w:pPr>
              <w:pStyle w:val="TableText"/>
              <w:tabs>
                <w:tab w:val="right" w:pos="3176"/>
              </w:tabs>
              <w:jc w:val="left"/>
              <w:rPr>
                <w:rFonts w:ascii="Georgia" w:hAnsi="Georgia"/>
              </w:rPr>
            </w:pPr>
            <w:r>
              <w:rPr>
                <w:rFonts w:ascii="Georgia" w:hAnsi="Georgia"/>
              </w:rPr>
              <w:t>Bättre tabeller för iCalendar-exempel</w:t>
            </w:r>
          </w:p>
          <w:p w14:paraId="406E280B" w14:textId="77777777" w:rsidR="006E398D" w:rsidRDefault="006E398D" w:rsidP="00F076F1">
            <w:pPr>
              <w:pStyle w:val="TableText"/>
              <w:tabs>
                <w:tab w:val="right" w:pos="3176"/>
              </w:tabs>
              <w:jc w:val="left"/>
              <w:rPr>
                <w:rFonts w:ascii="Georgia" w:hAnsi="Georgia"/>
              </w:rPr>
            </w:pPr>
            <w:r>
              <w:rPr>
                <w:rFonts w:ascii="Georgia" w:hAnsi="Georgia"/>
              </w:rPr>
              <w:t>Beskrivning och referenser för iCalendar</w:t>
            </w:r>
          </w:p>
          <w:p w14:paraId="5D03110D" w14:textId="77777777" w:rsidR="001F3C58" w:rsidRDefault="001F3C58" w:rsidP="00F076F1">
            <w:pPr>
              <w:pStyle w:val="TableText"/>
              <w:tabs>
                <w:tab w:val="right" w:pos="3176"/>
              </w:tabs>
              <w:jc w:val="left"/>
              <w:rPr>
                <w:rFonts w:ascii="Georgia" w:hAnsi="Georgia"/>
              </w:rPr>
            </w:pPr>
            <w:r>
              <w:rPr>
                <w:rFonts w:ascii="Georgia" w:hAnsi="Georgia"/>
              </w:rPr>
              <w:t>Lagt till referens för UUID</w:t>
            </w:r>
          </w:p>
          <w:p w14:paraId="283A0948" w14:textId="2C25D160" w:rsidR="001F3C58" w:rsidRDefault="001F3C58" w:rsidP="00F076F1">
            <w:pPr>
              <w:pStyle w:val="TableText"/>
              <w:tabs>
                <w:tab w:val="right" w:pos="3176"/>
              </w:tabs>
              <w:jc w:val="left"/>
              <w:rPr>
                <w:rFonts w:ascii="Georgia" w:hAnsi="Georgia"/>
              </w:rPr>
            </w:pPr>
            <w:r>
              <w:rPr>
                <w:rFonts w:ascii="Georgia" w:hAnsi="Georgia"/>
              </w:rPr>
              <w:t>Lagt till referens för ISO8601</w:t>
            </w:r>
          </w:p>
        </w:tc>
        <w:tc>
          <w:tcPr>
            <w:tcW w:w="1701" w:type="dxa"/>
          </w:tcPr>
          <w:p w14:paraId="5582DAE8" w14:textId="5D2C57E2" w:rsidR="006E398D" w:rsidRDefault="006E398D" w:rsidP="00CC7B16">
            <w:pPr>
              <w:pStyle w:val="TableText"/>
              <w:jc w:val="left"/>
              <w:rPr>
                <w:rFonts w:ascii="Georgia" w:hAnsi="Georgia"/>
              </w:rPr>
            </w:pPr>
            <w:r>
              <w:rPr>
                <w:rFonts w:ascii="Georgia" w:hAnsi="Georgia"/>
              </w:rPr>
              <w:t>Khaled Daham</w:t>
            </w:r>
          </w:p>
        </w:tc>
        <w:tc>
          <w:tcPr>
            <w:tcW w:w="1276" w:type="dxa"/>
          </w:tcPr>
          <w:p w14:paraId="1814E8A0" w14:textId="77777777" w:rsidR="006E398D" w:rsidRPr="000C2908" w:rsidRDefault="006E398D" w:rsidP="0039481C">
            <w:pPr>
              <w:pStyle w:val="TableText"/>
              <w:rPr>
                <w:rFonts w:ascii="Georgia" w:hAnsi="Georgia"/>
              </w:rPr>
            </w:pPr>
          </w:p>
        </w:tc>
      </w:tr>
      <w:tr w:rsidR="00627C49" w:rsidRPr="000C2908" w14:paraId="1115E584" w14:textId="77777777" w:rsidTr="00033BC0">
        <w:tc>
          <w:tcPr>
            <w:tcW w:w="1304" w:type="dxa"/>
          </w:tcPr>
          <w:p w14:paraId="4DC5ECF2" w14:textId="373FCBB4" w:rsidR="00627C49" w:rsidRDefault="00627C49" w:rsidP="00CC7B16">
            <w:pPr>
              <w:pStyle w:val="TableText"/>
              <w:jc w:val="left"/>
              <w:rPr>
                <w:rFonts w:ascii="Georgia" w:hAnsi="Georgia"/>
              </w:rPr>
            </w:pPr>
            <w:r>
              <w:rPr>
                <w:rFonts w:ascii="Georgia" w:hAnsi="Georgia"/>
              </w:rPr>
              <w:t>1.0_RC1</w:t>
            </w:r>
          </w:p>
        </w:tc>
        <w:tc>
          <w:tcPr>
            <w:tcW w:w="992" w:type="dxa"/>
          </w:tcPr>
          <w:p w14:paraId="3D1FE119" w14:textId="77777777" w:rsidR="00627C49" w:rsidRPr="000C2908" w:rsidRDefault="00627C49" w:rsidP="00CC7B16">
            <w:pPr>
              <w:pStyle w:val="TableText"/>
              <w:jc w:val="left"/>
              <w:rPr>
                <w:rFonts w:ascii="Georgia" w:hAnsi="Georgia"/>
              </w:rPr>
            </w:pPr>
          </w:p>
        </w:tc>
        <w:tc>
          <w:tcPr>
            <w:tcW w:w="1560" w:type="dxa"/>
          </w:tcPr>
          <w:p w14:paraId="0B0B461D" w14:textId="1A5B0CE4" w:rsidR="00627C49" w:rsidRDefault="00627C49" w:rsidP="00CC7B16">
            <w:pPr>
              <w:pStyle w:val="TableText"/>
              <w:jc w:val="left"/>
              <w:rPr>
                <w:rFonts w:ascii="Georgia" w:hAnsi="Georgia"/>
              </w:rPr>
            </w:pPr>
            <w:r>
              <w:rPr>
                <w:rFonts w:ascii="Georgia" w:hAnsi="Georgia"/>
              </w:rPr>
              <w:t>2015-01-23</w:t>
            </w:r>
          </w:p>
        </w:tc>
        <w:tc>
          <w:tcPr>
            <w:tcW w:w="3260" w:type="dxa"/>
          </w:tcPr>
          <w:p w14:paraId="502BD453" w14:textId="68C3F1E7" w:rsidR="00627C49" w:rsidRDefault="00627C49" w:rsidP="00F076F1">
            <w:pPr>
              <w:pStyle w:val="TableText"/>
              <w:tabs>
                <w:tab w:val="right" w:pos="3176"/>
              </w:tabs>
              <w:jc w:val="left"/>
              <w:rPr>
                <w:rFonts w:ascii="Georgia" w:hAnsi="Georgia"/>
              </w:rPr>
            </w:pPr>
            <w:r>
              <w:rPr>
                <w:rFonts w:ascii="Georgia" w:hAnsi="Georgia"/>
              </w:rPr>
              <w:t>Uppdaterat MIM</w:t>
            </w:r>
            <w:r w:rsidR="002E294D">
              <w:rPr>
                <w:rFonts w:ascii="Georgia" w:hAnsi="Georgia"/>
              </w:rPr>
              <w:t xml:space="preserve"> + fältregler</w:t>
            </w:r>
            <w:r w:rsidR="003D7729">
              <w:rPr>
                <w:rFonts w:ascii="Georgia" w:hAnsi="Georgia"/>
              </w:rPr>
              <w:t xml:space="preserve"> (för att stämma med schemat)</w:t>
            </w:r>
            <w:r>
              <w:rPr>
                <w:rFonts w:ascii="Georgia" w:hAnsi="Georgia"/>
              </w:rPr>
              <w:t>:</w:t>
            </w:r>
          </w:p>
          <w:p w14:paraId="3083171E" w14:textId="77777777" w:rsidR="00627C49" w:rsidRDefault="00627C49" w:rsidP="00627C49">
            <w:pPr>
              <w:pStyle w:val="TableText"/>
              <w:tabs>
                <w:tab w:val="right" w:pos="3176"/>
              </w:tabs>
              <w:jc w:val="left"/>
              <w:rPr>
                <w:rFonts w:ascii="Georgia" w:hAnsi="Georgia"/>
              </w:rPr>
            </w:pPr>
            <w:r>
              <w:rPr>
                <w:rFonts w:ascii="Georgia" w:hAnsi="Georgia"/>
              </w:rPr>
              <w:t>Lagt till CareGiverID + CareUnitID</w:t>
            </w:r>
          </w:p>
          <w:p w14:paraId="23C92DAC" w14:textId="04C3AC88" w:rsidR="002E294D" w:rsidRDefault="002E294D" w:rsidP="00627C49">
            <w:pPr>
              <w:pStyle w:val="TableText"/>
              <w:tabs>
                <w:tab w:val="right" w:pos="3176"/>
              </w:tabs>
              <w:jc w:val="left"/>
              <w:rPr>
                <w:rFonts w:ascii="Georgia" w:hAnsi="Georgia"/>
              </w:rPr>
            </w:pPr>
            <w:r>
              <w:rPr>
                <w:rFonts w:ascii="Georgia" w:hAnsi="Georgia"/>
              </w:rPr>
              <w:t>Ändrat id på device till IIType</w:t>
            </w:r>
          </w:p>
          <w:p w14:paraId="7888BC7A" w14:textId="77777777" w:rsidR="002E294D" w:rsidRDefault="002E294D" w:rsidP="00627C49">
            <w:pPr>
              <w:pStyle w:val="TableText"/>
              <w:tabs>
                <w:tab w:val="right" w:pos="3176"/>
              </w:tabs>
              <w:jc w:val="left"/>
              <w:rPr>
                <w:rFonts w:ascii="Georgia" w:hAnsi="Georgia"/>
              </w:rPr>
            </w:pPr>
            <w:r>
              <w:rPr>
                <w:rFonts w:ascii="Georgia" w:hAnsi="Georgia"/>
              </w:rPr>
              <w:t>Ändrat model på device till SCType</w:t>
            </w:r>
          </w:p>
          <w:p w14:paraId="2E81F7D9" w14:textId="77777777" w:rsidR="00C92D39" w:rsidRDefault="00C92D39" w:rsidP="00C92D39">
            <w:pPr>
              <w:pStyle w:val="TableText"/>
              <w:tabs>
                <w:tab w:val="right" w:pos="3176"/>
              </w:tabs>
              <w:jc w:val="left"/>
              <w:rPr>
                <w:rFonts w:ascii="Georgia" w:hAnsi="Georgia"/>
              </w:rPr>
            </w:pPr>
          </w:p>
          <w:p w14:paraId="4A8D8BB2" w14:textId="14738354" w:rsidR="00C92D39" w:rsidRDefault="00C92D39" w:rsidP="00C92D39">
            <w:pPr>
              <w:pStyle w:val="TableText"/>
              <w:tabs>
                <w:tab w:val="right" w:pos="3176"/>
              </w:tabs>
              <w:jc w:val="left"/>
              <w:rPr>
                <w:rFonts w:ascii="Georgia" w:hAnsi="Georgia"/>
              </w:rPr>
            </w:pPr>
            <w:r>
              <w:rPr>
                <w:rFonts w:ascii="Georgia" w:hAnsi="Georgia"/>
              </w:rPr>
              <w:t xml:space="preserve">Uppdaterat sekvensdiagram (ActivityOrderNotification </w:t>
            </w:r>
            <w:r w:rsidRPr="00C92D39">
              <w:rPr>
                <w:rFonts w:ascii="Georgia" w:hAnsi="Georgia"/>
              </w:rPr>
              <w:sym w:font="Wingdings" w:char="F0E0"/>
            </w:r>
            <w:r>
              <w:rPr>
                <w:rFonts w:ascii="Georgia" w:hAnsi="Georgia"/>
              </w:rPr>
              <w:t xml:space="preserve">  SendActivityOrder)</w:t>
            </w:r>
          </w:p>
        </w:tc>
        <w:tc>
          <w:tcPr>
            <w:tcW w:w="1701" w:type="dxa"/>
          </w:tcPr>
          <w:p w14:paraId="3334F83E" w14:textId="724FE2F4" w:rsidR="00627C49" w:rsidRDefault="00C92D39" w:rsidP="00CC7B16">
            <w:pPr>
              <w:pStyle w:val="TableText"/>
              <w:jc w:val="left"/>
              <w:rPr>
                <w:rFonts w:ascii="Georgia" w:hAnsi="Georgia"/>
              </w:rPr>
            </w:pPr>
            <w:r>
              <w:rPr>
                <w:rFonts w:ascii="Georgia" w:hAnsi="Georgia"/>
              </w:rPr>
              <w:t>Malin Lundgren</w:t>
            </w:r>
          </w:p>
        </w:tc>
        <w:tc>
          <w:tcPr>
            <w:tcW w:w="1276" w:type="dxa"/>
          </w:tcPr>
          <w:p w14:paraId="12242E6E" w14:textId="77777777" w:rsidR="00627C49" w:rsidRPr="000C2908" w:rsidRDefault="00627C49" w:rsidP="0039481C">
            <w:pPr>
              <w:pStyle w:val="TableText"/>
              <w:rPr>
                <w:rFonts w:ascii="Georgia" w:hAnsi="Georgia"/>
              </w:rPr>
            </w:pPr>
          </w:p>
        </w:tc>
      </w:tr>
      <w:tr w:rsidR="00E433B5" w:rsidRPr="000C2908" w14:paraId="514962F1" w14:textId="77777777" w:rsidTr="00033BC0">
        <w:tc>
          <w:tcPr>
            <w:tcW w:w="1304" w:type="dxa"/>
          </w:tcPr>
          <w:p w14:paraId="62BDC363" w14:textId="07658A20" w:rsidR="00E433B5" w:rsidRDefault="00E433B5" w:rsidP="00CC7B16">
            <w:pPr>
              <w:pStyle w:val="TableText"/>
              <w:jc w:val="left"/>
              <w:rPr>
                <w:rFonts w:ascii="Georgia" w:hAnsi="Georgia"/>
              </w:rPr>
            </w:pPr>
            <w:r>
              <w:rPr>
                <w:rFonts w:ascii="Georgia" w:hAnsi="Georgia"/>
              </w:rPr>
              <w:t>1.0_RC1</w:t>
            </w:r>
          </w:p>
        </w:tc>
        <w:tc>
          <w:tcPr>
            <w:tcW w:w="992" w:type="dxa"/>
          </w:tcPr>
          <w:p w14:paraId="24FDA1DB" w14:textId="77777777" w:rsidR="00E433B5" w:rsidRPr="000C2908" w:rsidRDefault="00E433B5" w:rsidP="00CC7B16">
            <w:pPr>
              <w:pStyle w:val="TableText"/>
              <w:jc w:val="left"/>
              <w:rPr>
                <w:rFonts w:ascii="Georgia" w:hAnsi="Georgia"/>
              </w:rPr>
            </w:pPr>
          </w:p>
        </w:tc>
        <w:tc>
          <w:tcPr>
            <w:tcW w:w="1560" w:type="dxa"/>
          </w:tcPr>
          <w:p w14:paraId="31370FD3" w14:textId="5D70A78B" w:rsidR="00E433B5" w:rsidRDefault="00E433B5" w:rsidP="00CC7B16">
            <w:pPr>
              <w:pStyle w:val="TableText"/>
              <w:jc w:val="left"/>
              <w:rPr>
                <w:rFonts w:ascii="Georgia" w:hAnsi="Georgia"/>
              </w:rPr>
            </w:pPr>
            <w:r>
              <w:rPr>
                <w:rFonts w:ascii="Georgia" w:hAnsi="Georgia"/>
              </w:rPr>
              <w:t>2015-01-28</w:t>
            </w:r>
          </w:p>
        </w:tc>
        <w:tc>
          <w:tcPr>
            <w:tcW w:w="3260" w:type="dxa"/>
          </w:tcPr>
          <w:p w14:paraId="434DA28C" w14:textId="77777777" w:rsidR="00E433B5" w:rsidRDefault="00E433B5" w:rsidP="00E433B5">
            <w:pPr>
              <w:pStyle w:val="TableText"/>
              <w:tabs>
                <w:tab w:val="right" w:pos="3176"/>
              </w:tabs>
              <w:ind w:left="0"/>
              <w:jc w:val="left"/>
              <w:rPr>
                <w:rFonts w:ascii="Georgia" w:hAnsi="Georgia"/>
              </w:rPr>
            </w:pPr>
            <w:r>
              <w:rPr>
                <w:rFonts w:ascii="Georgia" w:hAnsi="Georgia"/>
              </w:rPr>
              <w:t>Åtgärdat referenser</w:t>
            </w:r>
          </w:p>
          <w:p w14:paraId="0EA48E74" w14:textId="77777777" w:rsidR="0052679F" w:rsidRDefault="0052679F" w:rsidP="00E433B5">
            <w:pPr>
              <w:pStyle w:val="TableText"/>
              <w:tabs>
                <w:tab w:val="right" w:pos="3176"/>
              </w:tabs>
              <w:ind w:left="0"/>
              <w:jc w:val="left"/>
              <w:rPr>
                <w:rFonts w:ascii="Georgia" w:hAnsi="Georgia"/>
              </w:rPr>
            </w:pPr>
          </w:p>
          <w:p w14:paraId="6A024824" w14:textId="0F5B62FA" w:rsidR="0052679F" w:rsidRDefault="0052679F" w:rsidP="00E433B5">
            <w:pPr>
              <w:pStyle w:val="TableText"/>
              <w:tabs>
                <w:tab w:val="right" w:pos="3176"/>
              </w:tabs>
              <w:ind w:left="0"/>
              <w:jc w:val="left"/>
              <w:rPr>
                <w:rFonts w:ascii="Georgia" w:hAnsi="Georgia"/>
              </w:rPr>
            </w:pPr>
            <w:r>
              <w:rPr>
                <w:rFonts w:ascii="Georgia" w:hAnsi="Georgia"/>
              </w:rPr>
              <w:t>Slagit ihop hcpFirstName och hcpLastName till hcpName</w:t>
            </w:r>
            <w:r w:rsidR="00944F61">
              <w:rPr>
                <w:rFonts w:ascii="Georgia" w:hAnsi="Georgia"/>
              </w:rPr>
              <w:t xml:space="preserve"> (V-MIM + fältregler)</w:t>
            </w:r>
          </w:p>
          <w:p w14:paraId="4CF948E0" w14:textId="77777777" w:rsidR="0052679F" w:rsidRDefault="0052679F" w:rsidP="00E433B5">
            <w:pPr>
              <w:pStyle w:val="TableText"/>
              <w:tabs>
                <w:tab w:val="right" w:pos="3176"/>
              </w:tabs>
              <w:ind w:left="0"/>
              <w:jc w:val="left"/>
              <w:rPr>
                <w:rFonts w:ascii="Georgia" w:hAnsi="Georgia"/>
              </w:rPr>
            </w:pPr>
          </w:p>
          <w:p w14:paraId="2866CD26" w14:textId="1FA00542" w:rsidR="00E52767" w:rsidRDefault="0052679F" w:rsidP="00192E50">
            <w:pPr>
              <w:pStyle w:val="TableText"/>
              <w:tabs>
                <w:tab w:val="right" w:pos="3176"/>
              </w:tabs>
              <w:ind w:left="0"/>
              <w:jc w:val="left"/>
              <w:rPr>
                <w:rFonts w:ascii="Georgia" w:hAnsi="Georgia"/>
              </w:rPr>
            </w:pPr>
            <w:r>
              <w:rPr>
                <w:rFonts w:ascii="Georgia" w:hAnsi="Georgia"/>
              </w:rPr>
              <w:t xml:space="preserve">Kompletterat </w:t>
            </w:r>
            <w:r w:rsidR="00E433B5">
              <w:rPr>
                <w:rFonts w:ascii="Georgia" w:hAnsi="Georgia"/>
              </w:rPr>
              <w:t>V-TIM + NI mappning (careUnitId, careGiverId</w:t>
            </w:r>
            <w:r>
              <w:rPr>
                <w:rFonts w:ascii="Georgia" w:hAnsi="Georgia"/>
              </w:rPr>
              <w:t>, hcpName)</w:t>
            </w:r>
            <w:r w:rsidR="00E433B5">
              <w:rPr>
                <w:rFonts w:ascii="Georgia" w:hAnsi="Georgia"/>
              </w:rPr>
              <w:t xml:space="preserve"> </w:t>
            </w:r>
          </w:p>
        </w:tc>
        <w:tc>
          <w:tcPr>
            <w:tcW w:w="1701" w:type="dxa"/>
          </w:tcPr>
          <w:p w14:paraId="0AD8E6D3" w14:textId="761E4FBD" w:rsidR="00E433B5" w:rsidRDefault="00E433B5" w:rsidP="00CC7B16">
            <w:pPr>
              <w:pStyle w:val="TableText"/>
              <w:jc w:val="left"/>
              <w:rPr>
                <w:rFonts w:ascii="Georgia" w:hAnsi="Georgia"/>
              </w:rPr>
            </w:pPr>
            <w:r>
              <w:rPr>
                <w:rFonts w:ascii="Georgia" w:hAnsi="Georgia"/>
              </w:rPr>
              <w:t>Malin</w:t>
            </w:r>
            <w:r w:rsidR="00AE3063">
              <w:rPr>
                <w:rFonts w:ascii="Georgia" w:hAnsi="Georgia"/>
              </w:rPr>
              <w:t xml:space="preserve"> Lundgren</w:t>
            </w:r>
          </w:p>
        </w:tc>
        <w:tc>
          <w:tcPr>
            <w:tcW w:w="1276" w:type="dxa"/>
          </w:tcPr>
          <w:p w14:paraId="3E1BF316" w14:textId="77777777" w:rsidR="00E433B5" w:rsidRPr="000C2908" w:rsidRDefault="00E433B5" w:rsidP="0039481C">
            <w:pPr>
              <w:pStyle w:val="TableText"/>
              <w:rPr>
                <w:rFonts w:ascii="Georgia" w:hAnsi="Georgia"/>
              </w:rPr>
            </w:pPr>
          </w:p>
        </w:tc>
      </w:tr>
      <w:tr w:rsidR="005209B6" w:rsidRPr="000C2908" w14:paraId="2A1E6E5E" w14:textId="77777777" w:rsidTr="00033BC0">
        <w:tc>
          <w:tcPr>
            <w:tcW w:w="1304" w:type="dxa"/>
          </w:tcPr>
          <w:p w14:paraId="63A0119F" w14:textId="6C7CE72F" w:rsidR="005209B6" w:rsidRDefault="005209B6" w:rsidP="00CC7B16">
            <w:pPr>
              <w:pStyle w:val="TableText"/>
              <w:jc w:val="left"/>
              <w:rPr>
                <w:rFonts w:ascii="Georgia" w:hAnsi="Georgia"/>
              </w:rPr>
            </w:pPr>
            <w:r>
              <w:rPr>
                <w:rFonts w:ascii="Georgia" w:hAnsi="Georgia"/>
              </w:rPr>
              <w:t>1.0_RC1</w:t>
            </w:r>
          </w:p>
        </w:tc>
        <w:tc>
          <w:tcPr>
            <w:tcW w:w="992" w:type="dxa"/>
          </w:tcPr>
          <w:p w14:paraId="0ED0E518" w14:textId="77777777" w:rsidR="005209B6" w:rsidRPr="000C2908" w:rsidRDefault="005209B6" w:rsidP="00CC7B16">
            <w:pPr>
              <w:pStyle w:val="TableText"/>
              <w:jc w:val="left"/>
              <w:rPr>
                <w:rFonts w:ascii="Georgia" w:hAnsi="Georgia"/>
              </w:rPr>
            </w:pPr>
          </w:p>
        </w:tc>
        <w:tc>
          <w:tcPr>
            <w:tcW w:w="1560" w:type="dxa"/>
          </w:tcPr>
          <w:p w14:paraId="7EF18582" w14:textId="289D2487" w:rsidR="005209B6" w:rsidRDefault="005209B6" w:rsidP="00CC7B16">
            <w:pPr>
              <w:pStyle w:val="TableText"/>
              <w:jc w:val="left"/>
              <w:rPr>
                <w:rFonts w:ascii="Georgia" w:hAnsi="Georgia"/>
              </w:rPr>
            </w:pPr>
            <w:r>
              <w:rPr>
                <w:rFonts w:ascii="Georgia" w:hAnsi="Georgia"/>
              </w:rPr>
              <w:t>2015-02-11</w:t>
            </w:r>
          </w:p>
        </w:tc>
        <w:tc>
          <w:tcPr>
            <w:tcW w:w="3260" w:type="dxa"/>
          </w:tcPr>
          <w:p w14:paraId="129BCA7C" w14:textId="7754224C" w:rsidR="005209B6" w:rsidRDefault="005209B6" w:rsidP="00E433B5">
            <w:pPr>
              <w:pStyle w:val="TableText"/>
              <w:tabs>
                <w:tab w:val="right" w:pos="3176"/>
              </w:tabs>
              <w:ind w:left="0"/>
              <w:jc w:val="left"/>
              <w:rPr>
                <w:rFonts w:ascii="Georgia" w:hAnsi="Georgia"/>
              </w:rPr>
            </w:pPr>
            <w:r>
              <w:rPr>
                <w:rFonts w:ascii="Georgia" w:hAnsi="Georgia"/>
              </w:rPr>
              <w:t xml:space="preserve">Mindre korrigeringar i TKB (stavfel, flyttat fältnamn, beskrivning av TypeOfTransfer) </w:t>
            </w:r>
          </w:p>
        </w:tc>
        <w:tc>
          <w:tcPr>
            <w:tcW w:w="1701" w:type="dxa"/>
          </w:tcPr>
          <w:p w14:paraId="7DB3AD11" w14:textId="342F124E" w:rsidR="005209B6" w:rsidRDefault="00ED0A3A" w:rsidP="00CC7B16">
            <w:pPr>
              <w:pStyle w:val="TableText"/>
              <w:jc w:val="left"/>
              <w:rPr>
                <w:rFonts w:ascii="Georgia" w:hAnsi="Georgia"/>
              </w:rPr>
            </w:pPr>
            <w:r>
              <w:rPr>
                <w:rFonts w:ascii="Georgia" w:hAnsi="Georgia"/>
              </w:rPr>
              <w:t>Khaled Daham</w:t>
            </w:r>
          </w:p>
        </w:tc>
        <w:tc>
          <w:tcPr>
            <w:tcW w:w="1276" w:type="dxa"/>
          </w:tcPr>
          <w:p w14:paraId="710363F4" w14:textId="77777777" w:rsidR="005209B6" w:rsidRPr="000C2908" w:rsidRDefault="005209B6" w:rsidP="0039481C">
            <w:pPr>
              <w:pStyle w:val="TableText"/>
              <w:rPr>
                <w:rFonts w:ascii="Georgia" w:hAnsi="Georgia"/>
              </w:rPr>
            </w:pPr>
          </w:p>
        </w:tc>
      </w:tr>
      <w:tr w:rsidR="006C529C" w:rsidRPr="000C2908" w14:paraId="33E41531" w14:textId="77777777" w:rsidTr="00033BC0">
        <w:tc>
          <w:tcPr>
            <w:tcW w:w="1304" w:type="dxa"/>
          </w:tcPr>
          <w:p w14:paraId="410B89C3" w14:textId="500DB977" w:rsidR="006C529C" w:rsidRDefault="006C529C" w:rsidP="00CC7B16">
            <w:pPr>
              <w:pStyle w:val="TableText"/>
              <w:jc w:val="left"/>
              <w:rPr>
                <w:rFonts w:ascii="Georgia" w:hAnsi="Georgia"/>
              </w:rPr>
            </w:pPr>
            <w:r>
              <w:rPr>
                <w:rFonts w:ascii="Georgia" w:hAnsi="Georgia"/>
              </w:rPr>
              <w:t>1.0_RC1</w:t>
            </w:r>
          </w:p>
        </w:tc>
        <w:tc>
          <w:tcPr>
            <w:tcW w:w="992" w:type="dxa"/>
          </w:tcPr>
          <w:p w14:paraId="72B0D069" w14:textId="77777777" w:rsidR="006C529C" w:rsidRPr="000C2908" w:rsidRDefault="006C529C" w:rsidP="00CC7B16">
            <w:pPr>
              <w:pStyle w:val="TableText"/>
              <w:jc w:val="left"/>
              <w:rPr>
                <w:rFonts w:ascii="Georgia" w:hAnsi="Georgia"/>
              </w:rPr>
            </w:pPr>
          </w:p>
        </w:tc>
        <w:tc>
          <w:tcPr>
            <w:tcW w:w="1560" w:type="dxa"/>
          </w:tcPr>
          <w:p w14:paraId="0438436F" w14:textId="3990DAB4" w:rsidR="006C529C" w:rsidRDefault="006C529C" w:rsidP="00CC7B16">
            <w:pPr>
              <w:pStyle w:val="TableText"/>
              <w:jc w:val="left"/>
              <w:rPr>
                <w:rFonts w:ascii="Georgia" w:hAnsi="Georgia"/>
              </w:rPr>
            </w:pPr>
            <w:r>
              <w:rPr>
                <w:rFonts w:ascii="Georgia" w:hAnsi="Georgia"/>
              </w:rPr>
              <w:t>2015-02-24</w:t>
            </w:r>
          </w:p>
        </w:tc>
        <w:tc>
          <w:tcPr>
            <w:tcW w:w="3260" w:type="dxa"/>
          </w:tcPr>
          <w:p w14:paraId="7D7FB364" w14:textId="2C0534AD" w:rsidR="006C529C" w:rsidRDefault="006C529C" w:rsidP="00E433B5">
            <w:pPr>
              <w:pStyle w:val="TableText"/>
              <w:tabs>
                <w:tab w:val="right" w:pos="3176"/>
              </w:tabs>
              <w:ind w:left="0"/>
              <w:jc w:val="left"/>
              <w:rPr>
                <w:rFonts w:ascii="Georgia" w:hAnsi="Georgia"/>
              </w:rPr>
            </w:pPr>
            <w:r>
              <w:rPr>
                <w:rFonts w:ascii="Georgia" w:hAnsi="Georgia"/>
              </w:rPr>
              <w:t>Uppdaterat/rättat OID för SNOMED</w:t>
            </w:r>
          </w:p>
        </w:tc>
        <w:tc>
          <w:tcPr>
            <w:tcW w:w="1701" w:type="dxa"/>
          </w:tcPr>
          <w:p w14:paraId="2711FAC4" w14:textId="0CDE07D1" w:rsidR="006C529C" w:rsidRDefault="00ED0A3A" w:rsidP="00CC7B16">
            <w:pPr>
              <w:pStyle w:val="TableText"/>
              <w:jc w:val="left"/>
              <w:rPr>
                <w:rFonts w:ascii="Georgia" w:hAnsi="Georgia"/>
              </w:rPr>
            </w:pPr>
            <w:r>
              <w:rPr>
                <w:rFonts w:ascii="Georgia" w:hAnsi="Georgia"/>
              </w:rPr>
              <w:t>Khaled Daham</w:t>
            </w:r>
          </w:p>
        </w:tc>
        <w:tc>
          <w:tcPr>
            <w:tcW w:w="1276" w:type="dxa"/>
          </w:tcPr>
          <w:p w14:paraId="77CDF95B" w14:textId="77777777" w:rsidR="006C529C" w:rsidRPr="000C2908" w:rsidRDefault="006C529C" w:rsidP="0039481C">
            <w:pPr>
              <w:pStyle w:val="TableText"/>
              <w:rPr>
                <w:rFonts w:ascii="Georgia" w:hAnsi="Georgia"/>
              </w:rPr>
            </w:pPr>
          </w:p>
        </w:tc>
      </w:tr>
      <w:tr w:rsidR="00033BC0" w:rsidRPr="000C2908" w14:paraId="4C7A65AB" w14:textId="77777777" w:rsidTr="00033BC0">
        <w:tc>
          <w:tcPr>
            <w:tcW w:w="1304" w:type="dxa"/>
          </w:tcPr>
          <w:p w14:paraId="3E11E58B" w14:textId="01E5462B" w:rsidR="00033BC0" w:rsidRDefault="00033BC0" w:rsidP="00033BC0">
            <w:pPr>
              <w:pStyle w:val="TableText"/>
              <w:jc w:val="left"/>
              <w:rPr>
                <w:rFonts w:ascii="Georgia" w:hAnsi="Georgia"/>
              </w:rPr>
            </w:pPr>
            <w:r>
              <w:rPr>
                <w:rFonts w:ascii="Georgia" w:hAnsi="Georgia"/>
              </w:rPr>
              <w:t>1.0_RC1</w:t>
            </w:r>
          </w:p>
        </w:tc>
        <w:tc>
          <w:tcPr>
            <w:tcW w:w="992" w:type="dxa"/>
          </w:tcPr>
          <w:p w14:paraId="4F9FD8E4" w14:textId="77777777" w:rsidR="00033BC0" w:rsidRPr="000C2908" w:rsidRDefault="00033BC0" w:rsidP="00033BC0">
            <w:pPr>
              <w:pStyle w:val="TableText"/>
              <w:jc w:val="left"/>
              <w:rPr>
                <w:rFonts w:ascii="Georgia" w:hAnsi="Georgia"/>
              </w:rPr>
            </w:pPr>
          </w:p>
        </w:tc>
        <w:tc>
          <w:tcPr>
            <w:tcW w:w="1560" w:type="dxa"/>
          </w:tcPr>
          <w:p w14:paraId="42508309" w14:textId="40A9F824" w:rsidR="00033BC0" w:rsidRDefault="00033BC0" w:rsidP="00033BC0">
            <w:pPr>
              <w:pStyle w:val="TableText"/>
              <w:jc w:val="left"/>
              <w:rPr>
                <w:rFonts w:ascii="Georgia" w:hAnsi="Georgia"/>
              </w:rPr>
            </w:pPr>
            <w:r>
              <w:rPr>
                <w:rFonts w:ascii="Georgia" w:hAnsi="Georgia"/>
              </w:rPr>
              <w:t>2015-03-04</w:t>
            </w:r>
          </w:p>
        </w:tc>
        <w:tc>
          <w:tcPr>
            <w:tcW w:w="3260" w:type="dxa"/>
          </w:tcPr>
          <w:p w14:paraId="25BFD2CD" w14:textId="1287C4FF" w:rsidR="00033BC0" w:rsidRDefault="00033BC0" w:rsidP="00033BC0">
            <w:pPr>
              <w:pStyle w:val="TableText"/>
              <w:tabs>
                <w:tab w:val="right" w:pos="3176"/>
              </w:tabs>
              <w:ind w:left="0"/>
              <w:jc w:val="left"/>
              <w:rPr>
                <w:rFonts w:ascii="Georgia" w:hAnsi="Georgia"/>
              </w:rPr>
            </w:pPr>
            <w:r>
              <w:rPr>
                <w:rFonts w:ascii="Georgia" w:hAnsi="Georgia"/>
              </w:rPr>
              <w:t>Förtydligande för attributet consent</w:t>
            </w:r>
            <w:r w:rsidR="00D43398">
              <w:rPr>
                <w:rFonts w:ascii="Georgia" w:hAnsi="Georgia"/>
              </w:rPr>
              <w:t>, performer, requester. Förtydligande kring sekvensdiagram</w:t>
            </w:r>
          </w:p>
        </w:tc>
        <w:tc>
          <w:tcPr>
            <w:tcW w:w="1701" w:type="dxa"/>
          </w:tcPr>
          <w:p w14:paraId="4B06D6D7" w14:textId="7A489A7B" w:rsidR="00033BC0" w:rsidRDefault="00033BC0" w:rsidP="00033BC0">
            <w:pPr>
              <w:pStyle w:val="TableText"/>
              <w:jc w:val="left"/>
              <w:rPr>
                <w:rFonts w:ascii="Georgia" w:hAnsi="Georgia"/>
              </w:rPr>
            </w:pPr>
            <w:r>
              <w:rPr>
                <w:rFonts w:ascii="Georgia" w:hAnsi="Georgia"/>
              </w:rPr>
              <w:t>Thomas Fafoutis</w:t>
            </w:r>
          </w:p>
        </w:tc>
        <w:tc>
          <w:tcPr>
            <w:tcW w:w="1276" w:type="dxa"/>
          </w:tcPr>
          <w:p w14:paraId="606CE42C" w14:textId="77777777" w:rsidR="00033BC0" w:rsidRPr="000C2908" w:rsidRDefault="00033BC0" w:rsidP="00033BC0">
            <w:pPr>
              <w:pStyle w:val="TableText"/>
              <w:rPr>
                <w:rFonts w:ascii="Georgia" w:hAnsi="Georgia"/>
              </w:rPr>
            </w:pPr>
          </w:p>
        </w:tc>
      </w:tr>
      <w:tr w:rsidR="00D63280" w:rsidRPr="000C2908" w14:paraId="31F59039" w14:textId="77777777" w:rsidTr="00033BC0">
        <w:tc>
          <w:tcPr>
            <w:tcW w:w="1304" w:type="dxa"/>
          </w:tcPr>
          <w:p w14:paraId="2AA34DF5" w14:textId="34AA9F31" w:rsidR="00D63280" w:rsidRDefault="00D63280" w:rsidP="00033BC0">
            <w:pPr>
              <w:pStyle w:val="TableText"/>
              <w:jc w:val="left"/>
              <w:rPr>
                <w:rFonts w:ascii="Georgia" w:hAnsi="Georgia"/>
              </w:rPr>
            </w:pPr>
            <w:r>
              <w:rPr>
                <w:rFonts w:ascii="Georgia" w:hAnsi="Georgia"/>
              </w:rPr>
              <w:t>1.0_RC1</w:t>
            </w:r>
          </w:p>
        </w:tc>
        <w:tc>
          <w:tcPr>
            <w:tcW w:w="992" w:type="dxa"/>
          </w:tcPr>
          <w:p w14:paraId="55F26B45" w14:textId="77777777" w:rsidR="00D63280" w:rsidRPr="000C2908" w:rsidRDefault="00D63280" w:rsidP="00033BC0">
            <w:pPr>
              <w:pStyle w:val="TableText"/>
              <w:jc w:val="left"/>
              <w:rPr>
                <w:rFonts w:ascii="Georgia" w:hAnsi="Georgia"/>
              </w:rPr>
            </w:pPr>
          </w:p>
        </w:tc>
        <w:tc>
          <w:tcPr>
            <w:tcW w:w="1560" w:type="dxa"/>
          </w:tcPr>
          <w:p w14:paraId="500A29E8" w14:textId="10A9F564" w:rsidR="00D63280" w:rsidRDefault="00D63280" w:rsidP="00033BC0">
            <w:pPr>
              <w:pStyle w:val="TableText"/>
              <w:jc w:val="left"/>
              <w:rPr>
                <w:rFonts w:ascii="Georgia" w:hAnsi="Georgia"/>
              </w:rPr>
            </w:pPr>
            <w:r>
              <w:rPr>
                <w:rFonts w:ascii="Georgia" w:hAnsi="Georgia"/>
              </w:rPr>
              <w:t>2015-03-06</w:t>
            </w:r>
          </w:p>
        </w:tc>
        <w:tc>
          <w:tcPr>
            <w:tcW w:w="3260" w:type="dxa"/>
          </w:tcPr>
          <w:p w14:paraId="4B1DFC23" w14:textId="77777777" w:rsidR="00D63280" w:rsidRDefault="008F3F00" w:rsidP="00033BC0">
            <w:pPr>
              <w:pStyle w:val="TableText"/>
              <w:tabs>
                <w:tab w:val="right" w:pos="3176"/>
              </w:tabs>
              <w:ind w:left="0"/>
              <w:jc w:val="left"/>
              <w:rPr>
                <w:rFonts w:ascii="Georgia" w:hAnsi="Georgia"/>
              </w:rPr>
            </w:pPr>
            <w:r>
              <w:rPr>
                <w:rFonts w:ascii="Georgia" w:hAnsi="Georgia"/>
              </w:rPr>
              <w:t>Lagt till Avslut av mätperiod (REQUESTCANCEL) i arbetsflödet</w:t>
            </w:r>
          </w:p>
          <w:p w14:paraId="585E9EDC" w14:textId="77777777" w:rsidR="008F3F00" w:rsidRDefault="008F3F00" w:rsidP="00033BC0">
            <w:pPr>
              <w:pStyle w:val="TableText"/>
              <w:tabs>
                <w:tab w:val="right" w:pos="3176"/>
              </w:tabs>
              <w:ind w:left="0"/>
              <w:jc w:val="left"/>
              <w:rPr>
                <w:rFonts w:ascii="Georgia" w:hAnsi="Georgia"/>
              </w:rPr>
            </w:pPr>
          </w:p>
          <w:p w14:paraId="75740D9F" w14:textId="77777777" w:rsidR="008F3F00" w:rsidRDefault="008F3F00" w:rsidP="00033BC0">
            <w:pPr>
              <w:pStyle w:val="TableText"/>
              <w:tabs>
                <w:tab w:val="right" w:pos="3176"/>
              </w:tabs>
              <w:ind w:left="0"/>
              <w:jc w:val="left"/>
              <w:rPr>
                <w:rFonts w:ascii="Georgia" w:hAnsi="Georgia"/>
              </w:rPr>
            </w:pPr>
            <w:r>
              <w:rPr>
                <w:rFonts w:ascii="Georgia" w:hAnsi="Georgia"/>
              </w:rPr>
              <w:t>Uppdaterat sekvensdiagram:</w:t>
            </w:r>
          </w:p>
          <w:p w14:paraId="4E0B21D6" w14:textId="00F039EB" w:rsidR="008F3F00" w:rsidRDefault="008F3F00" w:rsidP="00033BC0">
            <w:pPr>
              <w:pStyle w:val="TableText"/>
              <w:tabs>
                <w:tab w:val="right" w:pos="3176"/>
              </w:tabs>
              <w:ind w:left="0"/>
              <w:jc w:val="left"/>
              <w:rPr>
                <w:rFonts w:ascii="Georgia" w:hAnsi="Georgia"/>
              </w:rPr>
            </w:pPr>
            <w:r>
              <w:rPr>
                <w:rFonts w:ascii="Georgia" w:hAnsi="Georgia"/>
              </w:rPr>
              <w:t>-status NEW + REQUESTCANCEL.</w:t>
            </w:r>
          </w:p>
          <w:p w14:paraId="6DF1070D" w14:textId="3351388B" w:rsidR="008F3F00" w:rsidRDefault="008F3F00" w:rsidP="00033BC0">
            <w:pPr>
              <w:pStyle w:val="TableText"/>
              <w:tabs>
                <w:tab w:val="right" w:pos="3176"/>
              </w:tabs>
              <w:ind w:left="0"/>
              <w:jc w:val="left"/>
              <w:rPr>
                <w:rFonts w:ascii="Georgia" w:hAnsi="Georgia"/>
              </w:rPr>
            </w:pPr>
            <w:r>
              <w:rPr>
                <w:rFonts w:ascii="Georgia" w:hAnsi="Georgia"/>
              </w:rPr>
              <w:t>- ändrat namn på roller i sekvensdiagram</w:t>
            </w:r>
          </w:p>
          <w:p w14:paraId="1C1DEF8D" w14:textId="77777777" w:rsidR="008F3F00" w:rsidRDefault="008F3F00" w:rsidP="00033BC0">
            <w:pPr>
              <w:pStyle w:val="TableText"/>
              <w:tabs>
                <w:tab w:val="right" w:pos="3176"/>
              </w:tabs>
              <w:ind w:left="0"/>
              <w:jc w:val="left"/>
              <w:rPr>
                <w:rFonts w:ascii="Georgia" w:hAnsi="Georgia"/>
              </w:rPr>
            </w:pPr>
          </w:p>
          <w:p w14:paraId="30F67C14" w14:textId="21FF515F" w:rsidR="008F3F00" w:rsidRDefault="008F3F00" w:rsidP="008F3F00">
            <w:pPr>
              <w:pStyle w:val="TableText"/>
              <w:tabs>
                <w:tab w:val="right" w:pos="3176"/>
              </w:tabs>
              <w:ind w:left="0"/>
              <w:jc w:val="left"/>
              <w:rPr>
                <w:rFonts w:ascii="Georgia" w:hAnsi="Georgia"/>
              </w:rPr>
            </w:pPr>
            <w:r>
              <w:rPr>
                <w:rFonts w:ascii="Georgia" w:hAnsi="Georgia"/>
              </w:rPr>
              <w:t>Uppdaterat kardinalitet i MIM (för att stämma med schemat)</w:t>
            </w:r>
          </w:p>
        </w:tc>
        <w:tc>
          <w:tcPr>
            <w:tcW w:w="1701" w:type="dxa"/>
          </w:tcPr>
          <w:p w14:paraId="7B02DA16" w14:textId="790B8C9B" w:rsidR="00D63280" w:rsidRDefault="008F3F00" w:rsidP="00033BC0">
            <w:pPr>
              <w:pStyle w:val="TableText"/>
              <w:jc w:val="left"/>
              <w:rPr>
                <w:rFonts w:ascii="Georgia" w:hAnsi="Georgia"/>
              </w:rPr>
            </w:pPr>
            <w:r>
              <w:rPr>
                <w:rFonts w:ascii="Georgia" w:hAnsi="Georgia"/>
              </w:rPr>
              <w:t>Malin Lundgren</w:t>
            </w:r>
          </w:p>
        </w:tc>
        <w:tc>
          <w:tcPr>
            <w:tcW w:w="1276" w:type="dxa"/>
          </w:tcPr>
          <w:p w14:paraId="3775817E" w14:textId="77777777" w:rsidR="00D63280" w:rsidRPr="000C2908" w:rsidRDefault="00D63280" w:rsidP="00033BC0">
            <w:pPr>
              <w:pStyle w:val="TableText"/>
              <w:rPr>
                <w:rFonts w:ascii="Georgia" w:hAnsi="Georgia"/>
              </w:rPr>
            </w:pPr>
          </w:p>
        </w:tc>
      </w:tr>
      <w:tr w:rsidR="00B857F3" w:rsidRPr="000C2908" w14:paraId="394EBC49" w14:textId="77777777" w:rsidTr="00033BC0">
        <w:tc>
          <w:tcPr>
            <w:tcW w:w="1304" w:type="dxa"/>
          </w:tcPr>
          <w:p w14:paraId="0ED8B5D0" w14:textId="1C9A0221" w:rsidR="00B857F3" w:rsidRDefault="00B857F3" w:rsidP="00033BC0">
            <w:pPr>
              <w:pStyle w:val="TableText"/>
              <w:jc w:val="left"/>
              <w:rPr>
                <w:rFonts w:ascii="Georgia" w:hAnsi="Georgia"/>
              </w:rPr>
            </w:pPr>
            <w:r>
              <w:rPr>
                <w:rFonts w:ascii="Georgia" w:hAnsi="Georgia"/>
              </w:rPr>
              <w:t>1.0_RC1</w:t>
            </w:r>
          </w:p>
        </w:tc>
        <w:tc>
          <w:tcPr>
            <w:tcW w:w="992" w:type="dxa"/>
          </w:tcPr>
          <w:p w14:paraId="2AC39301" w14:textId="77777777" w:rsidR="00B857F3" w:rsidRPr="000C2908" w:rsidRDefault="00B857F3" w:rsidP="00033BC0">
            <w:pPr>
              <w:pStyle w:val="TableText"/>
              <w:jc w:val="left"/>
              <w:rPr>
                <w:rFonts w:ascii="Georgia" w:hAnsi="Georgia"/>
              </w:rPr>
            </w:pPr>
          </w:p>
        </w:tc>
        <w:tc>
          <w:tcPr>
            <w:tcW w:w="1560" w:type="dxa"/>
          </w:tcPr>
          <w:p w14:paraId="2BEB47CF" w14:textId="5B507C03" w:rsidR="00B857F3" w:rsidRDefault="00B857F3" w:rsidP="00033BC0">
            <w:pPr>
              <w:pStyle w:val="TableText"/>
              <w:jc w:val="left"/>
              <w:rPr>
                <w:rFonts w:ascii="Georgia" w:hAnsi="Georgia"/>
              </w:rPr>
            </w:pPr>
            <w:r>
              <w:rPr>
                <w:rFonts w:ascii="Georgia" w:hAnsi="Georgia"/>
              </w:rPr>
              <w:t>2015-03-11</w:t>
            </w:r>
          </w:p>
        </w:tc>
        <w:tc>
          <w:tcPr>
            <w:tcW w:w="3260" w:type="dxa"/>
          </w:tcPr>
          <w:p w14:paraId="7C2E9DBF" w14:textId="07C43751" w:rsidR="00B857F3" w:rsidRDefault="00B857F3" w:rsidP="00033BC0">
            <w:pPr>
              <w:pStyle w:val="TableText"/>
              <w:tabs>
                <w:tab w:val="right" w:pos="3176"/>
              </w:tabs>
              <w:ind w:left="0"/>
              <w:jc w:val="left"/>
              <w:rPr>
                <w:rFonts w:ascii="Georgia" w:hAnsi="Georgia"/>
              </w:rPr>
            </w:pPr>
            <w:r>
              <w:rPr>
                <w:rFonts w:ascii="Georgia" w:hAnsi="Georgia"/>
              </w:rPr>
              <w:t xml:space="preserve">Interaktionen har bytt namn till </w:t>
            </w:r>
            <w:r>
              <w:rPr>
                <w:rFonts w:ascii="Georgia" w:hAnsi="Georgia"/>
              </w:rPr>
              <w:lastRenderedPageBreak/>
              <w:t>ProcessActivityOrder, ändrat i alla dokument, test-suite, schema-filer, exempel samt byggskript.</w:t>
            </w:r>
          </w:p>
        </w:tc>
        <w:tc>
          <w:tcPr>
            <w:tcW w:w="1701" w:type="dxa"/>
          </w:tcPr>
          <w:p w14:paraId="2366A884" w14:textId="09FEF4A7" w:rsidR="00B857F3" w:rsidRDefault="00B857F3" w:rsidP="00033BC0">
            <w:pPr>
              <w:pStyle w:val="TableText"/>
              <w:jc w:val="left"/>
              <w:rPr>
                <w:rFonts w:ascii="Georgia" w:hAnsi="Georgia"/>
              </w:rPr>
            </w:pPr>
            <w:r>
              <w:rPr>
                <w:rFonts w:ascii="Georgia" w:hAnsi="Georgia"/>
              </w:rPr>
              <w:lastRenderedPageBreak/>
              <w:t>Khaled Daham</w:t>
            </w:r>
          </w:p>
        </w:tc>
        <w:tc>
          <w:tcPr>
            <w:tcW w:w="1276" w:type="dxa"/>
          </w:tcPr>
          <w:p w14:paraId="345B9ACF" w14:textId="77777777" w:rsidR="00B857F3" w:rsidRPr="000C2908" w:rsidRDefault="00B857F3" w:rsidP="00033BC0">
            <w:pPr>
              <w:pStyle w:val="TableText"/>
              <w:rPr>
                <w:rFonts w:ascii="Georgia" w:hAnsi="Georgia"/>
              </w:rPr>
            </w:pPr>
          </w:p>
        </w:tc>
      </w:tr>
    </w:tbl>
    <w:p w14:paraId="6DB30119" w14:textId="1348E11E"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750"/>
        <w:gridCol w:w="2614"/>
        <w:gridCol w:w="3765"/>
      </w:tblGrid>
      <w:tr w:rsidR="0039481C" w:rsidRPr="000C2908" w14:paraId="712094E8" w14:textId="77777777" w:rsidTr="00E13D7F">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750"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2614"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165D33" w14:paraId="325614C7" w14:textId="77777777" w:rsidTr="00E13D7F">
        <w:tc>
          <w:tcPr>
            <w:tcW w:w="964" w:type="dxa"/>
          </w:tcPr>
          <w:p w14:paraId="09FD89D6" w14:textId="77777777" w:rsidR="0039481C" w:rsidRPr="000C2908" w:rsidRDefault="0039481C" w:rsidP="00101221">
            <w:pPr>
              <w:pStyle w:val="TableText"/>
              <w:jc w:val="left"/>
              <w:rPr>
                <w:rFonts w:ascii="Georgia" w:hAnsi="Georgia"/>
              </w:rPr>
            </w:pPr>
            <w:r w:rsidRPr="000C2908">
              <w:rPr>
                <w:rFonts w:ascii="Georgia" w:hAnsi="Georgia"/>
              </w:rPr>
              <w:t>R1</w:t>
            </w:r>
          </w:p>
        </w:tc>
        <w:tc>
          <w:tcPr>
            <w:tcW w:w="2750" w:type="dxa"/>
          </w:tcPr>
          <w:p w14:paraId="5E9D8C77" w14:textId="3A1F47E6" w:rsidR="0039481C" w:rsidRPr="000C2908" w:rsidRDefault="007D0655" w:rsidP="00CC6715">
            <w:pPr>
              <w:pStyle w:val="TableText"/>
              <w:jc w:val="left"/>
              <w:rPr>
                <w:rFonts w:ascii="Georgia" w:hAnsi="Georgia"/>
              </w:rPr>
            </w:pPr>
            <w:r>
              <w:rPr>
                <w:rFonts w:ascii="Georgia" w:hAnsi="Georgia"/>
              </w:rPr>
              <w:t>Arkitektuella beslut</w:t>
            </w:r>
          </w:p>
        </w:tc>
        <w:tc>
          <w:tcPr>
            <w:tcW w:w="2614" w:type="dxa"/>
          </w:tcPr>
          <w:p w14:paraId="50FF1372" w14:textId="77777777" w:rsidR="00D87CFA" w:rsidRDefault="007D0655" w:rsidP="00101221">
            <w:pPr>
              <w:pStyle w:val="TableText"/>
              <w:jc w:val="left"/>
              <w:rPr>
                <w:rFonts w:ascii="Georgia" w:hAnsi="Georgia"/>
              </w:rPr>
            </w:pPr>
            <w:r>
              <w:rPr>
                <w:rFonts w:ascii="Georgia" w:hAnsi="Georgia"/>
              </w:rPr>
              <w:t>Obligatoriskt</w:t>
            </w:r>
          </w:p>
          <w:p w14:paraId="5D229422" w14:textId="0B33CF9C" w:rsidR="007D0655" w:rsidRPr="000C2908" w:rsidRDefault="007D0655" w:rsidP="00101221">
            <w:pPr>
              <w:pStyle w:val="TableText"/>
              <w:jc w:val="left"/>
              <w:rPr>
                <w:rFonts w:ascii="Georgia" w:hAnsi="Georgia"/>
              </w:rPr>
            </w:pPr>
          </w:p>
        </w:tc>
        <w:tc>
          <w:tcPr>
            <w:tcW w:w="3765" w:type="dxa"/>
          </w:tcPr>
          <w:p w14:paraId="1299D391" w14:textId="5AFEE221" w:rsidR="0039481C" w:rsidRPr="005C6658" w:rsidRDefault="00327F08" w:rsidP="00101221">
            <w:pPr>
              <w:pStyle w:val="TableText"/>
              <w:jc w:val="left"/>
              <w:rPr>
                <w:rFonts w:ascii="Georgia" w:hAnsi="Georgia"/>
                <w:lang w:val="en-GB"/>
              </w:rPr>
            </w:pPr>
            <w:r w:rsidRPr="00ED70FD">
              <w:rPr>
                <w:rFonts w:ascii="Georgia" w:hAnsi="Georgia"/>
                <w:lang w:val="en-US"/>
              </w:rPr>
              <w:t>AB</w:t>
            </w:r>
            <w:r w:rsidRPr="005C6658">
              <w:rPr>
                <w:rFonts w:ascii="Georgia" w:hAnsi="Georgia"/>
                <w:lang w:val="en-GB"/>
              </w:rPr>
              <w:t>_clinicalprocess_activity_order.docx</w:t>
            </w:r>
          </w:p>
        </w:tc>
      </w:tr>
      <w:tr w:rsidR="0061517C" w:rsidRPr="000C2908" w14:paraId="65430644" w14:textId="77777777" w:rsidTr="00E13D7F">
        <w:tc>
          <w:tcPr>
            <w:tcW w:w="964" w:type="dxa"/>
          </w:tcPr>
          <w:p w14:paraId="51733717" w14:textId="57544FB2" w:rsidR="0061517C" w:rsidRDefault="0061517C" w:rsidP="00101221">
            <w:pPr>
              <w:pStyle w:val="TableText"/>
              <w:jc w:val="left"/>
              <w:rPr>
                <w:rFonts w:ascii="Georgia" w:hAnsi="Georgia"/>
              </w:rPr>
            </w:pPr>
            <w:r>
              <w:rPr>
                <w:rFonts w:ascii="Georgia" w:hAnsi="Georgia"/>
              </w:rPr>
              <w:t>R2</w:t>
            </w:r>
          </w:p>
        </w:tc>
        <w:tc>
          <w:tcPr>
            <w:tcW w:w="2750" w:type="dxa"/>
          </w:tcPr>
          <w:p w14:paraId="4C1549AB" w14:textId="58823634" w:rsidR="0061517C" w:rsidRDefault="0061517C" w:rsidP="00CC6715">
            <w:pPr>
              <w:pStyle w:val="TableText"/>
              <w:jc w:val="left"/>
              <w:rPr>
                <w:rFonts w:ascii="Georgia" w:hAnsi="Georgia"/>
              </w:rPr>
            </w:pPr>
            <w:r>
              <w:rPr>
                <w:rFonts w:ascii="Georgia" w:hAnsi="Georgia"/>
              </w:rPr>
              <w:t>RIVTA dokument</w:t>
            </w:r>
          </w:p>
        </w:tc>
        <w:tc>
          <w:tcPr>
            <w:tcW w:w="2614" w:type="dxa"/>
          </w:tcPr>
          <w:p w14:paraId="67B7F691" w14:textId="1666613A" w:rsidR="0061517C" w:rsidRDefault="0061517C" w:rsidP="00101221">
            <w:pPr>
              <w:pStyle w:val="TableText"/>
              <w:jc w:val="left"/>
              <w:rPr>
                <w:rFonts w:ascii="Georgia" w:hAnsi="Georgia"/>
              </w:rPr>
            </w:pPr>
            <w:r>
              <w:rPr>
                <w:rFonts w:ascii="Georgia" w:hAnsi="Georgia"/>
              </w:rPr>
              <w:t>Finns på webben</w:t>
            </w:r>
          </w:p>
        </w:tc>
        <w:tc>
          <w:tcPr>
            <w:tcW w:w="3765" w:type="dxa"/>
          </w:tcPr>
          <w:p w14:paraId="177B0387" w14:textId="2DDA5A33" w:rsidR="0061517C" w:rsidRDefault="00F72A1C" w:rsidP="00101221">
            <w:pPr>
              <w:pStyle w:val="TableText"/>
              <w:jc w:val="left"/>
              <w:rPr>
                <w:rFonts w:ascii="Georgia" w:hAnsi="Georgia"/>
              </w:rPr>
            </w:pPr>
            <w:hyperlink r:id="rId12" w:history="1">
              <w:r w:rsidR="0061517C" w:rsidRPr="00CC412F">
                <w:rPr>
                  <w:rStyle w:val="Hyperlink"/>
                </w:rPr>
                <w:t>http://rivta.se/documents/</w:t>
              </w:r>
            </w:hyperlink>
          </w:p>
        </w:tc>
      </w:tr>
      <w:tr w:rsidR="00B73920" w:rsidRPr="000C2908" w14:paraId="576625A4" w14:textId="77777777" w:rsidTr="00E13D7F">
        <w:tc>
          <w:tcPr>
            <w:tcW w:w="964" w:type="dxa"/>
          </w:tcPr>
          <w:p w14:paraId="090FECD8" w14:textId="04BEDC79" w:rsidR="00B73920" w:rsidRDefault="00B73920" w:rsidP="00101221">
            <w:pPr>
              <w:pStyle w:val="TableText"/>
              <w:jc w:val="left"/>
              <w:rPr>
                <w:rFonts w:ascii="Georgia" w:hAnsi="Georgia"/>
              </w:rPr>
            </w:pPr>
            <w:r>
              <w:rPr>
                <w:rFonts w:ascii="Georgia" w:hAnsi="Georgia"/>
              </w:rPr>
              <w:t>R3</w:t>
            </w:r>
          </w:p>
        </w:tc>
        <w:tc>
          <w:tcPr>
            <w:tcW w:w="2750" w:type="dxa"/>
          </w:tcPr>
          <w:p w14:paraId="42FDE147" w14:textId="5736E420" w:rsidR="00B73920" w:rsidRPr="00B73920" w:rsidRDefault="00B73920" w:rsidP="00CD72DB">
            <w:pPr>
              <w:spacing w:line="240" w:lineRule="auto"/>
              <w:ind w:left="28"/>
              <w:rPr>
                <w:rFonts w:eastAsia="Times New Roman"/>
                <w:color w:val="000000"/>
                <w:szCs w:val="20"/>
                <w:lang w:eastAsia="en-GB"/>
              </w:rPr>
            </w:pPr>
            <w:r w:rsidRPr="00B73920">
              <w:rPr>
                <w:rFonts w:eastAsia="Times New Roman"/>
                <w:color w:val="000000"/>
                <w:szCs w:val="20"/>
                <w:lang w:eastAsia="en-GB"/>
              </w:rPr>
              <w:t xml:space="preserve">RIV Tekniska Anvisningar </w:t>
            </w:r>
            <w:r w:rsidR="00CD72DB">
              <w:rPr>
                <w:rFonts w:eastAsia="Times New Roman"/>
                <w:color w:val="000000"/>
                <w:szCs w:val="20"/>
                <w:lang w:eastAsia="en-GB"/>
              </w:rPr>
              <w:t>Översikt, avsni</w:t>
            </w:r>
            <w:r w:rsidRPr="00B73920">
              <w:rPr>
                <w:rFonts w:eastAsia="Times New Roman"/>
                <w:color w:val="000000"/>
                <w:szCs w:val="20"/>
                <w:lang w:eastAsia="en-GB"/>
              </w:rPr>
              <w:t>tt 8.3</w:t>
            </w:r>
          </w:p>
        </w:tc>
        <w:tc>
          <w:tcPr>
            <w:tcW w:w="2614" w:type="dxa"/>
          </w:tcPr>
          <w:p w14:paraId="20B82D39" w14:textId="0D5D0B91" w:rsidR="00B73920" w:rsidRDefault="00B73920" w:rsidP="00101221">
            <w:pPr>
              <w:pStyle w:val="TableText"/>
              <w:jc w:val="left"/>
              <w:rPr>
                <w:rFonts w:ascii="Georgia" w:hAnsi="Georgia"/>
              </w:rPr>
            </w:pPr>
            <w:r>
              <w:rPr>
                <w:rFonts w:ascii="Georgia" w:hAnsi="Georgia"/>
              </w:rPr>
              <w:t>Finns på webben</w:t>
            </w:r>
          </w:p>
        </w:tc>
        <w:tc>
          <w:tcPr>
            <w:tcW w:w="3765" w:type="dxa"/>
          </w:tcPr>
          <w:p w14:paraId="64DF618B" w14:textId="76FDCC95" w:rsidR="00B73920" w:rsidRDefault="00F72A1C" w:rsidP="00101221">
            <w:pPr>
              <w:pStyle w:val="TableText"/>
              <w:jc w:val="left"/>
            </w:pPr>
            <w:hyperlink r:id="rId13" w:history="1">
              <w:r w:rsidR="00B73920" w:rsidRPr="00AD782E">
                <w:rPr>
                  <w:rStyle w:val="Hyperlink"/>
                </w:rPr>
                <w:t>http://rivta.se/documents/ARK_0001/</w:t>
              </w:r>
            </w:hyperlink>
          </w:p>
          <w:p w14:paraId="54ABA1AC" w14:textId="65ED8A4C" w:rsidR="00B73920" w:rsidRDefault="00B73920" w:rsidP="00101221">
            <w:pPr>
              <w:pStyle w:val="TableText"/>
              <w:jc w:val="left"/>
            </w:pPr>
          </w:p>
        </w:tc>
      </w:tr>
      <w:tr w:rsidR="00327F08" w:rsidRPr="000C2908" w14:paraId="4C2A908B" w14:textId="77777777" w:rsidTr="00E13D7F">
        <w:tc>
          <w:tcPr>
            <w:tcW w:w="964" w:type="dxa"/>
          </w:tcPr>
          <w:p w14:paraId="120C6806" w14:textId="3334A210" w:rsidR="00327F08" w:rsidRDefault="00B73920" w:rsidP="00101221">
            <w:pPr>
              <w:pStyle w:val="TableText"/>
              <w:jc w:val="left"/>
              <w:rPr>
                <w:rFonts w:ascii="Georgia" w:hAnsi="Georgia"/>
              </w:rPr>
            </w:pPr>
            <w:r>
              <w:rPr>
                <w:rFonts w:ascii="Georgia" w:hAnsi="Georgia"/>
              </w:rPr>
              <w:t>R4</w:t>
            </w:r>
          </w:p>
        </w:tc>
        <w:tc>
          <w:tcPr>
            <w:tcW w:w="2750" w:type="dxa"/>
          </w:tcPr>
          <w:p w14:paraId="00FF5C31" w14:textId="60CEF032" w:rsidR="00327F08" w:rsidRDefault="00327F08" w:rsidP="00CC6715">
            <w:pPr>
              <w:pStyle w:val="TableText"/>
              <w:jc w:val="left"/>
              <w:rPr>
                <w:rFonts w:ascii="Georgia" w:hAnsi="Georgia"/>
              </w:rPr>
            </w:pPr>
            <w:r>
              <w:rPr>
                <w:rFonts w:ascii="Georgia" w:hAnsi="Georgia"/>
              </w:rPr>
              <w:t xml:space="preserve">RFC </w:t>
            </w:r>
            <w:r w:rsidR="000573F3">
              <w:rPr>
                <w:rFonts w:ascii="Georgia" w:hAnsi="Georgia"/>
              </w:rPr>
              <w:t xml:space="preserve">för </w:t>
            </w:r>
            <w:r>
              <w:rPr>
                <w:rFonts w:ascii="Georgia" w:hAnsi="Georgia"/>
              </w:rPr>
              <w:t>iCalendar</w:t>
            </w:r>
          </w:p>
        </w:tc>
        <w:tc>
          <w:tcPr>
            <w:tcW w:w="2614" w:type="dxa"/>
          </w:tcPr>
          <w:p w14:paraId="5F806524" w14:textId="08AE7043" w:rsidR="00327F08" w:rsidRDefault="00327F08" w:rsidP="00101221">
            <w:pPr>
              <w:pStyle w:val="TableText"/>
              <w:jc w:val="left"/>
              <w:rPr>
                <w:rFonts w:ascii="Georgia" w:hAnsi="Georgia"/>
              </w:rPr>
            </w:pPr>
            <w:r>
              <w:rPr>
                <w:rFonts w:ascii="Georgia" w:hAnsi="Georgia"/>
              </w:rPr>
              <w:t>Finns på webben</w:t>
            </w:r>
          </w:p>
        </w:tc>
        <w:tc>
          <w:tcPr>
            <w:tcW w:w="3765" w:type="dxa"/>
          </w:tcPr>
          <w:p w14:paraId="5BB50FC3" w14:textId="3B6B13A8" w:rsidR="00327F08" w:rsidRDefault="00F72A1C" w:rsidP="00101221">
            <w:pPr>
              <w:pStyle w:val="TableText"/>
              <w:jc w:val="left"/>
            </w:pPr>
            <w:hyperlink r:id="rId14" w:history="1">
              <w:r w:rsidR="00327F08" w:rsidRPr="00327F08">
                <w:rPr>
                  <w:rStyle w:val="Hyperlink"/>
                </w:rPr>
                <w:t>http://tools.ietf.org/html/rfc5545</w:t>
              </w:r>
            </w:hyperlink>
          </w:p>
        </w:tc>
      </w:tr>
      <w:tr w:rsidR="00327F08" w:rsidRPr="000C2908" w14:paraId="0231B2FA" w14:textId="77777777" w:rsidTr="00E13D7F">
        <w:tc>
          <w:tcPr>
            <w:tcW w:w="964" w:type="dxa"/>
          </w:tcPr>
          <w:p w14:paraId="6B4F338C" w14:textId="1EAF7319" w:rsidR="00327F08" w:rsidRDefault="00B73920" w:rsidP="00101221">
            <w:pPr>
              <w:pStyle w:val="TableText"/>
              <w:jc w:val="left"/>
              <w:rPr>
                <w:rFonts w:ascii="Georgia" w:hAnsi="Georgia"/>
              </w:rPr>
            </w:pPr>
            <w:r>
              <w:rPr>
                <w:rFonts w:ascii="Georgia" w:hAnsi="Georgia"/>
              </w:rPr>
              <w:t>R5</w:t>
            </w:r>
          </w:p>
        </w:tc>
        <w:tc>
          <w:tcPr>
            <w:tcW w:w="2750" w:type="dxa"/>
          </w:tcPr>
          <w:p w14:paraId="58796B95" w14:textId="1729C51B" w:rsidR="00327F08" w:rsidRDefault="000573F3" w:rsidP="00CC6715">
            <w:pPr>
              <w:pStyle w:val="TableText"/>
              <w:jc w:val="left"/>
              <w:rPr>
                <w:rFonts w:ascii="Georgia" w:hAnsi="Georgia"/>
              </w:rPr>
            </w:pPr>
            <w:r>
              <w:rPr>
                <w:rFonts w:ascii="Georgia" w:hAnsi="Georgia"/>
              </w:rPr>
              <w:t xml:space="preserve">Errata för </w:t>
            </w:r>
            <w:r w:rsidR="00327F08">
              <w:rPr>
                <w:rFonts w:ascii="Georgia" w:hAnsi="Georgia"/>
              </w:rPr>
              <w:t xml:space="preserve">iCalendar </w:t>
            </w:r>
            <w:r>
              <w:rPr>
                <w:rFonts w:ascii="Georgia" w:hAnsi="Georgia"/>
              </w:rPr>
              <w:t>RFC’n</w:t>
            </w:r>
            <w:r w:rsidR="00327F08">
              <w:rPr>
                <w:rFonts w:ascii="Georgia" w:hAnsi="Georgia"/>
              </w:rPr>
              <w:t xml:space="preserve"> </w:t>
            </w:r>
          </w:p>
        </w:tc>
        <w:tc>
          <w:tcPr>
            <w:tcW w:w="2614" w:type="dxa"/>
          </w:tcPr>
          <w:p w14:paraId="4521185B" w14:textId="3B335C3D" w:rsidR="00327F08" w:rsidRDefault="00327F08" w:rsidP="00101221">
            <w:pPr>
              <w:pStyle w:val="TableText"/>
              <w:jc w:val="left"/>
              <w:rPr>
                <w:rFonts w:ascii="Georgia" w:hAnsi="Georgia"/>
              </w:rPr>
            </w:pPr>
            <w:r>
              <w:rPr>
                <w:rFonts w:ascii="Georgia" w:hAnsi="Georgia"/>
              </w:rPr>
              <w:t>Finns på webben</w:t>
            </w:r>
          </w:p>
        </w:tc>
        <w:tc>
          <w:tcPr>
            <w:tcW w:w="3765" w:type="dxa"/>
          </w:tcPr>
          <w:p w14:paraId="21B0441C" w14:textId="246893E8" w:rsidR="00327F08" w:rsidRDefault="00F72A1C" w:rsidP="00101221">
            <w:pPr>
              <w:pStyle w:val="TableText"/>
              <w:jc w:val="left"/>
            </w:pPr>
            <w:hyperlink r:id="rId15" w:history="1">
              <w:r w:rsidR="00327F08" w:rsidRPr="00327F08">
                <w:rPr>
                  <w:rStyle w:val="Hyperlink"/>
                </w:rPr>
                <w:t>http://www.rfc-editor.org/errata_search.php?rfc=5545&amp;rec_status=15&amp;presentation=table</w:t>
              </w:r>
            </w:hyperlink>
          </w:p>
        </w:tc>
      </w:tr>
      <w:tr w:rsidR="00CB36EA" w:rsidRPr="000C2908" w14:paraId="74DB48B2" w14:textId="77777777" w:rsidTr="00E13D7F">
        <w:tc>
          <w:tcPr>
            <w:tcW w:w="964" w:type="dxa"/>
          </w:tcPr>
          <w:p w14:paraId="031AE1FE" w14:textId="4EB418EB" w:rsidR="00CB36EA" w:rsidRDefault="00B73920" w:rsidP="00101221">
            <w:pPr>
              <w:pStyle w:val="TableText"/>
              <w:jc w:val="left"/>
              <w:rPr>
                <w:rFonts w:ascii="Georgia" w:hAnsi="Georgia"/>
              </w:rPr>
            </w:pPr>
            <w:r>
              <w:rPr>
                <w:rFonts w:ascii="Georgia" w:hAnsi="Georgia"/>
              </w:rPr>
              <w:t>R6</w:t>
            </w:r>
          </w:p>
        </w:tc>
        <w:tc>
          <w:tcPr>
            <w:tcW w:w="2750" w:type="dxa"/>
          </w:tcPr>
          <w:p w14:paraId="395C8CF7" w14:textId="36ACEED4" w:rsidR="00CB36EA" w:rsidRDefault="00CB36EA" w:rsidP="00CC6715">
            <w:pPr>
              <w:pStyle w:val="TableText"/>
              <w:jc w:val="left"/>
              <w:rPr>
                <w:rFonts w:ascii="Georgia" w:hAnsi="Georgia"/>
              </w:rPr>
            </w:pPr>
            <w:r>
              <w:rPr>
                <w:rFonts w:ascii="Georgia" w:hAnsi="Georgia"/>
              </w:rPr>
              <w:t>ISO8601-standard för tidsformat</w:t>
            </w:r>
          </w:p>
        </w:tc>
        <w:tc>
          <w:tcPr>
            <w:tcW w:w="2614" w:type="dxa"/>
          </w:tcPr>
          <w:p w14:paraId="2E98A258" w14:textId="23531A54" w:rsidR="00CB36EA" w:rsidRDefault="00CB36EA" w:rsidP="00101221">
            <w:pPr>
              <w:pStyle w:val="TableText"/>
              <w:jc w:val="left"/>
              <w:rPr>
                <w:rFonts w:ascii="Georgia" w:hAnsi="Georgia"/>
              </w:rPr>
            </w:pPr>
            <w:r>
              <w:rPr>
                <w:rFonts w:ascii="Georgia" w:hAnsi="Georgia"/>
              </w:rPr>
              <w:t>Finns på webben</w:t>
            </w:r>
          </w:p>
        </w:tc>
        <w:tc>
          <w:tcPr>
            <w:tcW w:w="3765" w:type="dxa"/>
          </w:tcPr>
          <w:p w14:paraId="3098E6CE" w14:textId="76843CE5" w:rsidR="00CB36EA" w:rsidRDefault="00F72A1C" w:rsidP="00101221">
            <w:pPr>
              <w:pStyle w:val="TableText"/>
              <w:jc w:val="left"/>
            </w:pPr>
            <w:hyperlink r:id="rId16" w:history="1">
              <w:r w:rsidR="00CB36EA" w:rsidRPr="00CB36EA">
                <w:rPr>
                  <w:rStyle w:val="Hyperlink"/>
                </w:rPr>
                <w:t>http://en.wikipedia.org/wiki/ISO_8601</w:t>
              </w:r>
            </w:hyperlink>
          </w:p>
        </w:tc>
      </w:tr>
      <w:tr w:rsidR="000573F3" w:rsidRPr="000C2908" w14:paraId="5A9CB676" w14:textId="77777777" w:rsidTr="00E13D7F">
        <w:tc>
          <w:tcPr>
            <w:tcW w:w="964" w:type="dxa"/>
          </w:tcPr>
          <w:p w14:paraId="2AB2EE5D" w14:textId="45D9DDAE" w:rsidR="000573F3" w:rsidRDefault="00B73920" w:rsidP="00101221">
            <w:pPr>
              <w:pStyle w:val="TableText"/>
              <w:jc w:val="left"/>
              <w:rPr>
                <w:rFonts w:ascii="Georgia" w:hAnsi="Georgia"/>
              </w:rPr>
            </w:pPr>
            <w:r>
              <w:rPr>
                <w:rFonts w:ascii="Georgia" w:hAnsi="Georgia"/>
              </w:rPr>
              <w:t>R7</w:t>
            </w:r>
          </w:p>
        </w:tc>
        <w:tc>
          <w:tcPr>
            <w:tcW w:w="2750" w:type="dxa"/>
          </w:tcPr>
          <w:p w14:paraId="2D6F3882" w14:textId="20E08805" w:rsidR="000573F3" w:rsidRDefault="000573F3" w:rsidP="00CC6715">
            <w:pPr>
              <w:pStyle w:val="TableText"/>
              <w:jc w:val="left"/>
              <w:rPr>
                <w:rFonts w:ascii="Georgia" w:hAnsi="Georgia"/>
              </w:rPr>
            </w:pPr>
            <w:r>
              <w:rPr>
                <w:rFonts w:ascii="Georgia" w:hAnsi="Georgia"/>
              </w:rPr>
              <w:t>RFC för UUID</w:t>
            </w:r>
          </w:p>
        </w:tc>
        <w:tc>
          <w:tcPr>
            <w:tcW w:w="2614" w:type="dxa"/>
          </w:tcPr>
          <w:p w14:paraId="1ED79B16" w14:textId="387B6830" w:rsidR="000573F3" w:rsidRDefault="000573F3" w:rsidP="00101221">
            <w:pPr>
              <w:pStyle w:val="TableText"/>
              <w:jc w:val="left"/>
              <w:rPr>
                <w:rFonts w:ascii="Georgia" w:hAnsi="Georgia"/>
              </w:rPr>
            </w:pPr>
            <w:r>
              <w:rPr>
                <w:rFonts w:ascii="Georgia" w:hAnsi="Georgia"/>
              </w:rPr>
              <w:t>Finns på webben</w:t>
            </w:r>
          </w:p>
        </w:tc>
        <w:tc>
          <w:tcPr>
            <w:tcW w:w="3765" w:type="dxa"/>
          </w:tcPr>
          <w:p w14:paraId="506555E3" w14:textId="7985180E" w:rsidR="000573F3" w:rsidRDefault="00F72A1C" w:rsidP="00101221">
            <w:pPr>
              <w:pStyle w:val="TableText"/>
              <w:jc w:val="left"/>
            </w:pPr>
            <w:hyperlink r:id="rId17" w:history="1">
              <w:r w:rsidR="00577620">
                <w:rPr>
                  <w:rStyle w:val="Hyperlink"/>
                </w:rPr>
                <w:t>http://tools.ietf.org/html/rfc4122</w:t>
              </w:r>
            </w:hyperlink>
          </w:p>
        </w:tc>
      </w:tr>
      <w:tr w:rsidR="009E1F1C" w:rsidRPr="000C2908" w14:paraId="42330F7B" w14:textId="77777777" w:rsidTr="00E13D7F">
        <w:tc>
          <w:tcPr>
            <w:tcW w:w="964" w:type="dxa"/>
          </w:tcPr>
          <w:p w14:paraId="4FAD55CC" w14:textId="3BE5B53B" w:rsidR="009E1F1C" w:rsidRDefault="009E1F1C" w:rsidP="00101221">
            <w:pPr>
              <w:pStyle w:val="TableText"/>
              <w:jc w:val="left"/>
              <w:rPr>
                <w:rFonts w:ascii="Georgia" w:hAnsi="Georgia"/>
              </w:rPr>
            </w:pPr>
            <w:r>
              <w:rPr>
                <w:rFonts w:ascii="Georgia" w:hAnsi="Georgia"/>
              </w:rPr>
              <w:t>R8</w:t>
            </w:r>
          </w:p>
        </w:tc>
        <w:tc>
          <w:tcPr>
            <w:tcW w:w="2750" w:type="dxa"/>
          </w:tcPr>
          <w:p w14:paraId="47C14B26" w14:textId="541656BB" w:rsidR="009E1F1C" w:rsidRDefault="009E1F1C" w:rsidP="00CC6715">
            <w:pPr>
              <w:pStyle w:val="TableText"/>
              <w:jc w:val="left"/>
              <w:rPr>
                <w:rFonts w:ascii="Georgia" w:hAnsi="Georgia"/>
              </w:rPr>
            </w:pPr>
            <w:r>
              <w:rPr>
                <w:rFonts w:ascii="Georgia" w:hAnsi="Georgia"/>
              </w:rPr>
              <w:t xml:space="preserve">SNOMED Technical Implementation Guide. </w:t>
            </w:r>
          </w:p>
        </w:tc>
        <w:tc>
          <w:tcPr>
            <w:tcW w:w="2614" w:type="dxa"/>
          </w:tcPr>
          <w:p w14:paraId="5D6CDB0D" w14:textId="14DA3455" w:rsidR="009E1F1C" w:rsidRDefault="009E1F1C" w:rsidP="00101221">
            <w:pPr>
              <w:pStyle w:val="TableText"/>
              <w:jc w:val="left"/>
              <w:rPr>
                <w:rFonts w:ascii="Georgia" w:hAnsi="Georgia"/>
              </w:rPr>
            </w:pPr>
            <w:r>
              <w:rPr>
                <w:rFonts w:ascii="Georgia" w:hAnsi="Georgia"/>
              </w:rPr>
              <w:t>Finns på webben</w:t>
            </w:r>
          </w:p>
        </w:tc>
        <w:tc>
          <w:tcPr>
            <w:tcW w:w="3765" w:type="dxa"/>
          </w:tcPr>
          <w:p w14:paraId="341C714B" w14:textId="253F9F97" w:rsidR="009E1F1C" w:rsidRDefault="00F72A1C" w:rsidP="00101221">
            <w:pPr>
              <w:pStyle w:val="TableText"/>
              <w:jc w:val="left"/>
            </w:pPr>
            <w:hyperlink r:id="rId18" w:history="1">
              <w:r w:rsidR="009E1F1C" w:rsidRPr="009E1F1C">
                <w:rPr>
                  <w:rStyle w:val="Hyperlink"/>
                </w:rPr>
                <w:t>http://ihtsdo.org/fileadmin/user_upload/doc/en_us/tig.html</w:t>
              </w:r>
            </w:hyperlink>
          </w:p>
        </w:tc>
      </w:tr>
      <w:tr w:rsidR="00D43250" w:rsidRPr="00165D33" w14:paraId="78A0A7BF" w14:textId="77777777" w:rsidTr="00E13D7F">
        <w:tc>
          <w:tcPr>
            <w:tcW w:w="964" w:type="dxa"/>
          </w:tcPr>
          <w:p w14:paraId="2FA1226F" w14:textId="465030E3" w:rsidR="00D43250" w:rsidRDefault="00D43250" w:rsidP="00101221">
            <w:pPr>
              <w:pStyle w:val="TableText"/>
              <w:jc w:val="left"/>
              <w:rPr>
                <w:rFonts w:ascii="Georgia" w:hAnsi="Georgia"/>
              </w:rPr>
            </w:pPr>
            <w:r>
              <w:rPr>
                <w:rFonts w:ascii="Georgia" w:hAnsi="Georgia"/>
              </w:rPr>
              <w:t>R9</w:t>
            </w:r>
          </w:p>
        </w:tc>
        <w:tc>
          <w:tcPr>
            <w:tcW w:w="2750" w:type="dxa"/>
          </w:tcPr>
          <w:p w14:paraId="53B2C95A" w14:textId="46A69FD7" w:rsidR="00D43250" w:rsidRDefault="00CD72DB" w:rsidP="00CD72DB">
            <w:pPr>
              <w:pStyle w:val="TableText"/>
              <w:jc w:val="left"/>
              <w:rPr>
                <w:rFonts w:ascii="Georgia" w:hAnsi="Georgia"/>
              </w:rPr>
            </w:pPr>
            <w:r>
              <w:rPr>
                <w:rFonts w:ascii="Georgia" w:hAnsi="Georgia"/>
              </w:rPr>
              <w:t>Informationsspecifika</w:t>
            </w:r>
            <w:r w:rsidR="00D43250">
              <w:rPr>
                <w:rFonts w:ascii="Georgia" w:hAnsi="Georgia"/>
              </w:rPr>
              <w:t>t</w:t>
            </w:r>
            <w:r>
              <w:rPr>
                <w:rFonts w:ascii="Georgia" w:hAnsi="Georgia"/>
              </w:rPr>
              <w:t>i</w:t>
            </w:r>
            <w:r w:rsidR="00D43250">
              <w:rPr>
                <w:rFonts w:ascii="Georgia" w:hAnsi="Georgia"/>
              </w:rPr>
              <w:t>on</w:t>
            </w:r>
          </w:p>
        </w:tc>
        <w:tc>
          <w:tcPr>
            <w:tcW w:w="2614" w:type="dxa"/>
          </w:tcPr>
          <w:p w14:paraId="0CE3510C" w14:textId="3AC36569" w:rsidR="00D43250" w:rsidRDefault="00D43250" w:rsidP="00101221">
            <w:pPr>
              <w:pStyle w:val="TableText"/>
              <w:jc w:val="left"/>
              <w:rPr>
                <w:rFonts w:ascii="Georgia" w:hAnsi="Georgia"/>
              </w:rPr>
            </w:pPr>
            <w:r>
              <w:rPr>
                <w:rFonts w:ascii="Georgia" w:hAnsi="Georgia"/>
              </w:rPr>
              <w:t>Obligatoriskt</w:t>
            </w:r>
          </w:p>
        </w:tc>
        <w:tc>
          <w:tcPr>
            <w:tcW w:w="3765" w:type="dxa"/>
          </w:tcPr>
          <w:p w14:paraId="07A8FA8D" w14:textId="71EA8C03" w:rsidR="00D43250" w:rsidRPr="00ED66D4" w:rsidRDefault="00D43250" w:rsidP="00101221">
            <w:pPr>
              <w:pStyle w:val="TableText"/>
              <w:jc w:val="left"/>
              <w:rPr>
                <w:lang w:val="en-US"/>
              </w:rPr>
            </w:pPr>
            <w:r w:rsidRPr="00ED66D4">
              <w:rPr>
                <w:lang w:val="en-US"/>
              </w:rPr>
              <w:t>Informationsspecifikation_clinicalprocess_activity_order.docx</w:t>
            </w:r>
          </w:p>
        </w:tc>
      </w:tr>
    </w:tbl>
    <w:p w14:paraId="31460848" w14:textId="77777777" w:rsidR="0039481C" w:rsidRPr="00ED66D4" w:rsidRDefault="0039481C" w:rsidP="0039481C">
      <w:pPr>
        <w:rPr>
          <w:b/>
          <w:lang w:val="en-US"/>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959CC1" w:rsidR="0039481C" w:rsidRPr="000C2908" w:rsidRDefault="0039481C" w:rsidP="0039481C">
            <w:pPr>
              <w:pStyle w:val="TableText"/>
              <w:rPr>
                <w:rFonts w:ascii="Georgia" w:hAnsi="Georgia"/>
              </w:rPr>
            </w:pPr>
          </w:p>
        </w:tc>
        <w:tc>
          <w:tcPr>
            <w:tcW w:w="3827" w:type="dxa"/>
          </w:tcPr>
          <w:p w14:paraId="05AD642E" w14:textId="140AA62C"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87724182"/>
      <w:r>
        <w:t>Inledning</w:t>
      </w:r>
      <w:bookmarkEnd w:id="2"/>
      <w:bookmarkEnd w:id="3"/>
      <w:bookmarkEnd w:id="4"/>
    </w:p>
    <w:p w14:paraId="157B1015" w14:textId="77777777" w:rsidR="0039481C" w:rsidRPr="00364DF6" w:rsidRDefault="0039481C" w:rsidP="0039481C">
      <w:pPr>
        <w:tabs>
          <w:tab w:val="left" w:pos="2552"/>
        </w:tabs>
        <w:spacing w:line="240" w:lineRule="auto"/>
      </w:pPr>
      <w:r w:rsidRPr="00364DF6">
        <w:t xml:space="preserve">Detta är beskrivningen av tjänstekontrakten i tjänstedomänen </w:t>
      </w:r>
    </w:p>
    <w:p w14:paraId="768E9367" w14:textId="62A321A9" w:rsidR="0039481C" w:rsidRPr="00364DF6" w:rsidRDefault="0039481C" w:rsidP="003D6708">
      <w:pPr>
        <w:tabs>
          <w:tab w:val="left" w:pos="2552"/>
        </w:tabs>
        <w:spacing w:line="240" w:lineRule="auto"/>
        <w:rPr>
          <w:color w:val="76923C" w:themeColor="accent3" w:themeShade="BF"/>
          <w:sz w:val="48"/>
          <w:szCs w:val="48"/>
        </w:rPr>
      </w:pPr>
      <w:r w:rsidRPr="00364DF6">
        <w:rPr>
          <w:color w:val="76923C" w:themeColor="accent3" w:themeShade="BF"/>
        </w:rPr>
        <w:fldChar w:fldCharType="begin"/>
      </w:r>
      <w:r w:rsidR="00EB3EAB" w:rsidRPr="00364DF6">
        <w:rPr>
          <w:color w:val="76923C" w:themeColor="accent3" w:themeShade="BF"/>
        </w:rPr>
        <w:instrText xml:space="preserve"> DOCPROPERTY "D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1" \* MERGEFORMAT </w:instrText>
      </w:r>
      <w:r w:rsidRPr="00364DF6">
        <w:rPr>
          <w:color w:val="76923C" w:themeColor="accent3" w:themeShade="BF"/>
        </w:rPr>
        <w:fldChar w:fldCharType="separate"/>
      </w:r>
      <w:r w:rsidR="00035AA6" w:rsidRPr="00364DF6">
        <w:rPr>
          <w:b/>
          <w:color w:val="76923C" w:themeColor="accent3" w:themeShade="BF"/>
        </w:rPr>
        <w:t>clinicalprocess</w:t>
      </w:r>
      <w:r w:rsidRPr="00364DF6">
        <w:rPr>
          <w:color w:val="76923C" w:themeColor="accent3" w:themeShade="BF"/>
        </w:rPr>
        <w:fldChar w:fldCharType="end"/>
      </w:r>
      <w:r w:rsidRPr="00364DF6">
        <w:rPr>
          <w:color w:val="76923C" w:themeColor="accent3" w:themeShade="BF"/>
        </w:rPr>
        <w:t xml:space="preserve">: </w:t>
      </w:r>
      <w:r w:rsidRPr="00364DF6">
        <w:rPr>
          <w:color w:val="76923C" w:themeColor="accent3" w:themeShade="BF"/>
        </w:rPr>
        <w:fldChar w:fldCharType="begin"/>
      </w:r>
      <w:r w:rsidRPr="00364DF6">
        <w:rPr>
          <w:color w:val="76923C" w:themeColor="accent3" w:themeShade="BF"/>
        </w:rPr>
        <w:instrText xml:space="preserve"> DOCPROPERTY "</w:instrText>
      </w:r>
      <w:r w:rsidR="00EB3EAB" w:rsidRPr="00364DF6">
        <w:rPr>
          <w:color w:val="76923C" w:themeColor="accent3" w:themeShade="BF"/>
        </w:rPr>
        <w:instrText>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2" \* MERGEFORMAT </w:instrText>
      </w:r>
      <w:r w:rsidRPr="00364DF6">
        <w:rPr>
          <w:color w:val="76923C" w:themeColor="accent3" w:themeShade="BF"/>
        </w:rPr>
        <w:fldChar w:fldCharType="separate"/>
      </w:r>
      <w:r w:rsidR="00035AA6" w:rsidRPr="00364DF6">
        <w:rPr>
          <w:b/>
          <w:color w:val="76923C" w:themeColor="accent3" w:themeShade="BF"/>
        </w:rPr>
        <w:t>activity</w:t>
      </w:r>
      <w:r w:rsidRPr="00364DF6">
        <w:rPr>
          <w:color w:val="76923C" w:themeColor="accent3" w:themeShade="BF"/>
        </w:rPr>
        <w:fldChar w:fldCharType="end"/>
      </w:r>
      <w:r w:rsidRPr="00364DF6">
        <w:rPr>
          <w:color w:val="76923C" w:themeColor="accent3" w:themeShade="BF"/>
        </w:rPr>
        <w:t xml:space="preserve">: </w:t>
      </w:r>
      <w:r w:rsidRPr="00364DF6">
        <w:rPr>
          <w:color w:val="76923C" w:themeColor="accent3" w:themeShade="BF"/>
        </w:rPr>
        <w:fldChar w:fldCharType="begin"/>
      </w:r>
      <w:r w:rsidRPr="00364DF6">
        <w:rPr>
          <w:color w:val="76923C" w:themeColor="accent3" w:themeShade="BF"/>
        </w:rPr>
        <w:instrText xml:space="preserve"> DOCPROPERTY "</w:instrText>
      </w:r>
      <w:r w:rsidR="00EB3EAB" w:rsidRPr="00364DF6">
        <w:rPr>
          <w:color w:val="76923C" w:themeColor="accent3" w:themeShade="BF"/>
        </w:rPr>
        <w:instrText>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3" \* MERGEFORMAT </w:instrText>
      </w:r>
      <w:r w:rsidRPr="00364DF6">
        <w:rPr>
          <w:color w:val="76923C" w:themeColor="accent3" w:themeShade="BF"/>
        </w:rPr>
        <w:fldChar w:fldCharType="separate"/>
      </w:r>
      <w:r w:rsidR="00035AA6" w:rsidRPr="00364DF6">
        <w:rPr>
          <w:b/>
          <w:color w:val="76923C" w:themeColor="accent3" w:themeShade="BF"/>
        </w:rPr>
        <w:t>order</w:t>
      </w:r>
      <w:r w:rsidRPr="00364DF6">
        <w:rPr>
          <w:color w:val="76923C" w:themeColor="accent3" w:themeShade="BF"/>
        </w:rPr>
        <w:fldChar w:fldCharType="end"/>
      </w:r>
    </w:p>
    <w:p w14:paraId="54201CDA" w14:textId="77777777" w:rsidR="007D7250" w:rsidRPr="00364DF6" w:rsidRDefault="0039481C" w:rsidP="0039481C">
      <w:r w:rsidRPr="00364DF6">
        <w:t>Tjänstekontrakten är baserade på RIVTA 2.1 [R2] och reglerade genom arkitekturella beslut [R1]</w:t>
      </w:r>
      <w:r w:rsidR="007D7250" w:rsidRPr="00364DF6">
        <w:t>.</w:t>
      </w:r>
      <w:r w:rsidRPr="00364DF6">
        <w:t xml:space="preserve"> </w:t>
      </w:r>
    </w:p>
    <w:p w14:paraId="292FFD13" w14:textId="77777777" w:rsidR="0061517C" w:rsidRDefault="0061517C" w:rsidP="0039481C"/>
    <w:p w14:paraId="41A2044F" w14:textId="77777777" w:rsidR="0039481C" w:rsidRPr="0061517C" w:rsidRDefault="0039481C" w:rsidP="0039481C">
      <w:r w:rsidRPr="0061517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61517C" w:rsidRDefault="0039481C" w:rsidP="0039481C">
      <w:r w:rsidRPr="0061517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87724183"/>
      <w:bookmarkStart w:id="6" w:name="_Toc269040962"/>
      <w:r>
        <w:t>Svenskt namn</w:t>
      </w:r>
      <w:bookmarkEnd w:id="5"/>
    </w:p>
    <w:p w14:paraId="0A0E94E6" w14:textId="1136572D" w:rsidR="00680827" w:rsidRDefault="00B437AF" w:rsidP="00035AA6">
      <w:pPr>
        <w:rPr>
          <w:b/>
          <w:color w:val="76923C" w:themeColor="accent3" w:themeShade="BF"/>
        </w:rPr>
      </w:pPr>
      <w:r>
        <w:rPr>
          <w:b/>
          <w:color w:val="76923C" w:themeColor="accent3" w:themeShade="BF"/>
        </w:rPr>
        <w:t>v</w:t>
      </w:r>
      <w:r w:rsidRPr="00B437AF">
        <w:rPr>
          <w:b/>
          <w:color w:val="76923C" w:themeColor="accent3" w:themeShade="BF"/>
        </w:rPr>
        <w:t>ård och omsorgs kärnprocess</w:t>
      </w:r>
      <w:r w:rsidR="00167381" w:rsidRPr="00B437AF">
        <w:rPr>
          <w:b/>
          <w:color w:val="76923C" w:themeColor="accent3" w:themeShade="BF"/>
        </w:rPr>
        <w:t>:</w:t>
      </w:r>
      <w:r w:rsidRPr="00B437AF">
        <w:rPr>
          <w:b/>
          <w:color w:val="76923C" w:themeColor="accent3" w:themeShade="BF"/>
        </w:rPr>
        <w:t>hantera aktiviteter</w:t>
      </w:r>
      <w:r w:rsidR="00147913" w:rsidRPr="00B437AF">
        <w:rPr>
          <w:b/>
          <w:color w:val="76923C" w:themeColor="accent3" w:themeShade="BF"/>
        </w:rPr>
        <w:t>:</w:t>
      </w:r>
      <w:r w:rsidR="00035AA6">
        <w:rPr>
          <w:b/>
          <w:color w:val="76923C" w:themeColor="accent3" w:themeShade="BF"/>
        </w:rPr>
        <w:t>beställning</w:t>
      </w:r>
      <w:r w:rsidR="00DE244B">
        <w:rPr>
          <w:b/>
          <w:color w:val="76923C" w:themeColor="accent3" w:themeShade="BF"/>
        </w:rPr>
        <w:t xml:space="preserve"> av aktivitet</w:t>
      </w:r>
    </w:p>
    <w:p w14:paraId="7F08D786" w14:textId="77777777" w:rsidR="003D6708" w:rsidRPr="003D6708" w:rsidRDefault="003D6708" w:rsidP="003D6708"/>
    <w:p w14:paraId="6BBD040D" w14:textId="77777777" w:rsidR="00D720D4" w:rsidRDefault="00D720D4" w:rsidP="00D720D4">
      <w:pPr>
        <w:pStyle w:val="Heading2"/>
      </w:pPr>
      <w:bookmarkStart w:id="7" w:name="_Toc287724184"/>
      <w:r>
        <w:t>WEB beskrivning</w:t>
      </w:r>
      <w:bookmarkEnd w:id="6"/>
      <w:bookmarkEnd w:id="7"/>
    </w:p>
    <w:p w14:paraId="26A7BB4C" w14:textId="7CD41874" w:rsidR="004920CC" w:rsidRPr="006A4923" w:rsidRDefault="004920CC" w:rsidP="004920CC">
      <w:r w:rsidRPr="006A4923">
        <w:t xml:space="preserve">Domänen syftar till att tillmötesgå vårdprofessionens </w:t>
      </w:r>
      <w:r w:rsidR="006A4923" w:rsidRPr="006A4923">
        <w:t>behov att beställa</w:t>
      </w:r>
      <w:r w:rsidRPr="006A4923">
        <w:t xml:space="preserve"> </w:t>
      </w:r>
      <w:r w:rsidR="006A4923" w:rsidRPr="006A4923">
        <w:t>aktivitet-er såsom mätserier eller start av behandling i andra plattformar/system än det primära journalsystemet</w:t>
      </w:r>
    </w:p>
    <w:p w14:paraId="0BC90C02" w14:textId="77777777" w:rsidR="004920CC" w:rsidRPr="006A4923" w:rsidRDefault="004920CC" w:rsidP="004920CC"/>
    <w:p w14:paraId="3ADE6173" w14:textId="760143B1" w:rsidR="004920CC" w:rsidRDefault="004920CC" w:rsidP="006A4923">
      <w:r w:rsidRPr="006A4923">
        <w:t xml:space="preserve">Tjänstekontrakten i denna domän beskriver </w:t>
      </w:r>
      <w:r w:rsidR="006A4923" w:rsidRPr="006A4923">
        <w:t>beställning av</w:t>
      </w:r>
      <w:r w:rsidRPr="006A4923">
        <w:t xml:space="preserve"> </w:t>
      </w:r>
      <w:r w:rsidR="006A4923" w:rsidRPr="006A4923">
        <w:t>aktiviteter.</w:t>
      </w:r>
      <w:r w:rsidRPr="006A4923">
        <w:t xml:space="preserve"> </w:t>
      </w:r>
    </w:p>
    <w:p w14:paraId="14E05A37" w14:textId="77777777" w:rsidR="00CD72DB" w:rsidRDefault="00CD72DB" w:rsidP="006A4923"/>
    <w:p w14:paraId="3CB09ECE" w14:textId="77777777" w:rsidR="00CD72DB" w:rsidRDefault="00CD72DB" w:rsidP="00CD72DB">
      <w:pPr>
        <w:tabs>
          <w:tab w:val="left" w:pos="2552"/>
        </w:tabs>
      </w:pPr>
      <w:r>
        <w:t xml:space="preserve">Domänens syfte är att tillmötesgå det behov som finns från vårdprofessionen för att insamla och få direktåtkomst till patientens hälsodata från annat system, exempelvis vid monitorering i hemmet eller från annan vårdgivares/vårdenhets system. </w:t>
      </w:r>
    </w:p>
    <w:p w14:paraId="5EC90DBD" w14:textId="77777777" w:rsidR="00CD72DB" w:rsidRDefault="00CD72DB" w:rsidP="00CD72DB">
      <w:pPr>
        <w:pStyle w:val="BodyText"/>
      </w:pPr>
      <w:r>
        <w:t xml:space="preserve">Domänens specifika syfte är att definiera meddelande-transaktion för att, från exempelvis ett journalsystem, beställa och påbörja en ny mätsession, förändra eller avsluta en befintlig. Transaktionen i domänen är tänkt att kombineras med transaktioner, definierade i tjänstedomänen </w:t>
      </w:r>
      <w:r w:rsidRPr="000C05AF">
        <w:rPr>
          <w:b/>
          <w:i/>
        </w:rPr>
        <w:fldChar w:fldCharType="begin"/>
      </w:r>
      <w:r w:rsidRPr="000C05AF">
        <w:rPr>
          <w:b/>
          <w:i/>
        </w:rPr>
        <w:instrText xml:space="preserve"> DOCPROPERTY "Domain_1" \* MERGEFORMAT </w:instrText>
      </w:r>
      <w:r w:rsidRPr="000C05AF">
        <w:rPr>
          <w:b/>
          <w:i/>
        </w:rPr>
        <w:fldChar w:fldCharType="separate"/>
      </w:r>
      <w:r w:rsidRPr="000C05AF">
        <w:rPr>
          <w:b/>
          <w:i/>
        </w:rPr>
        <w:t>clinicalprocess</w:t>
      </w:r>
      <w:r w:rsidRPr="000C05AF">
        <w:rPr>
          <w:b/>
          <w:i/>
        </w:rPr>
        <w:fldChar w:fldCharType="end"/>
      </w:r>
      <w:r w:rsidRPr="000C05AF">
        <w:rPr>
          <w:b/>
          <w:i/>
        </w:rPr>
        <w:t>:</w:t>
      </w:r>
      <w:r>
        <w:rPr>
          <w:b/>
          <w:i/>
        </w:rPr>
        <w:t>healthcond:basic,</w:t>
      </w:r>
      <w:r w:rsidRPr="006A5E01">
        <w:t xml:space="preserve"> för överföringen av mätresultatet vid insamlingen</w:t>
      </w:r>
      <w:r>
        <w:t>, tillbaka till journalsystemet</w:t>
      </w:r>
      <w:r w:rsidRPr="006A5E01">
        <w:t>.</w:t>
      </w:r>
    </w:p>
    <w:p w14:paraId="622101BF" w14:textId="77777777" w:rsidR="00CD72DB" w:rsidRPr="00A42731" w:rsidRDefault="00CD72DB" w:rsidP="00CD72DB">
      <w:pPr>
        <w:pStyle w:val="BodyText"/>
      </w:pPr>
      <w:r w:rsidRPr="00C67FD1">
        <w:t>Idag sker ett antal olika initiativ kring vård på distans, omvårdnad på distans, digitaliseringen av trygghetslarmen och olika typer av hälsosatsningar. I landstingen arbetas det med att effektivisera och hitta nya arbetssätt t.ex. för vård av patienter med kroniska sjukdomar. Effektiv och kvalitativ vård och omsorg på distans kräver nya arbetsmetoder och nya produkter. Invånarna vill också bli mera delaktiga i sin vård</w:t>
      </w:r>
      <w:r>
        <w:t xml:space="preserve">. </w:t>
      </w:r>
    </w:p>
    <w:p w14:paraId="7DF1B4C3" w14:textId="77777777" w:rsidR="00CD72DB" w:rsidRDefault="00CD72DB" w:rsidP="006A4923"/>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287724185"/>
      <w:bookmarkStart w:id="13" w:name="_Toc163300578"/>
      <w:bookmarkStart w:id="14" w:name="_Toc163300880"/>
      <w:bookmarkStart w:id="15" w:name="_Toc198366954"/>
      <w:r>
        <w:t>Versionsinformation</w:t>
      </w:r>
      <w:bookmarkEnd w:id="8"/>
      <w:bookmarkEnd w:id="9"/>
      <w:bookmarkEnd w:id="10"/>
      <w:bookmarkEnd w:id="11"/>
      <w:bookmarkEnd w:id="12"/>
    </w:p>
    <w:p w14:paraId="2F36E12C" w14:textId="7ED06B2B" w:rsidR="0039481C" w:rsidRDefault="0039481C" w:rsidP="0039481C">
      <w:r w:rsidRPr="002577BB">
        <w:t>Denna revision av tjänstekontraktsbeskrivningen handlar om</w:t>
      </w:r>
      <w:r w:rsidR="008055D7" w:rsidRPr="002577BB">
        <w:t xml:space="preserve"> domänen</w:t>
      </w:r>
      <w:r w:rsidR="008574CF" w:rsidRPr="002577BB">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"Domain_1" \* MERGEFORMAT </w:instrText>
      </w:r>
      <w:r w:rsidR="008574CF" w:rsidRPr="002577BB">
        <w:rPr>
          <w:color w:val="76923C" w:themeColor="accent3" w:themeShade="BF"/>
        </w:rPr>
        <w:fldChar w:fldCharType="separate"/>
      </w:r>
      <w:r w:rsidR="00C61B6B" w:rsidRPr="00C61B6B">
        <w:rPr>
          <w:b/>
          <w:color w:val="76923C" w:themeColor="accent3" w:themeShade="BF"/>
        </w:rPr>
        <w:t>clinicalprocess</w:t>
      </w:r>
      <w:r w:rsidR="008574CF" w:rsidRPr="002577BB">
        <w:rPr>
          <w:color w:val="76923C" w:themeColor="accent3" w:themeShade="BF"/>
        </w:rPr>
        <w:fldChar w:fldCharType="end"/>
      </w:r>
      <w:r w:rsidR="008574CF" w:rsidRPr="002577BB">
        <w:rPr>
          <w:color w:val="76923C" w:themeColor="accent3" w:themeShade="BF"/>
        </w:rPr>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"Domain_2" \* MERGEFORMAT </w:instrText>
      </w:r>
      <w:r w:rsidR="008574CF" w:rsidRPr="002577BB">
        <w:rPr>
          <w:color w:val="76923C" w:themeColor="accent3" w:themeShade="BF"/>
        </w:rPr>
        <w:fldChar w:fldCharType="separate"/>
      </w:r>
      <w:r w:rsidR="00C61B6B" w:rsidRPr="00C61B6B">
        <w:rPr>
          <w:b/>
          <w:color w:val="76923C" w:themeColor="accent3" w:themeShade="BF"/>
        </w:rPr>
        <w:t>activity</w:t>
      </w:r>
      <w:r w:rsidR="008574CF" w:rsidRPr="002577BB">
        <w:rPr>
          <w:color w:val="76923C" w:themeColor="accent3" w:themeShade="BF"/>
        </w:rPr>
        <w:fldChar w:fldCharType="end"/>
      </w:r>
      <w:r w:rsidR="008574CF" w:rsidRPr="002577BB">
        <w:rPr>
          <w:color w:val="76923C" w:themeColor="accent3" w:themeShade="BF"/>
        </w:rPr>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"Domain_3" \* MERGEFORMAT </w:instrText>
      </w:r>
      <w:r w:rsidR="008574CF" w:rsidRPr="002577BB">
        <w:rPr>
          <w:color w:val="76923C" w:themeColor="accent3" w:themeShade="BF"/>
        </w:rPr>
        <w:fldChar w:fldCharType="separate"/>
      </w:r>
      <w:r w:rsidR="00C61B6B" w:rsidRPr="00C61B6B">
        <w:rPr>
          <w:b/>
          <w:color w:val="76923C" w:themeColor="accent3" w:themeShade="BF"/>
        </w:rPr>
        <w:t>order</w:t>
      </w:r>
      <w:r w:rsidR="008574CF" w:rsidRPr="002577BB">
        <w:rPr>
          <w:color w:val="76923C" w:themeColor="accent3" w:themeShade="BF"/>
        </w:rPr>
        <w:fldChar w:fldCharType="end"/>
      </w:r>
      <w:r w:rsidR="008574CF" w:rsidRPr="002577BB">
        <w:rPr>
          <w:color w:val="76923C" w:themeColor="accent3" w:themeShade="BF"/>
        </w:rPr>
        <w:t xml:space="preserve">. </w:t>
      </w:r>
      <w:r w:rsidRPr="002577BB">
        <w:t>Observera att version för detta dokument och domänen måste vara lika. Detta för att spårbarheten inte skall brytas</w:t>
      </w:r>
      <w:r w:rsidRPr="007E3F3B">
        <w:rPr>
          <w:i/>
        </w:rPr>
        <w:t>.</w:t>
      </w:r>
      <w:r>
        <w:t xml:space="preserve"> </w:t>
      </w:r>
    </w:p>
    <w:p w14:paraId="676921EF" w14:textId="77777777" w:rsidR="0039481C" w:rsidRDefault="0039481C" w:rsidP="0039481C"/>
    <w:p w14:paraId="4747BC91" w14:textId="7B69F377" w:rsidR="0039481C" w:rsidRDefault="0039481C" w:rsidP="0039481C">
      <w:pPr>
        <w:pStyle w:val="Heading2"/>
      </w:pPr>
      <w:bookmarkStart w:id="16" w:name="_Toc357754845"/>
      <w:bookmarkStart w:id="17" w:name="_Toc243452543"/>
      <w:bookmarkStart w:id="18" w:name="_Toc287724186"/>
      <w:bookmarkStart w:id="19" w:name="_Toc163300882"/>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586761">
        <w:rPr>
          <w:color w:val="008000"/>
        </w:rPr>
        <w:t>1.0</w:t>
      </w:r>
      <w:bookmarkEnd w:id="18"/>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0" w:name="_Toc243452544"/>
      <w:bookmarkStart w:id="21" w:name="_Toc287724187"/>
      <w:r>
        <w:t>Oförändrade tjänstekontrakt</w:t>
      </w:r>
      <w:bookmarkEnd w:id="20"/>
      <w:bookmarkEnd w:id="21"/>
    </w:p>
    <w:p w14:paraId="4D6A5DF6" w14:textId="3A4266DD" w:rsidR="0084385C" w:rsidRDefault="005E29AA" w:rsidP="003663BD">
      <w:r>
        <w:t>n/a</w:t>
      </w:r>
    </w:p>
    <w:p w14:paraId="703435E3" w14:textId="77777777" w:rsidR="00925EA0" w:rsidRPr="003663BD" w:rsidRDefault="00925EA0" w:rsidP="003663BD"/>
    <w:p w14:paraId="00D1F070" w14:textId="77777777" w:rsidR="0039481C" w:rsidRDefault="0039481C" w:rsidP="0039481C">
      <w:pPr>
        <w:pStyle w:val="Heading3"/>
      </w:pPr>
      <w:bookmarkStart w:id="22" w:name="_Toc243452545"/>
      <w:bookmarkStart w:id="23" w:name="_Toc287724188"/>
      <w:r>
        <w:t>Nya tjänstekontrakt</w:t>
      </w:r>
      <w:bookmarkEnd w:id="22"/>
      <w:bookmarkEnd w:id="23"/>
    </w:p>
    <w:p w14:paraId="1101B2AF" w14:textId="77777777" w:rsidR="0039481C" w:rsidRPr="002577BB" w:rsidRDefault="0039481C" w:rsidP="0039481C">
      <w:r w:rsidRPr="002577BB">
        <w:t>Följande nya tjänstekontrakt finns från och med denna version:</w:t>
      </w:r>
    </w:p>
    <w:p w14:paraId="0930ADAF" w14:textId="63CC3480" w:rsidR="0039481C" w:rsidRPr="007C7AE2" w:rsidRDefault="008E4D6F" w:rsidP="007C7AE2">
      <w:r>
        <w:t>ProcessActivityOrder</w:t>
      </w:r>
      <w:r w:rsidR="0039481C" w:rsidRPr="007C7AE2">
        <w:t>, version 1.0</w:t>
      </w:r>
    </w:p>
    <w:p w14:paraId="2B83C3D7" w14:textId="77777777" w:rsidR="0039481C" w:rsidRPr="00DC5529" w:rsidRDefault="0039481C" w:rsidP="0039481C">
      <w:pPr>
        <w:rPr>
          <w:highlight w:val="yellow"/>
        </w:rPr>
      </w:pPr>
    </w:p>
    <w:p w14:paraId="118D1542" w14:textId="02BE619C" w:rsidR="0028759B" w:rsidRDefault="0039481C" w:rsidP="0028759B">
      <w:pPr>
        <w:pStyle w:val="Heading3"/>
      </w:pPr>
      <w:bookmarkStart w:id="24" w:name="_Toc243452546"/>
      <w:bookmarkStart w:id="25" w:name="_Toc287724189"/>
      <w:r>
        <w:t>Förändrade tjänstekontrakt</w:t>
      </w:r>
      <w:bookmarkEnd w:id="24"/>
      <w:bookmarkEnd w:id="25"/>
    </w:p>
    <w:p w14:paraId="1918724F" w14:textId="09ADABDA" w:rsidR="0039481C" w:rsidRDefault="005E29AA" w:rsidP="0039481C">
      <w:r>
        <w:t>Inga tjänstekontrakt har ändrats.</w:t>
      </w:r>
    </w:p>
    <w:p w14:paraId="74C18F23" w14:textId="14D8A415" w:rsidR="0039481C" w:rsidRPr="0038515C" w:rsidRDefault="0039481C" w:rsidP="0039481C"/>
    <w:p w14:paraId="409D1692" w14:textId="17355B9B" w:rsidR="0039481C" w:rsidRDefault="0039481C" w:rsidP="0039481C">
      <w:pPr>
        <w:pStyle w:val="Heading3"/>
      </w:pPr>
      <w:bookmarkStart w:id="26" w:name="_Toc243452547"/>
      <w:bookmarkStart w:id="27" w:name="_Toc287724190"/>
      <w:r>
        <w:t>Utgångna tjänstekontrakt</w:t>
      </w:r>
      <w:bookmarkEnd w:id="26"/>
      <w:bookmarkEnd w:id="27"/>
    </w:p>
    <w:p w14:paraId="6577B3A2" w14:textId="3CB228DD" w:rsidR="0039481C" w:rsidRPr="00A70CAB" w:rsidRDefault="005E29AA" w:rsidP="0028759B">
      <w:r>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8" w:name="_Toc357754846"/>
      <w:bookmarkStart w:id="29" w:name="_Toc243452548"/>
      <w:bookmarkStart w:id="30" w:name="_Toc287724191"/>
      <w:r w:rsidRPr="0028759B">
        <w:t>Version tidigare</w:t>
      </w:r>
      <w:bookmarkEnd w:id="28"/>
      <w:bookmarkEnd w:id="29"/>
      <w:bookmarkEnd w:id="30"/>
    </w:p>
    <w:p w14:paraId="6088B1CD" w14:textId="1E5A46E8" w:rsidR="0039481C" w:rsidRPr="003B79E7" w:rsidRDefault="00A70CAB" w:rsidP="0039481C">
      <w:r>
        <w:t>Ingen tidigare version</w:t>
      </w:r>
      <w:r w:rsidR="005E29AA">
        <w:t xml:space="preserve"> av kontraktet finns</w:t>
      </w:r>
      <w:r>
        <w:t>.</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1" w:name="_Toc357754847"/>
      <w:bookmarkStart w:id="32" w:name="_Toc243452549"/>
      <w:bookmarkStart w:id="33" w:name="_Toc287724192"/>
      <w:bookmarkEnd w:id="19"/>
      <w:r>
        <w:t>Tjänstedomänens arkitektur</w:t>
      </w:r>
      <w:bookmarkEnd w:id="31"/>
      <w:bookmarkEnd w:id="32"/>
      <w:bookmarkEnd w:id="33"/>
    </w:p>
    <w:p w14:paraId="7771735D" w14:textId="77777777" w:rsidR="004920CC" w:rsidRDefault="004920CC" w:rsidP="004920CC">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5663B3C4" w14:textId="77777777" w:rsidR="004920CC" w:rsidRDefault="004920CC" w:rsidP="004920CC"/>
    <w:p w14:paraId="0DCAFDD3" w14:textId="4663ED3C" w:rsidR="004920CC" w:rsidRDefault="004920CC" w:rsidP="004920CC">
      <w:r w:rsidRPr="002B336D">
        <w:t xml:space="preserve">Tjänsterna för beskrivning </w:t>
      </w:r>
      <w:r>
        <w:t xml:space="preserve">av </w:t>
      </w:r>
      <w:r w:rsidR="00A638D6" w:rsidRPr="002577BB">
        <w:rPr>
          <w:color w:val="76923C" w:themeColor="accent3" w:themeShade="BF"/>
        </w:rPr>
        <w:fldChar w:fldCharType="begin"/>
      </w:r>
      <w:r w:rsidR="00A638D6" w:rsidRPr="002577BB">
        <w:rPr>
          <w:color w:val="76923C" w:themeColor="accent3" w:themeShade="BF"/>
        </w:rPr>
        <w:instrText xml:space="preserve"> DOCPROPERTY "Domain_1" \* MERGEFORMAT </w:instrText>
      </w:r>
      <w:r w:rsidR="00A638D6" w:rsidRPr="002577BB">
        <w:rPr>
          <w:color w:val="76923C" w:themeColor="accent3" w:themeShade="BF"/>
        </w:rPr>
        <w:fldChar w:fldCharType="separate"/>
      </w:r>
      <w:r w:rsidR="00C61B6B" w:rsidRPr="00C61B6B">
        <w:rPr>
          <w:b/>
          <w:color w:val="76923C" w:themeColor="accent3" w:themeShade="BF"/>
        </w:rPr>
        <w:t>clinicalprocess</w:t>
      </w:r>
      <w:r w:rsidR="00A638D6" w:rsidRPr="002577BB">
        <w:rPr>
          <w:color w:val="76923C" w:themeColor="accent3" w:themeShade="BF"/>
        </w:rPr>
        <w:fldChar w:fldCharType="end"/>
      </w:r>
      <w:r w:rsidR="00A638D6" w:rsidRPr="002577BB">
        <w:rPr>
          <w:color w:val="76923C" w:themeColor="accent3" w:themeShade="BF"/>
        </w:rPr>
        <w:t xml:space="preserve">: </w:t>
      </w:r>
      <w:r w:rsidR="00A638D6" w:rsidRPr="002577BB">
        <w:rPr>
          <w:color w:val="76923C" w:themeColor="accent3" w:themeShade="BF"/>
        </w:rPr>
        <w:fldChar w:fldCharType="begin"/>
      </w:r>
      <w:r w:rsidR="00A638D6" w:rsidRPr="002577BB">
        <w:rPr>
          <w:color w:val="76923C" w:themeColor="accent3" w:themeShade="BF"/>
        </w:rPr>
        <w:instrText xml:space="preserve"> DOCPROPERTY "Domain_2" \* MERGEFORMAT </w:instrText>
      </w:r>
      <w:r w:rsidR="00A638D6" w:rsidRPr="002577BB">
        <w:rPr>
          <w:color w:val="76923C" w:themeColor="accent3" w:themeShade="BF"/>
        </w:rPr>
        <w:fldChar w:fldCharType="separate"/>
      </w:r>
      <w:r w:rsidR="00C61B6B" w:rsidRPr="00C61B6B">
        <w:rPr>
          <w:b/>
          <w:color w:val="76923C" w:themeColor="accent3" w:themeShade="BF"/>
        </w:rPr>
        <w:t>activity</w:t>
      </w:r>
      <w:r w:rsidR="00A638D6" w:rsidRPr="002577BB">
        <w:rPr>
          <w:color w:val="76923C" w:themeColor="accent3" w:themeShade="BF"/>
        </w:rPr>
        <w:fldChar w:fldCharType="end"/>
      </w:r>
      <w:r w:rsidR="00A638D6" w:rsidRPr="002577BB">
        <w:rPr>
          <w:color w:val="76923C" w:themeColor="accent3" w:themeShade="BF"/>
        </w:rPr>
        <w:t xml:space="preserve">: </w:t>
      </w:r>
      <w:r w:rsidR="00A638D6" w:rsidRPr="002577BB">
        <w:rPr>
          <w:color w:val="76923C" w:themeColor="accent3" w:themeShade="BF"/>
        </w:rPr>
        <w:fldChar w:fldCharType="begin"/>
      </w:r>
      <w:r w:rsidR="00A638D6" w:rsidRPr="002577BB">
        <w:rPr>
          <w:color w:val="76923C" w:themeColor="accent3" w:themeShade="BF"/>
        </w:rPr>
        <w:instrText xml:space="preserve"> DOCPROPERTY "Domain_3" \* MERGEFORMAT </w:instrText>
      </w:r>
      <w:r w:rsidR="00A638D6" w:rsidRPr="002577BB">
        <w:rPr>
          <w:color w:val="76923C" w:themeColor="accent3" w:themeShade="BF"/>
        </w:rPr>
        <w:fldChar w:fldCharType="separate"/>
      </w:r>
      <w:r w:rsidR="00C61B6B" w:rsidRPr="00C61B6B">
        <w:rPr>
          <w:b/>
          <w:color w:val="76923C" w:themeColor="accent3" w:themeShade="BF"/>
        </w:rPr>
        <w:t>order</w:t>
      </w:r>
      <w:r w:rsidR="00A638D6" w:rsidRPr="002577BB">
        <w:rPr>
          <w:color w:val="76923C" w:themeColor="accent3" w:themeShade="BF"/>
        </w:rPr>
        <w:fldChar w:fldCharType="end"/>
      </w:r>
      <w:r>
        <w:t xml:space="preserve"> </w:t>
      </w:r>
      <w:r w:rsidRPr="002B336D">
        <w:t xml:space="preserve">erbjuder </w:t>
      </w:r>
      <w:r w:rsidR="00A638D6">
        <w:t>att mellan system initiera olika typer av aktiviteter</w:t>
      </w:r>
      <w:r w:rsidRPr="002B336D">
        <w:t xml:space="preserve">. Utgångspunkten </w:t>
      </w:r>
      <w:r>
        <w:t xml:space="preserve">för tjänsterna i denna tjänstedomän </w:t>
      </w:r>
      <w:r w:rsidRPr="002B336D">
        <w:t xml:space="preserve">är </w:t>
      </w:r>
      <w:r>
        <w:t>behov</w:t>
      </w:r>
      <w:r w:rsidR="00A638D6">
        <w:t>et</w:t>
      </w:r>
      <w:r>
        <w:t xml:space="preserve"> av att notifiera ett annat system om start av aktivitet, t.ex mätning eller behandling.</w:t>
      </w:r>
    </w:p>
    <w:p w14:paraId="12067E40" w14:textId="0A4796D1" w:rsidR="0039481C" w:rsidRDefault="0039481C" w:rsidP="0039481C">
      <w:pPr>
        <w:rPr>
          <w:color w:val="4F81BD" w:themeColor="accent1"/>
        </w:rPr>
      </w:pPr>
    </w:p>
    <w:p w14:paraId="5D2F6B25" w14:textId="570FBFEE" w:rsidR="00D079A8" w:rsidRPr="00EF2D86" w:rsidRDefault="00B437AF" w:rsidP="00D079A8">
      <w:r w:rsidRPr="00DC1721">
        <w:t>Arbetsflödet</w:t>
      </w:r>
      <w:r w:rsidR="00DC1721" w:rsidRPr="00DC1721">
        <w:t xml:space="preserve"> nedan beskriver en tillämpning av beställning av observationer</w:t>
      </w:r>
      <w:r w:rsidR="00D079A8" w:rsidRPr="00DC1721">
        <w:t xml:space="preserve">, där en vårdpersonal startar mätperiod till en patient som </w:t>
      </w:r>
      <w:r w:rsidR="00065ECC">
        <w:t xml:space="preserve">t ex </w:t>
      </w:r>
      <w:r w:rsidR="00D079A8" w:rsidRPr="00DC1721">
        <w:t>möjliggör för patienten att mäta olika vär</w:t>
      </w:r>
      <w:r w:rsidRPr="00DC1721">
        <w:t xml:space="preserve">den hemma (ex. vikt, blodtryck). </w:t>
      </w:r>
      <w:r w:rsidR="00D079A8" w:rsidRPr="00DC1721">
        <w:t xml:space="preserve">Patienten gör mätning i </w:t>
      </w:r>
      <w:r w:rsidR="00D079A8" w:rsidRPr="00DC1721">
        <w:lastRenderedPageBreak/>
        <w:t>hemmet och sparar värden i en applikation i sin sma</w:t>
      </w:r>
      <w:r w:rsidR="00DC1721">
        <w:t>rtphone. Journalsystemet hämtar</w:t>
      </w:r>
      <w:r w:rsidR="00065ECC">
        <w:t xml:space="preserve"> </w:t>
      </w:r>
      <w:r w:rsidR="00D079A8" w:rsidRPr="00DC1721">
        <w:t xml:space="preserve">(pull) </w:t>
      </w:r>
      <w:r w:rsidR="00DC1721" w:rsidRPr="00DC1721">
        <w:t xml:space="preserve">eller tar emot(push) </w:t>
      </w:r>
      <w:r w:rsidR="00DC1721">
        <w:t>de mätvärden</w:t>
      </w:r>
      <w:r w:rsidR="00D079A8" w:rsidRPr="00DC1721">
        <w:t>(en eller flera) som är sparade och visar upp för vårdpersonalen.</w:t>
      </w:r>
    </w:p>
    <w:p w14:paraId="29C1C6B6" w14:textId="77777777" w:rsidR="00D079A8" w:rsidRDefault="00D079A8" w:rsidP="0039481C">
      <w:pPr>
        <w:rPr>
          <w:color w:val="4F81BD" w:themeColor="accent1"/>
        </w:rPr>
      </w:pPr>
    </w:p>
    <w:p w14:paraId="1E260C15" w14:textId="77777777" w:rsidR="0039481C" w:rsidRDefault="0039481C" w:rsidP="0039481C">
      <w:pPr>
        <w:pStyle w:val="Heading2"/>
      </w:pPr>
      <w:bookmarkStart w:id="34" w:name="_Toc357754848"/>
      <w:bookmarkStart w:id="35" w:name="_Toc243452550"/>
      <w:bookmarkStart w:id="36" w:name="_Toc287724193"/>
      <w:r>
        <w:t>Flöden</w:t>
      </w:r>
      <w:bookmarkEnd w:id="34"/>
      <w:bookmarkEnd w:id="35"/>
      <w:bookmarkEnd w:id="36"/>
    </w:p>
    <w:p w14:paraId="53DB16D5" w14:textId="0F42FD30" w:rsidR="003B79E7" w:rsidRDefault="005E29AA" w:rsidP="003B79E7">
      <w:r>
        <w:t xml:space="preserve">Följande diagram visar hur flöden ser ut när en mätning skall starta, </w:t>
      </w:r>
      <w:r w:rsidR="00644DF2">
        <w:t>när mätvärden hämtas, om en mätperiod behöver</w:t>
      </w:r>
      <w:r>
        <w:t xml:space="preserve"> uppdateras eller avslutas.</w:t>
      </w:r>
    </w:p>
    <w:p w14:paraId="5129B5C2" w14:textId="77777777" w:rsidR="005E29AA" w:rsidRPr="003B79E7" w:rsidRDefault="005E29AA" w:rsidP="003B79E7"/>
    <w:p w14:paraId="34AA4943" w14:textId="1DA3EABB" w:rsidR="0039481C" w:rsidRPr="00D87CFA" w:rsidRDefault="00D87CFA" w:rsidP="0039481C">
      <w:pPr>
        <w:pStyle w:val="Heading3"/>
      </w:pPr>
      <w:bookmarkStart w:id="37" w:name="_Toc287724194"/>
      <w:r w:rsidRPr="00D87CFA">
        <w:t>Uppstart</w:t>
      </w:r>
      <w:r w:rsidR="004C4B49">
        <w:t xml:space="preserve"> eller avslut</w:t>
      </w:r>
      <w:r w:rsidRPr="00D87CFA">
        <w:t xml:space="preserve"> av</w:t>
      </w:r>
      <w:r w:rsidR="00DC1721">
        <w:t xml:space="preserve"> aktivitet</w:t>
      </w:r>
      <w:bookmarkEnd w:id="37"/>
    </w:p>
    <w:p w14:paraId="38212994" w14:textId="25965E60" w:rsidR="001D4033" w:rsidRDefault="001D4033" w:rsidP="001D4033">
      <w:r w:rsidRPr="00171345">
        <w:t>Vårdpersonal beslutar att patient skall monitorera hemma med en utrustning (t.ex. våg, blodtrycksmätare)</w:t>
      </w:r>
      <w:r>
        <w:t>.</w:t>
      </w:r>
      <w:r w:rsidRPr="00171345">
        <w:t xml:space="preserve"> Vårdpersonalen registrerar start av aktivitet i journalsystemet och startar aktiviteten där. Journalsystemet skickar en beställning</w:t>
      </w:r>
      <w:r>
        <w:t xml:space="preserve"> </w:t>
      </w:r>
      <w:r w:rsidRPr="00171345">
        <w:t>(</w:t>
      </w:r>
      <w:r w:rsidR="008E4D6F">
        <w:t>ProcessActivityOrder</w:t>
      </w:r>
      <w:r w:rsidRPr="00171345">
        <w:t>) till applikationen/systemet via tjänsteplattformen. Mottagande system notifierar patient om ny mätperiod.</w:t>
      </w:r>
      <w:r>
        <w:t xml:space="preserve"> </w:t>
      </w:r>
    </w:p>
    <w:p w14:paraId="4EBA0208" w14:textId="77777777" w:rsidR="001D4033" w:rsidRDefault="001D4033" w:rsidP="001D4033"/>
    <w:p w14:paraId="46435764" w14:textId="77777777" w:rsidR="001D4033" w:rsidRDefault="001D4033" w:rsidP="001D4033">
      <w:r>
        <w:t>Flödet för avslut av en påbörjad mätperiod ser likadant ut, men istället för status NEW, skickas status REQUESTCANCEL i meddelandet.</w:t>
      </w:r>
    </w:p>
    <w:p w14:paraId="1BBA454E" w14:textId="77777777" w:rsidR="00D87CFA" w:rsidRPr="00D87CFA" w:rsidRDefault="00D87CFA" w:rsidP="0039481C"/>
    <w:p w14:paraId="5ECF72A9" w14:textId="77777777" w:rsidR="0039481C" w:rsidRDefault="0039481C" w:rsidP="0039481C">
      <w:pPr>
        <w:pStyle w:val="Heading4"/>
      </w:pPr>
      <w:r>
        <w:t>Arbetsflöde</w:t>
      </w:r>
    </w:p>
    <w:p w14:paraId="1805D399" w14:textId="0F1959B7" w:rsidR="00D27AED" w:rsidRDefault="004C4B49" w:rsidP="00D27AED">
      <w:r>
        <w:rPr>
          <w:noProof/>
          <w:lang w:val="en-US"/>
        </w:rPr>
        <w:drawing>
          <wp:inline distT="0" distB="0" distL="0" distR="0" wp14:anchorId="5A938BE2" wp14:editId="37B2CDD4">
            <wp:extent cx="6624873" cy="3771550"/>
            <wp:effectExtent l="0" t="0" r="508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8839" cy="3773808"/>
                    </a:xfrm>
                    <a:prstGeom prst="rect">
                      <a:avLst/>
                    </a:prstGeom>
                  </pic:spPr>
                </pic:pic>
              </a:graphicData>
            </a:graphic>
          </wp:inline>
        </w:drawing>
      </w:r>
    </w:p>
    <w:p w14:paraId="48F05ECE" w14:textId="3F852131" w:rsidR="008D0518" w:rsidRPr="008D0518" w:rsidRDefault="008D0518" w:rsidP="00D27AED">
      <w:pPr>
        <w:rPr>
          <w:b/>
        </w:rPr>
      </w:pPr>
      <w:r w:rsidRPr="008D0518">
        <w:rPr>
          <w:b/>
        </w:rPr>
        <w:t>Figur 1</w:t>
      </w:r>
      <w:r>
        <w:rPr>
          <w:b/>
        </w:rPr>
        <w:t xml:space="preserve"> </w:t>
      </w:r>
      <w:r w:rsidRPr="008D0518">
        <w:t>Exempel</w:t>
      </w:r>
      <w:r>
        <w:t xml:space="preserve"> på flöde för beställning</w:t>
      </w:r>
      <w:r w:rsidR="004C4B49">
        <w:t xml:space="preserve"> eller avslut</w:t>
      </w:r>
      <w:r>
        <w:t xml:space="preserve"> av en mätserie.</w:t>
      </w:r>
    </w:p>
    <w:p w14:paraId="4871D77B" w14:textId="77777777" w:rsidR="008D0518" w:rsidRPr="00D27AED" w:rsidRDefault="008D0518" w:rsidP="00D27AED"/>
    <w:p w14:paraId="4A89D500" w14:textId="77777777" w:rsidR="0039481C" w:rsidRDefault="0039481C" w:rsidP="0039481C">
      <w:pPr>
        <w:pStyle w:val="Heading5"/>
      </w:pPr>
      <w:r w:rsidRPr="00E131FD">
        <w:t>Roller</w:t>
      </w:r>
    </w:p>
    <w:tbl>
      <w:tblPr>
        <w:tblStyle w:val="TableGrid"/>
        <w:tblW w:w="0" w:type="auto"/>
        <w:tblLook w:val="04A0" w:firstRow="1" w:lastRow="0" w:firstColumn="1" w:lastColumn="0" w:noHBand="0" w:noVBand="1"/>
      </w:tblPr>
      <w:tblGrid>
        <w:gridCol w:w="2660"/>
        <w:gridCol w:w="8022"/>
      </w:tblGrid>
      <w:tr w:rsidR="00D87CFA" w:rsidRPr="00D87CFA" w14:paraId="7F0A857A" w14:textId="77777777" w:rsidTr="00D27AED">
        <w:tc>
          <w:tcPr>
            <w:tcW w:w="2660" w:type="dxa"/>
            <w:shd w:val="clear" w:color="auto" w:fill="D9D9D9" w:themeFill="background1" w:themeFillShade="D9"/>
          </w:tcPr>
          <w:p w14:paraId="25521E95" w14:textId="51AFA2E3" w:rsidR="00D87CFA" w:rsidRPr="00D87CFA" w:rsidRDefault="00D87CFA" w:rsidP="0039481C">
            <w:pPr>
              <w:rPr>
                <w:b/>
              </w:rPr>
            </w:pPr>
            <w:r w:rsidRPr="00D87CFA">
              <w:rPr>
                <w:b/>
              </w:rPr>
              <w:t>Roll</w:t>
            </w:r>
          </w:p>
        </w:tc>
        <w:tc>
          <w:tcPr>
            <w:tcW w:w="8022" w:type="dxa"/>
            <w:shd w:val="clear" w:color="auto" w:fill="D9D9D9" w:themeFill="background1" w:themeFillShade="D9"/>
          </w:tcPr>
          <w:p w14:paraId="5A6C1265" w14:textId="5A08CB2F" w:rsidR="00D87CFA" w:rsidRPr="00D87CFA" w:rsidRDefault="00D87CFA" w:rsidP="00D87CFA">
            <w:pPr>
              <w:rPr>
                <w:b/>
              </w:rPr>
            </w:pPr>
            <w:r w:rsidRPr="00D87CFA">
              <w:rPr>
                <w:b/>
              </w:rPr>
              <w:t>Beskrivning</w:t>
            </w:r>
          </w:p>
        </w:tc>
      </w:tr>
      <w:tr w:rsidR="00D87CFA" w14:paraId="26ABA306" w14:textId="77777777" w:rsidTr="00D27AED">
        <w:tc>
          <w:tcPr>
            <w:tcW w:w="2660" w:type="dxa"/>
          </w:tcPr>
          <w:p w14:paraId="7155C8EA" w14:textId="4317AA87" w:rsidR="00D87CFA" w:rsidRDefault="00965819" w:rsidP="0039481C">
            <w:r>
              <w:t>Beställare</w:t>
            </w:r>
          </w:p>
        </w:tc>
        <w:tc>
          <w:tcPr>
            <w:tcW w:w="8022" w:type="dxa"/>
          </w:tcPr>
          <w:p w14:paraId="06624727" w14:textId="2547FB96" w:rsidR="00D87CFA" w:rsidRDefault="00965819" w:rsidP="00D87CFA">
            <w:r>
              <w:t>Vårdpersonal eller vårdgivare</w:t>
            </w:r>
            <w:r w:rsidR="00D87CFA">
              <w:t xml:space="preserve"> som </w:t>
            </w:r>
            <w:r>
              <w:t>beställer</w:t>
            </w:r>
            <w:r w:rsidR="00705EDA">
              <w:t xml:space="preserve"> eller avslutar</w:t>
            </w:r>
            <w:r w:rsidR="00D87CFA">
              <w:t xml:space="preserve"> </w:t>
            </w:r>
            <w:r>
              <w:t>aktivitet-er.</w:t>
            </w:r>
            <w:r w:rsidR="00D27AED">
              <w:t xml:space="preserve"> </w:t>
            </w:r>
          </w:p>
          <w:p w14:paraId="0309B684" w14:textId="77777777" w:rsidR="00D87CFA" w:rsidRDefault="00D87CFA" w:rsidP="0039481C"/>
        </w:tc>
      </w:tr>
      <w:tr w:rsidR="00D87CFA" w14:paraId="6EA9BCFF" w14:textId="77777777" w:rsidTr="00D27AED">
        <w:tc>
          <w:tcPr>
            <w:tcW w:w="2660" w:type="dxa"/>
          </w:tcPr>
          <w:p w14:paraId="2199D215" w14:textId="5AF0F165" w:rsidR="00D87CFA" w:rsidRDefault="00965819" w:rsidP="0039481C">
            <w:r>
              <w:t xml:space="preserve">Utförare </w:t>
            </w:r>
          </w:p>
        </w:tc>
        <w:tc>
          <w:tcPr>
            <w:tcW w:w="8022" w:type="dxa"/>
          </w:tcPr>
          <w:p w14:paraId="6C67F10B" w14:textId="23EE0BC0" w:rsidR="00D87CFA" w:rsidRDefault="00965819" w:rsidP="0039481C">
            <w:r>
              <w:t>P</w:t>
            </w:r>
            <w:r w:rsidR="00D27AED">
              <w:t>erson</w:t>
            </w:r>
            <w:r>
              <w:t xml:space="preserve"> eller vårdpersonal</w:t>
            </w:r>
            <w:r w:rsidR="00D27AED">
              <w:t xml:space="preserve"> som</w:t>
            </w:r>
            <w:r>
              <w:t xml:space="preserve"> utför aktivitet-er.</w:t>
            </w:r>
          </w:p>
          <w:p w14:paraId="251D4340" w14:textId="4AA9BA96" w:rsidR="00D87CFA" w:rsidRDefault="00D87CFA" w:rsidP="0039481C"/>
        </w:tc>
      </w:tr>
    </w:tbl>
    <w:p w14:paraId="12F312EB" w14:textId="77777777" w:rsidR="00D87CFA" w:rsidRDefault="00D87CFA" w:rsidP="0039481C"/>
    <w:p w14:paraId="0B6D116F" w14:textId="40FDA403" w:rsidR="0039481C" w:rsidRDefault="0039481C" w:rsidP="0039481C">
      <w:pPr>
        <w:pStyle w:val="Heading4"/>
      </w:pPr>
      <w:r>
        <w:t>Sekvensdiagram</w:t>
      </w:r>
    </w:p>
    <w:p w14:paraId="308F556E" w14:textId="66A2E385" w:rsidR="00E14770" w:rsidRDefault="003C1EB0" w:rsidP="00E14770">
      <w:r>
        <w:rPr>
          <w:noProof/>
          <w:lang w:val="en-US"/>
        </w:rPr>
        <mc:AlternateContent>
          <mc:Choice Requires="wps">
            <w:drawing>
              <wp:anchor distT="45720" distB="45720" distL="114300" distR="114300" simplePos="0" relativeHeight="251677184" behindDoc="0" locked="0" layoutInCell="1" allowOverlap="1" wp14:anchorId="10A40CAC" wp14:editId="48E20C1E">
                <wp:simplePos x="0" y="0"/>
                <wp:positionH relativeFrom="column">
                  <wp:posOffset>5871845</wp:posOffset>
                </wp:positionH>
                <wp:positionV relativeFrom="paragraph">
                  <wp:posOffset>2367915</wp:posOffset>
                </wp:positionV>
                <wp:extent cx="1600200" cy="285750"/>
                <wp:effectExtent l="0" t="3175" r="0" b="0"/>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600200" cy="285750"/>
                        </a:xfrm>
                        <a:prstGeom prst="rect">
                          <a:avLst/>
                        </a:prstGeom>
                        <a:solidFill>
                          <a:srgbClr val="FFFFFF"/>
                        </a:solidFill>
                        <a:ln w="9525">
                          <a:noFill/>
                          <a:miter lim="800000"/>
                          <a:headEnd/>
                          <a:tailEnd/>
                        </a:ln>
                      </wps:spPr>
                      <wps:txbx>
                        <w:txbxContent>
                          <w:p w14:paraId="3D74F5EC" w14:textId="0977A637" w:rsidR="003C1EB0" w:rsidRDefault="00F72A1C" w:rsidP="00D63280">
                            <w:r>
                              <w:t xml:space="preserve">Avslut av </w:t>
                            </w:r>
                            <w:r w:rsidR="003C1EB0">
                              <w:t>mätperiod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2" o:spid="_x0000_s1026" type="#_x0000_t202" style="position:absolute;margin-left:462.35pt;margin-top:186.45pt;width:126pt;height:22.5pt;rotation:90;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" stroked="f">
                <v:textbox>
                  <w:txbxContent>
                    <w:p w14:paraId="3D74F5EC" w14:textId="0977A637" w:rsidR="003C1EB0" w:rsidRDefault="00F72A1C" w:rsidP="00D63280">
                      <w:r>
                        <w:t xml:space="preserve">Avslut av </w:t>
                      </w:r>
                      <w:r w:rsidR="003C1EB0">
                        <w:t>mätperiod</w:t>
                      </w:r>
                    </w:p>
                  </w:txbxContent>
                </v:textbox>
              </v:shape>
            </w:pict>
          </mc:Fallback>
        </mc:AlternateContent>
      </w:r>
      <w:r>
        <w:rPr>
          <w:noProof/>
          <w:lang w:val="en-US"/>
        </w:rPr>
        <mc:AlternateContent>
          <mc:Choice Requires="wps">
            <w:drawing>
              <wp:anchor distT="45720" distB="45720" distL="114300" distR="114300" simplePos="0" relativeHeight="251652608" behindDoc="0" locked="0" layoutInCell="1" allowOverlap="1" wp14:anchorId="654A8C8E" wp14:editId="11FF538A">
                <wp:simplePos x="0" y="0"/>
                <wp:positionH relativeFrom="column">
                  <wp:posOffset>6153150</wp:posOffset>
                </wp:positionH>
                <wp:positionV relativeFrom="paragraph">
                  <wp:posOffset>709612</wp:posOffset>
                </wp:positionV>
                <wp:extent cx="1047750" cy="257175"/>
                <wp:effectExtent l="0" t="11113" r="7938" b="7937"/>
                <wp:wrapNone/>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47750" cy="257175"/>
                        </a:xfrm>
                        <a:prstGeom prst="rect">
                          <a:avLst/>
                        </a:prstGeom>
                        <a:solidFill>
                          <a:srgbClr val="FFFFFF"/>
                        </a:solidFill>
                        <a:ln w="9525">
                          <a:noFill/>
                          <a:miter lim="800000"/>
                          <a:headEnd/>
                          <a:tailEnd/>
                        </a:ln>
                      </wps:spPr>
                      <wps:txbx>
                        <w:txbxContent>
                          <w:p w14:paraId="44A0B751" w14:textId="3BC56789" w:rsidR="00F72A1C" w:rsidRDefault="00F72A1C">
                            <w:r>
                              <w:t>Ny mätperiod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84.5pt;margin-top:55.85pt;width:82.5pt;height:20.25pt;rotation:90;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" stroked="f">
                <v:textbox>
                  <w:txbxContent>
                    <w:p w14:paraId="44A0B751" w14:textId="3BC56789" w:rsidR="00F72A1C" w:rsidRDefault="00F72A1C">
                      <w:r>
                        <w:t>Ny mätperiod</w:t>
                      </w:r>
                    </w:p>
                  </w:txbxContent>
                </v:textbox>
              </v:shape>
            </w:pict>
          </mc:Fallback>
        </mc:AlternateContent>
      </w:r>
      <w:r w:rsidR="001D4033">
        <w:rPr>
          <w:noProof/>
          <w:lang w:val="en-US"/>
        </w:rPr>
        <w:drawing>
          <wp:inline distT="0" distB="0" distL="0" distR="0" wp14:anchorId="63C76C7E" wp14:editId="49F5A0F7">
            <wp:extent cx="6510573" cy="3213413"/>
            <wp:effectExtent l="0" t="0" r="0" b="1270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11225" cy="3213735"/>
                    </a:xfrm>
                    <a:prstGeom prst="rect">
                      <a:avLst/>
                    </a:prstGeom>
                  </pic:spPr>
                </pic:pic>
              </a:graphicData>
            </a:graphic>
          </wp:inline>
        </w:drawing>
      </w:r>
    </w:p>
    <w:p w14:paraId="30CA2C55" w14:textId="77777777" w:rsidR="00D63280" w:rsidRDefault="00121285" w:rsidP="00E14770">
      <w:r w:rsidRPr="00121285">
        <w:rPr>
          <w:b/>
        </w:rPr>
        <w:t>Figur 2</w:t>
      </w:r>
      <w:r>
        <w:rPr>
          <w:b/>
        </w:rPr>
        <w:t xml:space="preserve"> </w:t>
      </w:r>
      <w:r>
        <w:t>Exempel</w:t>
      </w:r>
      <w:r w:rsidR="00655649">
        <w:t xml:space="preserve"> på teknisk interaktion, b</w:t>
      </w:r>
      <w:r>
        <w:t>eställning av aktivitet-er som i det här exemplet resulterar i att en eller</w:t>
      </w:r>
    </w:p>
    <w:p w14:paraId="6F698FF8" w14:textId="228C2A10" w:rsidR="00E65E87" w:rsidRDefault="00121285" w:rsidP="00E14770">
      <w:r>
        <w:t>flera observationer överförs</w:t>
      </w:r>
      <w:r w:rsidR="00E65E87">
        <w:t xml:space="preserve">. Om inga flera </w:t>
      </w:r>
      <w:r w:rsidR="00BE5ADA">
        <w:t xml:space="preserve">observationer eller </w:t>
      </w:r>
      <w:r w:rsidR="00E65E87">
        <w:t xml:space="preserve">mätningar önskas kan </w:t>
      </w:r>
      <w:r w:rsidR="00BE5ADA">
        <w:t>observationen</w:t>
      </w:r>
      <w:r w:rsidR="00E65E87">
        <w:t xml:space="preserve"> avbrytas</w:t>
      </w:r>
      <w:r>
        <w:t>.</w:t>
      </w:r>
      <w:r w:rsidR="00065ECC">
        <w:t xml:space="preserve"> </w:t>
      </w:r>
    </w:p>
    <w:p w14:paraId="1A2FAB36" w14:textId="46F4C568" w:rsidR="00E14770" w:rsidRPr="00065ECC" w:rsidRDefault="00065ECC" w:rsidP="00E14770">
      <w:r>
        <w:t xml:space="preserve">Exemplet visar på hela flödet, där tjänstekontraktet för beställningsmeddelandet, som definieras i denna domän kombinerats med tjänstekontraktet </w:t>
      </w:r>
      <w:r w:rsidRPr="00065ECC">
        <w:rPr>
          <w:i/>
        </w:rPr>
        <w:t>ProcessObservation</w:t>
      </w:r>
      <w:r>
        <w:rPr>
          <w:i/>
        </w:rPr>
        <w:t>s</w:t>
      </w:r>
      <w:r>
        <w:t xml:space="preserve"> från </w:t>
      </w:r>
      <w:r w:rsidRPr="00065ECC">
        <w:t xml:space="preserve">domänen </w:t>
      </w:r>
      <w:r w:rsidRPr="00065ECC">
        <w:rPr>
          <w:i/>
        </w:rPr>
        <w:fldChar w:fldCharType="begin"/>
      </w:r>
      <w:r w:rsidRPr="00065ECC">
        <w:rPr>
          <w:i/>
        </w:rPr>
        <w:instrText xml:space="preserve"> DOCPROPERTY "Domain_1" \* MERGEFORMAT </w:instrText>
      </w:r>
      <w:r w:rsidRPr="00065ECC">
        <w:rPr>
          <w:i/>
        </w:rPr>
        <w:fldChar w:fldCharType="separate"/>
      </w:r>
      <w:r w:rsidRPr="00065ECC">
        <w:rPr>
          <w:i/>
        </w:rPr>
        <w:t>clinicalprocess</w:t>
      </w:r>
      <w:r w:rsidRPr="00065ECC">
        <w:rPr>
          <w:i/>
        </w:rPr>
        <w:fldChar w:fldCharType="end"/>
      </w:r>
      <w:r w:rsidRPr="00065ECC">
        <w:rPr>
          <w:i/>
        </w:rPr>
        <w:t>:healthcond:basic.</w:t>
      </w:r>
      <w:r w:rsidRPr="00E65E87">
        <w:t xml:space="preserve"> I skissen ovan är det beställande systemet (journalsystemet) märkt som </w:t>
      </w:r>
      <w:r w:rsidR="00E65E87" w:rsidRPr="00E65E87">
        <w:t>tjänstekon</w:t>
      </w:r>
      <w:r w:rsidR="00E65E87">
        <w:t>sument, då menat konsument av mä</w:t>
      </w:r>
      <w:r w:rsidR="00E65E87" w:rsidRPr="00E65E87">
        <w:t>tdata som beställs.</w:t>
      </w:r>
      <w:r>
        <w:t xml:space="preserve"> </w:t>
      </w:r>
    </w:p>
    <w:p w14:paraId="1BC8DF8C" w14:textId="77777777" w:rsidR="00121285" w:rsidRDefault="00121285" w:rsidP="00E14770"/>
    <w:p w14:paraId="63BAC6BE" w14:textId="77777777" w:rsidR="004C4B49" w:rsidRPr="004C4B49" w:rsidRDefault="004C4B49" w:rsidP="004C4B49">
      <w:bookmarkStart w:id="38" w:name="_Toc243452553"/>
    </w:p>
    <w:p w14:paraId="004ACDC9" w14:textId="77777777" w:rsidR="0039481C" w:rsidRDefault="0039481C" w:rsidP="0039481C">
      <w:pPr>
        <w:pStyle w:val="Heading3"/>
      </w:pPr>
      <w:bookmarkStart w:id="39" w:name="_Toc287724195"/>
      <w:r>
        <w:t>Obligatoriska kontrakt</w:t>
      </w:r>
      <w:bookmarkEnd w:id="38"/>
      <w:bookmarkEnd w:id="39"/>
    </w:p>
    <w:p w14:paraId="0F462B46" w14:textId="25FDE378" w:rsidR="00854EB2" w:rsidRPr="003727DE" w:rsidRDefault="00A638D6" w:rsidP="0039481C">
      <w:r>
        <w:t>Domänen definierar inga flöden och har därmed inga obligatori</w:t>
      </w:r>
      <w:r w:rsidR="00854EB2">
        <w:t xml:space="preserve">ska kontrakt att uppfylla. </w:t>
      </w:r>
      <w:r w:rsidR="00D454F8">
        <w:t>Obligatoriska kontrakt tillsammans med andra domäner beskrivs i tillämpningsanvisning.</w:t>
      </w:r>
    </w:p>
    <w:p w14:paraId="28E07F02" w14:textId="77777777" w:rsidR="0039481C" w:rsidRPr="00DF2F92" w:rsidRDefault="0039481C" w:rsidP="0039481C">
      <w:pPr>
        <w:rPr>
          <w:color w:val="4F81BD" w:themeColor="accent1"/>
        </w:rPr>
      </w:pPr>
    </w:p>
    <w:p w14:paraId="47752E11" w14:textId="77777777" w:rsidR="0039481C" w:rsidRPr="000F72A4" w:rsidRDefault="0039481C" w:rsidP="0039481C">
      <w:pPr>
        <w:pStyle w:val="Heading2"/>
      </w:pPr>
      <w:bookmarkStart w:id="40" w:name="_Toc357754849"/>
      <w:bookmarkStart w:id="41" w:name="_Toc243452554"/>
      <w:bookmarkStart w:id="42" w:name="_Toc287724196"/>
      <w:r w:rsidRPr="000F72A4">
        <w:t>Adressering</w:t>
      </w:r>
      <w:bookmarkEnd w:id="40"/>
      <w:bookmarkEnd w:id="41"/>
      <w:bookmarkEnd w:id="42"/>
    </w:p>
    <w:p w14:paraId="64F3FEDC" w14:textId="52869B02" w:rsidR="00854EB2" w:rsidRDefault="00854EB2" w:rsidP="00854EB2">
      <w:r w:rsidRPr="00E146AE">
        <w:t xml:space="preserve">Tjänstedomänen tillämpar </w:t>
      </w:r>
      <w:r>
        <w:t>källsystem-adressering, d</w:t>
      </w:r>
      <w:r w:rsidRPr="00F92078">
        <w:t>et förutsätter att tjänstekonsumenten känner till källsystemets HSA</w:t>
      </w:r>
      <w:r>
        <w:t>-id</w:t>
      </w:r>
      <w:r w:rsidRPr="00F92078">
        <w:t>.</w:t>
      </w:r>
    </w:p>
    <w:p w14:paraId="21DAC954" w14:textId="77777777" w:rsidR="00854EB2" w:rsidRDefault="00854EB2" w:rsidP="00854EB2"/>
    <w:p w14:paraId="4AB50649" w14:textId="514AF165" w:rsidR="00854EB2" w:rsidRDefault="00854EB2" w:rsidP="00854EB2">
      <w:r>
        <w:t xml:space="preserve">Adressering sker i enlighet med </w:t>
      </w:r>
      <w:r w:rsidRPr="00B73920">
        <w:t>RIV Tekniska Anvisningar Översikt, avsnitt 8.3</w:t>
      </w:r>
      <w:r w:rsidR="00B73920">
        <w:t xml:space="preserve"> [R3]</w:t>
      </w:r>
      <w:r>
        <w:t>, där mer information kan hittas.</w:t>
      </w:r>
    </w:p>
    <w:p w14:paraId="616A6BC3" w14:textId="77777777" w:rsidR="00854EB2" w:rsidRPr="00E146AE" w:rsidRDefault="00854EB2" w:rsidP="00854EB2"/>
    <w:p w14:paraId="29788EDA" w14:textId="77777777" w:rsidR="0039481C" w:rsidRDefault="0039481C" w:rsidP="0039481C">
      <w:pPr>
        <w:rPr>
          <w:highlight w:val="yellow"/>
        </w:rPr>
      </w:pPr>
    </w:p>
    <w:p w14:paraId="110CF92C" w14:textId="64CF2D76" w:rsidR="0039481C" w:rsidRPr="000F72A4" w:rsidRDefault="0039481C" w:rsidP="0039481C">
      <w:pPr>
        <w:pStyle w:val="Heading2"/>
      </w:pPr>
      <w:bookmarkStart w:id="43" w:name="_Toc357754850"/>
      <w:bookmarkStart w:id="44" w:name="_Toc243452555"/>
      <w:bookmarkStart w:id="45" w:name="_Toc287724197"/>
      <w:r w:rsidRPr="000F72A4">
        <w:t>Aggregering och engagemangsindex</w:t>
      </w:r>
      <w:bookmarkEnd w:id="43"/>
      <w:bookmarkEnd w:id="44"/>
      <w:bookmarkEnd w:id="45"/>
    </w:p>
    <w:p w14:paraId="39BFB466" w14:textId="590A6D41" w:rsidR="0039481C" w:rsidRDefault="00854EB2" w:rsidP="0039481C">
      <w:pPr>
        <w:rPr>
          <w:color w:val="4F81BD" w:themeColor="accent1"/>
        </w:rPr>
      </w:pPr>
      <w:r>
        <w:t>Ingen aggregerande tjänst eller uppdatering av engagemangsindex behövs för tjänstekontrakt i denna domän.</w:t>
      </w:r>
    </w:p>
    <w:p w14:paraId="0A78755D" w14:textId="77777777" w:rsidR="0039481C" w:rsidRDefault="0039481C" w:rsidP="0039481C">
      <w:pPr>
        <w:rPr>
          <w:color w:val="4F81BD" w:themeColor="accent1"/>
        </w:rPr>
      </w:pPr>
    </w:p>
    <w:p w14:paraId="5B8BBD42" w14:textId="77777777" w:rsidR="0039481C" w:rsidRPr="000E3FBA" w:rsidRDefault="0039481C" w:rsidP="0039481C">
      <w:pPr>
        <w:pStyle w:val="Heading1"/>
      </w:pPr>
      <w:bookmarkStart w:id="46" w:name="_Toc224960921"/>
      <w:bookmarkStart w:id="47" w:name="_Toc357754852"/>
      <w:bookmarkStart w:id="48" w:name="_Toc243452557"/>
      <w:bookmarkStart w:id="49" w:name="_Toc287724198"/>
      <w:r w:rsidRPr="000E3FBA">
        <w:t>Tjänstedomänens krav och regler</w:t>
      </w:r>
      <w:bookmarkEnd w:id="46"/>
      <w:bookmarkEnd w:id="47"/>
      <w:bookmarkEnd w:id="48"/>
      <w:bookmarkEnd w:id="49"/>
    </w:p>
    <w:p w14:paraId="44FBC9C5" w14:textId="77777777" w:rsidR="000E3FBA" w:rsidRDefault="000E3FBA" w:rsidP="000E3FBA">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0" w:name="_Toc357754853"/>
      <w:bookmarkStart w:id="51" w:name="_Toc243452558"/>
      <w:bookmarkStart w:id="52" w:name="_Toc287724199"/>
      <w:r>
        <w:t>Informationssäkerhet och juridik</w:t>
      </w:r>
      <w:bookmarkEnd w:id="50"/>
      <w:bookmarkEnd w:id="51"/>
      <w:bookmarkEnd w:id="52"/>
    </w:p>
    <w:p w14:paraId="57825D73" w14:textId="099F2541" w:rsidR="0039481C" w:rsidRPr="008D0518" w:rsidRDefault="002D4663" w:rsidP="00943781">
      <w:pPr>
        <w:pStyle w:val="Heading3"/>
      </w:pPr>
      <w:bookmarkStart w:id="53" w:name="_Toc287724200"/>
      <w:r w:rsidRPr="008D0518">
        <w:t>Medarbetarens</w:t>
      </w:r>
      <w:r w:rsidR="00943781" w:rsidRPr="008D0518">
        <w:t xml:space="preserve"> direktåtkomst</w:t>
      </w:r>
      <w:bookmarkEnd w:id="53"/>
    </w:p>
    <w:p w14:paraId="27D96A7C" w14:textId="5AD6EA37" w:rsidR="00DE3D2C" w:rsidRPr="008D0518" w:rsidRDefault="00DE3D2C" w:rsidP="00DE3D2C">
      <w:r w:rsidRPr="008D0518">
        <w:t>N/A</w:t>
      </w:r>
    </w:p>
    <w:p w14:paraId="270635FE" w14:textId="77777777" w:rsidR="002D4663" w:rsidRPr="002D4663" w:rsidRDefault="002D4663" w:rsidP="002D4663">
      <w:pPr>
        <w:rPr>
          <w:highlight w:val="yellow"/>
        </w:rPr>
      </w:pPr>
    </w:p>
    <w:p w14:paraId="130DF580" w14:textId="6D1A4B58" w:rsidR="00943781" w:rsidRPr="000E3FBA" w:rsidRDefault="002D4663" w:rsidP="00943781">
      <w:pPr>
        <w:pStyle w:val="Heading3"/>
      </w:pPr>
      <w:bookmarkStart w:id="54" w:name="_Toc287724201"/>
      <w:r w:rsidRPr="000E3FBA">
        <w:t>Patientens</w:t>
      </w:r>
      <w:r w:rsidR="00943781" w:rsidRPr="000E3FBA">
        <w:t xml:space="preserve"> direktåtkomst</w:t>
      </w:r>
      <w:bookmarkEnd w:id="54"/>
    </w:p>
    <w:p w14:paraId="3E62C419" w14:textId="6E09CC65" w:rsidR="000E3FBA" w:rsidRPr="000E3FBA" w:rsidRDefault="000E3FBA" w:rsidP="000E3FBA">
      <w:r w:rsidRPr="000E3FBA">
        <w:t>N/A</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5" w:name="_Toc243452559"/>
      <w:bookmarkStart w:id="56" w:name="_Toc287724202"/>
      <w:r>
        <w:t>Icke funktionella krav</w:t>
      </w:r>
      <w:bookmarkEnd w:id="55"/>
      <w:bookmarkEnd w:id="56"/>
    </w:p>
    <w:p w14:paraId="4409F62D" w14:textId="492C2A62" w:rsidR="0039481C" w:rsidRDefault="000E3FBA" w:rsidP="0039481C">
      <w:r>
        <w:t>N/A</w:t>
      </w:r>
    </w:p>
    <w:p w14:paraId="4ADE391A" w14:textId="77777777" w:rsidR="00DE3D2C" w:rsidRDefault="00DE3D2C" w:rsidP="0039481C"/>
    <w:p w14:paraId="4CAF842F" w14:textId="77777777" w:rsidR="00DE3D2C" w:rsidRPr="00CC412F" w:rsidRDefault="00DE3D2C" w:rsidP="00DE3D2C">
      <w:pPr>
        <w:pStyle w:val="Heading3"/>
      </w:pPr>
      <w:bookmarkStart w:id="57" w:name="_Toc219337773"/>
      <w:bookmarkStart w:id="58" w:name="_Toc227077997"/>
      <w:bookmarkStart w:id="59" w:name="_Toc245231401"/>
      <w:bookmarkStart w:id="60" w:name="_Toc386186836"/>
      <w:bookmarkStart w:id="61" w:name="_Toc282412622"/>
      <w:bookmarkStart w:id="62" w:name="_Toc287724203"/>
      <w:r w:rsidRPr="00CC412F">
        <w:t>Generellt</w:t>
      </w:r>
      <w:bookmarkEnd w:id="57"/>
      <w:bookmarkEnd w:id="58"/>
      <w:bookmarkEnd w:id="59"/>
      <w:bookmarkEnd w:id="60"/>
      <w:bookmarkEnd w:id="61"/>
      <w:bookmarkEnd w:id="62"/>
    </w:p>
    <w:p w14:paraId="046EE0C9" w14:textId="0A274E94" w:rsidR="00DE3D2C" w:rsidRDefault="00DE3D2C" w:rsidP="00DE3D2C">
      <w:r w:rsidRPr="00FB1BA2">
        <w:t xml:space="preserve">Tjänsteproducenten ansvarar för att information endast lämnas ut till de tjänstekonsumenter som </w:t>
      </w:r>
      <w:r w:rsidR="00FB1BA2" w:rsidRPr="00FB1BA2">
        <w:t>beställt aktivitet-er</w:t>
      </w:r>
      <w:r w:rsidRPr="00FB1BA2">
        <w:t xml:space="preserve"> </w:t>
      </w:r>
      <w:r w:rsidRPr="006A4923">
        <w:t xml:space="preserve">Det är inte ett juridiskt krav, men tydliggörs här eftersom det avviker från T-boken i det att tjänsteplattformen då inte ansvarar för den tekniska åtkomstkontrollen (ej möjligt när systembaserad adressering tillämpas). </w:t>
      </w:r>
    </w:p>
    <w:p w14:paraId="122265FE" w14:textId="77777777" w:rsidR="00DE3D2C" w:rsidRDefault="00DE3D2C" w:rsidP="0039481C"/>
    <w:p w14:paraId="0A786E4D" w14:textId="77777777" w:rsidR="000E3FBA" w:rsidRDefault="000E3FBA" w:rsidP="0039481C">
      <w:pPr>
        <w:rPr>
          <w:color w:val="4F81BD" w:themeColor="accent1"/>
        </w:rPr>
      </w:pPr>
    </w:p>
    <w:p w14:paraId="4D35EBC5" w14:textId="77777777" w:rsidR="0039481C" w:rsidRDefault="0039481C" w:rsidP="0039481C">
      <w:pPr>
        <w:pStyle w:val="Heading3"/>
      </w:pPr>
      <w:bookmarkStart w:id="63" w:name="_Toc243452560"/>
      <w:bookmarkStart w:id="64" w:name="_Toc287724204"/>
      <w:r>
        <w:t>SLA krav</w:t>
      </w:r>
      <w:bookmarkEnd w:id="63"/>
      <w:bookmarkEnd w:id="64"/>
    </w:p>
    <w:p w14:paraId="5FB0FE5A" w14:textId="77777777" w:rsidR="0039481C" w:rsidRPr="00943781" w:rsidRDefault="0039481C" w:rsidP="0039481C">
      <w:r w:rsidRPr="00943781">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2D4663" w14:paraId="30F252B7" w14:textId="77777777" w:rsidTr="000C2908">
        <w:tc>
          <w:tcPr>
            <w:tcW w:w="2268" w:type="dxa"/>
          </w:tcPr>
          <w:p w14:paraId="2E35CB73" w14:textId="77777777" w:rsidR="0039481C" w:rsidRPr="00DE3D2C" w:rsidRDefault="0039481C" w:rsidP="0039481C">
            <w:pPr>
              <w:rPr>
                <w:b/>
              </w:rPr>
            </w:pPr>
            <w:r w:rsidRPr="00DE3D2C">
              <w:rPr>
                <w:b/>
              </w:rPr>
              <w:lastRenderedPageBreak/>
              <w:t>Kategori</w:t>
            </w:r>
          </w:p>
        </w:tc>
        <w:tc>
          <w:tcPr>
            <w:tcW w:w="4154" w:type="dxa"/>
          </w:tcPr>
          <w:p w14:paraId="60CABD76" w14:textId="77777777" w:rsidR="0039481C" w:rsidRPr="00DE3D2C" w:rsidRDefault="0039481C" w:rsidP="0039481C">
            <w:pPr>
              <w:rPr>
                <w:b/>
              </w:rPr>
            </w:pPr>
            <w:r w:rsidRPr="00DE3D2C">
              <w:rPr>
                <w:b/>
              </w:rPr>
              <w:t>Värde</w:t>
            </w:r>
          </w:p>
        </w:tc>
        <w:tc>
          <w:tcPr>
            <w:tcW w:w="3266" w:type="dxa"/>
          </w:tcPr>
          <w:p w14:paraId="5CD34B08" w14:textId="77777777" w:rsidR="0039481C" w:rsidRPr="00DE3D2C" w:rsidRDefault="0039481C" w:rsidP="0039481C">
            <w:pPr>
              <w:rPr>
                <w:b/>
              </w:rPr>
            </w:pPr>
            <w:r w:rsidRPr="00DE3D2C">
              <w:rPr>
                <w:b/>
              </w:rPr>
              <w:t>Beskrivning</w:t>
            </w:r>
          </w:p>
        </w:tc>
      </w:tr>
      <w:tr w:rsidR="0039481C" w:rsidRPr="002D4663" w14:paraId="3A6C3C06" w14:textId="77777777" w:rsidTr="000C2908">
        <w:tc>
          <w:tcPr>
            <w:tcW w:w="2268" w:type="dxa"/>
          </w:tcPr>
          <w:p w14:paraId="5B5C0408" w14:textId="77777777" w:rsidR="0039481C" w:rsidRPr="00DE3D2C" w:rsidRDefault="0039481C" w:rsidP="0039481C">
            <w:r w:rsidRPr="00DE3D2C">
              <w:t>Svarstid</w:t>
            </w:r>
          </w:p>
        </w:tc>
        <w:tc>
          <w:tcPr>
            <w:tcW w:w="4154" w:type="dxa"/>
          </w:tcPr>
          <w:p w14:paraId="741380AB" w14:textId="77777777" w:rsidR="0039481C" w:rsidRPr="00DE3D2C" w:rsidRDefault="0039481C" w:rsidP="0039481C">
            <w:r w:rsidRPr="00DE3D2C">
              <w:t>&lt; 1 sekund för 95% av alla anrop</w:t>
            </w:r>
          </w:p>
        </w:tc>
        <w:tc>
          <w:tcPr>
            <w:tcW w:w="3266" w:type="dxa"/>
          </w:tcPr>
          <w:p w14:paraId="2B3C1131" w14:textId="77777777" w:rsidR="0039481C" w:rsidRPr="00DE3D2C" w:rsidRDefault="0039481C" w:rsidP="0039481C"/>
        </w:tc>
      </w:tr>
      <w:tr w:rsidR="0039481C" w:rsidRPr="002D4663" w14:paraId="7D1CE21C" w14:textId="77777777" w:rsidTr="000C2908">
        <w:tc>
          <w:tcPr>
            <w:tcW w:w="2268" w:type="dxa"/>
          </w:tcPr>
          <w:p w14:paraId="654786FF" w14:textId="77777777" w:rsidR="0039481C" w:rsidRPr="00DE3D2C" w:rsidRDefault="0039481C" w:rsidP="0039481C">
            <w:r w:rsidRPr="00DE3D2C">
              <w:t>Tillgänglighet</w:t>
            </w:r>
          </w:p>
        </w:tc>
        <w:tc>
          <w:tcPr>
            <w:tcW w:w="4154" w:type="dxa"/>
          </w:tcPr>
          <w:p w14:paraId="0412D628" w14:textId="77777777" w:rsidR="0039481C" w:rsidRPr="00DE3D2C" w:rsidRDefault="0039481C" w:rsidP="0039481C">
            <w:r w:rsidRPr="00DE3D2C">
              <w:t>24x7, 99,5%</w:t>
            </w:r>
          </w:p>
        </w:tc>
        <w:tc>
          <w:tcPr>
            <w:tcW w:w="3266" w:type="dxa"/>
          </w:tcPr>
          <w:p w14:paraId="61AE7720" w14:textId="77777777" w:rsidR="0039481C" w:rsidRPr="00DE3D2C" w:rsidRDefault="0039481C" w:rsidP="0039481C"/>
        </w:tc>
      </w:tr>
      <w:tr w:rsidR="0039481C" w:rsidRPr="002D4663" w14:paraId="6769F2F7" w14:textId="77777777" w:rsidTr="000C2908">
        <w:tc>
          <w:tcPr>
            <w:tcW w:w="2268" w:type="dxa"/>
          </w:tcPr>
          <w:p w14:paraId="581B440E" w14:textId="77777777" w:rsidR="0039481C" w:rsidRPr="00DE3D2C" w:rsidRDefault="0039481C" w:rsidP="0039481C">
            <w:r w:rsidRPr="00DE3D2C">
              <w:t>Last</w:t>
            </w:r>
          </w:p>
        </w:tc>
        <w:tc>
          <w:tcPr>
            <w:tcW w:w="4154" w:type="dxa"/>
          </w:tcPr>
          <w:p w14:paraId="290EBEE7" w14:textId="77777777" w:rsidR="0039481C" w:rsidRPr="00DE3D2C" w:rsidRDefault="0039481C" w:rsidP="0039481C">
            <w:r w:rsidRPr="00DE3D2C">
              <w:t>1 transaktion per sekund</w:t>
            </w:r>
          </w:p>
        </w:tc>
        <w:tc>
          <w:tcPr>
            <w:tcW w:w="3266" w:type="dxa"/>
          </w:tcPr>
          <w:p w14:paraId="35BE7A63" w14:textId="77777777" w:rsidR="0039481C" w:rsidRPr="00DE3D2C" w:rsidRDefault="0039481C" w:rsidP="0039481C"/>
        </w:tc>
      </w:tr>
      <w:tr w:rsidR="0039481C" w:rsidRPr="002D4663" w14:paraId="04F316D2" w14:textId="77777777" w:rsidTr="000C2908">
        <w:tc>
          <w:tcPr>
            <w:tcW w:w="2268" w:type="dxa"/>
          </w:tcPr>
          <w:p w14:paraId="669AE71D" w14:textId="77777777" w:rsidR="0039481C" w:rsidRPr="00DE3D2C" w:rsidRDefault="0039481C" w:rsidP="0039481C">
            <w:r w:rsidRPr="00DE3D2C">
              <w:t>Aktualitet</w:t>
            </w:r>
          </w:p>
        </w:tc>
        <w:tc>
          <w:tcPr>
            <w:tcW w:w="4154" w:type="dxa"/>
          </w:tcPr>
          <w:p w14:paraId="5FA12743" w14:textId="289F5E91" w:rsidR="0039481C" w:rsidRPr="00DE3D2C" w:rsidRDefault="00CE7CFC" w:rsidP="0039481C">
            <w:r>
              <w:t>N/A</w:t>
            </w:r>
          </w:p>
        </w:tc>
        <w:tc>
          <w:tcPr>
            <w:tcW w:w="3266" w:type="dxa"/>
          </w:tcPr>
          <w:p w14:paraId="446C2C7A" w14:textId="77777777" w:rsidR="0039481C" w:rsidRPr="00DE3D2C" w:rsidRDefault="0039481C" w:rsidP="0039481C"/>
        </w:tc>
      </w:tr>
      <w:tr w:rsidR="0039481C" w14:paraId="2402DAE2" w14:textId="77777777" w:rsidTr="000C2908">
        <w:tc>
          <w:tcPr>
            <w:tcW w:w="2268" w:type="dxa"/>
          </w:tcPr>
          <w:p w14:paraId="7CBF293D" w14:textId="77777777" w:rsidR="0039481C" w:rsidRPr="00DE3D2C" w:rsidRDefault="0039481C" w:rsidP="0039481C">
            <w:r w:rsidRPr="00DE3D2C">
              <w:t>Återställningstid</w:t>
            </w:r>
          </w:p>
        </w:tc>
        <w:tc>
          <w:tcPr>
            <w:tcW w:w="4154" w:type="dxa"/>
          </w:tcPr>
          <w:p w14:paraId="4C9DF6C8" w14:textId="77777777" w:rsidR="0039481C" w:rsidRPr="00DE3D2C" w:rsidRDefault="0039481C" w:rsidP="0039481C">
            <w:pPr>
              <w:tabs>
                <w:tab w:val="left" w:pos="2935"/>
              </w:tabs>
              <w:jc w:val="both"/>
            </w:pPr>
            <w:r w:rsidRPr="00DE3D2C">
              <w:t>1 dygn</w:t>
            </w:r>
          </w:p>
        </w:tc>
        <w:tc>
          <w:tcPr>
            <w:tcW w:w="3266" w:type="dxa"/>
          </w:tcPr>
          <w:p w14:paraId="6311269A" w14:textId="37F0B195" w:rsidR="0039481C" w:rsidRPr="00DE3D2C" w:rsidRDefault="0039481C" w:rsidP="0039481C">
            <w:r w:rsidRPr="00DE3D2C">
              <w:t>Vid kat</w:t>
            </w:r>
            <w:r w:rsidR="001F3085" w:rsidRPr="00DE3D2C">
              <w:t>a</w:t>
            </w:r>
            <w:r w:rsidRPr="00DE3D2C">
              <w:t>strof, bortfall av hel hall</w:t>
            </w:r>
            <w:r w:rsidR="00DE3D2C" w:rsidRPr="00DE3D2C">
              <w:t>.</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5" w:name="_Toc243452561"/>
      <w:bookmarkStart w:id="66" w:name="_Toc287724205"/>
      <w:r>
        <w:t>Övriga krav</w:t>
      </w:r>
      <w:bookmarkEnd w:id="65"/>
      <w:bookmarkEnd w:id="66"/>
    </w:p>
    <w:p w14:paraId="6D523F2F" w14:textId="77777777" w:rsidR="0039481C" w:rsidRPr="007C5E55" w:rsidRDefault="0039481C" w:rsidP="0039481C"/>
    <w:p w14:paraId="074ED34E" w14:textId="77777777" w:rsidR="0039481C" w:rsidRDefault="0039481C" w:rsidP="0039481C">
      <w:pPr>
        <w:pStyle w:val="Heading2"/>
      </w:pPr>
      <w:bookmarkStart w:id="67" w:name="_Toc357754854"/>
      <w:bookmarkStart w:id="68" w:name="_Toc243452562"/>
      <w:bookmarkStart w:id="69" w:name="_Toc287724206"/>
      <w:bookmarkStart w:id="70" w:name="_Toc224960922"/>
      <w:bookmarkStart w:id="71" w:name="_Toc357754855"/>
      <w:bookmarkEnd w:id="13"/>
      <w:bookmarkEnd w:id="14"/>
      <w:bookmarkEnd w:id="15"/>
      <w:r>
        <w:t>Felhantering</w:t>
      </w:r>
      <w:bookmarkEnd w:id="67"/>
      <w:bookmarkEnd w:id="68"/>
      <w:bookmarkEnd w:id="69"/>
    </w:p>
    <w:p w14:paraId="6FAF04D9" w14:textId="77777777" w:rsidR="0039481C" w:rsidRDefault="0039481C" w:rsidP="0039481C">
      <w:pPr>
        <w:pStyle w:val="Heading3"/>
      </w:pPr>
      <w:bookmarkStart w:id="72" w:name="_Toc243452563"/>
      <w:bookmarkStart w:id="73" w:name="_Toc287724207"/>
      <w:r>
        <w:t>Krav på en tjänsteproducent</w:t>
      </w:r>
      <w:bookmarkEnd w:id="72"/>
      <w:bookmarkEnd w:id="73"/>
    </w:p>
    <w:p w14:paraId="2859FC09" w14:textId="77777777" w:rsidR="0039481C" w:rsidRDefault="0039481C" w:rsidP="0039481C">
      <w:pPr>
        <w:pStyle w:val="Heading4"/>
      </w:pPr>
      <w:r>
        <w:t xml:space="preserve">Logiska fel </w:t>
      </w:r>
    </w:p>
    <w:p w14:paraId="0F7B1933" w14:textId="2352250A" w:rsidR="009C1759" w:rsidRDefault="007C51C1" w:rsidP="009C1759">
      <w:r>
        <w:t>V</w:t>
      </w:r>
      <w:r w:rsidR="009C1759" w:rsidRPr="00365624">
        <w:t>id ett logiskt fel skall result.resultCode sättas till ERROR och result.errorCode enligt nedanstående tabell, om result.message innehåller ett meddelande så skall det vara sådant att det kan visas för en användare</w:t>
      </w:r>
      <w:r w:rsidR="009C1759">
        <w:t>. Respektive kontrakt beskriver närmare vilka logiska fel som skall returneras.</w:t>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9C1759" w14:paraId="6127AF52" w14:textId="77777777" w:rsidTr="0039481C">
        <w:tc>
          <w:tcPr>
            <w:tcW w:w="2268" w:type="dxa"/>
          </w:tcPr>
          <w:p w14:paraId="1833273A" w14:textId="2D8DF4EF" w:rsidR="009C1759" w:rsidRPr="00862A31" w:rsidRDefault="009C1759" w:rsidP="0039481C">
            <w:pPr>
              <w:rPr>
                <w:highlight w:val="yellow"/>
              </w:rPr>
            </w:pPr>
            <w:r>
              <w:t>Ogiltig begäran</w:t>
            </w:r>
          </w:p>
        </w:tc>
        <w:tc>
          <w:tcPr>
            <w:tcW w:w="4154" w:type="dxa"/>
          </w:tcPr>
          <w:p w14:paraId="7D748FEB" w14:textId="523E4637" w:rsidR="009C1759" w:rsidRPr="00862A31" w:rsidRDefault="009C1759" w:rsidP="0039481C">
            <w:pPr>
              <w:rPr>
                <w:highlight w:val="yellow"/>
              </w:rPr>
            </w:pPr>
            <w:r>
              <w:t>INVALID_REQUEST</w:t>
            </w:r>
          </w:p>
        </w:tc>
        <w:tc>
          <w:tcPr>
            <w:tcW w:w="3266" w:type="dxa"/>
          </w:tcPr>
          <w:p w14:paraId="599BFD6B" w14:textId="05BE1AF5" w:rsidR="009C1759" w:rsidRPr="002B605E" w:rsidRDefault="009C1759" w:rsidP="00CC7B16">
            <w:r w:rsidRPr="002B605E">
              <w:t xml:space="preserve">Informationsmängden som skickats är ej korrekt utifrån de regler som </w:t>
            </w:r>
            <w:r w:rsidR="00207265">
              <w:t>gäller för tjänstekontraktet. Ett</w:t>
            </w:r>
            <w:r w:rsidRPr="002B605E">
              <w:t xml:space="preserve"> förklarande </w:t>
            </w:r>
            <w:r>
              <w:t>result.message</w:t>
            </w:r>
            <w:r w:rsidRPr="002B605E">
              <w:t xml:space="preserve"> kan närmare peka på vilken regel som ej efterföljts. </w:t>
            </w:r>
          </w:p>
          <w:p w14:paraId="5055CCD5" w14:textId="77777777" w:rsidR="009C1759" w:rsidRDefault="009C1759" w:rsidP="00CC7B16"/>
          <w:p w14:paraId="7BC21EE2" w14:textId="069FF4DA" w:rsidR="009C1759" w:rsidRPr="00862A31" w:rsidRDefault="009C1759" w:rsidP="0039481C">
            <w:pPr>
              <w:rPr>
                <w:highlight w:val="yellow"/>
              </w:rPr>
            </w:pPr>
            <w:r w:rsidRPr="002B605E">
              <w:t>En omsändning av information kommer att ge samma fel.</w:t>
            </w:r>
          </w:p>
        </w:tc>
      </w:tr>
      <w:tr w:rsidR="00C61B6B" w14:paraId="57B90281" w14:textId="77777777" w:rsidTr="0039481C">
        <w:tc>
          <w:tcPr>
            <w:tcW w:w="2268" w:type="dxa"/>
          </w:tcPr>
          <w:p w14:paraId="78A6B165" w14:textId="6FA1E567" w:rsidR="00C61B6B" w:rsidRDefault="00C61B6B" w:rsidP="0039481C">
            <w:r>
              <w:t>Ogiltig uppdatering</w:t>
            </w:r>
          </w:p>
        </w:tc>
        <w:tc>
          <w:tcPr>
            <w:tcW w:w="4154" w:type="dxa"/>
          </w:tcPr>
          <w:p w14:paraId="2DF05B5D" w14:textId="30EA98C1" w:rsidR="00C61B6B" w:rsidRDefault="00C61B6B" w:rsidP="0039481C">
            <w:r>
              <w:t>INVALID_UPDATE</w:t>
            </w:r>
          </w:p>
        </w:tc>
        <w:tc>
          <w:tcPr>
            <w:tcW w:w="3266" w:type="dxa"/>
          </w:tcPr>
          <w:p w14:paraId="73454F09" w14:textId="77777777" w:rsidR="00C61B6B" w:rsidRDefault="00C61B6B" w:rsidP="00CC7B16">
            <w:r>
              <w:t>En beställning med status NEW har skickats som inte uppfyller de regler för uppdatering enligt tjänstekontraktet.</w:t>
            </w:r>
          </w:p>
          <w:p w14:paraId="52DF3808" w14:textId="68AD9028" w:rsidR="00207265" w:rsidRPr="002B605E" w:rsidRDefault="00207265" w:rsidP="00207265">
            <w:r>
              <w:t>Ett</w:t>
            </w:r>
            <w:r w:rsidRPr="002B605E">
              <w:t xml:space="preserve"> förklarande </w:t>
            </w:r>
            <w:r>
              <w:t>result.message</w:t>
            </w:r>
            <w:r w:rsidRPr="002B605E">
              <w:t xml:space="preserve"> kan närmare peka på vilken regel som ej efterföljts. </w:t>
            </w:r>
          </w:p>
          <w:p w14:paraId="58756904" w14:textId="77777777" w:rsidR="00207265" w:rsidRDefault="00207265" w:rsidP="00207265"/>
          <w:p w14:paraId="78EDD95F" w14:textId="5E77AC20" w:rsidR="00207265" w:rsidRPr="002B605E" w:rsidRDefault="00207265" w:rsidP="00CC7B16">
            <w:r w:rsidRPr="002B605E">
              <w:t>En omsändning av information kommer att ge samma fel.</w:t>
            </w:r>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Default="0039481C" w:rsidP="0039481C">
      <w:pPr>
        <w:pStyle w:val="Heading3"/>
      </w:pPr>
      <w:bookmarkStart w:id="74" w:name="_Toc243452564"/>
      <w:bookmarkStart w:id="75" w:name="_Toc287724208"/>
      <w:r>
        <w:lastRenderedPageBreak/>
        <w:t>Krav på en tjänstekonsument</w:t>
      </w:r>
      <w:bookmarkEnd w:id="74"/>
      <w:bookmarkEnd w:id="75"/>
    </w:p>
    <w:p w14:paraId="58E7DF81" w14:textId="527639CB" w:rsidR="00E2348D" w:rsidRPr="00E2348D" w:rsidRDefault="00E2348D" w:rsidP="00E2348D">
      <w:r>
        <w:t>Inga krav på konsument.</w:t>
      </w:r>
    </w:p>
    <w:p w14:paraId="2CBDBDA5" w14:textId="77777777" w:rsidR="0039481C" w:rsidRDefault="0039481C" w:rsidP="0039481C">
      <w:pPr>
        <w:pStyle w:val="Heading1"/>
      </w:pPr>
      <w:bookmarkStart w:id="76" w:name="_Toc243452565"/>
      <w:bookmarkStart w:id="77" w:name="_Toc287724209"/>
      <w:r>
        <w:t xml:space="preserve">Tjänstedomänens </w:t>
      </w:r>
      <w:bookmarkEnd w:id="70"/>
      <w:r>
        <w:t>meddelandemodeller</w:t>
      </w:r>
      <w:bookmarkEnd w:id="71"/>
      <w:bookmarkEnd w:id="76"/>
      <w:bookmarkEnd w:id="77"/>
    </w:p>
    <w:p w14:paraId="062125DB" w14:textId="1EC26FF8" w:rsidR="0039481C" w:rsidRPr="00623EAC" w:rsidRDefault="0039481C" w:rsidP="0039481C">
      <w:bookmarkStart w:id="78" w:name="_Toc224960923"/>
      <w:r w:rsidRPr="00623EAC">
        <w:t xml:space="preserve">Här beskrivs de meddelandemodeller som tjänstekontrakten bygger på. För varje meddelandemodell beskrivs hur mappning ser ut delvis mot V-TIM, här version 2.2 samt mot </w:t>
      </w:r>
      <w:r w:rsidR="00D9350E">
        <w:t>NI 2015 release 1.</w:t>
      </w:r>
    </w:p>
    <w:p w14:paraId="4F14E8E7" w14:textId="77777777" w:rsidR="007E3F3B" w:rsidRPr="007E3F3B" w:rsidRDefault="007E3F3B" w:rsidP="0039481C">
      <w:pPr>
        <w:rPr>
          <w:i/>
        </w:rPr>
      </w:pPr>
    </w:p>
    <w:p w14:paraId="40B5FDE7" w14:textId="25D2AA85" w:rsidR="0039481C" w:rsidRPr="00EC59D5" w:rsidRDefault="0039481C" w:rsidP="0039481C">
      <w:pPr>
        <w:pStyle w:val="Heading2"/>
      </w:pPr>
      <w:bookmarkStart w:id="79" w:name="_Toc357754856"/>
      <w:bookmarkStart w:id="80" w:name="_Toc243452566"/>
      <w:bookmarkStart w:id="81" w:name="_Toc287724210"/>
      <w:r w:rsidRPr="00EC59D5">
        <w:t>V-MIM</w:t>
      </w:r>
      <w:bookmarkEnd w:id="79"/>
      <w:bookmarkEnd w:id="80"/>
      <w:r w:rsidRPr="00EC59D5">
        <w:t xml:space="preserve"> </w:t>
      </w:r>
      <w:r w:rsidR="008E4D6F">
        <w:t>ProcessActivityOrder</w:t>
      </w:r>
      <w:bookmarkEnd w:id="81"/>
    </w:p>
    <w:p w14:paraId="51A9F711" w14:textId="77777777" w:rsidR="0039481C" w:rsidRPr="002F2D14" w:rsidRDefault="0039481C" w:rsidP="0039481C">
      <w:pPr>
        <w:ind w:left="-851"/>
      </w:pPr>
    </w:p>
    <w:p w14:paraId="12046BC7" w14:textId="1D50DDD4" w:rsidR="0039481C" w:rsidRDefault="00705EDA" w:rsidP="0039481C">
      <w:bookmarkStart w:id="82" w:name="_GoBack"/>
      <w:r>
        <w:rPr>
          <w:noProof/>
          <w:lang w:val="en-US"/>
        </w:rPr>
        <w:drawing>
          <wp:inline distT="0" distB="0" distL="0" distR="0" wp14:anchorId="425AC371" wp14:editId="45E3D002">
            <wp:extent cx="6478428" cy="2938145"/>
            <wp:effectExtent l="0" t="0" r="0" b="825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78428" cy="2938145"/>
                    </a:xfrm>
                    <a:prstGeom prst="rect">
                      <a:avLst/>
                    </a:prstGeom>
                  </pic:spPr>
                </pic:pic>
              </a:graphicData>
            </a:graphic>
          </wp:inline>
        </w:drawing>
      </w:r>
      <w:bookmarkEnd w:id="82"/>
    </w:p>
    <w:p w14:paraId="113F7182" w14:textId="77777777" w:rsidR="00684883" w:rsidRDefault="00684883"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965"/>
        <w:gridCol w:w="3637"/>
        <w:gridCol w:w="3080"/>
      </w:tblGrid>
      <w:tr w:rsidR="00774EF9" w:rsidRPr="000C2908" w14:paraId="3DA6BFED" w14:textId="5486D4B6" w:rsidTr="00774EF9">
        <w:trPr>
          <w:trHeight w:val="560"/>
        </w:trPr>
        <w:tc>
          <w:tcPr>
            <w:tcW w:w="3734" w:type="dxa"/>
            <w:tcBorders>
              <w:bottom w:val="single" w:sz="4" w:space="0" w:color="auto"/>
            </w:tcBorders>
            <w:shd w:val="clear" w:color="auto" w:fill="4F81BD"/>
          </w:tcPr>
          <w:p w14:paraId="07F3FE2E" w14:textId="77777777" w:rsidR="00774EF9" w:rsidRPr="000C2908" w:rsidRDefault="00774EF9" w:rsidP="0039481C">
            <w:pPr>
              <w:rPr>
                <w:b/>
                <w:bCs/>
                <w:szCs w:val="20"/>
              </w:rPr>
            </w:pPr>
            <w:r w:rsidRPr="000C2908">
              <w:rPr>
                <w:b/>
                <w:bCs/>
                <w:szCs w:val="20"/>
              </w:rPr>
              <w:t>Klass.attribut</w:t>
            </w:r>
          </w:p>
        </w:tc>
        <w:tc>
          <w:tcPr>
            <w:tcW w:w="3745" w:type="dxa"/>
            <w:tcBorders>
              <w:bottom w:val="single" w:sz="4" w:space="0" w:color="auto"/>
            </w:tcBorders>
            <w:shd w:val="clear" w:color="auto" w:fill="4F81BD"/>
          </w:tcPr>
          <w:p w14:paraId="02BD35B4" w14:textId="2C2AF434" w:rsidR="00774EF9" w:rsidRDefault="00774EF9" w:rsidP="0039481C">
            <w:pPr>
              <w:rPr>
                <w:b/>
                <w:bCs/>
                <w:szCs w:val="20"/>
              </w:rPr>
            </w:pPr>
            <w:r w:rsidRPr="000C2908">
              <w:rPr>
                <w:b/>
                <w:bCs/>
                <w:szCs w:val="20"/>
              </w:rPr>
              <w:t>Mappning mot V-TIM 2.2</w:t>
            </w:r>
            <w:r>
              <w:rPr>
                <w:b/>
                <w:bCs/>
                <w:szCs w:val="20"/>
              </w:rPr>
              <w:t xml:space="preserve"> </w:t>
            </w:r>
          </w:p>
          <w:p w14:paraId="366AE382" w14:textId="6107F603" w:rsidR="00774EF9" w:rsidRPr="000C2908" w:rsidRDefault="00774EF9" w:rsidP="0039481C">
            <w:pPr>
              <w:rPr>
                <w:b/>
                <w:bCs/>
                <w:szCs w:val="20"/>
              </w:rPr>
            </w:pPr>
          </w:p>
        </w:tc>
        <w:tc>
          <w:tcPr>
            <w:tcW w:w="3203" w:type="dxa"/>
            <w:tcBorders>
              <w:bottom w:val="single" w:sz="4" w:space="0" w:color="auto"/>
            </w:tcBorders>
            <w:shd w:val="clear" w:color="auto" w:fill="4F81BD"/>
          </w:tcPr>
          <w:p w14:paraId="539B19FD" w14:textId="0975B9B2" w:rsidR="00774EF9" w:rsidRPr="000C2908" w:rsidRDefault="00774EF9" w:rsidP="0039481C">
            <w:pPr>
              <w:rPr>
                <w:b/>
                <w:bCs/>
                <w:szCs w:val="20"/>
              </w:rPr>
            </w:pPr>
            <w:r>
              <w:rPr>
                <w:b/>
                <w:bCs/>
                <w:szCs w:val="20"/>
              </w:rPr>
              <w:t>Mappning mot NI 2015 release 1</w:t>
            </w:r>
          </w:p>
        </w:tc>
      </w:tr>
      <w:tr w:rsidR="00774EF9" w:rsidRPr="000C2908" w14:paraId="79768A28" w14:textId="0040F0E1" w:rsidTr="00774EF9">
        <w:trPr>
          <w:trHeight w:val="27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CDD15CA" w14:textId="5F39A461" w:rsidR="00774EF9" w:rsidRDefault="008E4D6F" w:rsidP="00DF2F92">
            <w:pPr>
              <w:rPr>
                <w:b/>
                <w:bCs/>
                <w:szCs w:val="20"/>
              </w:rPr>
            </w:pPr>
            <w:r>
              <w:rPr>
                <w:b/>
                <w:bCs/>
                <w:szCs w:val="20"/>
              </w:rPr>
              <w:t>ProcessActivityOrder</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3899A5B3" w14:textId="77777777" w:rsidR="00774EF9" w:rsidRPr="005B49C2" w:rsidRDefault="00774EF9" w:rsidP="00DF2F92">
            <w:pPr>
              <w:rPr>
                <w:szCs w:val="20"/>
              </w:rPr>
            </w:pPr>
          </w:p>
        </w:tc>
        <w:tc>
          <w:tcPr>
            <w:tcW w:w="3203" w:type="dxa"/>
            <w:tcBorders>
              <w:top w:val="single" w:sz="4" w:space="0" w:color="auto"/>
              <w:left w:val="single" w:sz="4" w:space="0" w:color="auto"/>
              <w:bottom w:val="single" w:sz="4" w:space="0" w:color="auto"/>
              <w:right w:val="single" w:sz="4" w:space="0" w:color="auto"/>
            </w:tcBorders>
          </w:tcPr>
          <w:p w14:paraId="5665A5C7" w14:textId="77777777" w:rsidR="00774EF9" w:rsidRPr="005B49C2" w:rsidRDefault="00774EF9" w:rsidP="00DF2F92">
            <w:pPr>
              <w:rPr>
                <w:szCs w:val="20"/>
              </w:rPr>
            </w:pPr>
          </w:p>
        </w:tc>
      </w:tr>
      <w:tr w:rsidR="00774EF9" w:rsidRPr="00EC59D5" w14:paraId="393CB756" w14:textId="1495AC6C"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39F2155" w14:textId="36E19FB5" w:rsidR="00774EF9" w:rsidRPr="00EC59D5" w:rsidRDefault="008E4D6F" w:rsidP="00DF2F92">
            <w:pPr>
              <w:rPr>
                <w:bCs/>
                <w:szCs w:val="20"/>
              </w:rPr>
            </w:pPr>
            <w:r>
              <w:rPr>
                <w:bCs/>
                <w:szCs w:val="20"/>
              </w:rPr>
              <w:t>ProcessActivityOrder</w:t>
            </w:r>
            <w:r w:rsidR="00774EF9">
              <w:rPr>
                <w:bCs/>
                <w:szCs w:val="20"/>
              </w:rPr>
              <w:t>.id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ACE9D03" w14:textId="3CEF56A4" w:rsidR="00774EF9" w:rsidRDefault="00774EF9" w:rsidP="00DF2F92">
            <w:pPr>
              <w:rPr>
                <w:szCs w:val="20"/>
              </w:rPr>
            </w:pPr>
            <w:r>
              <w:rPr>
                <w:szCs w:val="20"/>
              </w:rPr>
              <w:t xml:space="preserve">Aktivitet.aktivitet_id </w:t>
            </w:r>
          </w:p>
          <w:p w14:paraId="1D78AACA"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7A8443F7" w14:textId="77777777" w:rsidR="00774EF9" w:rsidRDefault="00774EF9" w:rsidP="00774EF9">
            <w:pPr>
              <w:rPr>
                <w:szCs w:val="20"/>
              </w:rPr>
            </w:pPr>
            <w:r>
              <w:rPr>
                <w:szCs w:val="20"/>
              </w:rPr>
              <w:t>(Ärvd från) journalhandling.id</w:t>
            </w:r>
          </w:p>
          <w:p w14:paraId="4D046707" w14:textId="77777777" w:rsidR="00774EF9" w:rsidRDefault="00774EF9" w:rsidP="00DF2F92">
            <w:pPr>
              <w:rPr>
                <w:szCs w:val="20"/>
              </w:rPr>
            </w:pPr>
          </w:p>
        </w:tc>
      </w:tr>
      <w:tr w:rsidR="00774EF9" w:rsidRPr="00EC59D5" w14:paraId="30A02EF0" w14:textId="3CF14F6F"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AD1B1E6" w14:textId="3397D457" w:rsidR="00774EF9" w:rsidRPr="006B79D2" w:rsidRDefault="008E4D6F" w:rsidP="00DF2F92">
            <w:pPr>
              <w:rPr>
                <w:bCs/>
                <w:szCs w:val="20"/>
              </w:rPr>
            </w:pPr>
            <w:r>
              <w:rPr>
                <w:bCs/>
                <w:szCs w:val="20"/>
              </w:rPr>
              <w:t>ProcessActivityOrder</w:t>
            </w:r>
            <w:r w:rsidR="00774EF9">
              <w:rPr>
                <w:bCs/>
                <w:szCs w:val="20"/>
              </w:rPr>
              <w:t>.careGiverId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52DD1A07" w14:textId="5D965121" w:rsidR="00774EF9" w:rsidRDefault="00774EF9" w:rsidP="00E433B5">
            <w:pPr>
              <w:rPr>
                <w:szCs w:val="20"/>
              </w:rPr>
            </w:pPr>
            <w:r>
              <w:rPr>
                <w:szCs w:val="20"/>
              </w:rPr>
              <w:t>Sammanhang identifierare.vårdgivare id</w:t>
            </w:r>
          </w:p>
          <w:p w14:paraId="39A2ABA8" w14:textId="0E32A37E" w:rsidR="00774EF9"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9A820EA" w14:textId="77777777" w:rsidR="00774EF9" w:rsidRDefault="00774EF9" w:rsidP="00774EF9">
            <w:pPr>
              <w:rPr>
                <w:i/>
                <w:szCs w:val="20"/>
              </w:rPr>
            </w:pPr>
            <w:r w:rsidRPr="00AD1315">
              <w:rPr>
                <w:i/>
                <w:szCs w:val="20"/>
              </w:rPr>
              <w:t>Saknas mappning för NI</w:t>
            </w:r>
            <w:r>
              <w:rPr>
                <w:i/>
                <w:szCs w:val="20"/>
              </w:rPr>
              <w:t xml:space="preserve"> 2015.1</w:t>
            </w:r>
          </w:p>
          <w:p w14:paraId="108131A4" w14:textId="77777777" w:rsidR="00774EF9" w:rsidRDefault="00774EF9" w:rsidP="00E433B5">
            <w:pPr>
              <w:rPr>
                <w:szCs w:val="20"/>
              </w:rPr>
            </w:pPr>
          </w:p>
        </w:tc>
      </w:tr>
      <w:tr w:rsidR="00774EF9" w:rsidRPr="00EC59D5" w14:paraId="3462962F" w14:textId="475A0BA9"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E9DCB0D" w14:textId="0C8FC487" w:rsidR="00774EF9" w:rsidRPr="006B79D2" w:rsidRDefault="008E4D6F" w:rsidP="002875BF">
            <w:pPr>
              <w:rPr>
                <w:bCs/>
                <w:szCs w:val="20"/>
              </w:rPr>
            </w:pPr>
            <w:r>
              <w:rPr>
                <w:bCs/>
                <w:szCs w:val="20"/>
              </w:rPr>
              <w:lastRenderedPageBreak/>
              <w:t>ProcessActivityOrder</w:t>
            </w:r>
            <w:r w:rsidR="00774EF9">
              <w:rPr>
                <w:bCs/>
                <w:szCs w:val="20"/>
              </w:rPr>
              <w:t>.careUnitId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5F03EB31" w14:textId="7E7AE5DA" w:rsidR="00774EF9" w:rsidRDefault="00774EF9" w:rsidP="002875BF">
            <w:pPr>
              <w:rPr>
                <w:szCs w:val="20"/>
              </w:rPr>
            </w:pPr>
            <w:r>
              <w:rPr>
                <w:szCs w:val="20"/>
              </w:rPr>
              <w:t xml:space="preserve">Sammanhang identifierare.vårdenhet id </w:t>
            </w:r>
          </w:p>
        </w:tc>
        <w:tc>
          <w:tcPr>
            <w:tcW w:w="3203" w:type="dxa"/>
            <w:tcBorders>
              <w:top w:val="single" w:sz="4" w:space="0" w:color="auto"/>
              <w:left w:val="single" w:sz="4" w:space="0" w:color="auto"/>
              <w:bottom w:val="single" w:sz="4" w:space="0" w:color="auto"/>
              <w:right w:val="single" w:sz="4" w:space="0" w:color="auto"/>
            </w:tcBorders>
          </w:tcPr>
          <w:p w14:paraId="647E3D3E" w14:textId="4EF86530" w:rsidR="00774EF9" w:rsidRDefault="00774EF9" w:rsidP="002875BF">
            <w:pPr>
              <w:rPr>
                <w:szCs w:val="20"/>
              </w:rPr>
            </w:pPr>
            <w:r>
              <w:rPr>
                <w:szCs w:val="20"/>
              </w:rPr>
              <w:t>Organisation.id</w:t>
            </w:r>
          </w:p>
        </w:tc>
      </w:tr>
      <w:tr w:rsidR="00774EF9" w:rsidRPr="00EC59D5" w14:paraId="06903A14" w14:textId="5A004E1C"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95241AB" w14:textId="1553A1C0" w:rsidR="00774EF9" w:rsidRPr="00EC59D5" w:rsidRDefault="008E4D6F" w:rsidP="00DF2F92">
            <w:pPr>
              <w:rPr>
                <w:bCs/>
                <w:szCs w:val="20"/>
              </w:rPr>
            </w:pPr>
            <w:r>
              <w:rPr>
                <w:bCs/>
                <w:szCs w:val="20"/>
              </w:rPr>
              <w:t>ProcessActivityOrder</w:t>
            </w:r>
            <w:r w:rsidR="00774EF9">
              <w:rPr>
                <w:bCs/>
                <w:szCs w:val="20"/>
              </w:rPr>
              <w:t>.type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3AE3EC0" w14:textId="521BF06D" w:rsidR="00774EF9" w:rsidRDefault="00774EF9" w:rsidP="00DF2F92">
            <w:pPr>
              <w:rPr>
                <w:szCs w:val="20"/>
              </w:rPr>
            </w:pPr>
            <w:r>
              <w:rPr>
                <w:szCs w:val="20"/>
              </w:rPr>
              <w:t>Aktivitet.aktivitet typ</w:t>
            </w:r>
          </w:p>
          <w:p w14:paraId="7C0FD5F6"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554FEC2" w14:textId="77777777" w:rsidR="00774EF9" w:rsidRDefault="00774EF9" w:rsidP="00774EF9">
            <w:pPr>
              <w:rPr>
                <w:szCs w:val="20"/>
              </w:rPr>
            </w:pPr>
            <w:r>
              <w:rPr>
                <w:szCs w:val="20"/>
              </w:rPr>
              <w:t>Aktivitet.kod</w:t>
            </w:r>
          </w:p>
          <w:p w14:paraId="58C1792A" w14:textId="77777777" w:rsidR="00774EF9" w:rsidRDefault="00774EF9" w:rsidP="00DF2F92">
            <w:pPr>
              <w:rPr>
                <w:szCs w:val="20"/>
              </w:rPr>
            </w:pPr>
          </w:p>
        </w:tc>
      </w:tr>
      <w:tr w:rsidR="00774EF9" w:rsidRPr="00EC59D5" w14:paraId="06BE4328" w14:textId="115216CE" w:rsidTr="00774EF9">
        <w:trPr>
          <w:trHeight w:val="83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610C08B" w14:textId="3F211B09" w:rsidR="00774EF9" w:rsidRPr="00EC59D5" w:rsidRDefault="008E4D6F" w:rsidP="00DF2F92">
            <w:pPr>
              <w:rPr>
                <w:bCs/>
                <w:szCs w:val="20"/>
              </w:rPr>
            </w:pPr>
            <w:r>
              <w:rPr>
                <w:bCs/>
                <w:szCs w:val="20"/>
              </w:rPr>
              <w:t>ProcessActivityOrder</w:t>
            </w:r>
            <w:r w:rsidR="00774EF9">
              <w:rPr>
                <w:bCs/>
                <w:szCs w:val="20"/>
              </w:rPr>
              <w:t>.status</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BB785F0" w14:textId="50EB009B" w:rsidR="00774EF9" w:rsidRDefault="00774EF9" w:rsidP="00DF2F92">
            <w:pPr>
              <w:rPr>
                <w:szCs w:val="20"/>
              </w:rPr>
            </w:pPr>
            <w:r>
              <w:rPr>
                <w:szCs w:val="20"/>
              </w:rPr>
              <w:t>Aktivitet.aktivitet status</w:t>
            </w:r>
          </w:p>
          <w:p w14:paraId="461DF7F5"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74048402" w14:textId="77777777" w:rsidR="00774EF9" w:rsidRDefault="00774EF9" w:rsidP="00774EF9">
            <w:pPr>
              <w:rPr>
                <w:szCs w:val="20"/>
              </w:rPr>
            </w:pPr>
            <w:r>
              <w:rPr>
                <w:szCs w:val="20"/>
              </w:rPr>
              <w:t>Aktivitet.status</w:t>
            </w:r>
          </w:p>
          <w:p w14:paraId="15418872" w14:textId="77777777" w:rsidR="00774EF9" w:rsidRDefault="00774EF9" w:rsidP="00DF2F92">
            <w:pPr>
              <w:rPr>
                <w:szCs w:val="20"/>
              </w:rPr>
            </w:pPr>
          </w:p>
        </w:tc>
      </w:tr>
      <w:tr w:rsidR="00774EF9" w:rsidRPr="00EC59D5" w14:paraId="71B47AD3" w14:textId="0E1C4C51"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C22FE24" w14:textId="312BE42F" w:rsidR="00774EF9" w:rsidRPr="00EC59D5" w:rsidRDefault="008E4D6F" w:rsidP="00DF2F92">
            <w:pPr>
              <w:rPr>
                <w:bCs/>
                <w:szCs w:val="20"/>
              </w:rPr>
            </w:pPr>
            <w:r>
              <w:rPr>
                <w:bCs/>
                <w:szCs w:val="20"/>
              </w:rPr>
              <w:t>ProcessActivityOrder</w:t>
            </w:r>
            <w:r w:rsidR="00774EF9">
              <w:rPr>
                <w:bCs/>
                <w:szCs w:val="20"/>
              </w:rPr>
              <w:t>.sourceSystemHSAId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757C9626" w14:textId="64F81E17" w:rsidR="00774EF9" w:rsidRPr="00AD1315" w:rsidRDefault="00774EF9" w:rsidP="00DF2F92">
            <w:pPr>
              <w:rPr>
                <w:i/>
                <w:szCs w:val="20"/>
              </w:rPr>
            </w:pPr>
            <w:r>
              <w:rPr>
                <w:i/>
                <w:szCs w:val="20"/>
              </w:rPr>
              <w:t>Saknas mappning för V-TIM 2.2</w:t>
            </w:r>
          </w:p>
          <w:p w14:paraId="58528B3D"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58A6131D" w14:textId="77777777" w:rsidR="00774EF9" w:rsidRDefault="00774EF9" w:rsidP="00774EF9">
            <w:pPr>
              <w:rPr>
                <w:i/>
                <w:szCs w:val="20"/>
              </w:rPr>
            </w:pPr>
            <w:r w:rsidRPr="00AD1315">
              <w:rPr>
                <w:i/>
                <w:szCs w:val="20"/>
              </w:rPr>
              <w:t>Saknas mappning för NI</w:t>
            </w:r>
            <w:r>
              <w:rPr>
                <w:i/>
                <w:szCs w:val="20"/>
              </w:rPr>
              <w:t xml:space="preserve"> 2015.1</w:t>
            </w:r>
          </w:p>
          <w:p w14:paraId="6EA87D2A" w14:textId="77777777" w:rsidR="00774EF9" w:rsidRPr="00AD1315" w:rsidRDefault="00774EF9" w:rsidP="00DF2F92">
            <w:pPr>
              <w:rPr>
                <w:i/>
                <w:szCs w:val="20"/>
              </w:rPr>
            </w:pPr>
          </w:p>
        </w:tc>
      </w:tr>
      <w:tr w:rsidR="00774EF9" w:rsidRPr="00EC59D5" w14:paraId="72F669EB" w14:textId="50D6A7DF"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33D8DE6C" w14:textId="7FC1AC14" w:rsidR="00774EF9" w:rsidRPr="00EC59D5" w:rsidRDefault="008E4D6F" w:rsidP="00DF2F92">
            <w:pPr>
              <w:rPr>
                <w:bCs/>
                <w:szCs w:val="20"/>
              </w:rPr>
            </w:pPr>
            <w:r>
              <w:rPr>
                <w:bCs/>
                <w:szCs w:val="20"/>
              </w:rPr>
              <w:t>ProcessActivityOrder</w:t>
            </w:r>
            <w:r w:rsidR="00774EF9">
              <w:rPr>
                <w:bCs/>
                <w:szCs w:val="20"/>
              </w:rPr>
              <w:t>.typeOfTransfer</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1D9B31F" w14:textId="2DFE63DA" w:rsidR="00774EF9" w:rsidRPr="00AD1315" w:rsidRDefault="00774EF9" w:rsidP="00DF2F92">
            <w:pPr>
              <w:rPr>
                <w:i/>
                <w:szCs w:val="20"/>
              </w:rPr>
            </w:pPr>
            <w:r>
              <w:rPr>
                <w:i/>
                <w:szCs w:val="20"/>
              </w:rPr>
              <w:t>Saknas mappning för V-TIM 2.2</w:t>
            </w:r>
          </w:p>
          <w:p w14:paraId="61075FE3"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767BE59" w14:textId="77777777" w:rsidR="00774EF9" w:rsidRDefault="00774EF9" w:rsidP="00774EF9">
            <w:pPr>
              <w:rPr>
                <w:szCs w:val="20"/>
              </w:rPr>
            </w:pPr>
            <w:r w:rsidRPr="00AD1315">
              <w:rPr>
                <w:i/>
                <w:szCs w:val="20"/>
              </w:rPr>
              <w:t>Saknas mappning för NI</w:t>
            </w:r>
            <w:r>
              <w:rPr>
                <w:i/>
                <w:szCs w:val="20"/>
              </w:rPr>
              <w:t xml:space="preserve"> 2015.1</w:t>
            </w:r>
          </w:p>
          <w:p w14:paraId="55F2FA57" w14:textId="77777777" w:rsidR="00774EF9" w:rsidRPr="00AD1315" w:rsidRDefault="00774EF9" w:rsidP="00DF2F92">
            <w:pPr>
              <w:rPr>
                <w:i/>
                <w:szCs w:val="20"/>
              </w:rPr>
            </w:pPr>
          </w:p>
        </w:tc>
      </w:tr>
      <w:tr w:rsidR="00774EF9" w:rsidRPr="00EC59D5" w14:paraId="25EA2A93" w14:textId="657ABDC2"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724A5022" w14:textId="6EF6FAC9" w:rsidR="00774EF9" w:rsidRPr="00EC59D5" w:rsidRDefault="008E4D6F" w:rsidP="00DF2F92">
            <w:pPr>
              <w:rPr>
                <w:bCs/>
                <w:szCs w:val="20"/>
              </w:rPr>
            </w:pPr>
            <w:r>
              <w:rPr>
                <w:bCs/>
                <w:szCs w:val="20"/>
              </w:rPr>
              <w:t>ProcessActivityOrder</w:t>
            </w:r>
            <w:r w:rsidR="00774EF9">
              <w:rPr>
                <w:bCs/>
                <w:szCs w:val="20"/>
              </w:rPr>
              <w:t>.comment</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7F11A9E" w14:textId="5C4F7223" w:rsidR="00774EF9" w:rsidRDefault="00774EF9" w:rsidP="00DF2F92">
            <w:pPr>
              <w:rPr>
                <w:szCs w:val="20"/>
              </w:rPr>
            </w:pPr>
            <w:r>
              <w:rPr>
                <w:szCs w:val="20"/>
              </w:rPr>
              <w:t>Aktivitet.kommentar</w:t>
            </w:r>
          </w:p>
          <w:p w14:paraId="6796F963"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01BE5E43" w14:textId="77777777" w:rsidR="00774EF9" w:rsidRDefault="00774EF9" w:rsidP="00774EF9">
            <w:pPr>
              <w:rPr>
                <w:szCs w:val="20"/>
              </w:rPr>
            </w:pPr>
            <w:r>
              <w:rPr>
                <w:szCs w:val="20"/>
              </w:rPr>
              <w:t>Aktivitet.beskrivning</w:t>
            </w:r>
          </w:p>
          <w:p w14:paraId="30CEB9BB" w14:textId="77777777" w:rsidR="00774EF9" w:rsidRDefault="00774EF9" w:rsidP="00DF2F92">
            <w:pPr>
              <w:rPr>
                <w:szCs w:val="20"/>
              </w:rPr>
            </w:pPr>
          </w:p>
        </w:tc>
      </w:tr>
      <w:tr w:rsidR="00774EF9" w:rsidRPr="00EC59D5" w14:paraId="02ED6F84" w14:textId="05B81740" w:rsidTr="00774EF9">
        <w:trPr>
          <w:trHeight w:val="83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3701A8D" w14:textId="5C26916B" w:rsidR="00774EF9" w:rsidRPr="00EC59D5" w:rsidRDefault="008E4D6F" w:rsidP="00DF2F92">
            <w:pPr>
              <w:rPr>
                <w:bCs/>
                <w:szCs w:val="20"/>
              </w:rPr>
            </w:pPr>
            <w:r>
              <w:rPr>
                <w:bCs/>
                <w:szCs w:val="20"/>
              </w:rPr>
              <w:t>ProcessActivityOrder</w:t>
            </w:r>
            <w:r w:rsidR="00774EF9">
              <w:rPr>
                <w:bCs/>
                <w:szCs w:val="20"/>
              </w:rPr>
              <w:t>.signDateTime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EB76233" w14:textId="66F706B6" w:rsidR="00774EF9" w:rsidRPr="00AD1315" w:rsidRDefault="00774EF9" w:rsidP="00DF2F92">
            <w:pPr>
              <w:rPr>
                <w:i/>
                <w:szCs w:val="20"/>
              </w:rPr>
            </w:pPr>
            <w:r>
              <w:rPr>
                <w:i/>
                <w:szCs w:val="20"/>
              </w:rPr>
              <w:t>Saknas mappning för V-TIM 2.2</w:t>
            </w:r>
          </w:p>
          <w:p w14:paraId="186C044B"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509E49F2" w14:textId="77777777" w:rsidR="00774EF9" w:rsidRDefault="00774EF9" w:rsidP="00774EF9">
            <w:pPr>
              <w:rPr>
                <w:szCs w:val="20"/>
              </w:rPr>
            </w:pPr>
            <w:r w:rsidRPr="00AD1315">
              <w:rPr>
                <w:i/>
                <w:szCs w:val="20"/>
              </w:rPr>
              <w:t>Saknas mappning för NI</w:t>
            </w:r>
            <w:r>
              <w:rPr>
                <w:i/>
                <w:szCs w:val="20"/>
              </w:rPr>
              <w:t xml:space="preserve"> 2015.1</w:t>
            </w:r>
          </w:p>
          <w:p w14:paraId="02609D56" w14:textId="77777777" w:rsidR="00774EF9" w:rsidRPr="00AD1315" w:rsidRDefault="00774EF9" w:rsidP="00DF2F92">
            <w:pPr>
              <w:rPr>
                <w:i/>
                <w:szCs w:val="20"/>
              </w:rPr>
            </w:pPr>
          </w:p>
        </w:tc>
      </w:tr>
      <w:tr w:rsidR="00774EF9" w:rsidRPr="00EC59D5" w14:paraId="1135962B" w14:textId="4F80B0BA"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9DBCC41" w14:textId="3FFA3120" w:rsidR="00774EF9" w:rsidRDefault="008E4D6F" w:rsidP="00DF2F92">
            <w:pPr>
              <w:rPr>
                <w:bCs/>
                <w:szCs w:val="20"/>
              </w:rPr>
            </w:pPr>
            <w:r>
              <w:rPr>
                <w:bCs/>
                <w:szCs w:val="20"/>
              </w:rPr>
              <w:t>ProcessActivityOrder</w:t>
            </w:r>
            <w:r w:rsidR="00774EF9">
              <w:rPr>
                <w:bCs/>
                <w:szCs w:val="20"/>
              </w:rPr>
              <w:t>.registerDateTime</w:t>
            </w:r>
          </w:p>
          <w:p w14:paraId="3037C763" w14:textId="77777777" w:rsidR="00774EF9" w:rsidRPr="00EC59D5" w:rsidRDefault="00774EF9" w:rsidP="00DF2F92">
            <w:pPr>
              <w:rPr>
                <w:bCs/>
                <w:szCs w:val="20"/>
              </w:rPr>
            </w:pP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F7DCC19" w14:textId="125BDD55" w:rsidR="00774EF9" w:rsidRDefault="00774EF9" w:rsidP="00DF2F92">
            <w:pPr>
              <w:rPr>
                <w:szCs w:val="20"/>
              </w:rPr>
            </w:pPr>
            <w:r>
              <w:rPr>
                <w:szCs w:val="20"/>
              </w:rPr>
              <w:t>Aktivitet.aktivitet tid</w:t>
            </w:r>
          </w:p>
          <w:p w14:paraId="66E8EF6A"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23668C23" w14:textId="77777777" w:rsidR="00774EF9" w:rsidRDefault="00774EF9" w:rsidP="00774EF9">
            <w:pPr>
              <w:rPr>
                <w:szCs w:val="20"/>
              </w:rPr>
            </w:pPr>
            <w:r>
              <w:rPr>
                <w:szCs w:val="20"/>
              </w:rPr>
              <w:t>Aktivitet.tid</w:t>
            </w:r>
          </w:p>
          <w:p w14:paraId="1708AA2A" w14:textId="77777777" w:rsidR="00774EF9" w:rsidRDefault="00774EF9" w:rsidP="00DF2F92">
            <w:pPr>
              <w:rPr>
                <w:szCs w:val="20"/>
              </w:rPr>
            </w:pPr>
          </w:p>
        </w:tc>
      </w:tr>
      <w:tr w:rsidR="00774EF9" w:rsidRPr="005B49C2" w14:paraId="0487B3F1" w14:textId="4274C887"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FCEAF3C" w14:textId="1115E039" w:rsidR="00774EF9" w:rsidRDefault="008E4D6F" w:rsidP="00DF2F92">
            <w:pPr>
              <w:rPr>
                <w:bCs/>
                <w:szCs w:val="20"/>
              </w:rPr>
            </w:pPr>
            <w:r>
              <w:rPr>
                <w:bCs/>
                <w:szCs w:val="20"/>
              </w:rPr>
              <w:t>ProcessActivityOrder</w:t>
            </w:r>
            <w:r w:rsidR="00774EF9">
              <w:rPr>
                <w:bCs/>
                <w:szCs w:val="20"/>
              </w:rPr>
              <w:t>.iCalender</w:t>
            </w:r>
          </w:p>
          <w:p w14:paraId="472572CE" w14:textId="77777777" w:rsidR="00774EF9" w:rsidRPr="005B49C2" w:rsidRDefault="00774EF9" w:rsidP="00DF2F92">
            <w:pPr>
              <w:rPr>
                <w:bCs/>
                <w:szCs w:val="20"/>
              </w:rPr>
            </w:pP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02B212CB" w14:textId="6B7449DD" w:rsidR="00774EF9" w:rsidRPr="005B49C2" w:rsidRDefault="00774EF9" w:rsidP="00774EF9">
            <w:pPr>
              <w:rPr>
                <w:szCs w:val="20"/>
              </w:rPr>
            </w:pPr>
            <w:r>
              <w:rPr>
                <w:i/>
                <w:szCs w:val="20"/>
              </w:rPr>
              <w:t>Saknas mappning för V-TIM 2.2</w:t>
            </w:r>
          </w:p>
        </w:tc>
        <w:tc>
          <w:tcPr>
            <w:tcW w:w="3203" w:type="dxa"/>
            <w:tcBorders>
              <w:top w:val="single" w:sz="4" w:space="0" w:color="auto"/>
              <w:left w:val="single" w:sz="4" w:space="0" w:color="auto"/>
              <w:bottom w:val="single" w:sz="4" w:space="0" w:color="auto"/>
              <w:right w:val="single" w:sz="4" w:space="0" w:color="auto"/>
            </w:tcBorders>
          </w:tcPr>
          <w:p w14:paraId="153DB086" w14:textId="7BAA751D" w:rsidR="00774EF9" w:rsidRPr="00AD1315" w:rsidRDefault="00774EF9" w:rsidP="00DF2F92">
            <w:pPr>
              <w:rPr>
                <w:i/>
                <w:szCs w:val="20"/>
              </w:rPr>
            </w:pPr>
            <w:r>
              <w:rPr>
                <w:szCs w:val="20"/>
              </w:rPr>
              <w:t>Aktivitet.tid</w:t>
            </w:r>
          </w:p>
        </w:tc>
      </w:tr>
      <w:tr w:rsidR="00774EF9" w:rsidRPr="005B49C2" w14:paraId="6A15FAFE" w14:textId="7AA9B11C"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50ECEE3" w14:textId="4A4FB9F4" w:rsidR="00774EF9" w:rsidRPr="006B79D2" w:rsidRDefault="008E4D6F" w:rsidP="00DF2F92">
            <w:pPr>
              <w:rPr>
                <w:bCs/>
                <w:szCs w:val="20"/>
              </w:rPr>
            </w:pPr>
            <w:r>
              <w:rPr>
                <w:bCs/>
                <w:szCs w:val="20"/>
              </w:rPr>
              <w:t>ProcessActivityOrder</w:t>
            </w:r>
            <w:r w:rsidR="00774EF9">
              <w:rPr>
                <w:bCs/>
                <w:szCs w:val="20"/>
              </w:rPr>
              <w:t>.careProcessId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EF13EBD" w14:textId="1B5433E9" w:rsidR="00774EF9" w:rsidRPr="00AD1315" w:rsidRDefault="00774EF9" w:rsidP="0052679F">
            <w:pPr>
              <w:rPr>
                <w:i/>
                <w:szCs w:val="20"/>
              </w:rPr>
            </w:pPr>
            <w:r>
              <w:rPr>
                <w:i/>
                <w:szCs w:val="20"/>
              </w:rPr>
              <w:t>Saknas mappning för V-TIM 2.2</w:t>
            </w:r>
          </w:p>
          <w:p w14:paraId="0423BCFD" w14:textId="77AAB829" w:rsidR="00774EF9" w:rsidRPr="0052679F" w:rsidRDefault="00774EF9" w:rsidP="00DF2F92">
            <w:pPr>
              <w:rPr>
                <w:szCs w:val="20"/>
              </w:rPr>
            </w:pPr>
          </w:p>
        </w:tc>
        <w:tc>
          <w:tcPr>
            <w:tcW w:w="3203" w:type="dxa"/>
            <w:tcBorders>
              <w:top w:val="single" w:sz="4" w:space="0" w:color="auto"/>
              <w:left w:val="single" w:sz="4" w:space="0" w:color="auto"/>
              <w:bottom w:val="single" w:sz="4" w:space="0" w:color="auto"/>
              <w:right w:val="single" w:sz="4" w:space="0" w:color="auto"/>
            </w:tcBorders>
          </w:tcPr>
          <w:p w14:paraId="5AFC745C" w14:textId="6B67FEE5" w:rsidR="00774EF9" w:rsidRPr="00AD1315" w:rsidRDefault="00774EF9" w:rsidP="0052679F">
            <w:pPr>
              <w:rPr>
                <w:i/>
                <w:szCs w:val="20"/>
              </w:rPr>
            </w:pPr>
            <w:r w:rsidRPr="00AD1315">
              <w:rPr>
                <w:i/>
                <w:szCs w:val="20"/>
              </w:rPr>
              <w:t>Saknas mappning för NI</w:t>
            </w:r>
            <w:r>
              <w:rPr>
                <w:i/>
                <w:szCs w:val="20"/>
              </w:rPr>
              <w:t xml:space="preserve"> 2015.1</w:t>
            </w:r>
          </w:p>
        </w:tc>
      </w:tr>
      <w:tr w:rsidR="00774EF9" w:rsidRPr="005B49C2" w14:paraId="0E96C230" w14:textId="2208CA8F" w:rsidTr="00774EF9">
        <w:trPr>
          <w:trHeight w:val="287"/>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84ACE3E" w14:textId="6AB9C951" w:rsidR="00774EF9" w:rsidRPr="005B49C2" w:rsidRDefault="00774EF9" w:rsidP="005C6658">
            <w:pPr>
              <w:rPr>
                <w:b/>
                <w:bCs/>
                <w:szCs w:val="20"/>
              </w:rPr>
            </w:pPr>
            <w:r w:rsidRPr="005B49C2">
              <w:rPr>
                <w:b/>
                <w:bCs/>
                <w:szCs w:val="20"/>
              </w:rPr>
              <w:t>Device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8D716EA" w14:textId="77777777"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464FA152" w14:textId="77777777" w:rsidR="00774EF9" w:rsidRPr="005B49C2" w:rsidRDefault="00774EF9" w:rsidP="00DF2F92">
            <w:pPr>
              <w:rPr>
                <w:b/>
                <w:szCs w:val="20"/>
              </w:rPr>
            </w:pPr>
          </w:p>
        </w:tc>
      </w:tr>
      <w:tr w:rsidR="00774EF9" w:rsidRPr="005B49C2" w14:paraId="44A59C75" w14:textId="77ECAAAA"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8A4613C" w14:textId="77777777" w:rsidR="00774EF9" w:rsidRPr="005B49C2" w:rsidRDefault="00774EF9" w:rsidP="00DF2F92">
            <w:pPr>
              <w:rPr>
                <w:bCs/>
                <w:szCs w:val="20"/>
              </w:rPr>
            </w:pPr>
            <w:r>
              <w:rPr>
                <w:bCs/>
                <w:szCs w:val="20"/>
              </w:rPr>
              <w:t>Device.deviceId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653324AB" w14:textId="72F70787" w:rsidR="00774EF9" w:rsidRPr="00AD1315" w:rsidRDefault="00774EF9" w:rsidP="00DF2F92">
            <w:pPr>
              <w:rPr>
                <w:i/>
                <w:szCs w:val="20"/>
              </w:rPr>
            </w:pPr>
            <w:r>
              <w:rPr>
                <w:i/>
                <w:szCs w:val="20"/>
              </w:rPr>
              <w:t>Saknas mappning för V-TIM 2.2</w:t>
            </w:r>
          </w:p>
          <w:p w14:paraId="7612A735" w14:textId="5AC29D4D"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4D5C40D4" w14:textId="77196D42" w:rsidR="00774EF9" w:rsidRPr="00AD1315" w:rsidRDefault="00774EF9" w:rsidP="00DF2F92">
            <w:pPr>
              <w:rPr>
                <w:i/>
                <w:szCs w:val="20"/>
              </w:rPr>
            </w:pPr>
            <w:r w:rsidRPr="00AD1315">
              <w:rPr>
                <w:i/>
                <w:szCs w:val="20"/>
              </w:rPr>
              <w:t>Saknas mappning för NI</w:t>
            </w:r>
            <w:r>
              <w:rPr>
                <w:i/>
                <w:szCs w:val="20"/>
              </w:rPr>
              <w:t xml:space="preserve"> 2015.1</w:t>
            </w:r>
          </w:p>
        </w:tc>
      </w:tr>
      <w:tr w:rsidR="00774EF9" w:rsidRPr="005B49C2" w14:paraId="11E86D6C" w14:textId="672FF5A1"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0700641" w14:textId="77777777" w:rsidR="00774EF9" w:rsidRDefault="00774EF9" w:rsidP="00DF2F92">
            <w:pPr>
              <w:rPr>
                <w:bCs/>
                <w:szCs w:val="20"/>
              </w:rPr>
            </w:pPr>
            <w:r>
              <w:rPr>
                <w:bCs/>
                <w:szCs w:val="20"/>
              </w:rPr>
              <w:t>Device.type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04ACA59D" w14:textId="6C96C4C2" w:rsidR="00774EF9" w:rsidRPr="00AD1315" w:rsidRDefault="00774EF9" w:rsidP="00DF2F92">
            <w:pPr>
              <w:rPr>
                <w:i/>
                <w:szCs w:val="20"/>
              </w:rPr>
            </w:pPr>
            <w:r>
              <w:rPr>
                <w:i/>
                <w:szCs w:val="20"/>
              </w:rPr>
              <w:t>Saknas mappning för V-TIM 2.2</w:t>
            </w:r>
          </w:p>
          <w:p w14:paraId="6E5A1BC6" w14:textId="4399C2BF"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35EF21EB" w14:textId="7CD0FD43" w:rsidR="00774EF9" w:rsidRPr="00AD1315" w:rsidRDefault="00774EF9" w:rsidP="00DF2F92">
            <w:pPr>
              <w:rPr>
                <w:i/>
                <w:szCs w:val="20"/>
              </w:rPr>
            </w:pPr>
            <w:r w:rsidRPr="00AD1315">
              <w:rPr>
                <w:i/>
                <w:szCs w:val="20"/>
              </w:rPr>
              <w:t>Saknas mappning för NI</w:t>
            </w:r>
            <w:r>
              <w:rPr>
                <w:i/>
                <w:szCs w:val="20"/>
              </w:rPr>
              <w:t xml:space="preserve"> 2015.1</w:t>
            </w:r>
          </w:p>
        </w:tc>
      </w:tr>
      <w:tr w:rsidR="00774EF9" w:rsidRPr="005B49C2" w14:paraId="30F18EEE" w14:textId="31F4F496" w:rsidTr="00774EF9">
        <w:trPr>
          <w:trHeight w:val="575"/>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1CBA90B1" w14:textId="7FDAB071" w:rsidR="00774EF9" w:rsidRDefault="00774EF9" w:rsidP="00DF2F92">
            <w:pPr>
              <w:rPr>
                <w:bCs/>
                <w:szCs w:val="20"/>
              </w:rPr>
            </w:pPr>
            <w:r>
              <w:rPr>
                <w:bCs/>
                <w:szCs w:val="20"/>
              </w:rPr>
              <w:t>Device.model</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3C4DA294" w14:textId="62CA5F49" w:rsidR="00774EF9" w:rsidRPr="00AD1315" w:rsidRDefault="00774EF9" w:rsidP="00DF2F92">
            <w:pPr>
              <w:rPr>
                <w:i/>
                <w:szCs w:val="20"/>
              </w:rPr>
            </w:pPr>
            <w:r>
              <w:rPr>
                <w:i/>
                <w:szCs w:val="20"/>
              </w:rPr>
              <w:t>Saknas mappning för V-TIM 2.2</w:t>
            </w:r>
          </w:p>
          <w:p w14:paraId="0962DE29" w14:textId="3CA80900"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1D57EB85" w14:textId="156E1793" w:rsidR="00774EF9" w:rsidRPr="00AD1315" w:rsidRDefault="00774EF9" w:rsidP="00DF2F92">
            <w:pPr>
              <w:rPr>
                <w:i/>
                <w:szCs w:val="20"/>
              </w:rPr>
            </w:pPr>
            <w:r w:rsidRPr="00AD1315">
              <w:rPr>
                <w:i/>
                <w:szCs w:val="20"/>
              </w:rPr>
              <w:t>Saknas mappning för NI</w:t>
            </w:r>
            <w:r>
              <w:rPr>
                <w:i/>
                <w:szCs w:val="20"/>
              </w:rPr>
              <w:t xml:space="preserve"> 2015.1</w:t>
            </w:r>
          </w:p>
        </w:tc>
      </w:tr>
      <w:tr w:rsidR="00774EF9" w:rsidRPr="000C2908" w14:paraId="0B26262A" w14:textId="50F31CAA" w:rsidTr="00774EF9">
        <w:trPr>
          <w:trHeight w:val="27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049A016" w14:textId="0A6BF59A" w:rsidR="00774EF9" w:rsidRPr="005B49C2" w:rsidRDefault="00774EF9" w:rsidP="005C6658">
            <w:pPr>
              <w:rPr>
                <w:b/>
                <w:bCs/>
                <w:szCs w:val="20"/>
              </w:rPr>
            </w:pPr>
            <w:r>
              <w:rPr>
                <w:b/>
                <w:bCs/>
                <w:szCs w:val="20"/>
              </w:rPr>
              <w:t>HealthCareProfessional</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638F4A66" w14:textId="77777777" w:rsidR="00774EF9" w:rsidRPr="005B49C2" w:rsidRDefault="00774EF9" w:rsidP="005C6658">
            <w:pPr>
              <w:rPr>
                <w:szCs w:val="20"/>
              </w:rPr>
            </w:pPr>
          </w:p>
        </w:tc>
        <w:tc>
          <w:tcPr>
            <w:tcW w:w="3203" w:type="dxa"/>
            <w:tcBorders>
              <w:top w:val="single" w:sz="4" w:space="0" w:color="auto"/>
              <w:left w:val="single" w:sz="4" w:space="0" w:color="auto"/>
              <w:bottom w:val="single" w:sz="4" w:space="0" w:color="auto"/>
              <w:right w:val="single" w:sz="4" w:space="0" w:color="auto"/>
            </w:tcBorders>
          </w:tcPr>
          <w:p w14:paraId="199F8D50" w14:textId="77777777" w:rsidR="00774EF9" w:rsidRPr="005B49C2" w:rsidRDefault="00774EF9" w:rsidP="005C6658">
            <w:pPr>
              <w:rPr>
                <w:szCs w:val="20"/>
              </w:rPr>
            </w:pPr>
          </w:p>
        </w:tc>
      </w:tr>
      <w:tr w:rsidR="00774EF9" w:rsidRPr="005B49C2" w14:paraId="0C6BF87E" w14:textId="18FCEA97"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192DD71" w14:textId="77777777" w:rsidR="00774EF9" w:rsidRPr="005B49C2" w:rsidRDefault="00774EF9" w:rsidP="005C6658">
            <w:pPr>
              <w:rPr>
                <w:bCs/>
                <w:szCs w:val="20"/>
              </w:rPr>
            </w:pPr>
            <w:r>
              <w:rPr>
                <w:bCs/>
                <w:szCs w:val="20"/>
              </w:rPr>
              <w:t>HealthCareProfessional.hcpId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0A461D22" w14:textId="58DD7F53" w:rsidR="00774EF9" w:rsidRDefault="00774EF9" w:rsidP="005C6658">
            <w:pPr>
              <w:rPr>
                <w:szCs w:val="20"/>
              </w:rPr>
            </w:pPr>
            <w:r>
              <w:rPr>
                <w:szCs w:val="20"/>
              </w:rPr>
              <w:t>vård och omsorgsutövare.personal_id</w:t>
            </w:r>
          </w:p>
          <w:p w14:paraId="3ED8561A" w14:textId="31570C20" w:rsidR="00774EF9" w:rsidRPr="005B49C2" w:rsidRDefault="00774EF9" w:rsidP="005C6658">
            <w:pPr>
              <w:rPr>
                <w:szCs w:val="20"/>
              </w:rPr>
            </w:pPr>
          </w:p>
        </w:tc>
        <w:tc>
          <w:tcPr>
            <w:tcW w:w="3203" w:type="dxa"/>
            <w:tcBorders>
              <w:top w:val="single" w:sz="4" w:space="0" w:color="auto"/>
              <w:left w:val="single" w:sz="4" w:space="0" w:color="auto"/>
              <w:bottom w:val="single" w:sz="4" w:space="0" w:color="auto"/>
              <w:right w:val="single" w:sz="4" w:space="0" w:color="auto"/>
            </w:tcBorders>
          </w:tcPr>
          <w:p w14:paraId="39C062FF" w14:textId="7378EC42" w:rsidR="00774EF9" w:rsidRDefault="00774EF9" w:rsidP="005C6658">
            <w:pPr>
              <w:rPr>
                <w:szCs w:val="20"/>
              </w:rPr>
            </w:pPr>
            <w:r w:rsidRPr="00AD1315">
              <w:rPr>
                <w:i/>
                <w:szCs w:val="20"/>
              </w:rPr>
              <w:t>Saknas mappning för NI</w:t>
            </w:r>
            <w:r>
              <w:rPr>
                <w:i/>
                <w:szCs w:val="20"/>
              </w:rPr>
              <w:t xml:space="preserve"> 2015.1</w:t>
            </w:r>
          </w:p>
        </w:tc>
      </w:tr>
      <w:tr w:rsidR="00774EF9" w:rsidRPr="005B49C2" w14:paraId="4E41290C" w14:textId="24A296B2"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528B378" w14:textId="60643FC3" w:rsidR="00774EF9" w:rsidRDefault="00774EF9" w:rsidP="00346892">
            <w:pPr>
              <w:rPr>
                <w:bCs/>
                <w:szCs w:val="20"/>
              </w:rPr>
            </w:pPr>
            <w:r>
              <w:rPr>
                <w:bCs/>
                <w:szCs w:val="20"/>
              </w:rPr>
              <w:lastRenderedPageBreak/>
              <w:t>HealthCareProfessional.hcpName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744B5BBF" w14:textId="57513256" w:rsidR="00774EF9" w:rsidRDefault="00774EF9" w:rsidP="00346892">
            <w:pPr>
              <w:rPr>
                <w:szCs w:val="20"/>
              </w:rPr>
            </w:pPr>
            <w:r>
              <w:rPr>
                <w:szCs w:val="20"/>
              </w:rPr>
              <w:t>Vård och omsorgsutövare.person namn</w:t>
            </w:r>
          </w:p>
          <w:p w14:paraId="2579D731" w14:textId="1403FCF7" w:rsidR="00774EF9" w:rsidRDefault="00774EF9" w:rsidP="00774EF9">
            <w:pPr>
              <w:pStyle w:val="CommentText"/>
            </w:pPr>
          </w:p>
        </w:tc>
        <w:tc>
          <w:tcPr>
            <w:tcW w:w="3203" w:type="dxa"/>
            <w:tcBorders>
              <w:top w:val="single" w:sz="4" w:space="0" w:color="auto"/>
              <w:left w:val="single" w:sz="4" w:space="0" w:color="auto"/>
              <w:bottom w:val="single" w:sz="4" w:space="0" w:color="auto"/>
              <w:right w:val="single" w:sz="4" w:space="0" w:color="auto"/>
            </w:tcBorders>
          </w:tcPr>
          <w:p w14:paraId="3B7F0DDC" w14:textId="77777777" w:rsidR="00774EF9" w:rsidRDefault="00774EF9" w:rsidP="00774EF9">
            <w:pPr>
              <w:pStyle w:val="CommentText"/>
            </w:pPr>
            <w:r>
              <w:t xml:space="preserve">professionell aktör.person förnamn + </w:t>
            </w:r>
          </w:p>
          <w:p w14:paraId="14438718" w14:textId="77777777" w:rsidR="00774EF9" w:rsidRDefault="00774EF9" w:rsidP="00774EF9">
            <w:pPr>
              <w:pStyle w:val="CommentText"/>
            </w:pPr>
            <w:r>
              <w:t>professionell aktör.person mellannamn +</w:t>
            </w:r>
          </w:p>
          <w:p w14:paraId="7DA252D8" w14:textId="77777777" w:rsidR="00774EF9" w:rsidRDefault="00774EF9" w:rsidP="00774EF9">
            <w:pPr>
              <w:pStyle w:val="CommentText"/>
            </w:pPr>
            <w:r>
              <w:t>professionell aktör.person efternamn</w:t>
            </w:r>
          </w:p>
          <w:p w14:paraId="0C7BFE23" w14:textId="77777777" w:rsidR="00774EF9" w:rsidRDefault="00774EF9" w:rsidP="00346892">
            <w:pPr>
              <w:rPr>
                <w:szCs w:val="20"/>
              </w:rPr>
            </w:pPr>
          </w:p>
        </w:tc>
      </w:tr>
      <w:tr w:rsidR="00774EF9" w:rsidRPr="000C2908" w14:paraId="7BAD27DD" w14:textId="0BD14588" w:rsidTr="00774EF9">
        <w:trPr>
          <w:trHeight w:val="27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2807498" w14:textId="52FD2285" w:rsidR="00774EF9" w:rsidRDefault="00774EF9" w:rsidP="003D7729">
            <w:pPr>
              <w:rPr>
                <w:b/>
                <w:bCs/>
                <w:szCs w:val="20"/>
              </w:rPr>
            </w:pPr>
            <w:r>
              <w:rPr>
                <w:b/>
                <w:bCs/>
                <w:szCs w:val="20"/>
              </w:rPr>
              <w:t>Organisation</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7505D444" w14:textId="77777777" w:rsidR="00774EF9" w:rsidRPr="005B49C2" w:rsidRDefault="00774EF9" w:rsidP="003D7729">
            <w:pPr>
              <w:rPr>
                <w:szCs w:val="20"/>
              </w:rPr>
            </w:pPr>
          </w:p>
        </w:tc>
        <w:tc>
          <w:tcPr>
            <w:tcW w:w="3203" w:type="dxa"/>
            <w:tcBorders>
              <w:top w:val="single" w:sz="4" w:space="0" w:color="auto"/>
              <w:left w:val="single" w:sz="4" w:space="0" w:color="auto"/>
              <w:bottom w:val="single" w:sz="4" w:space="0" w:color="auto"/>
              <w:right w:val="single" w:sz="4" w:space="0" w:color="auto"/>
            </w:tcBorders>
          </w:tcPr>
          <w:p w14:paraId="76652A73" w14:textId="77777777" w:rsidR="00774EF9" w:rsidRPr="005B49C2" w:rsidRDefault="00774EF9" w:rsidP="003D7729">
            <w:pPr>
              <w:rPr>
                <w:szCs w:val="20"/>
              </w:rPr>
            </w:pPr>
          </w:p>
        </w:tc>
      </w:tr>
      <w:tr w:rsidR="00774EF9" w:rsidRPr="005B49C2" w14:paraId="0A462FFF" w14:textId="221A78E3"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3CDF5088" w14:textId="77777777" w:rsidR="00774EF9" w:rsidRPr="005B49C2" w:rsidRDefault="00774EF9" w:rsidP="003D7729">
            <w:pPr>
              <w:rPr>
                <w:bCs/>
                <w:szCs w:val="20"/>
              </w:rPr>
            </w:pPr>
            <w:r>
              <w:rPr>
                <w:bCs/>
                <w:szCs w:val="20"/>
              </w:rPr>
              <w:t>Organisation.organisationId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5E214600" w14:textId="19CCA32C" w:rsidR="00774EF9" w:rsidRDefault="00774EF9" w:rsidP="003D7729">
            <w:pPr>
              <w:rPr>
                <w:szCs w:val="20"/>
              </w:rPr>
            </w:pPr>
            <w:r>
              <w:rPr>
                <w:szCs w:val="20"/>
              </w:rPr>
              <w:t>Sammanhang identifierare.vårdenhet id</w:t>
            </w:r>
          </w:p>
          <w:p w14:paraId="3D874A9D" w14:textId="1563D3D2" w:rsidR="00774EF9" w:rsidRPr="005B49C2" w:rsidRDefault="00774EF9" w:rsidP="003D7729">
            <w:pPr>
              <w:rPr>
                <w:szCs w:val="20"/>
              </w:rPr>
            </w:pPr>
          </w:p>
        </w:tc>
        <w:tc>
          <w:tcPr>
            <w:tcW w:w="3203" w:type="dxa"/>
            <w:tcBorders>
              <w:top w:val="single" w:sz="4" w:space="0" w:color="auto"/>
              <w:left w:val="single" w:sz="4" w:space="0" w:color="auto"/>
              <w:bottom w:val="single" w:sz="4" w:space="0" w:color="auto"/>
              <w:right w:val="single" w:sz="4" w:space="0" w:color="auto"/>
            </w:tcBorders>
          </w:tcPr>
          <w:p w14:paraId="6C9C60B9" w14:textId="31C1D11E" w:rsidR="00774EF9" w:rsidRDefault="00774EF9" w:rsidP="003D7729">
            <w:pPr>
              <w:rPr>
                <w:szCs w:val="20"/>
              </w:rPr>
            </w:pPr>
            <w:r>
              <w:rPr>
                <w:szCs w:val="20"/>
              </w:rPr>
              <w:t>organisation.id</w:t>
            </w:r>
          </w:p>
        </w:tc>
      </w:tr>
      <w:tr w:rsidR="00774EF9" w:rsidRPr="005B49C2" w14:paraId="4194BF16" w14:textId="46378541" w:rsidTr="00774EF9">
        <w:trPr>
          <w:trHeight w:val="287"/>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11DCECC" w14:textId="2FC1E6D3" w:rsidR="00774EF9" w:rsidRPr="005B49C2" w:rsidRDefault="00774EF9" w:rsidP="0039481C">
            <w:pPr>
              <w:tabs>
                <w:tab w:val="left" w:pos="1213"/>
              </w:tabs>
              <w:rPr>
                <w:b/>
                <w:bCs/>
                <w:szCs w:val="20"/>
              </w:rPr>
            </w:pPr>
            <w:r>
              <w:rPr>
                <w:b/>
                <w:bCs/>
                <w:szCs w:val="20"/>
              </w:rPr>
              <w:t>Patient</w:t>
            </w:r>
            <w:r w:rsidRPr="005B49C2">
              <w:rPr>
                <w:b/>
                <w:bCs/>
                <w:szCs w:val="20"/>
              </w:rPr>
              <w:tab/>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F9350EF" w14:textId="2571C764" w:rsidR="00774EF9" w:rsidRPr="005B49C2" w:rsidRDefault="00774EF9" w:rsidP="0039481C">
            <w:pPr>
              <w:rPr>
                <w:szCs w:val="20"/>
              </w:rPr>
            </w:pPr>
          </w:p>
        </w:tc>
        <w:tc>
          <w:tcPr>
            <w:tcW w:w="3203" w:type="dxa"/>
            <w:tcBorders>
              <w:top w:val="single" w:sz="4" w:space="0" w:color="auto"/>
              <w:left w:val="single" w:sz="4" w:space="0" w:color="auto"/>
              <w:bottom w:val="single" w:sz="4" w:space="0" w:color="auto"/>
              <w:right w:val="single" w:sz="4" w:space="0" w:color="auto"/>
            </w:tcBorders>
          </w:tcPr>
          <w:p w14:paraId="5AFFE5C1" w14:textId="77777777" w:rsidR="00774EF9" w:rsidRPr="005B49C2" w:rsidRDefault="00774EF9" w:rsidP="0039481C">
            <w:pPr>
              <w:rPr>
                <w:szCs w:val="20"/>
              </w:rPr>
            </w:pPr>
          </w:p>
        </w:tc>
      </w:tr>
      <w:tr w:rsidR="00774EF9" w:rsidRPr="005B49C2" w14:paraId="2BDEFEA2" w14:textId="261E0078"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7A5A1217" w14:textId="622A6FFE" w:rsidR="00774EF9" w:rsidRPr="005B49C2" w:rsidRDefault="005209B6" w:rsidP="005209B6">
            <w:pPr>
              <w:tabs>
                <w:tab w:val="left" w:pos="1213"/>
              </w:tabs>
              <w:rPr>
                <w:bCs/>
                <w:szCs w:val="20"/>
              </w:rPr>
            </w:pPr>
            <w:r>
              <w:rPr>
                <w:bCs/>
                <w:szCs w:val="20"/>
              </w:rPr>
              <w:t>patient.patientI</w:t>
            </w:r>
            <w:r w:rsidR="00774EF9">
              <w:rPr>
                <w:bCs/>
                <w:szCs w:val="20"/>
              </w:rPr>
              <w:t>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686FD092" w14:textId="7554350B" w:rsidR="00774EF9" w:rsidRDefault="00774EF9" w:rsidP="0039481C">
            <w:pPr>
              <w:rPr>
                <w:szCs w:val="20"/>
              </w:rPr>
            </w:pPr>
            <w:r>
              <w:rPr>
                <w:szCs w:val="20"/>
              </w:rPr>
              <w:t>patient.person_id</w:t>
            </w:r>
          </w:p>
          <w:p w14:paraId="6C74EE65" w14:textId="7F48AE67" w:rsidR="00774EF9" w:rsidRPr="005B49C2" w:rsidRDefault="00774EF9" w:rsidP="006E59FF">
            <w:pPr>
              <w:rPr>
                <w:szCs w:val="20"/>
              </w:rPr>
            </w:pPr>
          </w:p>
        </w:tc>
        <w:tc>
          <w:tcPr>
            <w:tcW w:w="3203" w:type="dxa"/>
            <w:tcBorders>
              <w:top w:val="single" w:sz="4" w:space="0" w:color="auto"/>
              <w:left w:val="single" w:sz="4" w:space="0" w:color="auto"/>
              <w:bottom w:val="single" w:sz="4" w:space="0" w:color="auto"/>
              <w:right w:val="single" w:sz="4" w:space="0" w:color="auto"/>
            </w:tcBorders>
          </w:tcPr>
          <w:p w14:paraId="6804CFE3" w14:textId="2257AA31" w:rsidR="00774EF9" w:rsidRDefault="00774EF9" w:rsidP="0039481C">
            <w:pPr>
              <w:rPr>
                <w:szCs w:val="20"/>
              </w:rPr>
            </w:pPr>
            <w:r>
              <w:rPr>
                <w:szCs w:val="20"/>
              </w:rPr>
              <w:t>patient.id / person.id</w:t>
            </w:r>
          </w:p>
        </w:tc>
      </w:tr>
      <w:tr w:rsidR="00774EF9" w:rsidRPr="005B49C2" w14:paraId="649E2CE2" w14:textId="1BA81E92"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027375CE" w14:textId="2FA63D9F" w:rsidR="00774EF9" w:rsidRPr="005B49C2" w:rsidRDefault="00774EF9" w:rsidP="0095730B">
            <w:pPr>
              <w:rPr>
                <w:bCs/>
                <w:szCs w:val="20"/>
              </w:rPr>
            </w:pPr>
            <w:r>
              <w:rPr>
                <w:bCs/>
                <w:szCs w:val="20"/>
              </w:rPr>
              <w:t>patient.consent</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FCD3E81" w14:textId="63C558F6" w:rsidR="00774EF9" w:rsidRPr="00AD1315" w:rsidRDefault="00774EF9" w:rsidP="00EB2014">
            <w:pPr>
              <w:rPr>
                <w:i/>
                <w:szCs w:val="20"/>
              </w:rPr>
            </w:pPr>
            <w:r>
              <w:rPr>
                <w:i/>
                <w:szCs w:val="20"/>
              </w:rPr>
              <w:t>Saknas mappning för V-TIM 2.2</w:t>
            </w:r>
          </w:p>
          <w:p w14:paraId="227B05E7" w14:textId="59134E11" w:rsidR="00774EF9" w:rsidRPr="005B49C2"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793DE5E" w14:textId="77777777" w:rsidR="00774EF9" w:rsidRDefault="00774EF9" w:rsidP="00774EF9">
            <w:pPr>
              <w:rPr>
                <w:i/>
                <w:szCs w:val="20"/>
              </w:rPr>
            </w:pPr>
            <w:r w:rsidRPr="00AD1315">
              <w:rPr>
                <w:i/>
                <w:szCs w:val="20"/>
              </w:rPr>
              <w:t>Saknas mappning för NI</w:t>
            </w:r>
            <w:r>
              <w:rPr>
                <w:i/>
                <w:szCs w:val="20"/>
              </w:rPr>
              <w:t xml:space="preserve"> 2015.1</w:t>
            </w:r>
          </w:p>
          <w:p w14:paraId="1BA9781F" w14:textId="77777777" w:rsidR="00774EF9" w:rsidRPr="00AD1315" w:rsidRDefault="00774EF9" w:rsidP="00EB2014">
            <w:pPr>
              <w:rPr>
                <w:i/>
                <w:szCs w:val="20"/>
              </w:rPr>
            </w:pPr>
          </w:p>
        </w:tc>
      </w:tr>
    </w:tbl>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70DEFC10" w14:textId="77777777" w:rsidR="0039481C" w:rsidRDefault="0039481C" w:rsidP="0039481C"/>
    <w:p w14:paraId="3578D5D8" w14:textId="77777777" w:rsidR="0039481C" w:rsidRDefault="0039481C" w:rsidP="0039481C">
      <w:pPr>
        <w:pStyle w:val="Heading2"/>
      </w:pPr>
      <w:bookmarkStart w:id="88" w:name="_Toc357754857"/>
      <w:bookmarkStart w:id="89" w:name="_Toc243452567"/>
      <w:bookmarkStart w:id="90" w:name="_Toc287724211"/>
      <w:r>
        <w:t>Formatregler</w:t>
      </w:r>
      <w:bookmarkEnd w:id="88"/>
      <w:bookmarkEnd w:id="89"/>
      <w:bookmarkEnd w:id="90"/>
    </w:p>
    <w:p w14:paraId="286B52B3" w14:textId="77777777" w:rsidR="000E3FBA" w:rsidRPr="00CC412F" w:rsidRDefault="000E3FBA" w:rsidP="000E3FBA">
      <w:pPr>
        <w:pStyle w:val="Heading4"/>
      </w:pPr>
      <w:r w:rsidRPr="00CC412F">
        <w:t>Gemensamma producentregler</w:t>
      </w:r>
    </w:p>
    <w:p w14:paraId="38506290" w14:textId="6E0DB8FE" w:rsidR="000E3FBA" w:rsidRPr="00CC412F" w:rsidRDefault="000E3FBA" w:rsidP="000E3FBA">
      <w:r>
        <w:t>N/A</w:t>
      </w:r>
    </w:p>
    <w:p w14:paraId="7EE1F75D" w14:textId="77777777" w:rsidR="000E3FBA" w:rsidRPr="00CC412F" w:rsidRDefault="000E3FBA" w:rsidP="000E3FBA">
      <w:pPr>
        <w:rPr>
          <w:b/>
        </w:rPr>
      </w:pPr>
    </w:p>
    <w:p w14:paraId="3DDBAECF" w14:textId="77777777" w:rsidR="000E3FBA" w:rsidRPr="000C5BDE" w:rsidRDefault="000E3FBA" w:rsidP="000E3FBA">
      <w:pPr>
        <w:pStyle w:val="Heading4"/>
      </w:pPr>
      <w:r w:rsidRPr="000C5BDE">
        <w:t>Format för datum och tidpunkter</w:t>
      </w:r>
    </w:p>
    <w:p w14:paraId="2FCE1723" w14:textId="7137A384" w:rsidR="000E3FBA" w:rsidRPr="000E6F79" w:rsidRDefault="000E3FBA" w:rsidP="000E3FBA">
      <w:pPr>
        <w:rPr>
          <w:rFonts w:eastAsia="Times New Roman"/>
        </w:rPr>
      </w:pPr>
      <w:r w:rsidRPr="000E6F79">
        <w:rPr>
          <w:rFonts w:eastAsia="Times New Roman" w:cs="Arial"/>
          <w:color w:val="000000"/>
          <w:shd w:val="clear" w:color="auto" w:fill="FFFFFF"/>
        </w:rPr>
        <w:t xml:space="preserve">Datum anges på formatet ”ÅÅÅÅMMDD”. Detta motsvarar den ISO 8601 och ISO 8824-kompatibla formatbeskrivningen ”YYYYMMDD” </w:t>
      </w:r>
      <w:r w:rsidRPr="000E6F79">
        <w:t>(se referens [</w:t>
      </w:r>
      <w:r w:rsidR="00D24D30">
        <w:t>R6</w:t>
      </w:r>
      <w:r w:rsidRPr="000E6F79">
        <w:t>]).</w:t>
      </w:r>
    </w:p>
    <w:p w14:paraId="105A6EB0" w14:textId="27F2C8B4" w:rsidR="000E3FBA" w:rsidRPr="00DF2F92" w:rsidRDefault="000E3FBA" w:rsidP="000E3FBA">
      <w:pPr>
        <w:spacing w:line="240" w:lineRule="auto"/>
        <w:rPr>
          <w:rFonts w:eastAsia="Times New Roman"/>
          <w:szCs w:val="20"/>
        </w:rPr>
      </w:pPr>
      <w:r w:rsidRPr="00DF2F92">
        <w:rPr>
          <w:rFonts w:eastAsia="Times New Roman" w:cs="Arial"/>
          <w:color w:val="000000"/>
          <w:szCs w:val="20"/>
          <w:shd w:val="clear" w:color="auto" w:fill="FFFFFF"/>
        </w:rPr>
        <w:t>Tidpunkter anges alltid på formatet ”ÅÅÅÅMMDDttmmss”, vilket motsvarar den ISO 8601 och ISO 8824-kompatibla formatbeskrivningen ”YYYYMMDDhhmmss”</w:t>
      </w:r>
      <w:r w:rsidR="00D24D30">
        <w:rPr>
          <w:rFonts w:eastAsia="Times New Roman" w:cs="Arial"/>
          <w:color w:val="000000"/>
          <w:szCs w:val="20"/>
          <w:shd w:val="clear" w:color="auto" w:fill="FFFFFF"/>
        </w:rPr>
        <w:t xml:space="preserve"> </w:t>
      </w:r>
      <w:r w:rsidR="00D24D30" w:rsidRPr="000E6F79">
        <w:t>(se referens [</w:t>
      </w:r>
      <w:r w:rsidR="00D24D30">
        <w:t>R6</w:t>
      </w:r>
      <w:r w:rsidR="00D24D30" w:rsidRPr="000E6F79">
        <w:t>]).</w:t>
      </w:r>
    </w:p>
    <w:p w14:paraId="785508A9" w14:textId="77777777" w:rsidR="000E3FBA" w:rsidRPr="00CC412F" w:rsidRDefault="000E3FBA" w:rsidP="000E3FBA">
      <w:pPr>
        <w:rPr>
          <w:b/>
        </w:rPr>
      </w:pPr>
    </w:p>
    <w:p w14:paraId="713A3A78" w14:textId="77777777" w:rsidR="000E3FBA" w:rsidRPr="00CC412F" w:rsidRDefault="000E3FBA" w:rsidP="000E3FBA">
      <w:pPr>
        <w:pStyle w:val="Heading4"/>
      </w:pPr>
      <w:r w:rsidRPr="00CC412F">
        <w:t>Tidszon för tidpunkter</w:t>
      </w:r>
    </w:p>
    <w:p w14:paraId="61E21031" w14:textId="657FA1FB" w:rsidR="000E3FBA" w:rsidRDefault="000E3FBA" w:rsidP="000E3FBA">
      <w:r w:rsidRPr="00C8549F">
        <w:t>Tidszon anges</w:t>
      </w:r>
      <w:r w:rsidR="00192E50">
        <w:t xml:space="preserve"> inte i meddelandeformaten. All</w:t>
      </w:r>
      <w:r w:rsidRPr="00C8549F">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w:t>
      </w:r>
      <w:r w:rsidRPr="00CC412F">
        <w:t xml:space="preserve"> tidpunkter som utbyts är i tidszonerna CET (svensk normaltid) respektive CEST (svensk normaltid med justering för sommartid).</w:t>
      </w:r>
    </w:p>
    <w:p w14:paraId="11F06716" w14:textId="77777777" w:rsidR="00161E99" w:rsidRDefault="00161E99" w:rsidP="000E3FBA"/>
    <w:p w14:paraId="4EAF7F4C" w14:textId="59FC98C1" w:rsidR="00161E99" w:rsidRDefault="00161E99" w:rsidP="00161E99">
      <w:pPr>
        <w:pStyle w:val="Heading3"/>
      </w:pPr>
      <w:bookmarkStart w:id="91" w:name="_Toc287724212"/>
      <w:r>
        <w:t>Format för kalenderangivelser</w:t>
      </w:r>
      <w:bookmarkEnd w:id="91"/>
    </w:p>
    <w:p w14:paraId="3ECEC05D" w14:textId="6A650A2A" w:rsidR="00491FBC" w:rsidRDefault="00491FBC" w:rsidP="00DF7F62">
      <w:r>
        <w:t>Kalenderangivelser enligt iCalendar</w:t>
      </w:r>
      <w:r w:rsidR="00DF7F62">
        <w:t xml:space="preserve"> </w:t>
      </w:r>
      <w:r>
        <w:t>används för att ange start</w:t>
      </w:r>
      <w:r w:rsidR="0054092C">
        <w:t>tid</w:t>
      </w:r>
      <w:r>
        <w:t>, s</w:t>
      </w:r>
      <w:r w:rsidR="00757386">
        <w:t>top</w:t>
      </w:r>
      <w:r w:rsidR="0054092C">
        <w:t>ptid, intervall</w:t>
      </w:r>
      <w:r w:rsidR="00757386">
        <w:t xml:space="preserve"> samt frekvens av aktivitet som beställs</w:t>
      </w:r>
      <w:r>
        <w:t>.</w:t>
      </w:r>
    </w:p>
    <w:p w14:paraId="4AC009DF" w14:textId="4165E65B" w:rsidR="00491FBC" w:rsidRDefault="00757386" w:rsidP="00DF7F62">
      <w:r>
        <w:t>Format</w:t>
      </w:r>
      <w:r w:rsidR="00491FBC">
        <w:t xml:space="preserve"> och regler för iCalendar är reglerat i RFC 5545 [R4], man bör även läsa errata [R5] för RFC 5545.</w:t>
      </w:r>
    </w:p>
    <w:p w14:paraId="236B2F6A" w14:textId="77777777" w:rsidR="00491FBC" w:rsidRDefault="00491FBC" w:rsidP="00DF7F62"/>
    <w:p w14:paraId="67EF2686" w14:textId="6764992A" w:rsidR="00161E99" w:rsidRDefault="00901BAC" w:rsidP="00161E99">
      <w:r>
        <w:t xml:space="preserve">UTF-8 </w:t>
      </w:r>
      <w:r w:rsidR="00491FBC">
        <w:t>bör</w:t>
      </w:r>
      <w:r>
        <w:t xml:space="preserve"> användas, varje rad skall termineras med CR+LF (hexadecimalt 0D0A), varje rad bör inte vara längre än 75 oktetter, nästföljande rad skall börja med ett space-tecken(hex: 20) eller tab(hex: 09).</w:t>
      </w:r>
    </w:p>
    <w:p w14:paraId="1954DE5D" w14:textId="77777777" w:rsidR="00491FBC" w:rsidRDefault="00491FBC" w:rsidP="00161E99"/>
    <w:p w14:paraId="67E36428" w14:textId="0422ADDD" w:rsidR="00491FBC" w:rsidRDefault="00491FBC" w:rsidP="00161E99">
      <w:r>
        <w:t xml:space="preserve">Nedan listas exempel på kalenderangivelser, </w:t>
      </w:r>
      <w:r w:rsidR="00F51530">
        <w:rPr>
          <w:b/>
          <w:bCs/>
        </w:rPr>
        <w:t>observera</w:t>
      </w:r>
      <w:r>
        <w:t xml:space="preserve"> </w:t>
      </w:r>
      <w:r w:rsidR="00F51530">
        <w:t xml:space="preserve">att iCalendar inte är begränsad till dessa exempel och en producent eller konsument av iCalendar </w:t>
      </w:r>
      <w:r w:rsidR="00F51530" w:rsidRPr="00F51530">
        <w:rPr>
          <w:b/>
        </w:rPr>
        <w:t>måste</w:t>
      </w:r>
      <w:r w:rsidR="00F51530">
        <w:t xml:space="preserve"> kunna tyda enligt RFC 5545 [R4].</w:t>
      </w:r>
    </w:p>
    <w:p w14:paraId="7596B512" w14:textId="77777777" w:rsidR="00161E99" w:rsidRDefault="00161E99" w:rsidP="00161E99"/>
    <w:p w14:paraId="31AD6DC0" w14:textId="34EF8381" w:rsidR="00161E99" w:rsidRDefault="009B462A" w:rsidP="00161E99">
      <w:r>
        <w:t xml:space="preserve">    </w:t>
      </w:r>
      <w:r w:rsidR="00ED58D3">
        <w:t>Exempel 1: En kalenderangivelse med endast en starttid.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345"/>
        <w:gridCol w:w="4337"/>
      </w:tblGrid>
      <w:tr w:rsidR="00ED58D3" w14:paraId="66E30C98" w14:textId="77777777" w:rsidTr="00935ACD">
        <w:tc>
          <w:tcPr>
            <w:tcW w:w="6345" w:type="dxa"/>
            <w:shd w:val="clear" w:color="auto" w:fill="F2F2F2" w:themeFill="background1" w:themeFillShade="F2"/>
          </w:tcPr>
          <w:p w14:paraId="6070FE12" w14:textId="62E26A47" w:rsidR="00ED58D3" w:rsidRDefault="00ED58D3" w:rsidP="00161E99">
            <w:r w:rsidRPr="004523BC">
              <w:t>BEGIN:VCALENDAR</w:t>
            </w:r>
          </w:p>
        </w:tc>
        <w:tc>
          <w:tcPr>
            <w:tcW w:w="4337" w:type="dxa"/>
            <w:shd w:val="clear" w:color="auto" w:fill="F2F2F2" w:themeFill="background1" w:themeFillShade="F2"/>
          </w:tcPr>
          <w:p w14:paraId="69CFE076" w14:textId="269E44A5" w:rsidR="00ED58D3" w:rsidRDefault="00935ACD" w:rsidP="00161E99">
            <w:r>
              <w:t>Start på kalenderangivelse</w:t>
            </w:r>
          </w:p>
        </w:tc>
      </w:tr>
      <w:tr w:rsidR="00ED58D3" w14:paraId="13624043" w14:textId="77777777" w:rsidTr="00935ACD">
        <w:tc>
          <w:tcPr>
            <w:tcW w:w="6345" w:type="dxa"/>
            <w:shd w:val="clear" w:color="auto" w:fill="F2F2F2" w:themeFill="background1" w:themeFillShade="F2"/>
          </w:tcPr>
          <w:p w14:paraId="2F671B7B" w14:textId="55DD4680" w:rsidR="00ED58D3" w:rsidRDefault="00ED58D3" w:rsidP="00161E99">
            <w:r w:rsidRPr="004523BC">
              <w:t>VERSION:2.0</w:t>
            </w:r>
          </w:p>
        </w:tc>
        <w:tc>
          <w:tcPr>
            <w:tcW w:w="4337" w:type="dxa"/>
            <w:shd w:val="clear" w:color="auto" w:fill="F2F2F2" w:themeFill="background1" w:themeFillShade="F2"/>
          </w:tcPr>
          <w:p w14:paraId="2196059E" w14:textId="229E1BD3" w:rsidR="00ED58D3" w:rsidRDefault="00935ACD" w:rsidP="00161E99">
            <w:r>
              <w:t>Alltid version 2.0</w:t>
            </w:r>
          </w:p>
        </w:tc>
      </w:tr>
      <w:tr w:rsidR="00ED58D3" w14:paraId="02EB5BE9" w14:textId="77777777" w:rsidTr="00935ACD">
        <w:tc>
          <w:tcPr>
            <w:tcW w:w="6345" w:type="dxa"/>
            <w:shd w:val="clear" w:color="auto" w:fill="F2F2F2" w:themeFill="background1" w:themeFillShade="F2"/>
          </w:tcPr>
          <w:p w14:paraId="3B481738" w14:textId="38063CE6" w:rsidR="00ED58D3" w:rsidRDefault="00ED58D3" w:rsidP="00161E99">
            <w:r w:rsidRPr="004523BC">
              <w:t>PRODID:-//xyz Corp//NONSGML PDA Calendar Version 1.0//EN</w:t>
            </w:r>
          </w:p>
        </w:tc>
        <w:tc>
          <w:tcPr>
            <w:tcW w:w="4337" w:type="dxa"/>
            <w:shd w:val="clear" w:color="auto" w:fill="F2F2F2" w:themeFill="background1" w:themeFillShade="F2"/>
          </w:tcPr>
          <w:p w14:paraId="57AF80C1" w14:textId="54A6689F" w:rsidR="00ED58D3" w:rsidRDefault="0054092C" w:rsidP="00161E99">
            <w:r>
              <w:t>Identifierare av det system som skapade kalenderangivelsen.</w:t>
            </w:r>
          </w:p>
        </w:tc>
      </w:tr>
      <w:tr w:rsidR="00ED58D3" w14:paraId="11E01BC8" w14:textId="77777777" w:rsidTr="00935ACD">
        <w:tc>
          <w:tcPr>
            <w:tcW w:w="6345" w:type="dxa"/>
            <w:shd w:val="clear" w:color="auto" w:fill="DDD9C3" w:themeFill="background2" w:themeFillShade="E6"/>
          </w:tcPr>
          <w:p w14:paraId="1A31AD6C" w14:textId="5C7DBD9F" w:rsidR="00ED58D3" w:rsidRDefault="00ED58D3" w:rsidP="00161E99">
            <w:r w:rsidRPr="004523BC">
              <w:t>BEGIN:VEVENT</w:t>
            </w:r>
          </w:p>
        </w:tc>
        <w:tc>
          <w:tcPr>
            <w:tcW w:w="4337" w:type="dxa"/>
            <w:shd w:val="clear" w:color="auto" w:fill="DDD9C3" w:themeFill="background2" w:themeFillShade="E6"/>
          </w:tcPr>
          <w:p w14:paraId="7ED6CF6A" w14:textId="6EACBD7F" w:rsidR="00ED58D3" w:rsidRDefault="00ED58D3" w:rsidP="00161E99"/>
        </w:tc>
      </w:tr>
      <w:tr w:rsidR="00ED58D3" w14:paraId="38AB3894" w14:textId="77777777" w:rsidTr="00935ACD">
        <w:tc>
          <w:tcPr>
            <w:tcW w:w="6345" w:type="dxa"/>
            <w:shd w:val="clear" w:color="auto" w:fill="DDD9C3" w:themeFill="background2" w:themeFillShade="E6"/>
          </w:tcPr>
          <w:p w14:paraId="5D968E50" w14:textId="6092162A" w:rsidR="00ED58D3" w:rsidRPr="005C6658" w:rsidRDefault="00ED58D3" w:rsidP="00161E99">
            <w:pPr>
              <w:rPr>
                <w:lang w:val="en-GB"/>
              </w:rPr>
            </w:pPr>
            <w:r w:rsidRPr="005C6658">
              <w:rPr>
                <w:lang w:val="en-GB"/>
              </w:rPr>
              <w:t>DTSTART;TZID=W. Europe Standard Time:20150121T100000</w:t>
            </w:r>
          </w:p>
        </w:tc>
        <w:tc>
          <w:tcPr>
            <w:tcW w:w="4337" w:type="dxa"/>
            <w:shd w:val="clear" w:color="auto" w:fill="DDD9C3" w:themeFill="background2" w:themeFillShade="E6"/>
          </w:tcPr>
          <w:p w14:paraId="73DE77EA" w14:textId="2C40E212" w:rsidR="00ED58D3" w:rsidRDefault="00935ACD" w:rsidP="00161E99">
            <w:r>
              <w:t>Start</w:t>
            </w:r>
            <w:r w:rsidR="00A4592F">
              <w:t>tid med tidszonsangivelse.</w:t>
            </w:r>
          </w:p>
        </w:tc>
      </w:tr>
      <w:tr w:rsidR="00ED58D3" w14:paraId="2BBE3D6C" w14:textId="77777777" w:rsidTr="00935ACD">
        <w:tc>
          <w:tcPr>
            <w:tcW w:w="6345" w:type="dxa"/>
            <w:shd w:val="clear" w:color="auto" w:fill="DDD9C3" w:themeFill="background2" w:themeFillShade="E6"/>
          </w:tcPr>
          <w:p w14:paraId="1BA66740" w14:textId="6425D1B2" w:rsidR="00ED58D3" w:rsidRDefault="00ED58D3" w:rsidP="00161E99">
            <w:r w:rsidRPr="004523BC">
              <w:t>SEQUENCE:0</w:t>
            </w:r>
          </w:p>
        </w:tc>
        <w:tc>
          <w:tcPr>
            <w:tcW w:w="4337" w:type="dxa"/>
            <w:shd w:val="clear" w:color="auto" w:fill="DDD9C3" w:themeFill="background2" w:themeFillShade="E6"/>
          </w:tcPr>
          <w:p w14:paraId="59D3C1CA" w14:textId="6E9E2F6C" w:rsidR="00ED58D3" w:rsidRDefault="00935ACD" w:rsidP="00161E99">
            <w:r>
              <w:t xml:space="preserve">Börjar alltid på 0, räknas upp vid </w:t>
            </w:r>
            <w:r w:rsidR="00E22479">
              <w:t xml:space="preserve">varje </w:t>
            </w:r>
            <w:r>
              <w:t>uppdatering</w:t>
            </w:r>
          </w:p>
        </w:tc>
      </w:tr>
      <w:tr w:rsidR="00ED58D3" w14:paraId="53B0F3F5" w14:textId="77777777" w:rsidTr="00935ACD">
        <w:tc>
          <w:tcPr>
            <w:tcW w:w="6345" w:type="dxa"/>
            <w:shd w:val="clear" w:color="auto" w:fill="DDD9C3" w:themeFill="background2" w:themeFillShade="E6"/>
          </w:tcPr>
          <w:p w14:paraId="3C47264F" w14:textId="3FBDC7F4" w:rsidR="00ED58D3" w:rsidRDefault="00935ACD" w:rsidP="00161E99">
            <w:r>
              <w:t>UID:uid</w:t>
            </w:r>
            <w:r w:rsidR="00ED58D3" w:rsidRPr="004523BC">
              <w:t>@example.com</w:t>
            </w:r>
          </w:p>
        </w:tc>
        <w:tc>
          <w:tcPr>
            <w:tcW w:w="4337" w:type="dxa"/>
            <w:shd w:val="clear" w:color="auto" w:fill="DDD9C3" w:themeFill="background2" w:themeFillShade="E6"/>
          </w:tcPr>
          <w:p w14:paraId="109588E2" w14:textId="2F4CB177" w:rsidR="00ED58D3" w:rsidRDefault="00A4592F" w:rsidP="00161E99">
            <w:r>
              <w:t>Unikt id för kalenderangivelse, återanvänds vid uppdatering.</w:t>
            </w:r>
          </w:p>
        </w:tc>
      </w:tr>
      <w:tr w:rsidR="00ED58D3" w14:paraId="693E3C48" w14:textId="77777777" w:rsidTr="00935ACD">
        <w:tc>
          <w:tcPr>
            <w:tcW w:w="6345" w:type="dxa"/>
            <w:shd w:val="clear" w:color="auto" w:fill="DDD9C3" w:themeFill="background2" w:themeFillShade="E6"/>
          </w:tcPr>
          <w:p w14:paraId="468BDE23" w14:textId="526F0E0A" w:rsidR="00ED58D3" w:rsidRDefault="00ED58D3" w:rsidP="00161E99">
            <w:r w:rsidRPr="004523BC">
              <w:t>END:VEVENT</w:t>
            </w:r>
          </w:p>
        </w:tc>
        <w:tc>
          <w:tcPr>
            <w:tcW w:w="4337" w:type="dxa"/>
            <w:shd w:val="clear" w:color="auto" w:fill="DDD9C3" w:themeFill="background2" w:themeFillShade="E6"/>
          </w:tcPr>
          <w:p w14:paraId="7ED5C046" w14:textId="77777777" w:rsidR="00ED58D3" w:rsidRDefault="00ED58D3" w:rsidP="00161E99"/>
        </w:tc>
      </w:tr>
      <w:tr w:rsidR="00ED58D3" w14:paraId="22F50437" w14:textId="77777777" w:rsidTr="0054092C">
        <w:tc>
          <w:tcPr>
            <w:tcW w:w="6345" w:type="dxa"/>
            <w:shd w:val="clear" w:color="auto" w:fill="F2F2F2" w:themeFill="background1" w:themeFillShade="F2"/>
          </w:tcPr>
          <w:p w14:paraId="6888FE9F" w14:textId="3C7D1F50" w:rsidR="00ED58D3" w:rsidRPr="004F2D1F" w:rsidRDefault="00ED58D3" w:rsidP="00161E99">
            <w:r w:rsidRPr="004523BC">
              <w:t>END:VCALENDAR</w:t>
            </w:r>
          </w:p>
        </w:tc>
        <w:tc>
          <w:tcPr>
            <w:tcW w:w="4337" w:type="dxa"/>
            <w:shd w:val="clear" w:color="auto" w:fill="F2F2F2" w:themeFill="background1" w:themeFillShade="F2"/>
          </w:tcPr>
          <w:p w14:paraId="6A9CF878" w14:textId="77777777" w:rsidR="00ED58D3" w:rsidRDefault="00ED58D3" w:rsidP="00161E99"/>
        </w:tc>
      </w:tr>
    </w:tbl>
    <w:p w14:paraId="2C2D5DEF" w14:textId="77777777" w:rsidR="00A4592F" w:rsidRDefault="00A4592F" w:rsidP="00A4592F"/>
    <w:p w14:paraId="0F5EE69F" w14:textId="4EFD013A" w:rsidR="00ED58D3" w:rsidRDefault="00A4592F" w:rsidP="00161E99">
      <w:r>
        <w:t>Exempel 2: En kalenderangivelse med star och sluttid.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345"/>
        <w:gridCol w:w="4337"/>
      </w:tblGrid>
      <w:tr w:rsidR="00A4592F" w14:paraId="5E9A140A" w14:textId="77777777" w:rsidTr="000D639B">
        <w:tc>
          <w:tcPr>
            <w:tcW w:w="6345" w:type="dxa"/>
            <w:shd w:val="clear" w:color="auto" w:fill="F2F2F2" w:themeFill="background1" w:themeFillShade="F2"/>
          </w:tcPr>
          <w:p w14:paraId="1CD649BD" w14:textId="77777777" w:rsidR="00A4592F" w:rsidRDefault="00A4592F" w:rsidP="000D639B">
            <w:r w:rsidRPr="004523BC">
              <w:t>BEGIN:VCALENDAR</w:t>
            </w:r>
          </w:p>
        </w:tc>
        <w:tc>
          <w:tcPr>
            <w:tcW w:w="4337" w:type="dxa"/>
            <w:shd w:val="clear" w:color="auto" w:fill="F2F2F2" w:themeFill="background1" w:themeFillShade="F2"/>
          </w:tcPr>
          <w:p w14:paraId="63D78870" w14:textId="77777777" w:rsidR="00A4592F" w:rsidRDefault="00A4592F" w:rsidP="000D639B">
            <w:r>
              <w:t>Start på kalenderangivelse</w:t>
            </w:r>
          </w:p>
        </w:tc>
      </w:tr>
      <w:tr w:rsidR="00A4592F" w14:paraId="2B89B1FD" w14:textId="77777777" w:rsidTr="000D639B">
        <w:tc>
          <w:tcPr>
            <w:tcW w:w="6345" w:type="dxa"/>
            <w:shd w:val="clear" w:color="auto" w:fill="F2F2F2" w:themeFill="background1" w:themeFillShade="F2"/>
          </w:tcPr>
          <w:p w14:paraId="57FFBE4A" w14:textId="77777777" w:rsidR="00A4592F" w:rsidRDefault="00A4592F" w:rsidP="000D639B">
            <w:r w:rsidRPr="004523BC">
              <w:t>VERSION:2.0</w:t>
            </w:r>
          </w:p>
        </w:tc>
        <w:tc>
          <w:tcPr>
            <w:tcW w:w="4337" w:type="dxa"/>
            <w:shd w:val="clear" w:color="auto" w:fill="F2F2F2" w:themeFill="background1" w:themeFillShade="F2"/>
          </w:tcPr>
          <w:p w14:paraId="093403FD" w14:textId="77777777" w:rsidR="00A4592F" w:rsidRDefault="00A4592F" w:rsidP="000D639B">
            <w:r>
              <w:t>Alltid version 2.0</w:t>
            </w:r>
          </w:p>
        </w:tc>
      </w:tr>
      <w:tr w:rsidR="00A4592F" w14:paraId="2CDA130C" w14:textId="77777777" w:rsidTr="000D639B">
        <w:tc>
          <w:tcPr>
            <w:tcW w:w="6345" w:type="dxa"/>
            <w:shd w:val="clear" w:color="auto" w:fill="F2F2F2" w:themeFill="background1" w:themeFillShade="F2"/>
          </w:tcPr>
          <w:p w14:paraId="5C7E0FC6" w14:textId="77777777" w:rsidR="00A4592F" w:rsidRDefault="00A4592F" w:rsidP="000D639B">
            <w:r w:rsidRPr="004523BC">
              <w:t>PRODID:-//xyz Corp//NONSGML PDA Calendar Version 1.0//EN</w:t>
            </w:r>
          </w:p>
        </w:tc>
        <w:tc>
          <w:tcPr>
            <w:tcW w:w="4337" w:type="dxa"/>
            <w:shd w:val="clear" w:color="auto" w:fill="F2F2F2" w:themeFill="background1" w:themeFillShade="F2"/>
          </w:tcPr>
          <w:p w14:paraId="6B30091A" w14:textId="764108E5" w:rsidR="00A4592F" w:rsidRDefault="00A87BF0" w:rsidP="000D639B">
            <w:r>
              <w:t>Identifierare av det system som skapade kalenderangivelsen.</w:t>
            </w:r>
          </w:p>
        </w:tc>
      </w:tr>
      <w:tr w:rsidR="00A4592F" w14:paraId="07AD10FA" w14:textId="77777777" w:rsidTr="000D639B">
        <w:tc>
          <w:tcPr>
            <w:tcW w:w="6345" w:type="dxa"/>
            <w:shd w:val="clear" w:color="auto" w:fill="DDD9C3" w:themeFill="background2" w:themeFillShade="E6"/>
          </w:tcPr>
          <w:p w14:paraId="45197CB7" w14:textId="77777777" w:rsidR="00A4592F" w:rsidRDefault="00A4592F" w:rsidP="000D639B">
            <w:r w:rsidRPr="004523BC">
              <w:t>BEGIN:VEVENT</w:t>
            </w:r>
          </w:p>
        </w:tc>
        <w:tc>
          <w:tcPr>
            <w:tcW w:w="4337" w:type="dxa"/>
            <w:shd w:val="clear" w:color="auto" w:fill="DDD9C3" w:themeFill="background2" w:themeFillShade="E6"/>
          </w:tcPr>
          <w:p w14:paraId="7DD24BA6" w14:textId="77777777" w:rsidR="00A4592F" w:rsidRDefault="00A4592F" w:rsidP="000D639B"/>
        </w:tc>
      </w:tr>
      <w:tr w:rsidR="00A4592F" w14:paraId="3BC40BB2" w14:textId="77777777" w:rsidTr="000D639B">
        <w:tc>
          <w:tcPr>
            <w:tcW w:w="6345" w:type="dxa"/>
            <w:shd w:val="clear" w:color="auto" w:fill="DDD9C3" w:themeFill="background2" w:themeFillShade="E6"/>
          </w:tcPr>
          <w:p w14:paraId="1570E911" w14:textId="77777777" w:rsidR="00A4592F" w:rsidRPr="005C6658" w:rsidRDefault="00A4592F" w:rsidP="000D639B">
            <w:pPr>
              <w:rPr>
                <w:lang w:val="en-GB"/>
              </w:rPr>
            </w:pPr>
            <w:r w:rsidRPr="005C6658">
              <w:rPr>
                <w:lang w:val="en-GB"/>
              </w:rPr>
              <w:t>DTSTART;TZID=W. Europe Standard Time:20150121T100000</w:t>
            </w:r>
          </w:p>
        </w:tc>
        <w:tc>
          <w:tcPr>
            <w:tcW w:w="4337" w:type="dxa"/>
            <w:shd w:val="clear" w:color="auto" w:fill="DDD9C3" w:themeFill="background2" w:themeFillShade="E6"/>
          </w:tcPr>
          <w:p w14:paraId="27A9E507" w14:textId="77777777" w:rsidR="00A4592F" w:rsidRDefault="00A4592F" w:rsidP="000D639B">
            <w:r>
              <w:t>Starttid med tidszonsangivelse.</w:t>
            </w:r>
          </w:p>
        </w:tc>
      </w:tr>
      <w:tr w:rsidR="00A4592F" w14:paraId="7FFE764B" w14:textId="77777777" w:rsidTr="000D639B">
        <w:tc>
          <w:tcPr>
            <w:tcW w:w="6345" w:type="dxa"/>
            <w:shd w:val="clear" w:color="auto" w:fill="DDD9C3" w:themeFill="background2" w:themeFillShade="E6"/>
          </w:tcPr>
          <w:p w14:paraId="2E84D576" w14:textId="7133847C" w:rsidR="00A4592F" w:rsidRPr="005C6658" w:rsidRDefault="00A4592F" w:rsidP="000D639B">
            <w:pPr>
              <w:rPr>
                <w:lang w:val="en-GB"/>
              </w:rPr>
            </w:pPr>
            <w:r w:rsidRPr="005C6658">
              <w:rPr>
                <w:lang w:val="en-GB"/>
              </w:rPr>
              <w:t>DTEND;TZID=W. Europe Standard Time:20150127T120000</w:t>
            </w:r>
          </w:p>
        </w:tc>
        <w:tc>
          <w:tcPr>
            <w:tcW w:w="4337" w:type="dxa"/>
            <w:shd w:val="clear" w:color="auto" w:fill="DDD9C3" w:themeFill="background2" w:themeFillShade="E6"/>
          </w:tcPr>
          <w:p w14:paraId="38FDE9C8" w14:textId="5D9A8345" w:rsidR="00A4592F" w:rsidRDefault="00A4592F" w:rsidP="000D639B">
            <w:r>
              <w:t>Stopptid med tidszonsangivelse.</w:t>
            </w:r>
          </w:p>
        </w:tc>
      </w:tr>
      <w:tr w:rsidR="00A4592F" w14:paraId="0E8B60F6" w14:textId="77777777" w:rsidTr="000D639B">
        <w:tc>
          <w:tcPr>
            <w:tcW w:w="6345" w:type="dxa"/>
            <w:shd w:val="clear" w:color="auto" w:fill="DDD9C3" w:themeFill="background2" w:themeFillShade="E6"/>
          </w:tcPr>
          <w:p w14:paraId="6B017072" w14:textId="77777777" w:rsidR="00A4592F" w:rsidRDefault="00A4592F" w:rsidP="000D639B">
            <w:r w:rsidRPr="004523BC">
              <w:t>SEQUENCE:0</w:t>
            </w:r>
          </w:p>
        </w:tc>
        <w:tc>
          <w:tcPr>
            <w:tcW w:w="4337" w:type="dxa"/>
            <w:shd w:val="clear" w:color="auto" w:fill="DDD9C3" w:themeFill="background2" w:themeFillShade="E6"/>
          </w:tcPr>
          <w:p w14:paraId="3143BBE0" w14:textId="6C2BFD38" w:rsidR="00A4592F" w:rsidRDefault="00A4592F" w:rsidP="000D639B">
            <w:r>
              <w:t xml:space="preserve">Börjar alltid på 0, räknas upp vid </w:t>
            </w:r>
            <w:r w:rsidR="00E22479">
              <w:t xml:space="preserve">varje </w:t>
            </w:r>
            <w:r>
              <w:t>uppdatering</w:t>
            </w:r>
          </w:p>
        </w:tc>
      </w:tr>
      <w:tr w:rsidR="00A4592F" w14:paraId="158A28ED" w14:textId="77777777" w:rsidTr="000D639B">
        <w:tc>
          <w:tcPr>
            <w:tcW w:w="6345" w:type="dxa"/>
            <w:shd w:val="clear" w:color="auto" w:fill="DDD9C3" w:themeFill="background2" w:themeFillShade="E6"/>
          </w:tcPr>
          <w:p w14:paraId="14137604" w14:textId="77777777" w:rsidR="00A4592F" w:rsidRDefault="00A4592F" w:rsidP="000D639B">
            <w:r>
              <w:t>UID:uid</w:t>
            </w:r>
            <w:r w:rsidRPr="004523BC">
              <w:t>@example.com</w:t>
            </w:r>
          </w:p>
        </w:tc>
        <w:tc>
          <w:tcPr>
            <w:tcW w:w="4337" w:type="dxa"/>
            <w:shd w:val="clear" w:color="auto" w:fill="DDD9C3" w:themeFill="background2" w:themeFillShade="E6"/>
          </w:tcPr>
          <w:p w14:paraId="49A33738" w14:textId="77777777" w:rsidR="00A4592F" w:rsidRDefault="00A4592F" w:rsidP="000D639B">
            <w:r>
              <w:t>Unikt id för kalenderangivelse, återanvänds vid uppdatering.</w:t>
            </w:r>
          </w:p>
        </w:tc>
      </w:tr>
      <w:tr w:rsidR="00A4592F" w14:paraId="489A1585" w14:textId="77777777" w:rsidTr="000D639B">
        <w:tc>
          <w:tcPr>
            <w:tcW w:w="6345" w:type="dxa"/>
            <w:shd w:val="clear" w:color="auto" w:fill="DDD9C3" w:themeFill="background2" w:themeFillShade="E6"/>
          </w:tcPr>
          <w:p w14:paraId="7050CDCF" w14:textId="77777777" w:rsidR="00A4592F" w:rsidRDefault="00A4592F" w:rsidP="000D639B">
            <w:r w:rsidRPr="004523BC">
              <w:t>END:VEVENT</w:t>
            </w:r>
          </w:p>
        </w:tc>
        <w:tc>
          <w:tcPr>
            <w:tcW w:w="4337" w:type="dxa"/>
            <w:shd w:val="clear" w:color="auto" w:fill="DDD9C3" w:themeFill="background2" w:themeFillShade="E6"/>
          </w:tcPr>
          <w:p w14:paraId="66F46380" w14:textId="77777777" w:rsidR="00A4592F" w:rsidRDefault="00A4592F" w:rsidP="000D639B"/>
        </w:tc>
      </w:tr>
      <w:tr w:rsidR="00A4592F" w14:paraId="699CEC51" w14:textId="77777777" w:rsidTr="0054092C">
        <w:tc>
          <w:tcPr>
            <w:tcW w:w="6345" w:type="dxa"/>
            <w:shd w:val="clear" w:color="auto" w:fill="F2F2F2" w:themeFill="background1" w:themeFillShade="F2"/>
          </w:tcPr>
          <w:p w14:paraId="5A3857FF" w14:textId="77777777" w:rsidR="00A4592F" w:rsidRPr="004F2D1F" w:rsidRDefault="00A4592F" w:rsidP="000D639B">
            <w:r w:rsidRPr="004523BC">
              <w:t>END:VCALENDAR</w:t>
            </w:r>
          </w:p>
        </w:tc>
        <w:tc>
          <w:tcPr>
            <w:tcW w:w="4337" w:type="dxa"/>
            <w:shd w:val="clear" w:color="auto" w:fill="F2F2F2" w:themeFill="background1" w:themeFillShade="F2"/>
          </w:tcPr>
          <w:p w14:paraId="3E94B2D2" w14:textId="77777777" w:rsidR="00A4592F" w:rsidRDefault="00A4592F" w:rsidP="000D639B"/>
        </w:tc>
      </w:tr>
    </w:tbl>
    <w:p w14:paraId="6F29C2C0" w14:textId="1EAB5548" w:rsidR="00161E99" w:rsidRDefault="00161E99" w:rsidP="00161E99"/>
    <w:p w14:paraId="6EF83409" w14:textId="77777777" w:rsidR="009B462A" w:rsidRDefault="009B462A" w:rsidP="00161E99"/>
    <w:p w14:paraId="59BC5997" w14:textId="7BEEB65B" w:rsidR="00901BAC" w:rsidRDefault="00A4592F" w:rsidP="00161E99">
      <w:r>
        <w:t xml:space="preserve">Exempel 3: En kalenderangivelse med ett återkommande event som upprepas </w:t>
      </w:r>
      <w:r w:rsidR="003D2ECD">
        <w:t>fem gånger varannan dag</w:t>
      </w:r>
      <w:r w:rsidR="00901BAC">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345"/>
        <w:gridCol w:w="4337"/>
      </w:tblGrid>
      <w:tr w:rsidR="005C7A76" w14:paraId="78A7542B" w14:textId="77777777" w:rsidTr="000D639B">
        <w:tc>
          <w:tcPr>
            <w:tcW w:w="6345" w:type="dxa"/>
            <w:shd w:val="clear" w:color="auto" w:fill="F2F2F2" w:themeFill="background1" w:themeFillShade="F2"/>
          </w:tcPr>
          <w:p w14:paraId="2A11FE7D" w14:textId="6014948D" w:rsidR="005C7A76" w:rsidRDefault="005C7A76" w:rsidP="000D639B">
            <w:r w:rsidRPr="0063186D">
              <w:t>BEGIN:VCALENDAR</w:t>
            </w:r>
          </w:p>
        </w:tc>
        <w:tc>
          <w:tcPr>
            <w:tcW w:w="4337" w:type="dxa"/>
            <w:shd w:val="clear" w:color="auto" w:fill="F2F2F2" w:themeFill="background1" w:themeFillShade="F2"/>
          </w:tcPr>
          <w:p w14:paraId="0F5CDD6D" w14:textId="77777777" w:rsidR="005C7A76" w:rsidRDefault="005C7A76" w:rsidP="000D639B">
            <w:r>
              <w:t>Start på kalenderangivelse</w:t>
            </w:r>
          </w:p>
        </w:tc>
      </w:tr>
      <w:tr w:rsidR="005C7A76" w14:paraId="4F983364" w14:textId="77777777" w:rsidTr="000D639B">
        <w:tc>
          <w:tcPr>
            <w:tcW w:w="6345" w:type="dxa"/>
            <w:shd w:val="clear" w:color="auto" w:fill="F2F2F2" w:themeFill="background1" w:themeFillShade="F2"/>
          </w:tcPr>
          <w:p w14:paraId="4654F0F4" w14:textId="13B5E535" w:rsidR="005C7A76" w:rsidRDefault="005C7A76" w:rsidP="000D639B">
            <w:r w:rsidRPr="0063186D">
              <w:t>METHOD:REQUEST</w:t>
            </w:r>
          </w:p>
        </w:tc>
        <w:tc>
          <w:tcPr>
            <w:tcW w:w="4337" w:type="dxa"/>
            <w:shd w:val="clear" w:color="auto" w:fill="F2F2F2" w:themeFill="background1" w:themeFillShade="F2"/>
          </w:tcPr>
          <w:p w14:paraId="43AC99E1" w14:textId="082B7F23" w:rsidR="005C7A76" w:rsidRDefault="005C7A76" w:rsidP="000D639B"/>
        </w:tc>
      </w:tr>
      <w:tr w:rsidR="005C7A76" w14:paraId="323F2F2A" w14:textId="77777777" w:rsidTr="000D639B">
        <w:tc>
          <w:tcPr>
            <w:tcW w:w="6345" w:type="dxa"/>
            <w:shd w:val="clear" w:color="auto" w:fill="F2F2F2" w:themeFill="background1" w:themeFillShade="F2"/>
          </w:tcPr>
          <w:p w14:paraId="1CF85753" w14:textId="1F558A74" w:rsidR="005C7A76" w:rsidRDefault="005C7A76" w:rsidP="000D639B">
            <w:r w:rsidRPr="0063186D">
              <w:lastRenderedPageBreak/>
              <w:t>PRODID:-//xyz Corp//NONSGML PDA Calendar Version 1.0//EN</w:t>
            </w:r>
          </w:p>
        </w:tc>
        <w:tc>
          <w:tcPr>
            <w:tcW w:w="4337" w:type="dxa"/>
            <w:shd w:val="clear" w:color="auto" w:fill="F2F2F2" w:themeFill="background1" w:themeFillShade="F2"/>
          </w:tcPr>
          <w:p w14:paraId="7E3AD660" w14:textId="682D646F" w:rsidR="005C7A76" w:rsidRDefault="0054092C" w:rsidP="000D639B">
            <w:r>
              <w:t>Identifierare av det system som skapade kalenderangivelsen.</w:t>
            </w:r>
          </w:p>
        </w:tc>
      </w:tr>
      <w:tr w:rsidR="005C7A76" w14:paraId="310DD101" w14:textId="77777777" w:rsidTr="005C7A76">
        <w:tc>
          <w:tcPr>
            <w:tcW w:w="6345" w:type="dxa"/>
            <w:shd w:val="clear" w:color="auto" w:fill="F2F2F2" w:themeFill="background1" w:themeFillShade="F2"/>
          </w:tcPr>
          <w:p w14:paraId="3D0135B3" w14:textId="27E74446" w:rsidR="005C7A76" w:rsidRDefault="005C7A76" w:rsidP="000D639B">
            <w:r w:rsidRPr="0063186D">
              <w:t>VERSION:2.0</w:t>
            </w:r>
          </w:p>
        </w:tc>
        <w:tc>
          <w:tcPr>
            <w:tcW w:w="4337" w:type="dxa"/>
            <w:shd w:val="clear" w:color="auto" w:fill="F2F2F2" w:themeFill="background1" w:themeFillShade="F2"/>
          </w:tcPr>
          <w:p w14:paraId="7275ECE4" w14:textId="07B9241B" w:rsidR="005C7A76" w:rsidRDefault="005C7A76" w:rsidP="000D639B">
            <w:r>
              <w:t>Alltid version 2.0</w:t>
            </w:r>
          </w:p>
        </w:tc>
      </w:tr>
      <w:tr w:rsidR="005C7A76" w14:paraId="182B4D09" w14:textId="77777777" w:rsidTr="000D639B">
        <w:tc>
          <w:tcPr>
            <w:tcW w:w="6345" w:type="dxa"/>
            <w:shd w:val="clear" w:color="auto" w:fill="DDD9C3" w:themeFill="background2" w:themeFillShade="E6"/>
          </w:tcPr>
          <w:p w14:paraId="7A17D5AC" w14:textId="333F160A" w:rsidR="005C7A76" w:rsidRDefault="005C7A76" w:rsidP="000D639B">
            <w:r w:rsidRPr="0063186D">
              <w:t>BEGIN:VEVENT</w:t>
            </w:r>
          </w:p>
        </w:tc>
        <w:tc>
          <w:tcPr>
            <w:tcW w:w="4337" w:type="dxa"/>
            <w:shd w:val="clear" w:color="auto" w:fill="DDD9C3" w:themeFill="background2" w:themeFillShade="E6"/>
          </w:tcPr>
          <w:p w14:paraId="7F6D1E2B" w14:textId="35F9EB1E" w:rsidR="005C7A76" w:rsidRDefault="005C7A76" w:rsidP="000D639B"/>
        </w:tc>
      </w:tr>
      <w:tr w:rsidR="005C7A76" w14:paraId="7F09A267" w14:textId="77777777" w:rsidTr="000D639B">
        <w:tc>
          <w:tcPr>
            <w:tcW w:w="6345" w:type="dxa"/>
            <w:shd w:val="clear" w:color="auto" w:fill="DDD9C3" w:themeFill="background2" w:themeFillShade="E6"/>
          </w:tcPr>
          <w:p w14:paraId="40C0121A" w14:textId="4DC87F61" w:rsidR="005C7A76" w:rsidRDefault="005C7A76" w:rsidP="000D639B">
            <w:r w:rsidRPr="0063186D">
              <w:t>SUMMARY;LANGUAGE=sv-SE:Insamling av hälsodata i hemmet.</w:t>
            </w:r>
          </w:p>
        </w:tc>
        <w:tc>
          <w:tcPr>
            <w:tcW w:w="4337" w:type="dxa"/>
            <w:shd w:val="clear" w:color="auto" w:fill="DDD9C3" w:themeFill="background2" w:themeFillShade="E6"/>
          </w:tcPr>
          <w:p w14:paraId="23834C0F" w14:textId="169FAA54" w:rsidR="005C7A76" w:rsidRDefault="000D639B" w:rsidP="000D639B">
            <w:r>
              <w:t>Beskr</w:t>
            </w:r>
            <w:r w:rsidR="00E47DFB">
              <w:t>iv</w:t>
            </w:r>
            <w:r>
              <w:t>ning av kalenderangivelsen, den text som syns i kalendrar med stöd för iCalendar.</w:t>
            </w:r>
          </w:p>
        </w:tc>
      </w:tr>
      <w:tr w:rsidR="005C7A76" w14:paraId="0BE462B1" w14:textId="77777777" w:rsidTr="000D639B">
        <w:tc>
          <w:tcPr>
            <w:tcW w:w="6345" w:type="dxa"/>
            <w:shd w:val="clear" w:color="auto" w:fill="DDD9C3" w:themeFill="background2" w:themeFillShade="E6"/>
          </w:tcPr>
          <w:p w14:paraId="2FA84A25" w14:textId="5C2E9298" w:rsidR="005C7A76" w:rsidRPr="005C6658" w:rsidRDefault="005C7A76" w:rsidP="000D639B">
            <w:pPr>
              <w:rPr>
                <w:lang w:val="en-GB"/>
              </w:rPr>
            </w:pPr>
            <w:r w:rsidRPr="005C6658">
              <w:rPr>
                <w:lang w:val="en-GB"/>
              </w:rPr>
              <w:t>DTSTART;TZID=W. Europe Standard Time:20150119T100000</w:t>
            </w:r>
          </w:p>
        </w:tc>
        <w:tc>
          <w:tcPr>
            <w:tcW w:w="4337" w:type="dxa"/>
            <w:shd w:val="clear" w:color="auto" w:fill="DDD9C3" w:themeFill="background2" w:themeFillShade="E6"/>
          </w:tcPr>
          <w:p w14:paraId="663149AD" w14:textId="279B8A3C" w:rsidR="005C7A76" w:rsidRDefault="000D639B" w:rsidP="000D639B">
            <w:r>
              <w:t>Starttid med tidszonangivelse</w:t>
            </w:r>
          </w:p>
        </w:tc>
      </w:tr>
      <w:tr w:rsidR="005C7A76" w14:paraId="0358644A" w14:textId="77777777" w:rsidTr="000D639B">
        <w:tc>
          <w:tcPr>
            <w:tcW w:w="6345" w:type="dxa"/>
            <w:shd w:val="clear" w:color="auto" w:fill="DDD9C3" w:themeFill="background2" w:themeFillShade="E6"/>
          </w:tcPr>
          <w:p w14:paraId="53AAE8E8" w14:textId="7312DB2B" w:rsidR="005C7A76" w:rsidRPr="005C6658" w:rsidRDefault="005C7A76" w:rsidP="000D639B">
            <w:pPr>
              <w:rPr>
                <w:lang w:val="en-GB"/>
              </w:rPr>
            </w:pPr>
            <w:r w:rsidRPr="005C6658">
              <w:rPr>
                <w:lang w:val="en-GB"/>
              </w:rPr>
              <w:t>DTEND;TZID=W. Europe Standard Time:20150119T120000</w:t>
            </w:r>
          </w:p>
        </w:tc>
        <w:tc>
          <w:tcPr>
            <w:tcW w:w="4337" w:type="dxa"/>
            <w:shd w:val="clear" w:color="auto" w:fill="DDD9C3" w:themeFill="background2" w:themeFillShade="E6"/>
          </w:tcPr>
          <w:p w14:paraId="5EB5E67E" w14:textId="1512E5EF" w:rsidR="005C7A76" w:rsidRDefault="000D639B" w:rsidP="000D639B">
            <w:r>
              <w:t>Stopptid med tidszonsangivelse</w:t>
            </w:r>
          </w:p>
        </w:tc>
      </w:tr>
      <w:tr w:rsidR="005C7A76" w14:paraId="7EEFDBEC" w14:textId="77777777" w:rsidTr="005C7A76">
        <w:tc>
          <w:tcPr>
            <w:tcW w:w="6345" w:type="dxa"/>
            <w:shd w:val="clear" w:color="auto" w:fill="DDD9C3" w:themeFill="background2" w:themeFillShade="E6"/>
          </w:tcPr>
          <w:p w14:paraId="710C2FAA" w14:textId="7C1E22BE" w:rsidR="005C7A76" w:rsidRPr="005C6658" w:rsidRDefault="005C7A76" w:rsidP="000D639B">
            <w:pPr>
              <w:rPr>
                <w:lang w:val="en-GB"/>
              </w:rPr>
            </w:pPr>
            <w:r w:rsidRPr="005C6658">
              <w:rPr>
                <w:lang w:val="en-GB"/>
              </w:rPr>
              <w:t>RRULE:FREQ=DAILY;INTERVAL=2;COUNT=5</w:t>
            </w:r>
          </w:p>
        </w:tc>
        <w:tc>
          <w:tcPr>
            <w:tcW w:w="4337" w:type="dxa"/>
            <w:shd w:val="clear" w:color="auto" w:fill="DDD9C3" w:themeFill="background2" w:themeFillShade="E6"/>
          </w:tcPr>
          <w:p w14:paraId="7B8D8337" w14:textId="536011E6" w:rsidR="005C7A76" w:rsidRDefault="000D639B" w:rsidP="000D639B">
            <w:r>
              <w:t>Regel som beskriver frekvens samt antal återkommande händelser.</w:t>
            </w:r>
          </w:p>
        </w:tc>
      </w:tr>
      <w:tr w:rsidR="005C7A76" w14:paraId="11C4CA23" w14:textId="77777777" w:rsidTr="005C7A76">
        <w:tc>
          <w:tcPr>
            <w:tcW w:w="6345" w:type="dxa"/>
            <w:shd w:val="clear" w:color="auto" w:fill="DDD9C3" w:themeFill="background2" w:themeFillShade="E6"/>
          </w:tcPr>
          <w:p w14:paraId="0BE3F968" w14:textId="2B27C105" w:rsidR="005C7A76" w:rsidRPr="004523BC" w:rsidRDefault="005C7A76" w:rsidP="000D639B">
            <w:r w:rsidRPr="0063186D">
              <w:t>UID:uid@example.com</w:t>
            </w:r>
          </w:p>
        </w:tc>
        <w:tc>
          <w:tcPr>
            <w:tcW w:w="4337" w:type="dxa"/>
            <w:shd w:val="clear" w:color="auto" w:fill="DDD9C3" w:themeFill="background2" w:themeFillShade="E6"/>
          </w:tcPr>
          <w:p w14:paraId="43E3B5DD" w14:textId="6ACCF1AB" w:rsidR="005C7A76" w:rsidRDefault="000D639B" w:rsidP="000D639B">
            <w:r>
              <w:t>Unikt id för kalenderangivelse, återanvänds vid uppdatering.</w:t>
            </w:r>
          </w:p>
        </w:tc>
      </w:tr>
      <w:tr w:rsidR="005C7A76" w14:paraId="6EDC2B64" w14:textId="77777777" w:rsidTr="005C7A76">
        <w:tc>
          <w:tcPr>
            <w:tcW w:w="6345" w:type="dxa"/>
            <w:shd w:val="clear" w:color="auto" w:fill="DDD9C3" w:themeFill="background2" w:themeFillShade="E6"/>
          </w:tcPr>
          <w:p w14:paraId="61B0F740" w14:textId="2F24A92B" w:rsidR="005C7A76" w:rsidRPr="004523BC" w:rsidRDefault="005C7A76" w:rsidP="000D639B">
            <w:r w:rsidRPr="0063186D">
              <w:t>DTSTAMP:20141209T125458Z</w:t>
            </w:r>
          </w:p>
        </w:tc>
        <w:tc>
          <w:tcPr>
            <w:tcW w:w="4337" w:type="dxa"/>
            <w:shd w:val="clear" w:color="auto" w:fill="DDD9C3" w:themeFill="background2" w:themeFillShade="E6"/>
          </w:tcPr>
          <w:p w14:paraId="5D0A4A95" w14:textId="77777777" w:rsidR="005C7A76" w:rsidRDefault="005C7A76" w:rsidP="000D639B"/>
        </w:tc>
      </w:tr>
      <w:tr w:rsidR="005C7A76" w14:paraId="6F94856E" w14:textId="77777777" w:rsidTr="005C7A76">
        <w:tc>
          <w:tcPr>
            <w:tcW w:w="6345" w:type="dxa"/>
            <w:shd w:val="clear" w:color="auto" w:fill="DDD9C3" w:themeFill="background2" w:themeFillShade="E6"/>
          </w:tcPr>
          <w:p w14:paraId="6D75F5A7" w14:textId="2C7AB3FC" w:rsidR="005C7A76" w:rsidRPr="004523BC" w:rsidRDefault="005C7A76" w:rsidP="000D639B">
            <w:r w:rsidRPr="0063186D">
              <w:t>SEQUENCE:0</w:t>
            </w:r>
          </w:p>
        </w:tc>
        <w:tc>
          <w:tcPr>
            <w:tcW w:w="4337" w:type="dxa"/>
            <w:shd w:val="clear" w:color="auto" w:fill="DDD9C3" w:themeFill="background2" w:themeFillShade="E6"/>
          </w:tcPr>
          <w:p w14:paraId="615E0938" w14:textId="17B74E76" w:rsidR="005C7A76" w:rsidRDefault="000D639B" w:rsidP="000D639B">
            <w:r>
              <w:t>Börjar alltid på 0, räknas upp vid varje uppdatering</w:t>
            </w:r>
          </w:p>
        </w:tc>
      </w:tr>
      <w:tr w:rsidR="005C7A76" w14:paraId="4F1DC2B5" w14:textId="77777777" w:rsidTr="005C7A76">
        <w:tc>
          <w:tcPr>
            <w:tcW w:w="6345" w:type="dxa"/>
            <w:shd w:val="clear" w:color="auto" w:fill="DDD9C3" w:themeFill="background2" w:themeFillShade="E6"/>
          </w:tcPr>
          <w:p w14:paraId="413EE99A" w14:textId="7A578A75" w:rsidR="005C7A76" w:rsidRPr="004523BC" w:rsidRDefault="005C7A76" w:rsidP="000D639B">
            <w:r w:rsidRPr="0063186D">
              <w:t>END:VEVENT</w:t>
            </w:r>
          </w:p>
        </w:tc>
        <w:tc>
          <w:tcPr>
            <w:tcW w:w="4337" w:type="dxa"/>
            <w:shd w:val="clear" w:color="auto" w:fill="DDD9C3" w:themeFill="background2" w:themeFillShade="E6"/>
          </w:tcPr>
          <w:p w14:paraId="25948E24" w14:textId="77777777" w:rsidR="005C7A76" w:rsidRDefault="005C7A76" w:rsidP="000D639B"/>
        </w:tc>
      </w:tr>
      <w:tr w:rsidR="005C7A76" w14:paraId="2DFF244D" w14:textId="77777777" w:rsidTr="0054092C">
        <w:tc>
          <w:tcPr>
            <w:tcW w:w="6345" w:type="dxa"/>
            <w:shd w:val="clear" w:color="auto" w:fill="F2F2F2" w:themeFill="background1" w:themeFillShade="F2"/>
          </w:tcPr>
          <w:p w14:paraId="105ADAEC" w14:textId="558242D9" w:rsidR="005C7A76" w:rsidRPr="004523BC" w:rsidRDefault="005C7A76" w:rsidP="000D639B">
            <w:r w:rsidRPr="004523BC">
              <w:t>END:VCALENDAR</w:t>
            </w:r>
          </w:p>
        </w:tc>
        <w:tc>
          <w:tcPr>
            <w:tcW w:w="4337" w:type="dxa"/>
            <w:shd w:val="clear" w:color="auto" w:fill="F2F2F2" w:themeFill="background1" w:themeFillShade="F2"/>
          </w:tcPr>
          <w:p w14:paraId="088D40E4" w14:textId="77777777" w:rsidR="005C7A76" w:rsidRDefault="005C7A76" w:rsidP="000D639B"/>
        </w:tc>
      </w:tr>
    </w:tbl>
    <w:p w14:paraId="4D1141B1" w14:textId="77777777" w:rsidR="005C7A76" w:rsidRDefault="005C7A76" w:rsidP="00161E99"/>
    <w:p w14:paraId="6B956557" w14:textId="41F08886" w:rsidR="00F51530" w:rsidRDefault="00F51530" w:rsidP="00F51530">
      <w:r>
        <w:t>Exempel på bibliotek för Java är iCal4J som kan producera och konsumera iCalendar.</w:t>
      </w:r>
    </w:p>
    <w:p w14:paraId="3DB36B50" w14:textId="77777777" w:rsidR="00161E99" w:rsidRDefault="00161E99" w:rsidP="000E3FBA"/>
    <w:p w14:paraId="451DE732" w14:textId="3EC2F9F6" w:rsidR="00161E99" w:rsidRDefault="00161E99" w:rsidP="00161E99">
      <w:r>
        <w:t>För presen</w:t>
      </w:r>
      <w:r w:rsidR="00F51530">
        <w:t>tation i en html5-kapabel enhet</w:t>
      </w:r>
      <w:r>
        <w:t>/applikation</w:t>
      </w:r>
      <w:r w:rsidR="00F51530">
        <w:t xml:space="preserve"> t.ex. </w:t>
      </w:r>
      <w:r w:rsidR="004B7510">
        <w:t>en browser</w:t>
      </w:r>
      <w:r>
        <w:t xml:space="preserve"> se </w:t>
      </w:r>
      <w:hyperlink r:id="rId22" w:history="1">
        <w:r w:rsidRPr="004B7510">
          <w:rPr>
            <w:rStyle w:val="Hyperlink"/>
          </w:rPr>
          <w:t>http://microformats.org/wiki/hcalendar</w:t>
        </w:r>
      </w:hyperlink>
      <w:r w:rsidR="00F51530">
        <w:t xml:space="preserve">, det rådata enligt </w:t>
      </w:r>
      <w:r w:rsidR="008B188A">
        <w:t>iCalendar-format</w:t>
      </w:r>
      <w:r w:rsidR="001C618B">
        <w:t>et</w:t>
      </w:r>
      <w:r w:rsidR="008B188A">
        <w:t xml:space="preserve"> måste </w:t>
      </w:r>
      <w:r w:rsidR="001C618B">
        <w:t xml:space="preserve">först </w:t>
      </w:r>
      <w:r w:rsidR="008B188A">
        <w:t xml:space="preserve">transformeras till hcalendar för direkt visning i en html5-kapabel </w:t>
      </w:r>
      <w:r w:rsidR="00F51530">
        <w:t>enhet</w:t>
      </w:r>
      <w:r w:rsidR="008B188A">
        <w:t>.</w:t>
      </w:r>
    </w:p>
    <w:p w14:paraId="58FC156D" w14:textId="77777777" w:rsidR="001C618B" w:rsidRDefault="001C618B" w:rsidP="00161E99"/>
    <w:p w14:paraId="59CEE63D" w14:textId="2A9755C2" w:rsidR="001C618B" w:rsidRDefault="001C618B" w:rsidP="00161E99">
      <w:r>
        <w:t>De flesta kalenderapplikationer kan importera iCalendar ifrån fil med ändelsen .ics</w:t>
      </w:r>
    </w:p>
    <w:p w14:paraId="14094E69" w14:textId="77777777" w:rsidR="008B188A" w:rsidRDefault="008B188A" w:rsidP="00161E99"/>
    <w:p w14:paraId="5B073D2A" w14:textId="29C440E5" w:rsidR="0039481C" w:rsidRPr="00F51530" w:rsidRDefault="0039481C" w:rsidP="00F51530">
      <w:r>
        <w:br w:type="page"/>
      </w:r>
    </w:p>
    <w:p w14:paraId="3FC25909" w14:textId="77777777" w:rsidR="0039481C" w:rsidRDefault="0039481C" w:rsidP="0039481C">
      <w:pPr>
        <w:pStyle w:val="Heading1"/>
      </w:pPr>
      <w:bookmarkStart w:id="92" w:name="_Toc357754858"/>
      <w:bookmarkStart w:id="93" w:name="_Toc243452569"/>
      <w:bookmarkStart w:id="94" w:name="_Toc287724213"/>
      <w:r>
        <w:lastRenderedPageBreak/>
        <w:t>Tjänstekontrakt</w:t>
      </w:r>
      <w:bookmarkEnd w:id="78"/>
      <w:bookmarkEnd w:id="92"/>
      <w:bookmarkEnd w:id="93"/>
      <w:bookmarkEnd w:id="94"/>
    </w:p>
    <w:p w14:paraId="1DDE93E0" w14:textId="0B2A584F" w:rsidR="0039481C" w:rsidRPr="0087452F" w:rsidRDefault="008E4D6F" w:rsidP="0039481C">
      <w:pPr>
        <w:pStyle w:val="Heading2"/>
      </w:pPr>
      <w:bookmarkStart w:id="95" w:name="_Toc287724214"/>
      <w:r>
        <w:t>ProcessActivityOrder</w:t>
      </w:r>
      <w:bookmarkEnd w:id="95"/>
    </w:p>
    <w:p w14:paraId="5D7914CF" w14:textId="48EFB027" w:rsidR="00DA20F4" w:rsidRDefault="00B671B1" w:rsidP="00D079A8">
      <w:r w:rsidRPr="00C11168">
        <w:t xml:space="preserve">Kontraktet </w:t>
      </w:r>
      <w:r w:rsidR="008E4D6F">
        <w:t>ProcessActivityOrder</w:t>
      </w:r>
      <w:r w:rsidR="00DA20F4" w:rsidRPr="00C11168">
        <w:t xml:space="preserve"> beskriver</w:t>
      </w:r>
      <w:r w:rsidR="007C5FD4" w:rsidRPr="00C11168">
        <w:t xml:space="preserve"> aktivitet </w:t>
      </w:r>
      <w:r w:rsidR="00396AE1" w:rsidRPr="00C11168">
        <w:t xml:space="preserve">som professionen vill ha utförd </w:t>
      </w:r>
      <w:r w:rsidR="00B80E9F" w:rsidRPr="00C11168">
        <w:t xml:space="preserve">och som </w:t>
      </w:r>
      <w:r w:rsidR="007C5FD4" w:rsidRPr="00C11168">
        <w:t>skall ske i m</w:t>
      </w:r>
      <w:r w:rsidR="00EF1E23" w:rsidRPr="00C11168">
        <w:t>ottagande system/applikation.</w:t>
      </w:r>
      <w:r w:rsidR="00EF1E23">
        <w:t xml:space="preserve"> </w:t>
      </w:r>
    </w:p>
    <w:p w14:paraId="7EDBB789" w14:textId="0F9A9F6B" w:rsidR="0039481C" w:rsidRPr="00B671B1" w:rsidRDefault="0039481C" w:rsidP="0039481C"/>
    <w:p w14:paraId="4E1D07B1" w14:textId="77777777" w:rsidR="0039481C" w:rsidRDefault="0039481C" w:rsidP="0039481C">
      <w:pPr>
        <w:pStyle w:val="Heading3"/>
      </w:pPr>
      <w:bookmarkStart w:id="96" w:name="_Toc243452571"/>
      <w:bookmarkStart w:id="97" w:name="_Toc287724215"/>
      <w:r>
        <w:t>Version</w:t>
      </w:r>
      <w:bookmarkEnd w:id="96"/>
      <w:bookmarkEnd w:id="97"/>
    </w:p>
    <w:p w14:paraId="4DEE863B" w14:textId="4B6CBEDB" w:rsidR="0039481C" w:rsidRDefault="00CE2F04" w:rsidP="0039481C">
      <w:r>
        <w:t>1.0</w:t>
      </w:r>
    </w:p>
    <w:p w14:paraId="52A06305" w14:textId="77777777" w:rsidR="0039481C" w:rsidRPr="00C55071" w:rsidRDefault="0039481C" w:rsidP="0039481C"/>
    <w:p w14:paraId="6E038BA2" w14:textId="77777777" w:rsidR="0039481C" w:rsidRDefault="0039481C" w:rsidP="0039481C">
      <w:pPr>
        <w:pStyle w:val="Heading3"/>
      </w:pPr>
      <w:bookmarkStart w:id="98" w:name="_Toc243452572"/>
      <w:bookmarkStart w:id="99" w:name="_Toc287724216"/>
      <w:r>
        <w:t>Fältregler</w:t>
      </w:r>
      <w:bookmarkEnd w:id="98"/>
      <w:bookmarkEnd w:id="99"/>
    </w:p>
    <w:p w14:paraId="1910B75F" w14:textId="77777777" w:rsidR="0039481C" w:rsidRDefault="0039481C" w:rsidP="0039481C">
      <w:r w:rsidRPr="00A52419">
        <w:t xml:space="preserve">Nedanstående tabell beskriver varje element i begäran och svar. Har namnet en * finns ytterligare regler för detta element och beskrivs mer i detalj i stycket Regler. </w:t>
      </w:r>
    </w:p>
    <w:p w14:paraId="41BDCFE9" w14:textId="77777777" w:rsidR="00BC6486" w:rsidRDefault="00BC6486" w:rsidP="0039481C"/>
    <w:tbl>
      <w:tblPr>
        <w:tblStyle w:val="TableGrid"/>
        <w:tblW w:w="0" w:type="auto"/>
        <w:tblLook w:val="04A0" w:firstRow="1" w:lastRow="0" w:firstColumn="1" w:lastColumn="0" w:noHBand="0" w:noVBand="1"/>
      </w:tblPr>
      <w:tblGrid>
        <w:gridCol w:w="3560"/>
      </w:tblGrid>
      <w:tr w:rsidR="00FE7353" w14:paraId="3EE317D0" w14:textId="77777777" w:rsidTr="00BC6486">
        <w:tc>
          <w:tcPr>
            <w:tcW w:w="3560" w:type="dxa"/>
          </w:tcPr>
          <w:p w14:paraId="60BEF663" w14:textId="65821E27" w:rsidR="00FE7353" w:rsidRDefault="00FE7353" w:rsidP="0039481C">
            <w:r>
              <w:t>Valfri</w:t>
            </w:r>
          </w:p>
        </w:tc>
      </w:tr>
      <w:tr w:rsidR="00FE7353" w14:paraId="2319E5D1" w14:textId="77777777" w:rsidTr="00FE7353">
        <w:tc>
          <w:tcPr>
            <w:tcW w:w="3560" w:type="dxa"/>
            <w:shd w:val="clear" w:color="auto" w:fill="CCFFCC"/>
          </w:tcPr>
          <w:p w14:paraId="2915607A" w14:textId="4BCBB18F" w:rsidR="00FE7353" w:rsidRDefault="00FE7353" w:rsidP="0039481C">
            <w:r>
              <w:t>Obligatorisk</w:t>
            </w:r>
          </w:p>
        </w:tc>
      </w:tr>
      <w:tr w:rsidR="00FE7353" w14:paraId="4F008BC7" w14:textId="77777777" w:rsidTr="000A3E85">
        <w:tc>
          <w:tcPr>
            <w:tcW w:w="3560" w:type="dxa"/>
            <w:shd w:val="clear" w:color="auto" w:fill="FDE9D9" w:themeFill="accent6" w:themeFillTint="33"/>
          </w:tcPr>
          <w:p w14:paraId="33924B28" w14:textId="4F5AE488" w:rsidR="00FE7353" w:rsidRDefault="00FE7353" w:rsidP="00E700E1">
            <w:pPr>
              <w:tabs>
                <w:tab w:val="right" w:pos="3344"/>
              </w:tabs>
            </w:pPr>
            <w:r>
              <w:t>Används ej</w:t>
            </w:r>
            <w:r w:rsidR="00E700E1">
              <w:tab/>
            </w:r>
          </w:p>
        </w:tc>
      </w:tr>
    </w:tbl>
    <w:p w14:paraId="29DE02F3" w14:textId="77777777" w:rsidR="00BC6486" w:rsidRPr="00A52419" w:rsidRDefault="00BC6486" w:rsidP="0039481C"/>
    <w:p w14:paraId="3A9FDE72" w14:textId="150A7866" w:rsidR="000442F0" w:rsidRDefault="000442F0" w:rsidP="0039481C"/>
    <w:p w14:paraId="0A4E6DAC" w14:textId="7DD222C4" w:rsidR="00B671B1" w:rsidRPr="00B671B1" w:rsidRDefault="00B671B1" w:rsidP="0039481C">
      <w:r>
        <w:t>6.1.2.1 Begäran</w:t>
      </w:r>
    </w:p>
    <w:p w14:paraId="3157722F" w14:textId="77777777" w:rsidR="0039481C" w:rsidRDefault="0039481C" w:rsidP="0039481C"/>
    <w:tbl>
      <w:tblPr>
        <w:tblStyle w:val="TableGrid"/>
        <w:tblW w:w="9889" w:type="dxa"/>
        <w:tblLayout w:type="fixed"/>
        <w:tblLook w:val="04A0" w:firstRow="1" w:lastRow="0" w:firstColumn="1" w:lastColumn="0" w:noHBand="0" w:noVBand="1"/>
      </w:tblPr>
      <w:tblGrid>
        <w:gridCol w:w="2802"/>
        <w:gridCol w:w="1842"/>
        <w:gridCol w:w="3686"/>
        <w:gridCol w:w="1559"/>
      </w:tblGrid>
      <w:tr w:rsidR="00925EA0" w:rsidRPr="00925EA0" w14:paraId="5C9D5C8B" w14:textId="77777777" w:rsidTr="00306866">
        <w:trPr>
          <w:trHeight w:val="384"/>
        </w:trPr>
        <w:tc>
          <w:tcPr>
            <w:tcW w:w="2802" w:type="dxa"/>
            <w:shd w:val="clear" w:color="auto" w:fill="808080" w:themeFill="background1" w:themeFillShade="80"/>
            <w:vAlign w:val="bottom"/>
          </w:tcPr>
          <w:p w14:paraId="02C4312C" w14:textId="77777777" w:rsidR="0039481C" w:rsidRPr="00925EA0" w:rsidRDefault="0039481C" w:rsidP="0039481C">
            <w:pPr>
              <w:rPr>
                <w:b/>
                <w:color w:val="FFFFFF" w:themeColor="background1"/>
              </w:rPr>
            </w:pPr>
            <w:r w:rsidRPr="00925EA0">
              <w:rPr>
                <w:b/>
                <w:color w:val="FFFFFF" w:themeColor="background1"/>
              </w:rPr>
              <w:t>Namn</w:t>
            </w:r>
          </w:p>
        </w:tc>
        <w:tc>
          <w:tcPr>
            <w:tcW w:w="1842" w:type="dxa"/>
            <w:shd w:val="clear" w:color="auto" w:fill="808080" w:themeFill="background1" w:themeFillShade="80"/>
            <w:vAlign w:val="bottom"/>
          </w:tcPr>
          <w:p w14:paraId="3B9F0C06" w14:textId="77777777" w:rsidR="0039481C" w:rsidRPr="00925EA0" w:rsidRDefault="0039481C" w:rsidP="0039481C">
            <w:pPr>
              <w:rPr>
                <w:b/>
                <w:color w:val="FFFFFF" w:themeColor="background1"/>
              </w:rPr>
            </w:pPr>
            <w:r w:rsidRPr="00925EA0">
              <w:rPr>
                <w:b/>
                <w:color w:val="FFFFFF" w:themeColor="background1"/>
              </w:rPr>
              <w:t>Typ</w:t>
            </w:r>
          </w:p>
        </w:tc>
        <w:tc>
          <w:tcPr>
            <w:tcW w:w="3686" w:type="dxa"/>
            <w:shd w:val="clear" w:color="auto" w:fill="808080" w:themeFill="background1" w:themeFillShade="80"/>
            <w:vAlign w:val="bottom"/>
          </w:tcPr>
          <w:p w14:paraId="5F9D0E02" w14:textId="77777777" w:rsidR="0039481C" w:rsidRPr="00925EA0" w:rsidRDefault="0039481C" w:rsidP="00F7614F">
            <w:pPr>
              <w:rPr>
                <w:b/>
                <w:color w:val="FFFFFF" w:themeColor="background1"/>
              </w:rPr>
            </w:pPr>
            <w:r w:rsidRPr="00925EA0">
              <w:rPr>
                <w:b/>
                <w:color w:val="FFFFFF" w:themeColor="background1"/>
              </w:rPr>
              <w:t>Beskrivning</w:t>
            </w:r>
          </w:p>
        </w:tc>
        <w:tc>
          <w:tcPr>
            <w:tcW w:w="1559" w:type="dxa"/>
            <w:shd w:val="clear" w:color="auto" w:fill="808080" w:themeFill="background1" w:themeFillShade="80"/>
            <w:vAlign w:val="bottom"/>
          </w:tcPr>
          <w:p w14:paraId="272F4CAD" w14:textId="77777777" w:rsidR="0039481C" w:rsidRPr="00925EA0" w:rsidRDefault="0039481C" w:rsidP="000C2908">
            <w:pPr>
              <w:jc w:val="center"/>
              <w:rPr>
                <w:b/>
                <w:color w:val="FFFFFF" w:themeColor="background1"/>
              </w:rPr>
            </w:pPr>
            <w:r w:rsidRPr="00925EA0">
              <w:rPr>
                <w:b/>
                <w:color w:val="FFFFFF" w:themeColor="background1"/>
              </w:rPr>
              <w:t>Kardinalitet</w:t>
            </w:r>
          </w:p>
        </w:tc>
      </w:tr>
      <w:tr w:rsidR="0007045E" w:rsidRPr="005C6658" w14:paraId="72D891EC" w14:textId="77777777" w:rsidTr="00306866">
        <w:tc>
          <w:tcPr>
            <w:tcW w:w="2802" w:type="dxa"/>
            <w:shd w:val="clear" w:color="auto" w:fill="D9D9D9" w:themeFill="background1" w:themeFillShade="D9"/>
          </w:tcPr>
          <w:p w14:paraId="7DB43FFC" w14:textId="435056C6" w:rsidR="0007045E" w:rsidRPr="005C6658" w:rsidRDefault="008E4D6F" w:rsidP="00A638D6">
            <w:pPr>
              <w:pStyle w:val="TableParagraph"/>
              <w:spacing w:line="229" w:lineRule="exact"/>
              <w:ind w:left="102"/>
              <w:rPr>
                <w:rFonts w:ascii="Georgia" w:eastAsia="Times New Roman" w:hAnsi="Georgia" w:cs="Times New Roman"/>
                <w:b/>
                <w:spacing w:val="-1"/>
                <w:sz w:val="20"/>
                <w:szCs w:val="20"/>
                <w:lang w:val="en-GB"/>
              </w:rPr>
            </w:pPr>
            <w:r>
              <w:rPr>
                <w:rFonts w:ascii="Georgia" w:eastAsia="Times New Roman" w:hAnsi="Georgia" w:cs="Times New Roman"/>
                <w:b/>
                <w:spacing w:val="-1"/>
                <w:sz w:val="20"/>
                <w:szCs w:val="20"/>
                <w:lang w:val="en-GB"/>
              </w:rPr>
              <w:t>ProcessActivityOrder</w:t>
            </w:r>
          </w:p>
          <w:p w14:paraId="070794B2" w14:textId="77777777" w:rsidR="0007045E" w:rsidRPr="005C6658" w:rsidRDefault="0007045E" w:rsidP="00A638D6">
            <w:pPr>
              <w:pStyle w:val="TableParagraph"/>
              <w:spacing w:line="229" w:lineRule="exact"/>
              <w:ind w:left="102"/>
              <w:rPr>
                <w:rFonts w:ascii="Georgia" w:eastAsia="Times New Roman" w:hAnsi="Georgia" w:cs="Times New Roman"/>
                <w:b/>
                <w:spacing w:val="-1"/>
                <w:sz w:val="20"/>
                <w:szCs w:val="20"/>
                <w:lang w:val="en-GB"/>
              </w:rPr>
            </w:pPr>
          </w:p>
        </w:tc>
        <w:tc>
          <w:tcPr>
            <w:tcW w:w="1842" w:type="dxa"/>
            <w:shd w:val="clear" w:color="auto" w:fill="D9D9D9" w:themeFill="background1" w:themeFillShade="D9"/>
          </w:tcPr>
          <w:p w14:paraId="48E024BD" w14:textId="77777777" w:rsidR="0007045E" w:rsidRPr="005C6658" w:rsidRDefault="0007045E" w:rsidP="00A638D6">
            <w:pPr>
              <w:pStyle w:val="TableParagraph"/>
              <w:spacing w:line="226" w:lineRule="exact"/>
              <w:ind w:left="102"/>
              <w:rPr>
                <w:rFonts w:ascii="Georgia" w:eastAsia="Times New Roman" w:hAnsi="Georgia" w:cs="Times New Roman"/>
                <w:b/>
                <w:spacing w:val="-1"/>
                <w:sz w:val="20"/>
                <w:szCs w:val="20"/>
                <w:lang w:val="en-GB"/>
              </w:rPr>
            </w:pPr>
            <w:r w:rsidRPr="005C6658">
              <w:rPr>
                <w:rFonts w:ascii="Georgia" w:eastAsia="Times New Roman" w:hAnsi="Georgia" w:cs="Times New Roman"/>
                <w:b/>
                <w:spacing w:val="-1"/>
                <w:sz w:val="20"/>
                <w:szCs w:val="20"/>
                <w:lang w:val="en-GB"/>
              </w:rPr>
              <w:t>ActivityOrderType</w:t>
            </w:r>
          </w:p>
        </w:tc>
        <w:tc>
          <w:tcPr>
            <w:tcW w:w="3686" w:type="dxa"/>
            <w:shd w:val="clear" w:color="auto" w:fill="D9D9D9" w:themeFill="background1" w:themeFillShade="D9"/>
          </w:tcPr>
          <w:p w14:paraId="59EE49B7" w14:textId="0DCF05D3" w:rsidR="0007045E" w:rsidRPr="005C6658" w:rsidRDefault="00395032" w:rsidP="00771D46">
            <w:pPr>
              <w:pStyle w:val="TableParagraph"/>
              <w:spacing w:line="226" w:lineRule="exact"/>
              <w:ind w:left="102"/>
              <w:rPr>
                <w:rFonts w:ascii="Georgia" w:eastAsia="Times New Roman" w:hAnsi="Georgia" w:cs="Times New Roman"/>
                <w:b/>
                <w:spacing w:val="-1"/>
                <w:sz w:val="20"/>
                <w:szCs w:val="20"/>
                <w:lang w:val="en-GB"/>
              </w:rPr>
            </w:pPr>
            <w:r>
              <w:rPr>
                <w:rFonts w:ascii="Georgia" w:eastAsia="Times New Roman" w:hAnsi="Georgia" w:cs="Times New Roman"/>
                <w:b/>
                <w:spacing w:val="-1"/>
                <w:sz w:val="20"/>
                <w:szCs w:val="20"/>
                <w:lang w:val="en-GB"/>
              </w:rPr>
              <w:t>B</w:t>
            </w:r>
            <w:r w:rsidR="00FB596B" w:rsidRPr="005C6658">
              <w:rPr>
                <w:rFonts w:ascii="Georgia" w:eastAsia="Times New Roman" w:hAnsi="Georgia" w:cs="Times New Roman"/>
                <w:b/>
                <w:spacing w:val="-1"/>
                <w:sz w:val="20"/>
                <w:szCs w:val="20"/>
                <w:lang w:val="en-GB"/>
              </w:rPr>
              <w:t>eställning av aktivitet.</w:t>
            </w:r>
          </w:p>
        </w:tc>
        <w:tc>
          <w:tcPr>
            <w:tcW w:w="1559" w:type="dxa"/>
            <w:shd w:val="clear" w:color="auto" w:fill="D9D9D9" w:themeFill="background1" w:themeFillShade="D9"/>
          </w:tcPr>
          <w:p w14:paraId="258ED044" w14:textId="608A1D41" w:rsidR="0007045E" w:rsidRPr="005C6658" w:rsidRDefault="00ED22DE" w:rsidP="00A638D6">
            <w:pPr>
              <w:pStyle w:val="TableParagraph"/>
              <w:spacing w:line="226" w:lineRule="exact"/>
              <w:ind w:left="102"/>
              <w:jc w:val="center"/>
              <w:rPr>
                <w:rFonts w:ascii="Georgia" w:eastAsia="Times New Roman" w:hAnsi="Georgia" w:cs="Times New Roman"/>
                <w:b/>
                <w:spacing w:val="-1"/>
                <w:sz w:val="20"/>
                <w:szCs w:val="20"/>
                <w:lang w:val="en-GB"/>
              </w:rPr>
            </w:pPr>
            <w:r w:rsidRPr="005C6658">
              <w:rPr>
                <w:rFonts w:ascii="Georgia" w:eastAsia="Times New Roman" w:hAnsi="Georgia" w:cs="Times New Roman"/>
                <w:b/>
                <w:spacing w:val="-1"/>
                <w:sz w:val="20"/>
                <w:szCs w:val="20"/>
                <w:lang w:val="en-GB"/>
              </w:rPr>
              <w:t>1</w:t>
            </w:r>
          </w:p>
        </w:tc>
      </w:tr>
      <w:tr w:rsidR="0007045E" w:rsidRPr="005051A1" w14:paraId="2E5CE5A1" w14:textId="77777777" w:rsidTr="00306866">
        <w:tc>
          <w:tcPr>
            <w:tcW w:w="2802" w:type="dxa"/>
            <w:shd w:val="clear" w:color="auto" w:fill="CCFFCC"/>
          </w:tcPr>
          <w:p w14:paraId="7963070A" w14:textId="5A1F1783"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id</w:t>
            </w:r>
          </w:p>
          <w:p w14:paraId="6711F1A8"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3670B0F1"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IIType</w:t>
            </w:r>
          </w:p>
        </w:tc>
        <w:tc>
          <w:tcPr>
            <w:tcW w:w="3686" w:type="dxa"/>
            <w:shd w:val="clear" w:color="auto" w:fill="CCFFCC"/>
          </w:tcPr>
          <w:p w14:paraId="1C40F182" w14:textId="64EF57FD" w:rsidR="0007045E" w:rsidRPr="00E45890" w:rsidRDefault="00B85CDA" w:rsidP="00192E50">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Unikt id för </w:t>
            </w:r>
            <w:r w:rsidR="00192E50">
              <w:rPr>
                <w:rFonts w:ascii="Georgia" w:eastAsia="Times New Roman" w:hAnsi="Georgia" w:cs="Times New Roman"/>
                <w:spacing w:val="-1"/>
                <w:sz w:val="20"/>
                <w:szCs w:val="20"/>
              </w:rPr>
              <w:t>beställd</w:t>
            </w:r>
            <w:r w:rsidRPr="00E45890">
              <w:rPr>
                <w:rFonts w:ascii="Georgia" w:eastAsia="Times New Roman" w:hAnsi="Georgia" w:cs="Times New Roman"/>
                <w:spacing w:val="-1"/>
                <w:sz w:val="20"/>
                <w:szCs w:val="20"/>
              </w:rPr>
              <w:t xml:space="preserve"> aktivitet.</w:t>
            </w:r>
          </w:p>
        </w:tc>
        <w:tc>
          <w:tcPr>
            <w:tcW w:w="1559" w:type="dxa"/>
            <w:shd w:val="clear" w:color="auto" w:fill="CCFFCC"/>
          </w:tcPr>
          <w:p w14:paraId="027DC78C"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07045E" w:rsidRPr="00751338" w14:paraId="4FBC1F4E" w14:textId="77777777" w:rsidTr="00306866">
        <w:tc>
          <w:tcPr>
            <w:tcW w:w="2802" w:type="dxa"/>
            <w:shd w:val="clear" w:color="auto" w:fill="CCFFCC"/>
          </w:tcPr>
          <w:p w14:paraId="3CE22BEE"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id.root</w:t>
            </w:r>
          </w:p>
        </w:tc>
        <w:tc>
          <w:tcPr>
            <w:tcW w:w="1842" w:type="dxa"/>
            <w:shd w:val="clear" w:color="auto" w:fill="CCFFCC"/>
          </w:tcPr>
          <w:p w14:paraId="4BBC1D28" w14:textId="7A4D75AC" w:rsidR="0007045E" w:rsidRPr="00E45890" w:rsidRDefault="00207E7B"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s</w:t>
            </w:r>
            <w:r w:rsidR="0007045E" w:rsidRPr="00E45890">
              <w:rPr>
                <w:rFonts w:ascii="Georgia" w:eastAsia="Times New Roman" w:hAnsi="Georgia" w:cs="Times New Roman"/>
                <w:spacing w:val="-1"/>
                <w:sz w:val="20"/>
                <w:szCs w:val="20"/>
                <w:lang w:val="en-GB"/>
              </w:rPr>
              <w:t>tring</w:t>
            </w:r>
          </w:p>
        </w:tc>
        <w:tc>
          <w:tcPr>
            <w:tcW w:w="3686" w:type="dxa"/>
            <w:shd w:val="clear" w:color="auto" w:fill="CCFFCC"/>
          </w:tcPr>
          <w:p w14:paraId="0AB75D41" w14:textId="1DDB8089" w:rsidR="0007045E" w:rsidRPr="00E45890" w:rsidRDefault="00BD1876" w:rsidP="007C5FD4">
            <w:pPr>
              <w:ind w:left="102"/>
              <w:rPr>
                <w:rFonts w:eastAsia="Times New Roman"/>
                <w:spacing w:val="-1"/>
                <w:szCs w:val="20"/>
                <w:lang w:val="en-GB"/>
              </w:rPr>
            </w:pPr>
            <w:r w:rsidRPr="00E45890">
              <w:rPr>
                <w:rFonts w:eastAsia="Times New Roman"/>
                <w:spacing w:val="-1"/>
                <w:szCs w:val="20"/>
                <w:lang w:val="en-GB"/>
              </w:rPr>
              <w:t>Källsystemets HSA-id</w:t>
            </w:r>
          </w:p>
          <w:p w14:paraId="3781324C" w14:textId="77777777" w:rsidR="0007045E" w:rsidRPr="00E45890" w:rsidRDefault="0007045E" w:rsidP="007C5FD4">
            <w:pPr>
              <w:ind w:left="102"/>
              <w:rPr>
                <w:rFonts w:eastAsia="Times New Roman"/>
                <w:spacing w:val="-1"/>
                <w:szCs w:val="20"/>
                <w:lang w:val="en-GB"/>
              </w:rPr>
            </w:pPr>
          </w:p>
        </w:tc>
        <w:tc>
          <w:tcPr>
            <w:tcW w:w="1559" w:type="dxa"/>
            <w:shd w:val="clear" w:color="auto" w:fill="CCFFCC"/>
          </w:tcPr>
          <w:p w14:paraId="72736379"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07045E" w:rsidRPr="00751338" w14:paraId="3D015C90" w14:textId="77777777" w:rsidTr="00306866">
        <w:trPr>
          <w:trHeight w:val="438"/>
        </w:trPr>
        <w:tc>
          <w:tcPr>
            <w:tcW w:w="2802" w:type="dxa"/>
            <w:shd w:val="clear" w:color="auto" w:fill="CCFFCC"/>
          </w:tcPr>
          <w:p w14:paraId="7F09C108" w14:textId="0AC9D072" w:rsidR="0007045E" w:rsidRPr="00E45890" w:rsidRDefault="00A52419"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w:t>
            </w:r>
            <w:r w:rsidR="0007045E" w:rsidRPr="00E45890">
              <w:rPr>
                <w:rFonts w:ascii="Georgia" w:eastAsia="Times New Roman" w:hAnsi="Georgia" w:cs="Times New Roman"/>
                <w:spacing w:val="-1"/>
                <w:sz w:val="20"/>
                <w:szCs w:val="20"/>
                <w:lang w:val="en-GB"/>
              </w:rPr>
              <w:t>d.extension</w:t>
            </w:r>
          </w:p>
        </w:tc>
        <w:tc>
          <w:tcPr>
            <w:tcW w:w="1842" w:type="dxa"/>
            <w:shd w:val="clear" w:color="auto" w:fill="CCFFCC"/>
          </w:tcPr>
          <w:p w14:paraId="343F5DF9" w14:textId="0906C15D" w:rsidR="0007045E" w:rsidRPr="00E45890" w:rsidRDefault="00207E7B"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s</w:t>
            </w:r>
            <w:r w:rsidR="0007045E" w:rsidRPr="00E45890">
              <w:rPr>
                <w:rFonts w:ascii="Georgia" w:eastAsia="Times New Roman" w:hAnsi="Georgia" w:cs="Times New Roman"/>
                <w:spacing w:val="-1"/>
                <w:sz w:val="20"/>
                <w:szCs w:val="20"/>
                <w:lang w:val="en-GB"/>
              </w:rPr>
              <w:t>tring</w:t>
            </w:r>
          </w:p>
        </w:tc>
        <w:tc>
          <w:tcPr>
            <w:tcW w:w="3686" w:type="dxa"/>
            <w:shd w:val="clear" w:color="auto" w:fill="CCFFCC"/>
          </w:tcPr>
          <w:p w14:paraId="7E04DBEA" w14:textId="0B3A789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Det </w:t>
            </w:r>
            <w:r w:rsidR="00771D46" w:rsidRPr="00E45890">
              <w:rPr>
                <w:rFonts w:ascii="Georgia" w:eastAsia="Times New Roman" w:hAnsi="Georgia" w:cs="Times New Roman"/>
                <w:spacing w:val="-1"/>
                <w:sz w:val="20"/>
                <w:szCs w:val="20"/>
              </w:rPr>
              <w:t>i källsystemet unika identitet</w:t>
            </w:r>
            <w:r w:rsidRPr="00E45890">
              <w:rPr>
                <w:rFonts w:ascii="Georgia" w:eastAsia="Times New Roman" w:hAnsi="Georgia" w:cs="Times New Roman"/>
                <w:spacing w:val="-1"/>
                <w:sz w:val="20"/>
                <w:szCs w:val="20"/>
              </w:rPr>
              <w:t xml:space="preserve"> för </w:t>
            </w:r>
            <w:r w:rsidR="00B85CDA" w:rsidRPr="00E45890">
              <w:rPr>
                <w:rFonts w:ascii="Georgia" w:eastAsia="Times New Roman" w:hAnsi="Georgia" w:cs="Times New Roman"/>
                <w:spacing w:val="-1"/>
                <w:sz w:val="20"/>
                <w:szCs w:val="20"/>
              </w:rPr>
              <w:t>beställning av aktivitet.</w:t>
            </w:r>
          </w:p>
          <w:p w14:paraId="1B75A4A2"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B39A1D0"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207E7B" w:rsidRPr="00751338" w14:paraId="2ED11A5F" w14:textId="77777777" w:rsidTr="00306866">
        <w:tc>
          <w:tcPr>
            <w:tcW w:w="2802" w:type="dxa"/>
            <w:shd w:val="clear" w:color="auto" w:fill="CCFFCC"/>
          </w:tcPr>
          <w:p w14:paraId="4674106B" w14:textId="28772C77" w:rsidR="00207E7B" w:rsidRPr="00E45890" w:rsidRDefault="005F22CF"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careGiverId</w:t>
            </w:r>
          </w:p>
        </w:tc>
        <w:tc>
          <w:tcPr>
            <w:tcW w:w="1842" w:type="dxa"/>
            <w:shd w:val="clear" w:color="auto" w:fill="CCFFCC"/>
          </w:tcPr>
          <w:p w14:paraId="6DA6C4FD" w14:textId="4DEDEC36" w:rsidR="00207E7B" w:rsidRPr="00E45890" w:rsidRDefault="009438AA"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IIType</w:t>
            </w:r>
          </w:p>
        </w:tc>
        <w:tc>
          <w:tcPr>
            <w:tcW w:w="3686" w:type="dxa"/>
            <w:shd w:val="clear" w:color="auto" w:fill="CCFFCC"/>
          </w:tcPr>
          <w:p w14:paraId="31E0223C" w14:textId="1FDDC120" w:rsidR="00207E7B" w:rsidRPr="00E45890" w:rsidRDefault="00BD1876"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Vårdgivare enligt PDL</w:t>
            </w:r>
          </w:p>
        </w:tc>
        <w:tc>
          <w:tcPr>
            <w:tcW w:w="1559" w:type="dxa"/>
            <w:shd w:val="clear" w:color="auto" w:fill="CCFFCC"/>
          </w:tcPr>
          <w:p w14:paraId="7E8E293E" w14:textId="43812277" w:rsidR="00207E7B" w:rsidRPr="00E45890" w:rsidRDefault="004F2464"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BD1876" w:rsidRPr="00751338" w14:paraId="452E39A9" w14:textId="77777777" w:rsidTr="00306866">
        <w:tc>
          <w:tcPr>
            <w:tcW w:w="2802" w:type="dxa"/>
            <w:shd w:val="clear" w:color="auto" w:fill="CCFFCC"/>
          </w:tcPr>
          <w:p w14:paraId="7DBF7719" w14:textId="207711A3" w:rsidR="00BD1876" w:rsidRPr="00E45890" w:rsidRDefault="00BD1876" w:rsidP="00BD1876">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cs="Arial"/>
                <w:color w:val="000000"/>
                <w:sz w:val="20"/>
                <w:szCs w:val="20"/>
                <w:lang w:eastAsia="sv-SE"/>
              </w:rPr>
              <w:t>careGiverId.root</w:t>
            </w:r>
          </w:p>
        </w:tc>
        <w:tc>
          <w:tcPr>
            <w:tcW w:w="1842" w:type="dxa"/>
            <w:shd w:val="clear" w:color="auto" w:fill="CCFFCC"/>
          </w:tcPr>
          <w:p w14:paraId="3548FB42" w14:textId="3174F30B" w:rsidR="00BD1876" w:rsidRPr="00E45890" w:rsidRDefault="00BD1876" w:rsidP="00BD1876">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4BDBF282" w14:textId="0FF71F42" w:rsidR="00BD1876" w:rsidRPr="00E45890" w:rsidRDefault="00BD1876" w:rsidP="00BD1876">
            <w:pPr>
              <w:pStyle w:val="TableParagraph"/>
              <w:spacing w:line="226" w:lineRule="exact"/>
              <w:ind w:left="102"/>
              <w:rPr>
                <w:rFonts w:ascii="Georgia" w:eastAsia="Times New Roman" w:hAnsi="Georgia" w:cs="Times New Roman"/>
                <w:spacing w:val="-1"/>
                <w:sz w:val="20"/>
                <w:szCs w:val="20"/>
              </w:rPr>
            </w:pPr>
            <w:r w:rsidRPr="00E45890">
              <w:rPr>
                <w:rFonts w:ascii="Georgia" w:hAnsi="Georgia" w:cs="Arial"/>
                <w:sz w:val="20"/>
                <w:szCs w:val="20"/>
              </w:rPr>
              <w:t>Root sätts till OID för HSA-id: 1.2.752.129.2.1.4.1</w:t>
            </w:r>
          </w:p>
        </w:tc>
        <w:tc>
          <w:tcPr>
            <w:tcW w:w="1559" w:type="dxa"/>
            <w:shd w:val="clear" w:color="auto" w:fill="CCFFCC"/>
          </w:tcPr>
          <w:p w14:paraId="4FF355C5" w14:textId="1676E4DF" w:rsidR="00BD1876" w:rsidRPr="00E45890" w:rsidRDefault="00BD1876" w:rsidP="00BD187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BD1876" w:rsidRPr="00751338" w14:paraId="0B23A4AC" w14:textId="77777777" w:rsidTr="00306866">
        <w:tc>
          <w:tcPr>
            <w:tcW w:w="2802" w:type="dxa"/>
            <w:shd w:val="clear" w:color="auto" w:fill="CCFFCC"/>
          </w:tcPr>
          <w:p w14:paraId="1B366FB5" w14:textId="6A36F3D5" w:rsidR="00BD1876" w:rsidRPr="00E45890" w:rsidRDefault="00BD1876" w:rsidP="00BD1876">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cs="Arial"/>
                <w:color w:val="000000"/>
                <w:sz w:val="20"/>
                <w:szCs w:val="20"/>
                <w:lang w:eastAsia="sv-SE"/>
              </w:rPr>
              <w:t>careGiverId.extension</w:t>
            </w:r>
          </w:p>
        </w:tc>
        <w:tc>
          <w:tcPr>
            <w:tcW w:w="1842" w:type="dxa"/>
            <w:shd w:val="clear" w:color="auto" w:fill="CCFFCC"/>
          </w:tcPr>
          <w:p w14:paraId="12684481" w14:textId="0FE0CD47" w:rsidR="00BD1876" w:rsidRPr="00E45890" w:rsidRDefault="00BD1876" w:rsidP="00BD1876">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4518C2DC" w14:textId="6E469024" w:rsidR="00BD1876" w:rsidRPr="00E45890" w:rsidRDefault="00E45890" w:rsidP="00E45890">
            <w:pPr>
              <w:pStyle w:val="TableParagraph"/>
              <w:spacing w:line="226" w:lineRule="exact"/>
              <w:ind w:left="102"/>
              <w:rPr>
                <w:rFonts w:ascii="Georgia" w:eastAsia="Times New Roman" w:hAnsi="Georgia" w:cs="Times New Roman"/>
                <w:spacing w:val="-1"/>
                <w:sz w:val="20"/>
                <w:szCs w:val="20"/>
              </w:rPr>
            </w:pPr>
            <w:r>
              <w:rPr>
                <w:rFonts w:ascii="Georgia" w:hAnsi="Georgia" w:cs="Arial"/>
                <w:sz w:val="20"/>
                <w:szCs w:val="20"/>
              </w:rPr>
              <w:t>Extension sätts till HSA-id för</w:t>
            </w:r>
            <w:r w:rsidR="00BD1876" w:rsidRPr="00E45890">
              <w:rPr>
                <w:rFonts w:ascii="Georgia" w:hAnsi="Georgia" w:cs="Arial"/>
                <w:sz w:val="20"/>
                <w:szCs w:val="20"/>
              </w:rPr>
              <w:t xml:space="preserve"> vårdgivaren</w:t>
            </w:r>
            <w:r>
              <w:rPr>
                <w:rFonts w:ascii="Georgia" w:hAnsi="Georgia" w:cs="Arial"/>
                <w:sz w:val="20"/>
                <w:szCs w:val="20"/>
              </w:rPr>
              <w:t>.</w:t>
            </w:r>
          </w:p>
        </w:tc>
        <w:tc>
          <w:tcPr>
            <w:tcW w:w="1559" w:type="dxa"/>
            <w:shd w:val="clear" w:color="auto" w:fill="CCFFCC"/>
          </w:tcPr>
          <w:p w14:paraId="61F83C06" w14:textId="4B1643B1" w:rsidR="00BD1876" w:rsidRPr="00E45890" w:rsidRDefault="00BD1876" w:rsidP="00BD187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207E7B" w:rsidRPr="00751338" w14:paraId="35B654D3" w14:textId="77777777" w:rsidTr="00306866">
        <w:tc>
          <w:tcPr>
            <w:tcW w:w="2802" w:type="dxa"/>
            <w:shd w:val="clear" w:color="auto" w:fill="CCFFCC"/>
          </w:tcPr>
          <w:p w14:paraId="46D1C372" w14:textId="6DD69EC6" w:rsidR="00207E7B" w:rsidRPr="00E45890" w:rsidRDefault="005F22CF"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careUnitId</w:t>
            </w:r>
          </w:p>
        </w:tc>
        <w:tc>
          <w:tcPr>
            <w:tcW w:w="1842" w:type="dxa"/>
            <w:shd w:val="clear" w:color="auto" w:fill="CCFFCC"/>
          </w:tcPr>
          <w:p w14:paraId="7843C128" w14:textId="7992A746" w:rsidR="00207E7B" w:rsidRPr="00E45890" w:rsidRDefault="009438AA"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IIType</w:t>
            </w:r>
          </w:p>
        </w:tc>
        <w:tc>
          <w:tcPr>
            <w:tcW w:w="3686" w:type="dxa"/>
            <w:shd w:val="clear" w:color="auto" w:fill="CCFFCC"/>
          </w:tcPr>
          <w:p w14:paraId="5A560614" w14:textId="1946B4AE" w:rsidR="00207E7B" w:rsidRPr="00E45890" w:rsidRDefault="00BD1876"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Vårdenhet enligt PDL</w:t>
            </w:r>
          </w:p>
        </w:tc>
        <w:tc>
          <w:tcPr>
            <w:tcW w:w="1559" w:type="dxa"/>
            <w:shd w:val="clear" w:color="auto" w:fill="CCFFCC"/>
          </w:tcPr>
          <w:p w14:paraId="3134127F" w14:textId="4C14192E" w:rsidR="00207E7B" w:rsidRPr="00E45890" w:rsidRDefault="004F2464"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5D0343" w:rsidRPr="00751338" w14:paraId="48815417" w14:textId="77777777" w:rsidTr="00306866">
        <w:tc>
          <w:tcPr>
            <w:tcW w:w="2802" w:type="dxa"/>
            <w:shd w:val="clear" w:color="auto" w:fill="CCFFCC"/>
          </w:tcPr>
          <w:p w14:paraId="1D739D9E" w14:textId="51EE5D43" w:rsidR="005D0343" w:rsidRPr="00E45890" w:rsidRDefault="005D0343" w:rsidP="005D0343">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sz w:val="20"/>
                <w:szCs w:val="20"/>
                <w:lang w:eastAsia="sv-SE"/>
              </w:rPr>
              <w:t>careUnitId.root</w:t>
            </w:r>
          </w:p>
        </w:tc>
        <w:tc>
          <w:tcPr>
            <w:tcW w:w="1842" w:type="dxa"/>
            <w:shd w:val="clear" w:color="auto" w:fill="CCFFCC"/>
          </w:tcPr>
          <w:p w14:paraId="77726C92" w14:textId="4AA7EF65" w:rsidR="005D0343" w:rsidRPr="00E45890" w:rsidRDefault="005D0343" w:rsidP="005D0343">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7BBC0363" w14:textId="0A34CD93" w:rsidR="005D0343" w:rsidRPr="00E45890" w:rsidRDefault="005D0343" w:rsidP="005D0343">
            <w:pPr>
              <w:pStyle w:val="TableParagraph"/>
              <w:spacing w:line="226" w:lineRule="exact"/>
              <w:ind w:left="102"/>
              <w:rPr>
                <w:rFonts w:ascii="Georgia" w:eastAsia="Times New Roman" w:hAnsi="Georgia" w:cs="Times New Roman"/>
                <w:spacing w:val="-1"/>
                <w:sz w:val="20"/>
                <w:szCs w:val="20"/>
              </w:rPr>
            </w:pPr>
            <w:r w:rsidRPr="00E45890">
              <w:rPr>
                <w:rFonts w:ascii="Georgia" w:hAnsi="Georgia" w:cs="Arial"/>
                <w:sz w:val="20"/>
                <w:szCs w:val="20"/>
              </w:rPr>
              <w:t>Root sätts till OID för HSA-id: 1.2.752.129.2.1.4.1</w:t>
            </w:r>
          </w:p>
        </w:tc>
        <w:tc>
          <w:tcPr>
            <w:tcW w:w="1559" w:type="dxa"/>
            <w:shd w:val="clear" w:color="auto" w:fill="CCFFCC"/>
          </w:tcPr>
          <w:p w14:paraId="76DAF1F6" w14:textId="26BF4676" w:rsidR="005D0343" w:rsidRPr="00E45890" w:rsidRDefault="005D0343" w:rsidP="005D0343">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5D0343" w:rsidRPr="00751338" w14:paraId="4B8B981F" w14:textId="77777777" w:rsidTr="00306866">
        <w:tc>
          <w:tcPr>
            <w:tcW w:w="2802" w:type="dxa"/>
            <w:shd w:val="clear" w:color="auto" w:fill="CCFFCC"/>
          </w:tcPr>
          <w:p w14:paraId="3778257A" w14:textId="12FEF057" w:rsidR="005D0343" w:rsidRPr="00E45890" w:rsidRDefault="005D0343" w:rsidP="005D0343">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sz w:val="20"/>
                <w:szCs w:val="20"/>
                <w:lang w:eastAsia="sv-SE"/>
              </w:rPr>
              <w:t>careUnitId.extension</w:t>
            </w:r>
          </w:p>
        </w:tc>
        <w:tc>
          <w:tcPr>
            <w:tcW w:w="1842" w:type="dxa"/>
            <w:shd w:val="clear" w:color="auto" w:fill="CCFFCC"/>
          </w:tcPr>
          <w:p w14:paraId="17428EF7" w14:textId="05942AFF" w:rsidR="005D0343" w:rsidRPr="00E45890" w:rsidRDefault="005D0343" w:rsidP="005D0343">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6F7364CE" w14:textId="78D1B947" w:rsidR="005D0343" w:rsidRPr="00E45890" w:rsidRDefault="005D0343" w:rsidP="005D0343">
            <w:pPr>
              <w:pStyle w:val="TableParagraph"/>
              <w:spacing w:line="226" w:lineRule="exact"/>
              <w:ind w:left="102"/>
              <w:rPr>
                <w:rFonts w:ascii="Georgia" w:eastAsia="Times New Roman" w:hAnsi="Georgia" w:cs="Times New Roman"/>
                <w:spacing w:val="-1"/>
                <w:sz w:val="20"/>
                <w:szCs w:val="20"/>
              </w:rPr>
            </w:pPr>
            <w:r w:rsidRPr="00E45890">
              <w:rPr>
                <w:rFonts w:ascii="Georgia" w:hAnsi="Georgia" w:cs="Arial"/>
                <w:sz w:val="20"/>
                <w:szCs w:val="20"/>
              </w:rPr>
              <w:t>Extension sätts till HSA-id för PDL-vårdenheten.</w:t>
            </w:r>
          </w:p>
        </w:tc>
        <w:tc>
          <w:tcPr>
            <w:tcW w:w="1559" w:type="dxa"/>
            <w:shd w:val="clear" w:color="auto" w:fill="CCFFCC"/>
          </w:tcPr>
          <w:p w14:paraId="38EF3330" w14:textId="20BDD3E7" w:rsidR="005D0343" w:rsidRPr="00E45890" w:rsidRDefault="005D0343" w:rsidP="005D0343">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07045E" w:rsidRPr="005051A1" w14:paraId="7654030F" w14:textId="77777777" w:rsidTr="00306866">
        <w:tc>
          <w:tcPr>
            <w:tcW w:w="2802" w:type="dxa"/>
            <w:shd w:val="clear" w:color="auto" w:fill="CCFFCC"/>
          </w:tcPr>
          <w:p w14:paraId="7848DC65" w14:textId="65E30E6E" w:rsidR="0007045E" w:rsidRPr="00E45890" w:rsidRDefault="008B1BED" w:rsidP="00A638D6">
            <w:pPr>
              <w:pStyle w:val="TableParagraph"/>
              <w:spacing w:line="229"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t</w:t>
            </w:r>
            <w:r w:rsidR="0007045E" w:rsidRPr="00E45890">
              <w:rPr>
                <w:rFonts w:ascii="Georgia" w:eastAsia="Times New Roman" w:hAnsi="Georgia" w:cs="Times New Roman"/>
                <w:spacing w:val="-1"/>
                <w:sz w:val="20"/>
                <w:szCs w:val="20"/>
              </w:rPr>
              <w:t>ype</w:t>
            </w:r>
          </w:p>
          <w:p w14:paraId="1E3C17F6"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02700938"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CVType</w:t>
            </w:r>
          </w:p>
        </w:tc>
        <w:tc>
          <w:tcPr>
            <w:tcW w:w="3686" w:type="dxa"/>
            <w:shd w:val="clear" w:color="auto" w:fill="CCFFCC"/>
          </w:tcPr>
          <w:p w14:paraId="1F1E5C72" w14:textId="2CF9F6C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Kod som motsvarar den typ av </w:t>
            </w:r>
            <w:r w:rsidR="00CA51CD" w:rsidRPr="00E45890">
              <w:rPr>
                <w:rFonts w:ascii="Georgia" w:eastAsia="Times New Roman" w:hAnsi="Georgia" w:cs="Times New Roman"/>
                <w:spacing w:val="-1"/>
                <w:sz w:val="20"/>
                <w:szCs w:val="20"/>
              </w:rPr>
              <w:t>aktivitet</w:t>
            </w:r>
            <w:r w:rsidRPr="00E45890">
              <w:rPr>
                <w:rFonts w:ascii="Georgia" w:eastAsia="Times New Roman" w:hAnsi="Georgia" w:cs="Times New Roman"/>
                <w:spacing w:val="-1"/>
                <w:sz w:val="20"/>
                <w:szCs w:val="20"/>
              </w:rPr>
              <w:t xml:space="preserve"> som avses. Exempelvis </w:t>
            </w:r>
            <w:r w:rsidR="00CA51CD" w:rsidRPr="00E45890">
              <w:rPr>
                <w:rFonts w:ascii="Georgia" w:eastAsia="Times New Roman" w:hAnsi="Georgia" w:cs="Times New Roman"/>
                <w:spacing w:val="-1"/>
                <w:sz w:val="20"/>
                <w:szCs w:val="20"/>
              </w:rPr>
              <w:lastRenderedPageBreak/>
              <w:t>mätning av vikt eller blodtryck.</w:t>
            </w:r>
          </w:p>
          <w:p w14:paraId="6ACD569C"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2807D4E" w14:textId="55BE380C"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lastRenderedPageBreak/>
              <w:t>1</w:t>
            </w:r>
            <w:ins w:id="100" w:author="Malin Lundgren" w:date="2015-01-08T11:38:00Z">
              <w:r w:rsidR="002670A1" w:rsidRPr="00E45890">
                <w:rPr>
                  <w:rFonts w:ascii="Georgia" w:eastAsia="Times New Roman" w:hAnsi="Georgia" w:cs="Times New Roman"/>
                  <w:spacing w:val="-1"/>
                  <w:sz w:val="20"/>
                  <w:szCs w:val="20"/>
                </w:rPr>
                <w:t>..</w:t>
              </w:r>
            </w:ins>
            <w:r w:rsidR="007C5FD4" w:rsidRPr="00E45890">
              <w:rPr>
                <w:rFonts w:ascii="Georgia" w:eastAsia="Times New Roman" w:hAnsi="Georgia" w:cs="Times New Roman"/>
                <w:spacing w:val="-1"/>
                <w:sz w:val="20"/>
                <w:szCs w:val="20"/>
              </w:rPr>
              <w:t>*</w:t>
            </w:r>
          </w:p>
        </w:tc>
      </w:tr>
      <w:tr w:rsidR="0007045E" w:rsidRPr="00751338" w14:paraId="60B7C46D" w14:textId="77777777" w:rsidTr="00306866">
        <w:tc>
          <w:tcPr>
            <w:tcW w:w="2802" w:type="dxa"/>
            <w:shd w:val="clear" w:color="auto" w:fill="CCFFCC"/>
          </w:tcPr>
          <w:p w14:paraId="10063B9B" w14:textId="78685C2B" w:rsidR="0007045E" w:rsidRPr="000E3FBA" w:rsidRDefault="0007045E" w:rsidP="00A638D6">
            <w:pPr>
              <w:pStyle w:val="TableParagraph"/>
              <w:spacing w:line="229" w:lineRule="exact"/>
              <w:ind w:left="102"/>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lastRenderedPageBreak/>
              <w:t>type.code</w:t>
            </w:r>
          </w:p>
        </w:tc>
        <w:tc>
          <w:tcPr>
            <w:tcW w:w="1842" w:type="dxa"/>
            <w:shd w:val="clear" w:color="auto" w:fill="CCFFCC"/>
          </w:tcPr>
          <w:p w14:paraId="5A29652D" w14:textId="393DAEFF" w:rsidR="0007045E" w:rsidRPr="000E3FBA" w:rsidRDefault="00207E7B"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0007045E" w:rsidRPr="000E3FBA">
              <w:rPr>
                <w:rFonts w:ascii="Georgia" w:eastAsia="Times New Roman" w:hAnsi="Georgia" w:cs="Times New Roman"/>
                <w:spacing w:val="-1"/>
                <w:sz w:val="20"/>
                <w:szCs w:val="20"/>
              </w:rPr>
              <w:t>tring</w:t>
            </w:r>
          </w:p>
          <w:p w14:paraId="011B4E36" w14:textId="77777777" w:rsidR="0007045E" w:rsidRPr="000E3FBA"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56A4E70A" w14:textId="11CBEBD3" w:rsidR="00CA51CD" w:rsidRDefault="00CA51CD"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Kod som beskriver</w:t>
            </w:r>
            <w:r w:rsidR="00820B13">
              <w:rPr>
                <w:rFonts w:ascii="Georgia" w:eastAsia="Times New Roman" w:hAnsi="Georgia" w:cs="Times New Roman"/>
                <w:spacing w:val="-1"/>
                <w:sz w:val="20"/>
                <w:szCs w:val="20"/>
              </w:rPr>
              <w:t xml:space="preserve"> den aktivitet som skall utföras</w:t>
            </w:r>
            <w:r>
              <w:rPr>
                <w:rFonts w:ascii="Georgia" w:eastAsia="Times New Roman" w:hAnsi="Georgia" w:cs="Times New Roman"/>
                <w:spacing w:val="-1"/>
                <w:sz w:val="20"/>
                <w:szCs w:val="20"/>
              </w:rPr>
              <w:t>.</w:t>
            </w:r>
          </w:p>
          <w:p w14:paraId="0F941F73" w14:textId="77777777" w:rsidR="0007045E" w:rsidRPr="000E3FBA" w:rsidRDefault="0007045E" w:rsidP="00A638D6">
            <w:pPr>
              <w:pStyle w:val="TableParagraph"/>
              <w:spacing w:line="226" w:lineRule="exact"/>
              <w:ind w:left="102"/>
              <w:rPr>
                <w:ins w:id="101" w:author="Khaled Daham" w:date="2014-12-17T17:21:00Z"/>
                <w:rFonts w:ascii="Georgia" w:eastAsia="Times New Roman" w:hAnsi="Georgia" w:cs="Times New Roman"/>
                <w:spacing w:val="-1"/>
                <w:sz w:val="20"/>
                <w:szCs w:val="20"/>
              </w:rPr>
            </w:pPr>
            <w:ins w:id="102" w:author="Khaled Daham" w:date="2014-12-17T17:21:00Z">
              <w:r w:rsidRPr="000E3FBA">
                <w:rPr>
                  <w:rFonts w:ascii="Georgia" w:eastAsia="Times New Roman" w:hAnsi="Georgia" w:cs="Times New Roman"/>
                  <w:spacing w:val="-1"/>
                  <w:sz w:val="20"/>
                  <w:szCs w:val="20"/>
                </w:rPr>
                <w:t>Exempel:</w:t>
              </w:r>
            </w:ins>
          </w:p>
          <w:p w14:paraId="1C6C32A1" w14:textId="1377EC69" w:rsidR="0007045E" w:rsidRPr="000E3FBA" w:rsidRDefault="0007045E" w:rsidP="000E3FBA">
            <w:pPr>
              <w:pStyle w:val="TableParagraph"/>
              <w:spacing w:line="226" w:lineRule="exact"/>
              <w:ind w:left="102"/>
              <w:rPr>
                <w:rFonts w:ascii="Georgia" w:eastAsia="Times New Roman" w:hAnsi="Georgia" w:cs="Times New Roman"/>
                <w:spacing w:val="-1"/>
                <w:sz w:val="20"/>
                <w:szCs w:val="20"/>
              </w:rPr>
            </w:pPr>
            <w:r w:rsidRPr="000E3FBA">
              <w:rPr>
                <w:rFonts w:eastAsia="Times New Roman"/>
                <w:spacing w:val="-1"/>
                <w:szCs w:val="20"/>
              </w:rPr>
              <w:t xml:space="preserve">SNOMED-Kod för vikt: </w:t>
            </w:r>
            <w:r w:rsidRPr="000E3FBA">
              <w:rPr>
                <w:rFonts w:ascii="Georgia" w:eastAsia="Times New Roman" w:hAnsi="Georgia" w:cs="Times New Roman"/>
                <w:spacing w:val="-1"/>
                <w:sz w:val="20"/>
                <w:szCs w:val="20"/>
              </w:rPr>
              <w:t>27113001</w:t>
            </w:r>
          </w:p>
          <w:p w14:paraId="7DDEF8CA" w14:textId="77777777" w:rsidR="0007045E" w:rsidRPr="000E3FBA"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DFB6753" w14:textId="0475954D" w:rsidR="0007045E" w:rsidRPr="000E3FBA" w:rsidRDefault="000E3FBA" w:rsidP="00A638D6">
            <w:pPr>
              <w:pStyle w:val="TableParagraph"/>
              <w:spacing w:line="226" w:lineRule="exact"/>
              <w:ind w:left="102"/>
              <w:jc w:val="center"/>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1</w:t>
            </w:r>
          </w:p>
        </w:tc>
      </w:tr>
      <w:tr w:rsidR="0007045E" w:rsidRPr="00751338" w14:paraId="088E4E8F" w14:textId="77777777" w:rsidTr="00306866">
        <w:tc>
          <w:tcPr>
            <w:tcW w:w="2802" w:type="dxa"/>
            <w:shd w:val="clear" w:color="auto" w:fill="CCFFCC"/>
          </w:tcPr>
          <w:p w14:paraId="04F76B62" w14:textId="77777777" w:rsidR="0007045E" w:rsidRPr="000E3FBA" w:rsidRDefault="0007045E" w:rsidP="00A638D6">
            <w:pPr>
              <w:pStyle w:val="TableParagraph"/>
              <w:spacing w:line="229" w:lineRule="exact"/>
              <w:ind w:left="102"/>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type.codeSystem</w:t>
            </w:r>
          </w:p>
          <w:p w14:paraId="22DF43A7" w14:textId="77777777" w:rsidR="0007045E" w:rsidRPr="000E3FBA" w:rsidRDefault="0007045E" w:rsidP="00A638D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A332838" w14:textId="5B0CC93A" w:rsidR="0007045E" w:rsidRPr="000E3FBA" w:rsidRDefault="00207E7B"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0007045E" w:rsidRPr="000E3FBA">
              <w:rPr>
                <w:rFonts w:ascii="Georgia" w:eastAsia="Times New Roman" w:hAnsi="Georgia" w:cs="Times New Roman"/>
                <w:spacing w:val="-1"/>
                <w:sz w:val="20"/>
                <w:szCs w:val="20"/>
              </w:rPr>
              <w:t>tring</w:t>
            </w:r>
          </w:p>
        </w:tc>
        <w:tc>
          <w:tcPr>
            <w:tcW w:w="3686" w:type="dxa"/>
            <w:shd w:val="clear" w:color="auto" w:fill="CCFFCC"/>
          </w:tcPr>
          <w:p w14:paraId="479AE248" w14:textId="77777777" w:rsidR="0007045E" w:rsidRPr="000E3FBA" w:rsidRDefault="0007045E" w:rsidP="00A638D6">
            <w:pPr>
              <w:pStyle w:val="TableParagraph"/>
              <w:spacing w:line="226" w:lineRule="exact"/>
              <w:ind w:left="102"/>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Kodsystem för angiven kod för metadatatyp.</w:t>
            </w:r>
          </w:p>
          <w:p w14:paraId="0B7EFDEF" w14:textId="77777777" w:rsidR="001B196C" w:rsidRDefault="0007045E" w:rsidP="00A638D6">
            <w:pPr>
              <w:pStyle w:val="TableParagraph"/>
              <w:spacing w:line="226" w:lineRule="exact"/>
              <w:ind w:left="102"/>
              <w:rPr>
                <w:rFonts w:ascii="Georgia" w:eastAsia="Times New Roman" w:hAnsi="Georgia" w:cs="Times New Roman"/>
                <w:spacing w:val="-1"/>
                <w:sz w:val="20"/>
                <w:szCs w:val="20"/>
              </w:rPr>
            </w:pPr>
            <w:ins w:id="103" w:author="Khaled Daham" w:date="2014-12-17T17:21:00Z">
              <w:r w:rsidRPr="000E3FBA">
                <w:rPr>
                  <w:rFonts w:ascii="Georgia" w:eastAsia="Times New Roman" w:hAnsi="Georgia" w:cs="Times New Roman"/>
                  <w:spacing w:val="-1"/>
                  <w:sz w:val="20"/>
                  <w:szCs w:val="20"/>
                </w:rPr>
                <w:t xml:space="preserve">Exempel: </w:t>
              </w:r>
            </w:ins>
          </w:p>
          <w:p w14:paraId="1BE7BA40" w14:textId="7B254CAE" w:rsidR="0007045E" w:rsidRPr="000E3FBA" w:rsidRDefault="001B196C"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SNOMED CT SE </w:t>
            </w:r>
            <w:r w:rsidR="000E3FBA" w:rsidRPr="000E3FBA">
              <w:rPr>
                <w:rFonts w:ascii="Georgia" w:eastAsia="Times New Roman" w:hAnsi="Georgia" w:cs="Times New Roman"/>
                <w:spacing w:val="-1"/>
                <w:sz w:val="20"/>
                <w:szCs w:val="20"/>
                <w:lang w:val="en-US"/>
              </w:rPr>
              <w:t>1.2.752.116.2.1.1</w:t>
            </w:r>
          </w:p>
        </w:tc>
        <w:tc>
          <w:tcPr>
            <w:tcW w:w="1559" w:type="dxa"/>
            <w:shd w:val="clear" w:color="auto" w:fill="CCFFCC"/>
          </w:tcPr>
          <w:p w14:paraId="23E0F7C7" w14:textId="088939B8" w:rsidR="0007045E" w:rsidRPr="000E3FBA" w:rsidRDefault="000E3FBA" w:rsidP="00A638D6">
            <w:pPr>
              <w:pStyle w:val="TableParagraph"/>
              <w:spacing w:line="226" w:lineRule="exact"/>
              <w:ind w:left="102"/>
              <w:jc w:val="center"/>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1</w:t>
            </w:r>
          </w:p>
        </w:tc>
      </w:tr>
      <w:tr w:rsidR="0007045E" w:rsidRPr="00751338" w14:paraId="330D0034" w14:textId="77777777" w:rsidTr="000A3E85">
        <w:tc>
          <w:tcPr>
            <w:tcW w:w="2802" w:type="dxa"/>
            <w:shd w:val="clear" w:color="auto" w:fill="FDE9D9" w:themeFill="accent6" w:themeFillTint="33"/>
          </w:tcPr>
          <w:p w14:paraId="56687F71" w14:textId="77777777" w:rsidR="0007045E" w:rsidRPr="00751338" w:rsidRDefault="0007045E" w:rsidP="00A638D6">
            <w:pPr>
              <w:pStyle w:val="TableParagraph"/>
              <w:spacing w:line="229"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type.codeSystemName</w:t>
            </w:r>
          </w:p>
        </w:tc>
        <w:tc>
          <w:tcPr>
            <w:tcW w:w="1842" w:type="dxa"/>
            <w:shd w:val="clear" w:color="auto" w:fill="FDE9D9" w:themeFill="accent6" w:themeFillTint="33"/>
          </w:tcPr>
          <w:p w14:paraId="01EDF470"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p w14:paraId="20C70CC2"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FDE9D9" w:themeFill="accent6" w:themeFillTint="33"/>
          </w:tcPr>
          <w:p w14:paraId="0F413E6E" w14:textId="2654F7C7" w:rsidR="0007045E" w:rsidRPr="00751338" w:rsidRDefault="008E478A"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Skall ej anges</w:t>
            </w:r>
          </w:p>
        </w:tc>
        <w:tc>
          <w:tcPr>
            <w:tcW w:w="1559" w:type="dxa"/>
            <w:shd w:val="clear" w:color="auto" w:fill="FDE9D9" w:themeFill="accent6" w:themeFillTint="33"/>
          </w:tcPr>
          <w:p w14:paraId="5504C52C" w14:textId="26043E61" w:rsidR="0007045E" w:rsidRPr="00751338" w:rsidRDefault="0007045E" w:rsidP="00A638D6">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r w:rsidR="00856A65">
              <w:rPr>
                <w:rFonts w:ascii="Georgia" w:eastAsia="Times New Roman" w:hAnsi="Georgia" w:cs="Times New Roman"/>
                <w:spacing w:val="-1"/>
                <w:sz w:val="20"/>
                <w:szCs w:val="20"/>
              </w:rPr>
              <w:t>0</w:t>
            </w:r>
          </w:p>
        </w:tc>
      </w:tr>
      <w:tr w:rsidR="0007045E" w:rsidRPr="00B809FF" w14:paraId="022C7973" w14:textId="77777777" w:rsidTr="000A3E85">
        <w:tc>
          <w:tcPr>
            <w:tcW w:w="2802" w:type="dxa"/>
            <w:shd w:val="clear" w:color="auto" w:fill="FDE9D9" w:themeFill="accent6" w:themeFillTint="33"/>
          </w:tcPr>
          <w:p w14:paraId="14CD8EDB" w14:textId="77777777" w:rsidR="0007045E" w:rsidRPr="00751338" w:rsidRDefault="0007045E" w:rsidP="00A638D6">
            <w:pPr>
              <w:pStyle w:val="TableParagraph"/>
              <w:spacing w:line="229"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type.codesystemVersion</w:t>
            </w:r>
          </w:p>
        </w:tc>
        <w:tc>
          <w:tcPr>
            <w:tcW w:w="1842" w:type="dxa"/>
            <w:shd w:val="clear" w:color="auto" w:fill="FDE9D9" w:themeFill="accent6" w:themeFillTint="33"/>
          </w:tcPr>
          <w:p w14:paraId="2CEE115F"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p w14:paraId="441D2AA0"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FDE9D9" w:themeFill="accent6" w:themeFillTint="33"/>
          </w:tcPr>
          <w:p w14:paraId="2DF9100C" w14:textId="7A66FFC7" w:rsidR="0007045E" w:rsidRPr="00751338" w:rsidRDefault="008E478A"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Skall ej anges</w:t>
            </w:r>
          </w:p>
        </w:tc>
        <w:tc>
          <w:tcPr>
            <w:tcW w:w="1559" w:type="dxa"/>
            <w:shd w:val="clear" w:color="auto" w:fill="FDE9D9" w:themeFill="accent6" w:themeFillTint="33"/>
          </w:tcPr>
          <w:p w14:paraId="46E9609E" w14:textId="3E5A1DC5" w:rsidR="0007045E" w:rsidRPr="00751338" w:rsidRDefault="0007045E" w:rsidP="00A638D6">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r w:rsidR="00856A65">
              <w:rPr>
                <w:rFonts w:ascii="Georgia" w:eastAsia="Times New Roman" w:hAnsi="Georgia" w:cs="Times New Roman"/>
                <w:spacing w:val="-1"/>
                <w:sz w:val="20"/>
                <w:szCs w:val="20"/>
              </w:rPr>
              <w:t>0</w:t>
            </w:r>
          </w:p>
        </w:tc>
      </w:tr>
      <w:tr w:rsidR="0007045E" w:rsidRPr="00751338" w14:paraId="0A873D12" w14:textId="77777777" w:rsidTr="000A3E85">
        <w:tc>
          <w:tcPr>
            <w:tcW w:w="2802" w:type="dxa"/>
            <w:shd w:val="clear" w:color="auto" w:fill="FDE9D9" w:themeFill="accent6" w:themeFillTint="33"/>
          </w:tcPr>
          <w:p w14:paraId="7F3BE167" w14:textId="77777777" w:rsidR="0007045E" w:rsidRPr="00751338" w:rsidRDefault="0007045E" w:rsidP="00A638D6">
            <w:pPr>
              <w:pStyle w:val="TableParagraph"/>
              <w:spacing w:line="229"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type.displayName</w:t>
            </w:r>
          </w:p>
        </w:tc>
        <w:tc>
          <w:tcPr>
            <w:tcW w:w="1842" w:type="dxa"/>
            <w:shd w:val="clear" w:color="auto" w:fill="FDE9D9" w:themeFill="accent6" w:themeFillTint="33"/>
          </w:tcPr>
          <w:p w14:paraId="37432834"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tc>
        <w:tc>
          <w:tcPr>
            <w:tcW w:w="3686" w:type="dxa"/>
            <w:shd w:val="clear" w:color="auto" w:fill="FDE9D9" w:themeFill="accent6" w:themeFillTint="33"/>
          </w:tcPr>
          <w:p w14:paraId="266A2025" w14:textId="38C7F43B" w:rsidR="0007045E" w:rsidRPr="00751338" w:rsidRDefault="008E478A"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Skall ej anges</w:t>
            </w:r>
          </w:p>
        </w:tc>
        <w:tc>
          <w:tcPr>
            <w:tcW w:w="1559" w:type="dxa"/>
            <w:shd w:val="clear" w:color="auto" w:fill="FDE9D9" w:themeFill="accent6" w:themeFillTint="33"/>
          </w:tcPr>
          <w:p w14:paraId="505FE955" w14:textId="6331EA89" w:rsidR="0007045E" w:rsidRPr="00751338" w:rsidRDefault="00253AB3" w:rsidP="00A638D6">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r w:rsidR="00856A65">
              <w:rPr>
                <w:rFonts w:ascii="Georgia" w:eastAsia="Times New Roman" w:hAnsi="Georgia" w:cs="Times New Roman"/>
                <w:spacing w:val="-1"/>
                <w:sz w:val="20"/>
                <w:szCs w:val="20"/>
              </w:rPr>
              <w:t>0</w:t>
            </w:r>
          </w:p>
        </w:tc>
      </w:tr>
      <w:tr w:rsidR="00E5776D" w:rsidRPr="005051A1" w14:paraId="0C1E78B6" w14:textId="77777777" w:rsidTr="00306866">
        <w:tc>
          <w:tcPr>
            <w:tcW w:w="2802" w:type="dxa"/>
            <w:shd w:val="clear" w:color="auto" w:fill="CCFFCC"/>
          </w:tcPr>
          <w:p w14:paraId="4649E36D" w14:textId="5EE9AF33" w:rsidR="00E5776D" w:rsidRPr="005F22CF" w:rsidRDefault="005F22CF" w:rsidP="003B4275">
            <w:pPr>
              <w:pStyle w:val="TableParagraph"/>
              <w:spacing w:line="229"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s</w:t>
            </w:r>
            <w:r w:rsidR="00E5776D" w:rsidRPr="005F22CF">
              <w:rPr>
                <w:rFonts w:ascii="Georgia" w:eastAsia="Times New Roman" w:hAnsi="Georgia" w:cs="Times New Roman"/>
                <w:spacing w:val="-1"/>
                <w:sz w:val="20"/>
                <w:szCs w:val="20"/>
              </w:rPr>
              <w:t>tatus</w:t>
            </w:r>
          </w:p>
          <w:p w14:paraId="1BA6B6C6" w14:textId="77777777" w:rsidR="00E5776D" w:rsidRPr="005F22CF" w:rsidRDefault="00E5776D" w:rsidP="003B4275">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5BE8C2A" w14:textId="1FC015FA" w:rsidR="00E5776D" w:rsidRPr="005F22CF" w:rsidRDefault="00E5776D"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ActivityOrderStatus</w:t>
            </w:r>
            <w:r w:rsidR="003B4275" w:rsidRPr="005F22CF">
              <w:rPr>
                <w:rFonts w:ascii="Georgia" w:eastAsia="Times New Roman" w:hAnsi="Georgia" w:cs="Times New Roman"/>
                <w:spacing w:val="-1"/>
                <w:sz w:val="20"/>
                <w:szCs w:val="20"/>
              </w:rPr>
              <w:t>Enum</w:t>
            </w:r>
          </w:p>
        </w:tc>
        <w:tc>
          <w:tcPr>
            <w:tcW w:w="3686" w:type="dxa"/>
            <w:shd w:val="clear" w:color="auto" w:fill="CCFFCC"/>
          </w:tcPr>
          <w:p w14:paraId="081EE378" w14:textId="0376D912" w:rsidR="00E5776D" w:rsidRPr="005F22CF" w:rsidRDefault="003832E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Beställningen</w:t>
            </w:r>
            <w:r w:rsidR="00A25970" w:rsidRPr="005F22CF">
              <w:rPr>
                <w:rFonts w:ascii="Georgia" w:eastAsia="Times New Roman" w:hAnsi="Georgia" w:cs="Times New Roman"/>
                <w:spacing w:val="-1"/>
                <w:sz w:val="20"/>
                <w:szCs w:val="20"/>
              </w:rPr>
              <w:t xml:space="preserve"> skall ha något av följande statusar:</w:t>
            </w:r>
          </w:p>
          <w:p w14:paraId="5B6DFFC6" w14:textId="77777777" w:rsidR="003B4275" w:rsidRPr="005F22CF" w:rsidRDefault="003B4275" w:rsidP="003B4275">
            <w:pPr>
              <w:pStyle w:val="TableParagraph"/>
              <w:spacing w:line="226" w:lineRule="exact"/>
              <w:ind w:left="102"/>
              <w:rPr>
                <w:rFonts w:ascii="Georgia" w:eastAsia="Times New Roman" w:hAnsi="Georgia" w:cs="Times New Roman"/>
                <w:spacing w:val="-1"/>
                <w:sz w:val="20"/>
                <w:szCs w:val="20"/>
              </w:rPr>
            </w:pPr>
          </w:p>
          <w:p w14:paraId="0B22C669" w14:textId="4BDCBD6C" w:rsidR="003B4275" w:rsidRPr="005F22CF" w:rsidRDefault="003B427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N</w:t>
            </w:r>
            <w:r w:rsidR="003832E5" w:rsidRPr="005F22CF">
              <w:rPr>
                <w:rFonts w:ascii="Georgia" w:eastAsia="Times New Roman" w:hAnsi="Georgia" w:cs="Times New Roman"/>
                <w:spacing w:val="-1"/>
                <w:sz w:val="20"/>
                <w:szCs w:val="20"/>
              </w:rPr>
              <w:t>EW</w:t>
            </w:r>
            <w:r w:rsidRPr="005F22CF">
              <w:rPr>
                <w:rFonts w:ascii="Georgia" w:eastAsia="Times New Roman" w:hAnsi="Georgia" w:cs="Times New Roman"/>
                <w:spacing w:val="-1"/>
                <w:sz w:val="20"/>
                <w:szCs w:val="20"/>
              </w:rPr>
              <w:t xml:space="preserve"> = ny </w:t>
            </w:r>
            <w:r w:rsidR="00ED5788" w:rsidRPr="005F22CF">
              <w:rPr>
                <w:rFonts w:ascii="Georgia" w:eastAsia="Times New Roman" w:hAnsi="Georgia" w:cs="Times New Roman"/>
                <w:spacing w:val="-1"/>
                <w:sz w:val="20"/>
                <w:szCs w:val="20"/>
              </w:rPr>
              <w:t>bestäl</w:t>
            </w:r>
            <w:r w:rsidR="00A25970" w:rsidRPr="005F22CF">
              <w:rPr>
                <w:rFonts w:ascii="Georgia" w:eastAsia="Times New Roman" w:hAnsi="Georgia" w:cs="Times New Roman"/>
                <w:spacing w:val="-1"/>
                <w:sz w:val="20"/>
                <w:szCs w:val="20"/>
              </w:rPr>
              <w:t>l</w:t>
            </w:r>
            <w:r w:rsidR="00ED5788" w:rsidRPr="005F22CF">
              <w:rPr>
                <w:rFonts w:ascii="Georgia" w:eastAsia="Times New Roman" w:hAnsi="Georgia" w:cs="Times New Roman"/>
                <w:spacing w:val="-1"/>
                <w:sz w:val="20"/>
                <w:szCs w:val="20"/>
              </w:rPr>
              <w:t>ning</w:t>
            </w:r>
          </w:p>
          <w:p w14:paraId="50226B8E" w14:textId="1D8B7FAB" w:rsidR="003B4275" w:rsidRPr="005F22CF" w:rsidRDefault="005F22CF"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REQUESTCANCEL</w:t>
            </w:r>
            <w:r w:rsidR="00A25970" w:rsidRPr="005F22CF">
              <w:rPr>
                <w:rFonts w:ascii="Georgia" w:eastAsia="Times New Roman" w:hAnsi="Georgia" w:cs="Times New Roman"/>
                <w:spacing w:val="-1"/>
                <w:sz w:val="20"/>
                <w:szCs w:val="20"/>
              </w:rPr>
              <w:t xml:space="preserve"> = </w:t>
            </w:r>
            <w:r w:rsidR="003832E5" w:rsidRPr="005F22CF">
              <w:rPr>
                <w:rFonts w:ascii="Georgia" w:eastAsia="Times New Roman" w:hAnsi="Georgia" w:cs="Times New Roman"/>
                <w:spacing w:val="-1"/>
                <w:sz w:val="20"/>
                <w:szCs w:val="20"/>
              </w:rPr>
              <w:t>avbeställning</w:t>
            </w:r>
          </w:p>
          <w:p w14:paraId="017245A9" w14:textId="77777777"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p>
          <w:p w14:paraId="1521937E" w14:textId="027C275F" w:rsidR="003832E5" w:rsidRPr="005F22CF" w:rsidRDefault="00BB0835"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För att uppdatera en beställning sätts status till</w:t>
            </w:r>
            <w:r w:rsidR="003832E5" w:rsidRPr="005F22CF">
              <w:rPr>
                <w:rFonts w:ascii="Georgia" w:eastAsia="Times New Roman" w:hAnsi="Georgia" w:cs="Times New Roman"/>
                <w:spacing w:val="-1"/>
                <w:sz w:val="20"/>
                <w:szCs w:val="20"/>
              </w:rPr>
              <w:t xml:space="preserve"> NEW </w:t>
            </w:r>
            <w:r>
              <w:rPr>
                <w:rFonts w:ascii="Georgia" w:eastAsia="Times New Roman" w:hAnsi="Georgia" w:cs="Times New Roman"/>
                <w:spacing w:val="-1"/>
                <w:sz w:val="20"/>
                <w:szCs w:val="20"/>
              </w:rPr>
              <w:t xml:space="preserve">och id </w:t>
            </w:r>
            <w:r w:rsidR="009A3E5C">
              <w:rPr>
                <w:rFonts w:ascii="Georgia" w:eastAsia="Times New Roman" w:hAnsi="Georgia" w:cs="Times New Roman"/>
                <w:spacing w:val="-1"/>
                <w:sz w:val="20"/>
                <w:szCs w:val="20"/>
              </w:rPr>
              <w:t>skall sättas till ett tidigare skickat id som har besvarats med OK</w:t>
            </w:r>
            <w:r w:rsidR="003832E5" w:rsidRPr="005F22CF">
              <w:rPr>
                <w:rFonts w:ascii="Georgia" w:eastAsia="Times New Roman" w:hAnsi="Georgia" w:cs="Times New Roman"/>
                <w:spacing w:val="-1"/>
                <w:sz w:val="20"/>
                <w:szCs w:val="20"/>
              </w:rPr>
              <w:t>.</w:t>
            </w:r>
          </w:p>
          <w:p w14:paraId="001D22AE" w14:textId="77777777"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p>
          <w:p w14:paraId="31CB83E7" w14:textId="67900DDB"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En uppdatering kan bara göras på elementet iCalendar, har några andra fält ändrats skall mottagande system skicka ett felmeddelande med errorCode satt till INVALID_UPDATE</w:t>
            </w:r>
          </w:p>
          <w:p w14:paraId="24091E0E" w14:textId="77777777" w:rsidR="00E5776D" w:rsidRPr="005F22CF" w:rsidRDefault="00E5776D" w:rsidP="003832E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CD2C00D" w14:textId="77777777" w:rsidR="00E5776D" w:rsidRPr="005F22CF" w:rsidRDefault="00E5776D" w:rsidP="003B4275">
            <w:pPr>
              <w:pStyle w:val="TableParagraph"/>
              <w:spacing w:line="226" w:lineRule="exact"/>
              <w:ind w:left="102"/>
              <w:jc w:val="center"/>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1</w:t>
            </w:r>
          </w:p>
        </w:tc>
      </w:tr>
      <w:tr w:rsidR="00E5776D" w:rsidRPr="005051A1" w14:paraId="52FACC11" w14:textId="77777777" w:rsidTr="00306866">
        <w:tc>
          <w:tcPr>
            <w:tcW w:w="2802" w:type="dxa"/>
            <w:shd w:val="clear" w:color="auto" w:fill="CCFFCC"/>
          </w:tcPr>
          <w:p w14:paraId="51768DCB" w14:textId="78C828A0"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sourceSystemHSAId</w:t>
            </w:r>
          </w:p>
          <w:p w14:paraId="4C2A797D"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14839AF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IIType</w:t>
            </w:r>
          </w:p>
        </w:tc>
        <w:tc>
          <w:tcPr>
            <w:tcW w:w="3686" w:type="dxa"/>
            <w:shd w:val="clear" w:color="auto" w:fill="CCFFCC"/>
          </w:tcPr>
          <w:p w14:paraId="17DC8E1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Beställande källsystem</w:t>
            </w:r>
          </w:p>
        </w:tc>
        <w:tc>
          <w:tcPr>
            <w:tcW w:w="1559" w:type="dxa"/>
            <w:shd w:val="clear" w:color="auto" w:fill="CCFFCC"/>
          </w:tcPr>
          <w:p w14:paraId="034396BF"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1..1</w:t>
            </w:r>
          </w:p>
        </w:tc>
      </w:tr>
      <w:tr w:rsidR="00E5776D" w:rsidRPr="005051A1" w14:paraId="712E83BB" w14:textId="77777777" w:rsidTr="00306866">
        <w:trPr>
          <w:trHeight w:val="600"/>
        </w:trPr>
        <w:tc>
          <w:tcPr>
            <w:tcW w:w="2802" w:type="dxa"/>
            <w:shd w:val="clear" w:color="auto" w:fill="CCFFCC"/>
          </w:tcPr>
          <w:p w14:paraId="7A73883C"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sourceSystemHSAID.root</w:t>
            </w:r>
          </w:p>
          <w:p w14:paraId="3D3E5165"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1AC5633D"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shd w:val="clear" w:color="auto" w:fill="CCFFCC"/>
          </w:tcPr>
          <w:p w14:paraId="217CE2F2"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OID för HSA-id</w:t>
            </w:r>
          </w:p>
          <w:p w14:paraId="4F1B11D7"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1.2.752.129.2.1.4.1</w:t>
            </w:r>
          </w:p>
        </w:tc>
        <w:tc>
          <w:tcPr>
            <w:tcW w:w="1559" w:type="dxa"/>
            <w:shd w:val="clear" w:color="auto" w:fill="CCFFCC"/>
          </w:tcPr>
          <w:p w14:paraId="5C883A39"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1..1</w:t>
            </w:r>
          </w:p>
        </w:tc>
      </w:tr>
      <w:tr w:rsidR="00E5776D" w:rsidRPr="005051A1" w14:paraId="287CF99F" w14:textId="77777777" w:rsidTr="00306866">
        <w:tc>
          <w:tcPr>
            <w:tcW w:w="2802" w:type="dxa"/>
            <w:shd w:val="clear" w:color="auto" w:fill="CCFFCC"/>
          </w:tcPr>
          <w:p w14:paraId="208093C6"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sourceSystemHSAID.extension</w:t>
            </w:r>
          </w:p>
          <w:p w14:paraId="7FB1C9B3"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6293CFC3"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shd w:val="clear" w:color="auto" w:fill="CCFFCC"/>
          </w:tcPr>
          <w:p w14:paraId="5B964FDE" w14:textId="4899661C"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r w:rsidRPr="005C6658">
              <w:rPr>
                <w:rFonts w:ascii="Georgia" w:eastAsia="Times New Roman" w:hAnsi="Georgia" w:cs="Times New Roman"/>
                <w:spacing w:val="-1"/>
                <w:sz w:val="20"/>
                <w:szCs w:val="20"/>
              </w:rPr>
              <w:t>Källsystemets HSA-id</w:t>
            </w:r>
            <w:r w:rsidR="000479C2" w:rsidRPr="005C6658">
              <w:rPr>
                <w:rFonts w:ascii="Georgia" w:eastAsia="Times New Roman" w:hAnsi="Georgia" w:cs="Times New Roman"/>
                <w:spacing w:val="-1"/>
                <w:sz w:val="20"/>
                <w:szCs w:val="20"/>
              </w:rPr>
              <w:t>, används som logicalAddress när b</w:t>
            </w:r>
            <w:r w:rsidR="00477A57" w:rsidRPr="005C6658">
              <w:rPr>
                <w:rFonts w:ascii="Georgia" w:eastAsia="Times New Roman" w:hAnsi="Georgia" w:cs="Times New Roman"/>
                <w:spacing w:val="-1"/>
                <w:sz w:val="20"/>
                <w:szCs w:val="20"/>
              </w:rPr>
              <w:t>eställningsmotagare skall anropa sändande system.</w:t>
            </w:r>
          </w:p>
        </w:tc>
        <w:tc>
          <w:tcPr>
            <w:tcW w:w="1559" w:type="dxa"/>
            <w:shd w:val="clear" w:color="auto" w:fill="CCFFCC"/>
          </w:tcPr>
          <w:p w14:paraId="3082E44C"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1..1</w:t>
            </w:r>
          </w:p>
        </w:tc>
      </w:tr>
      <w:tr w:rsidR="00E5776D" w:rsidRPr="005051A1" w14:paraId="4491B5B5" w14:textId="77777777" w:rsidTr="00306866">
        <w:tc>
          <w:tcPr>
            <w:tcW w:w="2802" w:type="dxa"/>
            <w:shd w:val="clear" w:color="auto" w:fill="CCFFCC"/>
          </w:tcPr>
          <w:p w14:paraId="7B76066A"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typeOfTransfer</w:t>
            </w:r>
          </w:p>
          <w:p w14:paraId="79E11640"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4B1F9E4B"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TypeOfTransferEnum</w:t>
            </w:r>
          </w:p>
        </w:tc>
        <w:tc>
          <w:tcPr>
            <w:tcW w:w="3686" w:type="dxa"/>
            <w:shd w:val="clear" w:color="auto" w:fill="CCFFCC"/>
          </w:tcPr>
          <w:p w14:paraId="4D0F7C32" w14:textId="77777777" w:rsidR="00192E50" w:rsidRDefault="00192E50"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Vilken typ av överföring</w:t>
            </w:r>
          </w:p>
          <w:p w14:paraId="661C6A98" w14:textId="77777777" w:rsidR="00192E50" w:rsidRDefault="00192E50" w:rsidP="003B4275">
            <w:pPr>
              <w:pStyle w:val="TableParagraph"/>
              <w:spacing w:line="226" w:lineRule="exact"/>
              <w:ind w:left="102"/>
              <w:rPr>
                <w:rFonts w:ascii="Georgia" w:eastAsia="Times New Roman" w:hAnsi="Georgia" w:cs="Times New Roman"/>
                <w:spacing w:val="-1"/>
                <w:sz w:val="20"/>
                <w:szCs w:val="20"/>
              </w:rPr>
            </w:pPr>
          </w:p>
          <w:p w14:paraId="170885A1"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Giltiga koder:</w:t>
            </w:r>
          </w:p>
          <w:p w14:paraId="3CFB37EC" w14:textId="25688203" w:rsidR="00E5776D" w:rsidRPr="00E700E1" w:rsidRDefault="00D73C95"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PUSH</w:t>
            </w:r>
            <w:r w:rsidR="00192E50" w:rsidRPr="00E700E1">
              <w:rPr>
                <w:rFonts w:ascii="Georgia" w:eastAsia="Times New Roman" w:hAnsi="Georgia" w:cs="Times New Roman"/>
                <w:spacing w:val="-1"/>
                <w:sz w:val="20"/>
                <w:szCs w:val="20"/>
              </w:rPr>
              <w:t>, överföring av data</w:t>
            </w:r>
            <w:r w:rsidR="00782CAB" w:rsidRPr="00E700E1">
              <w:rPr>
                <w:rFonts w:ascii="Georgia" w:eastAsia="Times New Roman" w:hAnsi="Georgia" w:cs="Times New Roman"/>
                <w:spacing w:val="-1"/>
                <w:sz w:val="20"/>
                <w:szCs w:val="20"/>
              </w:rPr>
              <w:t xml:space="preserve"> initierad av sändaren</w:t>
            </w:r>
          </w:p>
          <w:p w14:paraId="0C9D28B0" w14:textId="6CFE1B88" w:rsidR="00E5776D" w:rsidRPr="005051A1" w:rsidRDefault="00782CAB"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 xml:space="preserve">PULL - </w:t>
            </w:r>
            <w:r w:rsidR="00192E50" w:rsidRPr="00E700E1">
              <w:rPr>
                <w:rFonts w:ascii="Georgia" w:eastAsia="Times New Roman" w:hAnsi="Georgia" w:cs="Times New Roman"/>
                <w:spacing w:val="-1"/>
                <w:sz w:val="20"/>
                <w:szCs w:val="20"/>
              </w:rPr>
              <w:t>hämtning av data, där begäran av data initieras av mottagaren</w:t>
            </w:r>
            <w:r w:rsidR="00E700E1" w:rsidRPr="00E700E1">
              <w:rPr>
                <w:rFonts w:ascii="Georgia" w:eastAsia="Times New Roman" w:hAnsi="Georgia" w:cs="Times New Roman"/>
                <w:spacing w:val="-1"/>
                <w:sz w:val="20"/>
                <w:szCs w:val="20"/>
              </w:rPr>
              <w:t>.</w:t>
            </w:r>
          </w:p>
          <w:p w14:paraId="042E942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9F62FBA"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lastRenderedPageBreak/>
              <w:t>1..1</w:t>
            </w:r>
          </w:p>
        </w:tc>
      </w:tr>
      <w:tr w:rsidR="00E5776D" w:rsidRPr="005051A1" w14:paraId="3AF2F7FF" w14:textId="77777777" w:rsidTr="00306866">
        <w:tc>
          <w:tcPr>
            <w:tcW w:w="2802" w:type="dxa"/>
          </w:tcPr>
          <w:p w14:paraId="7211DAB3" w14:textId="6B3240A7" w:rsidR="00E5776D" w:rsidRPr="005051A1" w:rsidRDefault="00771D46"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lastRenderedPageBreak/>
              <w:t>c</w:t>
            </w:r>
            <w:r w:rsidR="00E5776D" w:rsidRPr="005051A1">
              <w:rPr>
                <w:rFonts w:ascii="Georgia" w:eastAsia="Times New Roman" w:hAnsi="Georgia" w:cs="Times New Roman"/>
                <w:spacing w:val="-1"/>
                <w:sz w:val="20"/>
                <w:szCs w:val="20"/>
                <w:lang w:val="en-GB"/>
              </w:rPr>
              <w:t>omment</w:t>
            </w:r>
          </w:p>
          <w:p w14:paraId="3200053B"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tcPr>
          <w:p w14:paraId="45D57A2E"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tcPr>
          <w:p w14:paraId="29BD1712" w14:textId="02B34725"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 xml:space="preserve">Fritextbeskrivning där eventuella kommentarer till den beställda mätningen kan anges. </w:t>
            </w:r>
          </w:p>
          <w:p w14:paraId="562AD7A4"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tcPr>
          <w:p w14:paraId="449FA112"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0..1</w:t>
            </w:r>
          </w:p>
        </w:tc>
      </w:tr>
      <w:tr w:rsidR="00E5776D" w:rsidRPr="005051A1" w14:paraId="119FE76D" w14:textId="77777777" w:rsidTr="00306866">
        <w:tc>
          <w:tcPr>
            <w:tcW w:w="2802" w:type="dxa"/>
          </w:tcPr>
          <w:p w14:paraId="62665F7D"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signDateTime</w:t>
            </w:r>
          </w:p>
          <w:p w14:paraId="0C6A18B4"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tcPr>
          <w:p w14:paraId="5D426025"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string</w:t>
            </w:r>
          </w:p>
        </w:tc>
        <w:tc>
          <w:tcPr>
            <w:tcW w:w="3686" w:type="dxa"/>
          </w:tcPr>
          <w:p w14:paraId="566F5277"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Datum då beställning skapas.</w:t>
            </w:r>
          </w:p>
          <w:p w14:paraId="07BB9612"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Format ”ÅÅMMDDttmmss”</w:t>
            </w:r>
          </w:p>
          <w:p w14:paraId="4278E729"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tcPr>
          <w:p w14:paraId="3348F9B2" w14:textId="77777777" w:rsidR="00E5776D" w:rsidRPr="00E700E1" w:rsidRDefault="00E5776D" w:rsidP="003B4275">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0..1</w:t>
            </w:r>
          </w:p>
        </w:tc>
      </w:tr>
      <w:tr w:rsidR="00E5776D" w:rsidRPr="005051A1" w14:paraId="109418FE" w14:textId="77777777" w:rsidTr="00306866">
        <w:tc>
          <w:tcPr>
            <w:tcW w:w="2802" w:type="dxa"/>
          </w:tcPr>
          <w:p w14:paraId="3E7DF832"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registerDateTime</w:t>
            </w:r>
          </w:p>
          <w:p w14:paraId="01A76777"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rPr>
            </w:pPr>
          </w:p>
        </w:tc>
        <w:tc>
          <w:tcPr>
            <w:tcW w:w="1842" w:type="dxa"/>
          </w:tcPr>
          <w:p w14:paraId="0E38F6C8"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string</w:t>
            </w:r>
          </w:p>
          <w:p w14:paraId="3A601320"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p>
        </w:tc>
        <w:tc>
          <w:tcPr>
            <w:tcW w:w="3686" w:type="dxa"/>
          </w:tcPr>
          <w:p w14:paraId="12CA8802"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Datum då beställning skapas rent tekniskt i källsystemet.</w:t>
            </w:r>
          </w:p>
          <w:p w14:paraId="7ED07A8E"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Format ”ÅÅMMDDttmmss”</w:t>
            </w:r>
          </w:p>
        </w:tc>
        <w:tc>
          <w:tcPr>
            <w:tcW w:w="1559" w:type="dxa"/>
          </w:tcPr>
          <w:p w14:paraId="1EFAA4E1" w14:textId="77777777" w:rsidR="00E5776D" w:rsidRPr="00E700E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0..1</w:t>
            </w:r>
          </w:p>
        </w:tc>
      </w:tr>
      <w:tr w:rsidR="00A25970" w:rsidRPr="005051A1" w14:paraId="1AE35520" w14:textId="77777777" w:rsidTr="00306866">
        <w:trPr>
          <w:trHeight w:val="4464"/>
        </w:trPr>
        <w:tc>
          <w:tcPr>
            <w:tcW w:w="2802" w:type="dxa"/>
          </w:tcPr>
          <w:p w14:paraId="59E83F76" w14:textId="77777777" w:rsidR="00A25970" w:rsidRPr="00E700E1" w:rsidRDefault="00A25970" w:rsidP="00DF7F62">
            <w:pPr>
              <w:pStyle w:val="TableParagraph"/>
              <w:spacing w:line="229"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iCalender</w:t>
            </w:r>
          </w:p>
          <w:p w14:paraId="72E3B42E" w14:textId="77777777" w:rsidR="005051A1" w:rsidRPr="00E700E1" w:rsidRDefault="005051A1" w:rsidP="00DF7F62">
            <w:pPr>
              <w:pStyle w:val="TableParagraph"/>
              <w:spacing w:line="229" w:lineRule="exact"/>
              <w:ind w:left="102"/>
              <w:rPr>
                <w:rFonts w:ascii="Georgia" w:eastAsia="Times New Roman" w:hAnsi="Georgia" w:cs="Times New Roman"/>
                <w:spacing w:val="-1"/>
                <w:sz w:val="20"/>
                <w:szCs w:val="20"/>
              </w:rPr>
            </w:pPr>
          </w:p>
        </w:tc>
        <w:tc>
          <w:tcPr>
            <w:tcW w:w="1842" w:type="dxa"/>
          </w:tcPr>
          <w:p w14:paraId="24844FF5" w14:textId="7E8D83CF" w:rsidR="00A25970" w:rsidRPr="00E700E1" w:rsidRDefault="00114346" w:rsidP="00DF7F62">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A25970" w:rsidRPr="00E700E1">
              <w:rPr>
                <w:rFonts w:ascii="Georgia" w:eastAsia="Times New Roman" w:hAnsi="Georgia" w:cs="Times New Roman"/>
                <w:spacing w:val="-1"/>
                <w:sz w:val="20"/>
                <w:szCs w:val="20"/>
              </w:rPr>
              <w:t>tring</w:t>
            </w:r>
          </w:p>
        </w:tc>
        <w:tc>
          <w:tcPr>
            <w:tcW w:w="3686" w:type="dxa"/>
          </w:tcPr>
          <w:p w14:paraId="1FB1D914" w14:textId="53DC0940" w:rsidR="00114346" w:rsidRPr="00E700E1" w:rsidRDefault="00114346" w:rsidP="0011434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Används för at</w:t>
            </w:r>
            <w:r w:rsidR="0020281C" w:rsidRPr="00E700E1">
              <w:rPr>
                <w:rFonts w:ascii="Georgia" w:eastAsia="Times New Roman" w:hAnsi="Georgia" w:cs="Times New Roman"/>
                <w:spacing w:val="-1"/>
                <w:sz w:val="20"/>
                <w:szCs w:val="20"/>
              </w:rPr>
              <w:t xml:space="preserve">t specificera en kalenderangivelse/period </w:t>
            </w:r>
            <w:r w:rsidRPr="00E700E1">
              <w:rPr>
                <w:rFonts w:ascii="Georgia" w:eastAsia="Times New Roman" w:hAnsi="Georgia" w:cs="Times New Roman"/>
                <w:spacing w:val="-1"/>
                <w:sz w:val="20"/>
                <w:szCs w:val="20"/>
              </w:rPr>
              <w:t>som skall gälla för beställningen, formatet skall skickas enligt iCalendar RFC 5545</w:t>
            </w:r>
          </w:p>
          <w:p w14:paraId="4C951339" w14:textId="69BD450F" w:rsidR="00114346" w:rsidRPr="00E700E1" w:rsidRDefault="006A4923" w:rsidP="0011434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Se även [R4</w:t>
            </w:r>
            <w:r w:rsidR="00114346" w:rsidRPr="00E700E1">
              <w:rPr>
                <w:rFonts w:ascii="Georgia" w:eastAsia="Times New Roman" w:hAnsi="Georgia" w:cs="Times New Roman"/>
                <w:spacing w:val="-1"/>
                <w:sz w:val="20"/>
                <w:szCs w:val="20"/>
              </w:rPr>
              <w:t>] för utförligare beskrivning.</w:t>
            </w:r>
          </w:p>
          <w:p w14:paraId="0E0F58E3"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rPr>
            </w:pPr>
          </w:p>
          <w:p w14:paraId="68D6D12B" w14:textId="7686750C"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Exempel</w:t>
            </w:r>
            <w:r w:rsidR="00061190" w:rsidRPr="00E700E1">
              <w:rPr>
                <w:rFonts w:ascii="Georgia" w:eastAsia="Times New Roman" w:hAnsi="Georgia" w:cs="Times New Roman"/>
                <w:spacing w:val="-1"/>
                <w:sz w:val="20"/>
                <w:szCs w:val="20"/>
                <w:lang w:val="en-GB"/>
              </w:rPr>
              <w:t>:</w:t>
            </w:r>
          </w:p>
          <w:p w14:paraId="142353BD"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BEGIN:VCALENDAR</w:t>
            </w:r>
          </w:p>
          <w:p w14:paraId="2A502977"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VERSION:2.0</w:t>
            </w:r>
          </w:p>
          <w:p w14:paraId="60538FB9"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PRODID:-//ABC Corporation//NONSGML My Product//EN</w:t>
            </w:r>
          </w:p>
          <w:p w14:paraId="00BD8FB7" w14:textId="5535169F"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BEGIN:</w:t>
            </w:r>
            <w:r w:rsidR="00325D2B" w:rsidRPr="00E700E1">
              <w:rPr>
                <w:rFonts w:ascii="Georgia" w:eastAsia="Times New Roman" w:hAnsi="Georgia" w:cs="Times New Roman"/>
                <w:spacing w:val="-1"/>
                <w:sz w:val="20"/>
                <w:szCs w:val="20"/>
                <w:lang w:val="en-GB"/>
              </w:rPr>
              <w:t>VEVENT</w:t>
            </w:r>
          </w:p>
          <w:p w14:paraId="033F1B5A"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DTSTAMP:19980130T134500Z</w:t>
            </w:r>
          </w:p>
          <w:p w14:paraId="27090432" w14:textId="019EC6D6" w:rsidR="00114346" w:rsidRPr="00E700E1" w:rsidRDefault="00325D2B"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SEQUENCE:0</w:t>
            </w:r>
          </w:p>
          <w:p w14:paraId="1FF2AF7E"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UID:uid4@example.com</w:t>
            </w:r>
          </w:p>
          <w:p w14:paraId="2FAB8894" w14:textId="6E443FC2"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END:</w:t>
            </w:r>
            <w:r w:rsidR="00325D2B" w:rsidRPr="00E700E1">
              <w:rPr>
                <w:rFonts w:ascii="Georgia" w:eastAsia="Times New Roman" w:hAnsi="Georgia" w:cs="Times New Roman"/>
                <w:spacing w:val="-1"/>
                <w:sz w:val="20"/>
                <w:szCs w:val="20"/>
                <w:lang w:val="en-GB"/>
              </w:rPr>
              <w:t>VEVENT</w:t>
            </w:r>
          </w:p>
          <w:p w14:paraId="02FC3E9A" w14:textId="62A3609E" w:rsidR="00A25970" w:rsidRPr="00E700E1" w:rsidRDefault="00114346" w:rsidP="0011434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END:VCALENDAR</w:t>
            </w:r>
          </w:p>
        </w:tc>
        <w:tc>
          <w:tcPr>
            <w:tcW w:w="1559" w:type="dxa"/>
          </w:tcPr>
          <w:p w14:paraId="21FA5032" w14:textId="77777777" w:rsidR="00A25970" w:rsidRPr="00E700E1" w:rsidRDefault="00A25970" w:rsidP="00DF7F62">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0..1</w:t>
            </w:r>
          </w:p>
        </w:tc>
      </w:tr>
      <w:tr w:rsidR="0007045E" w:rsidRPr="005051A1" w14:paraId="67F54CEE" w14:textId="77777777" w:rsidTr="00306866">
        <w:tc>
          <w:tcPr>
            <w:tcW w:w="2802" w:type="dxa"/>
            <w:shd w:val="clear" w:color="auto" w:fill="auto"/>
          </w:tcPr>
          <w:p w14:paraId="3B072773" w14:textId="7DD1B482" w:rsidR="0007045E" w:rsidRPr="005051A1" w:rsidRDefault="0007045E" w:rsidP="00A638D6">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c</w:t>
            </w:r>
            <w:r w:rsidR="00201A12" w:rsidRPr="005051A1">
              <w:rPr>
                <w:rFonts w:ascii="Georgia" w:eastAsia="Times New Roman" w:hAnsi="Georgia" w:cs="Times New Roman"/>
                <w:spacing w:val="-1"/>
                <w:sz w:val="20"/>
                <w:szCs w:val="20"/>
                <w:lang w:val="en-GB"/>
              </w:rPr>
              <w:t>areP</w:t>
            </w:r>
            <w:r w:rsidRPr="005051A1">
              <w:rPr>
                <w:rFonts w:ascii="Georgia" w:eastAsia="Times New Roman" w:hAnsi="Georgia" w:cs="Times New Roman"/>
                <w:spacing w:val="-1"/>
                <w:sz w:val="20"/>
                <w:szCs w:val="20"/>
                <w:lang w:val="en-GB"/>
              </w:rPr>
              <w:t>rocessId</w:t>
            </w:r>
          </w:p>
        </w:tc>
        <w:tc>
          <w:tcPr>
            <w:tcW w:w="1842" w:type="dxa"/>
            <w:shd w:val="clear" w:color="auto" w:fill="auto"/>
          </w:tcPr>
          <w:p w14:paraId="1C814BA2" w14:textId="77777777" w:rsidR="0007045E" w:rsidRPr="005051A1" w:rsidRDefault="0007045E" w:rsidP="00A638D6">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UUIDType</w:t>
            </w:r>
          </w:p>
        </w:tc>
        <w:tc>
          <w:tcPr>
            <w:tcW w:w="3686" w:type="dxa"/>
            <w:shd w:val="clear" w:color="auto" w:fill="auto"/>
          </w:tcPr>
          <w:p w14:paraId="273F4C10" w14:textId="05C2EE2B" w:rsidR="0007045E" w:rsidRPr="005051A1" w:rsidRDefault="00201A12" w:rsidP="00A638D6">
            <w:pPr>
              <w:pStyle w:val="TableParagraph"/>
              <w:spacing w:line="226" w:lineRule="exact"/>
              <w:ind w:left="102"/>
              <w:rPr>
                <w:rFonts w:ascii="Georgia" w:hAnsi="Georgia" w:cs="Arial"/>
                <w:sz w:val="20"/>
                <w:szCs w:val="20"/>
              </w:rPr>
            </w:pPr>
            <w:r w:rsidRPr="005051A1">
              <w:rPr>
                <w:rFonts w:ascii="Georgia" w:hAnsi="Georgia" w:cs="Arial"/>
                <w:sz w:val="20"/>
                <w:szCs w:val="20"/>
              </w:rPr>
              <w:t xml:space="preserve">Används för att peka på att aktiviteten tillhör </w:t>
            </w:r>
            <w:r w:rsidR="0007045E" w:rsidRPr="005051A1">
              <w:rPr>
                <w:rFonts w:ascii="Georgia" w:hAnsi="Georgia" w:cs="Arial"/>
                <w:sz w:val="20"/>
                <w:szCs w:val="20"/>
              </w:rPr>
              <w:t>en specifik individanpassad vårdprocess.</w:t>
            </w:r>
          </w:p>
          <w:p w14:paraId="09860A08" w14:textId="77777777" w:rsidR="00201A12" w:rsidRPr="005051A1" w:rsidRDefault="00201A12" w:rsidP="00A638D6">
            <w:pPr>
              <w:pStyle w:val="TableParagraph"/>
              <w:spacing w:line="226" w:lineRule="exact"/>
              <w:ind w:left="102"/>
              <w:rPr>
                <w:rFonts w:ascii="Georgia" w:hAnsi="Georgia" w:cs="Arial"/>
                <w:sz w:val="20"/>
                <w:szCs w:val="20"/>
              </w:rPr>
            </w:pPr>
          </w:p>
          <w:p w14:paraId="22379C00" w14:textId="6398B888" w:rsidR="00201A12" w:rsidRDefault="00201A12" w:rsidP="00A638D6">
            <w:pPr>
              <w:pStyle w:val="TableParagraph"/>
              <w:spacing w:line="226" w:lineRule="exact"/>
              <w:ind w:left="102"/>
              <w:rPr>
                <w:rFonts w:ascii="Georgia" w:hAnsi="Georgia" w:cs="Arial"/>
                <w:sz w:val="20"/>
                <w:szCs w:val="20"/>
              </w:rPr>
            </w:pPr>
            <w:r w:rsidRPr="005051A1">
              <w:rPr>
                <w:rFonts w:ascii="Georgia" w:hAnsi="Georgia" w:cs="Arial"/>
                <w:sz w:val="20"/>
                <w:szCs w:val="20"/>
              </w:rPr>
              <w:t>Flera aktiviteter kan tillhöra samma vårdprocess, producerande system kan t.ex gruppera dessa aktiviteter för att ge en sammanhängande bild av dessa aktiviteter.</w:t>
            </w:r>
          </w:p>
          <w:p w14:paraId="69577F5F" w14:textId="77777777" w:rsidR="00DF21C8" w:rsidRDefault="00DF21C8" w:rsidP="00A638D6">
            <w:pPr>
              <w:pStyle w:val="TableParagraph"/>
              <w:spacing w:line="226" w:lineRule="exact"/>
              <w:ind w:left="102"/>
              <w:rPr>
                <w:rFonts w:ascii="Georgia" w:hAnsi="Georgia" w:cs="Arial"/>
                <w:sz w:val="20"/>
                <w:szCs w:val="20"/>
              </w:rPr>
            </w:pPr>
          </w:p>
          <w:p w14:paraId="5CBE41AB" w14:textId="54CEF29A" w:rsidR="00DF21C8" w:rsidRPr="005051A1" w:rsidRDefault="00DF21C8" w:rsidP="00A638D6">
            <w:pPr>
              <w:pStyle w:val="TableParagraph"/>
              <w:spacing w:line="226" w:lineRule="exact"/>
              <w:ind w:left="102"/>
              <w:rPr>
                <w:rFonts w:ascii="Georgia" w:hAnsi="Georgia" w:cs="Arial"/>
                <w:sz w:val="20"/>
                <w:szCs w:val="20"/>
              </w:rPr>
            </w:pPr>
            <w:r w:rsidRPr="006B1AFE">
              <w:rPr>
                <w:rFonts w:ascii="Georgia" w:hAnsi="Georgia" w:cs="Arial"/>
                <w:sz w:val="20"/>
                <w:szCs w:val="20"/>
              </w:rPr>
              <w:t xml:space="preserve">Formatet på UUID </w:t>
            </w:r>
            <w:r w:rsidR="006B1AFE" w:rsidRPr="006B1AFE">
              <w:rPr>
                <w:rFonts w:ascii="Georgia" w:hAnsi="Georgia" w:cs="Arial"/>
                <w:sz w:val="20"/>
                <w:szCs w:val="20"/>
              </w:rPr>
              <w:t>enligt RFC 4122, se referens [R7</w:t>
            </w:r>
            <w:r w:rsidRPr="006B1AFE">
              <w:rPr>
                <w:rFonts w:ascii="Georgia" w:hAnsi="Georgia" w:cs="Arial"/>
                <w:sz w:val="20"/>
                <w:szCs w:val="20"/>
              </w:rPr>
              <w:t>]</w:t>
            </w:r>
          </w:p>
          <w:p w14:paraId="4255BCDB" w14:textId="77777777" w:rsidR="0007045E" w:rsidRPr="005051A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6E3AFC7E" w14:textId="77777777" w:rsidR="0007045E" w:rsidRPr="005051A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0..1</w:t>
            </w:r>
          </w:p>
        </w:tc>
      </w:tr>
      <w:tr w:rsidR="0007045E" w:rsidRPr="00583B77" w14:paraId="2115675C" w14:textId="77777777" w:rsidTr="00306866">
        <w:tc>
          <w:tcPr>
            <w:tcW w:w="2802" w:type="dxa"/>
            <w:shd w:val="clear" w:color="auto" w:fill="D9D9D9" w:themeFill="background1" w:themeFillShade="D9"/>
          </w:tcPr>
          <w:p w14:paraId="48953AAD" w14:textId="3AACDE8F" w:rsidR="0007045E" w:rsidRPr="00583B77" w:rsidRDefault="00E700E1" w:rsidP="00A638D6">
            <w:pPr>
              <w:pStyle w:val="TableParagraph"/>
              <w:spacing w:line="229" w:lineRule="exact"/>
              <w:ind w:left="102"/>
              <w:rPr>
                <w:rFonts w:ascii="Georgia" w:eastAsia="Times New Roman" w:hAnsi="Georgia" w:cs="Times New Roman"/>
                <w:b/>
                <w:spacing w:val="-1"/>
                <w:sz w:val="20"/>
                <w:szCs w:val="20"/>
                <w:lang w:val="en-GB"/>
              </w:rPr>
            </w:pPr>
            <w:r>
              <w:rPr>
                <w:rFonts w:ascii="Georgia" w:eastAsia="Times New Roman" w:hAnsi="Georgia" w:cs="Times New Roman"/>
                <w:b/>
                <w:spacing w:val="-1"/>
                <w:sz w:val="20"/>
                <w:szCs w:val="20"/>
                <w:lang w:val="en-GB"/>
              </w:rPr>
              <w:t>d</w:t>
            </w:r>
            <w:r w:rsidR="0007045E" w:rsidRPr="00583B77">
              <w:rPr>
                <w:rFonts w:ascii="Georgia" w:eastAsia="Times New Roman" w:hAnsi="Georgia" w:cs="Times New Roman"/>
                <w:b/>
                <w:spacing w:val="-1"/>
                <w:sz w:val="20"/>
                <w:szCs w:val="20"/>
                <w:lang w:val="en-GB"/>
              </w:rPr>
              <w:t>evice</w:t>
            </w:r>
          </w:p>
        </w:tc>
        <w:tc>
          <w:tcPr>
            <w:tcW w:w="1842" w:type="dxa"/>
            <w:shd w:val="clear" w:color="auto" w:fill="D9D9D9" w:themeFill="background1" w:themeFillShade="D9"/>
          </w:tcPr>
          <w:p w14:paraId="1FF8CE20" w14:textId="77777777" w:rsidR="0007045E" w:rsidRPr="00583B77" w:rsidRDefault="0007045E" w:rsidP="00A638D6">
            <w:pPr>
              <w:pStyle w:val="TableParagraph"/>
              <w:spacing w:line="226" w:lineRule="exact"/>
              <w:ind w:left="102"/>
              <w:rPr>
                <w:rFonts w:ascii="Georgia" w:eastAsia="Times New Roman" w:hAnsi="Georgia" w:cs="Times New Roman"/>
                <w:b/>
                <w:spacing w:val="-1"/>
                <w:sz w:val="20"/>
                <w:szCs w:val="20"/>
              </w:rPr>
            </w:pPr>
            <w:r w:rsidRPr="00583B77">
              <w:rPr>
                <w:rFonts w:ascii="Georgia" w:eastAsia="Times New Roman" w:hAnsi="Georgia" w:cs="Times New Roman"/>
                <w:b/>
                <w:spacing w:val="-1"/>
                <w:sz w:val="20"/>
                <w:szCs w:val="20"/>
                <w:lang w:val="en-GB"/>
              </w:rPr>
              <w:t>Devi</w:t>
            </w:r>
            <w:r w:rsidRPr="00583B77">
              <w:rPr>
                <w:rFonts w:ascii="Georgia" w:eastAsia="Times New Roman" w:hAnsi="Georgia" w:cs="Times New Roman"/>
                <w:b/>
                <w:spacing w:val="-1"/>
                <w:sz w:val="20"/>
                <w:szCs w:val="20"/>
              </w:rPr>
              <w:t>ceType</w:t>
            </w:r>
          </w:p>
        </w:tc>
        <w:tc>
          <w:tcPr>
            <w:tcW w:w="3686" w:type="dxa"/>
            <w:shd w:val="clear" w:color="auto" w:fill="D9D9D9" w:themeFill="background1" w:themeFillShade="D9"/>
          </w:tcPr>
          <w:p w14:paraId="27085BD9" w14:textId="297E2A6F" w:rsidR="0007045E" w:rsidRPr="00583B77" w:rsidRDefault="00C54739" w:rsidP="006B1AFE">
            <w:pPr>
              <w:pStyle w:val="TableParagraph"/>
              <w:spacing w:line="226"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t xml:space="preserve">Den </w:t>
            </w:r>
            <w:r w:rsidR="006B1AFE">
              <w:rPr>
                <w:rFonts w:ascii="Georgia" w:eastAsia="Times New Roman" w:hAnsi="Georgia" w:cs="Times New Roman"/>
                <w:b/>
                <w:spacing w:val="-1"/>
                <w:sz w:val="20"/>
                <w:szCs w:val="20"/>
              </w:rPr>
              <w:t>medicintekniska produkt</w:t>
            </w:r>
            <w:r>
              <w:rPr>
                <w:rFonts w:ascii="Georgia" w:eastAsia="Times New Roman" w:hAnsi="Georgia" w:cs="Times New Roman"/>
                <w:b/>
                <w:spacing w:val="-1"/>
                <w:sz w:val="20"/>
                <w:szCs w:val="20"/>
              </w:rPr>
              <w:t xml:space="preserve"> som skall användas för aktiviteten.</w:t>
            </w:r>
          </w:p>
        </w:tc>
        <w:tc>
          <w:tcPr>
            <w:tcW w:w="1559" w:type="dxa"/>
            <w:shd w:val="clear" w:color="auto" w:fill="D9D9D9" w:themeFill="background1" w:themeFillShade="D9"/>
          </w:tcPr>
          <w:p w14:paraId="06B84C7B" w14:textId="0335213E" w:rsidR="0007045E" w:rsidRPr="00583B77" w:rsidRDefault="0007045E" w:rsidP="00A638D6">
            <w:pPr>
              <w:pStyle w:val="TableParagraph"/>
              <w:spacing w:line="226" w:lineRule="exact"/>
              <w:ind w:left="102"/>
              <w:jc w:val="center"/>
              <w:rPr>
                <w:rFonts w:ascii="Georgia" w:eastAsia="Times New Roman" w:hAnsi="Georgia" w:cs="Times New Roman"/>
                <w:b/>
                <w:spacing w:val="-1"/>
                <w:sz w:val="20"/>
                <w:szCs w:val="20"/>
              </w:rPr>
            </w:pPr>
            <w:r w:rsidRPr="00583B77">
              <w:rPr>
                <w:rFonts w:ascii="Georgia" w:eastAsia="Times New Roman" w:hAnsi="Georgia" w:cs="Times New Roman"/>
                <w:b/>
                <w:spacing w:val="-1"/>
                <w:sz w:val="20"/>
                <w:szCs w:val="20"/>
              </w:rPr>
              <w:t>0..1</w:t>
            </w:r>
          </w:p>
          <w:p w14:paraId="675ACA72" w14:textId="77777777" w:rsidR="0007045E" w:rsidRPr="00583B77" w:rsidRDefault="0007045E" w:rsidP="00201A12">
            <w:pPr>
              <w:pStyle w:val="TableParagraph"/>
              <w:spacing w:line="226" w:lineRule="exact"/>
              <w:ind w:left="102"/>
              <w:rPr>
                <w:rFonts w:ascii="Georgia" w:eastAsia="Times New Roman" w:hAnsi="Georgia" w:cs="Times New Roman"/>
                <w:b/>
                <w:spacing w:val="-1"/>
                <w:sz w:val="20"/>
                <w:szCs w:val="20"/>
              </w:rPr>
            </w:pPr>
          </w:p>
        </w:tc>
      </w:tr>
      <w:tr w:rsidR="0007045E" w:rsidRPr="005E236D" w14:paraId="10A0F4E7" w14:textId="77777777" w:rsidTr="00306866">
        <w:tc>
          <w:tcPr>
            <w:tcW w:w="2802" w:type="dxa"/>
          </w:tcPr>
          <w:p w14:paraId="4D2AF622" w14:textId="5EDAC64C" w:rsidR="0007045E" w:rsidRPr="004F7B5A" w:rsidRDefault="00E700E1" w:rsidP="00A638D6">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spacing w:val="-1"/>
                <w:sz w:val="20"/>
                <w:szCs w:val="20"/>
              </w:rPr>
              <w:t>id</w:t>
            </w:r>
          </w:p>
        </w:tc>
        <w:tc>
          <w:tcPr>
            <w:tcW w:w="1842" w:type="dxa"/>
          </w:tcPr>
          <w:p w14:paraId="04315BA9" w14:textId="77777777" w:rsidR="0007045E" w:rsidRPr="00201A12" w:rsidRDefault="0007045E" w:rsidP="00A638D6">
            <w:pPr>
              <w:pStyle w:val="TableParagraph"/>
              <w:spacing w:line="226" w:lineRule="exact"/>
              <w:ind w:left="102"/>
              <w:rPr>
                <w:rFonts w:ascii="Georgia" w:eastAsia="Times New Roman" w:hAnsi="Georgia" w:cs="Times New Roman"/>
                <w:spacing w:val="-1"/>
                <w:sz w:val="20"/>
                <w:szCs w:val="20"/>
              </w:rPr>
            </w:pPr>
            <w:r w:rsidRPr="00201A12">
              <w:rPr>
                <w:rFonts w:ascii="Georgia" w:eastAsia="Times New Roman" w:hAnsi="Georgia" w:cs="Times New Roman"/>
                <w:spacing w:val="-1"/>
                <w:sz w:val="20"/>
                <w:szCs w:val="20"/>
              </w:rPr>
              <w:t>IIType</w:t>
            </w:r>
          </w:p>
          <w:p w14:paraId="749605AF" w14:textId="77777777" w:rsidR="0007045E" w:rsidRPr="00201A12"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tcPr>
          <w:p w14:paraId="3A64F99E" w14:textId="5E4F340E" w:rsidR="0007045E" w:rsidRPr="00F22314" w:rsidRDefault="00F22314" w:rsidP="00165D33">
            <w:pPr>
              <w:pStyle w:val="TableParagraph"/>
              <w:spacing w:line="226" w:lineRule="exact"/>
              <w:ind w:left="102"/>
              <w:rPr>
                <w:rFonts w:ascii="Georgia" w:eastAsia="Times New Roman" w:hAnsi="Georgia" w:cs="Times New Roman"/>
                <w:spacing w:val="-1"/>
                <w:sz w:val="20"/>
                <w:szCs w:val="20"/>
              </w:rPr>
            </w:pPr>
            <w:r w:rsidRPr="00F22314">
              <w:rPr>
                <w:rFonts w:ascii="Georgia" w:eastAsia="Times New Roman" w:hAnsi="Georgia" w:cs="Arial"/>
                <w:sz w:val="20"/>
                <w:szCs w:val="20"/>
              </w:rPr>
              <w:t xml:space="preserve">Id-beteckning för instans av medicinskteknisk utrustning. Exempelvis identitet för en </w:t>
            </w:r>
            <w:r w:rsidR="00165D33">
              <w:rPr>
                <w:rFonts w:ascii="Georgia" w:eastAsia="Times New Roman" w:hAnsi="Georgia" w:cs="Arial"/>
                <w:sz w:val="20"/>
                <w:szCs w:val="20"/>
              </w:rPr>
              <w:t>våg.</w:t>
            </w:r>
          </w:p>
        </w:tc>
        <w:tc>
          <w:tcPr>
            <w:tcW w:w="1559" w:type="dxa"/>
          </w:tcPr>
          <w:p w14:paraId="4EC903BB" w14:textId="77777777" w:rsidR="0007045E" w:rsidRPr="00201A12" w:rsidRDefault="0007045E" w:rsidP="00A638D6">
            <w:pPr>
              <w:pStyle w:val="TableParagraph"/>
              <w:spacing w:line="226" w:lineRule="exact"/>
              <w:ind w:left="102"/>
              <w:jc w:val="center"/>
              <w:rPr>
                <w:rFonts w:ascii="Georgia" w:eastAsia="Times New Roman" w:hAnsi="Georgia" w:cs="Times New Roman"/>
                <w:spacing w:val="-1"/>
                <w:sz w:val="20"/>
                <w:szCs w:val="20"/>
              </w:rPr>
            </w:pPr>
            <w:r w:rsidRPr="00201A12">
              <w:rPr>
                <w:rFonts w:ascii="Georgia" w:eastAsia="Times New Roman" w:hAnsi="Georgia" w:cs="Times New Roman"/>
                <w:spacing w:val="-1"/>
                <w:sz w:val="20"/>
                <w:szCs w:val="20"/>
              </w:rPr>
              <w:t>0..1</w:t>
            </w:r>
          </w:p>
        </w:tc>
      </w:tr>
      <w:tr w:rsidR="0007045E" w:rsidRPr="00705DCC" w14:paraId="7A29A79C" w14:textId="77777777" w:rsidTr="00306866">
        <w:tc>
          <w:tcPr>
            <w:tcW w:w="2802" w:type="dxa"/>
            <w:shd w:val="clear" w:color="auto" w:fill="CCFFCC"/>
          </w:tcPr>
          <w:p w14:paraId="09DFFED7" w14:textId="2B3361BC" w:rsidR="0007045E" w:rsidRPr="00E700E1" w:rsidRDefault="00395032" w:rsidP="00A638D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id</w:t>
            </w:r>
            <w:r w:rsidR="0007045E" w:rsidRPr="00E700E1">
              <w:rPr>
                <w:rFonts w:ascii="Georgia" w:eastAsia="Times New Roman" w:hAnsi="Georgia" w:cs="Times New Roman"/>
                <w:spacing w:val="-1"/>
                <w:sz w:val="20"/>
                <w:szCs w:val="20"/>
              </w:rPr>
              <w:t>.root</w:t>
            </w:r>
          </w:p>
        </w:tc>
        <w:tc>
          <w:tcPr>
            <w:tcW w:w="1842" w:type="dxa"/>
            <w:shd w:val="clear" w:color="auto" w:fill="CCFFCC"/>
          </w:tcPr>
          <w:p w14:paraId="71402511" w14:textId="24E73B1E" w:rsidR="0007045E" w:rsidRPr="00E700E1" w:rsidRDefault="00FD5F11"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07045E" w:rsidRPr="00E700E1">
              <w:rPr>
                <w:rFonts w:ascii="Georgia" w:eastAsia="Times New Roman" w:hAnsi="Georgia" w:cs="Times New Roman"/>
                <w:spacing w:val="-1"/>
                <w:sz w:val="20"/>
                <w:szCs w:val="20"/>
              </w:rPr>
              <w:t>tring</w:t>
            </w:r>
          </w:p>
          <w:p w14:paraId="44DAE866"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D126833"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Typ av identitetsbeteckning</w:t>
            </w:r>
          </w:p>
        </w:tc>
        <w:tc>
          <w:tcPr>
            <w:tcW w:w="1559" w:type="dxa"/>
            <w:shd w:val="clear" w:color="auto" w:fill="CCFFCC"/>
          </w:tcPr>
          <w:p w14:paraId="66342984" w14:textId="6D61291C" w:rsidR="0007045E" w:rsidRPr="00E700E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1</w:t>
            </w:r>
            <w:r w:rsidR="00CC3EA8" w:rsidRPr="00E700E1">
              <w:rPr>
                <w:rFonts w:ascii="Georgia" w:eastAsia="Times New Roman" w:hAnsi="Georgia" w:cs="Times New Roman"/>
                <w:spacing w:val="-1"/>
                <w:sz w:val="20"/>
                <w:szCs w:val="20"/>
              </w:rPr>
              <w:t>..1</w:t>
            </w:r>
          </w:p>
        </w:tc>
      </w:tr>
      <w:tr w:rsidR="0007045E" w:rsidRPr="00705DCC" w14:paraId="3860C598" w14:textId="77777777" w:rsidTr="00306866">
        <w:tc>
          <w:tcPr>
            <w:tcW w:w="2802" w:type="dxa"/>
            <w:shd w:val="clear" w:color="auto" w:fill="CCFFCC"/>
          </w:tcPr>
          <w:p w14:paraId="2B0FF2C6" w14:textId="44259D30" w:rsidR="0007045E" w:rsidRPr="00E700E1" w:rsidRDefault="00395032" w:rsidP="00A638D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0007045E" w:rsidRPr="00E700E1">
              <w:rPr>
                <w:rFonts w:ascii="Georgia" w:eastAsia="Times New Roman" w:hAnsi="Georgia" w:cs="Times New Roman"/>
                <w:spacing w:val="-1"/>
                <w:sz w:val="20"/>
                <w:szCs w:val="20"/>
              </w:rPr>
              <w:t>.extension</w:t>
            </w:r>
          </w:p>
        </w:tc>
        <w:tc>
          <w:tcPr>
            <w:tcW w:w="1842" w:type="dxa"/>
            <w:shd w:val="clear" w:color="auto" w:fill="CCFFCC"/>
          </w:tcPr>
          <w:p w14:paraId="1DE16D60" w14:textId="5816E1C3" w:rsidR="0007045E" w:rsidRPr="00E700E1" w:rsidRDefault="00FD5F11" w:rsidP="00FD5F11">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07045E" w:rsidRPr="00E700E1">
              <w:rPr>
                <w:rFonts w:ascii="Georgia" w:eastAsia="Times New Roman" w:hAnsi="Georgia" w:cs="Times New Roman"/>
                <w:spacing w:val="-1"/>
                <w:sz w:val="20"/>
                <w:szCs w:val="20"/>
              </w:rPr>
              <w:t>tring</w:t>
            </w:r>
          </w:p>
          <w:p w14:paraId="6C2DAE60"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2F87830D"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Specifikt id för medicinteknisk utrustning</w:t>
            </w:r>
          </w:p>
        </w:tc>
        <w:tc>
          <w:tcPr>
            <w:tcW w:w="1559" w:type="dxa"/>
            <w:shd w:val="clear" w:color="auto" w:fill="CCFFCC"/>
          </w:tcPr>
          <w:p w14:paraId="7CBB4C08" w14:textId="63B9E3B3" w:rsidR="0007045E" w:rsidRPr="00E700E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1</w:t>
            </w:r>
            <w:r w:rsidR="00CC3EA8" w:rsidRPr="00E700E1">
              <w:rPr>
                <w:rFonts w:ascii="Georgia" w:eastAsia="Times New Roman" w:hAnsi="Georgia" w:cs="Times New Roman"/>
                <w:spacing w:val="-1"/>
                <w:sz w:val="20"/>
                <w:szCs w:val="20"/>
              </w:rPr>
              <w:t>..1</w:t>
            </w:r>
          </w:p>
        </w:tc>
      </w:tr>
      <w:tr w:rsidR="0007045E" w:rsidRPr="00705DCC" w14:paraId="24B09888" w14:textId="77777777" w:rsidTr="00306866">
        <w:tc>
          <w:tcPr>
            <w:tcW w:w="2802" w:type="dxa"/>
            <w:shd w:val="clear" w:color="auto" w:fill="FFFFFF" w:themeFill="background1"/>
          </w:tcPr>
          <w:p w14:paraId="73892744" w14:textId="35B238D7" w:rsidR="0007045E" w:rsidRPr="00E700E1" w:rsidRDefault="00A2588E" w:rsidP="00A638D6">
            <w:pPr>
              <w:pStyle w:val="TableParagraph"/>
              <w:spacing w:line="229"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t</w:t>
            </w:r>
            <w:r w:rsidR="0007045E" w:rsidRPr="00E700E1">
              <w:rPr>
                <w:rFonts w:ascii="Georgia" w:eastAsia="Times New Roman" w:hAnsi="Georgia" w:cs="Times New Roman"/>
                <w:spacing w:val="-1"/>
                <w:sz w:val="20"/>
                <w:szCs w:val="20"/>
              </w:rPr>
              <w:t>ype</w:t>
            </w:r>
          </w:p>
        </w:tc>
        <w:tc>
          <w:tcPr>
            <w:tcW w:w="1842" w:type="dxa"/>
            <w:shd w:val="clear" w:color="auto" w:fill="FFFFFF" w:themeFill="background1"/>
          </w:tcPr>
          <w:p w14:paraId="6FB44DBE"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CVType</w:t>
            </w:r>
          </w:p>
          <w:p w14:paraId="73175D8B"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FFFFFF" w:themeFill="background1"/>
          </w:tcPr>
          <w:p w14:paraId="626C9082"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Typ av medicinteknisk utrustning</w:t>
            </w:r>
          </w:p>
        </w:tc>
        <w:tc>
          <w:tcPr>
            <w:tcW w:w="1559" w:type="dxa"/>
            <w:shd w:val="clear" w:color="auto" w:fill="FFFFFF" w:themeFill="background1"/>
          </w:tcPr>
          <w:p w14:paraId="79F0C488" w14:textId="4CDE10CB" w:rsidR="0007045E" w:rsidRPr="00E700E1" w:rsidRDefault="004C17B9"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w:t>
            </w:r>
            <w:r w:rsidR="00CC3EA8" w:rsidRPr="00E700E1">
              <w:rPr>
                <w:rFonts w:ascii="Georgia" w:eastAsia="Times New Roman" w:hAnsi="Georgia" w:cs="Times New Roman"/>
                <w:spacing w:val="-1"/>
                <w:sz w:val="20"/>
                <w:szCs w:val="20"/>
              </w:rPr>
              <w:t>..1</w:t>
            </w:r>
          </w:p>
        </w:tc>
      </w:tr>
      <w:tr w:rsidR="0007045E" w:rsidRPr="00705DCC" w14:paraId="03EB7A15" w14:textId="77777777" w:rsidTr="00306866">
        <w:tc>
          <w:tcPr>
            <w:tcW w:w="2802" w:type="dxa"/>
            <w:shd w:val="clear" w:color="auto" w:fill="CCFFCC"/>
          </w:tcPr>
          <w:p w14:paraId="25D86E74"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w:t>
            </w:r>
          </w:p>
        </w:tc>
        <w:tc>
          <w:tcPr>
            <w:tcW w:w="1842" w:type="dxa"/>
            <w:shd w:val="clear" w:color="auto" w:fill="CCFFCC"/>
          </w:tcPr>
          <w:p w14:paraId="7B1211D5" w14:textId="3A59100D"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p w14:paraId="7F431355"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4B49A6EE" w14:textId="69D750FE"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Kod för </w:t>
            </w:r>
            <w:r w:rsidR="00F22314">
              <w:rPr>
                <w:rFonts w:ascii="Georgia" w:eastAsia="Times New Roman" w:hAnsi="Georgia" w:cs="Times New Roman"/>
                <w:spacing w:val="-1"/>
                <w:sz w:val="20"/>
                <w:szCs w:val="20"/>
              </w:rPr>
              <w:t xml:space="preserve">typ av </w:t>
            </w:r>
            <w:r w:rsidRPr="00FD5F11">
              <w:rPr>
                <w:rFonts w:ascii="Georgia" w:eastAsia="Times New Roman" w:hAnsi="Georgia" w:cs="Times New Roman"/>
                <w:spacing w:val="-1"/>
                <w:sz w:val="20"/>
                <w:szCs w:val="20"/>
              </w:rPr>
              <w:t>utrustning</w:t>
            </w:r>
          </w:p>
        </w:tc>
        <w:tc>
          <w:tcPr>
            <w:tcW w:w="1559" w:type="dxa"/>
            <w:shd w:val="clear" w:color="auto" w:fill="CCFFCC"/>
          </w:tcPr>
          <w:p w14:paraId="6395C676" w14:textId="435DE2A6" w:rsidR="0007045E" w:rsidRPr="00FD5F11" w:rsidRDefault="00201A12"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r w:rsidR="00CC3EA8" w:rsidRPr="00FD5F11">
              <w:rPr>
                <w:rFonts w:ascii="Georgia" w:eastAsia="Times New Roman" w:hAnsi="Georgia" w:cs="Times New Roman"/>
                <w:spacing w:val="-1"/>
                <w:sz w:val="20"/>
                <w:szCs w:val="20"/>
              </w:rPr>
              <w:t>..1</w:t>
            </w:r>
          </w:p>
        </w:tc>
      </w:tr>
      <w:tr w:rsidR="0007045E" w:rsidRPr="00705DCC" w14:paraId="6C65D987" w14:textId="77777777" w:rsidTr="00306866">
        <w:tc>
          <w:tcPr>
            <w:tcW w:w="2802" w:type="dxa"/>
            <w:shd w:val="clear" w:color="auto" w:fill="CCFFCC"/>
          </w:tcPr>
          <w:p w14:paraId="7BB7299A"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type.codeSystem</w:t>
            </w:r>
          </w:p>
          <w:p w14:paraId="3CC3FF11"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461D0E69" w14:textId="1F77554B"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tc>
        <w:tc>
          <w:tcPr>
            <w:tcW w:w="3686" w:type="dxa"/>
            <w:shd w:val="clear" w:color="auto" w:fill="CCFFCC"/>
          </w:tcPr>
          <w:p w14:paraId="63BEA6D0" w14:textId="70E9B848" w:rsidR="0007045E" w:rsidRPr="00FD5F11" w:rsidRDefault="00235D93"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OID för kodsystem</w:t>
            </w:r>
          </w:p>
          <w:p w14:paraId="24125D25"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F8C1746" w14:textId="1EABE431" w:rsidR="0007045E" w:rsidRPr="00FD5F11" w:rsidRDefault="00201A12"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r w:rsidR="00CC3EA8" w:rsidRPr="00FD5F11">
              <w:rPr>
                <w:rFonts w:ascii="Georgia" w:eastAsia="Times New Roman" w:hAnsi="Georgia" w:cs="Times New Roman"/>
                <w:spacing w:val="-1"/>
                <w:sz w:val="20"/>
                <w:szCs w:val="20"/>
              </w:rPr>
              <w:t>..1</w:t>
            </w:r>
          </w:p>
        </w:tc>
      </w:tr>
      <w:tr w:rsidR="0007045E" w:rsidRPr="00705DCC" w14:paraId="39F2EC32" w14:textId="77777777" w:rsidTr="00306866">
        <w:tc>
          <w:tcPr>
            <w:tcW w:w="2802" w:type="dxa"/>
          </w:tcPr>
          <w:p w14:paraId="1A570F0D"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type.codeSystemName</w:t>
            </w:r>
          </w:p>
        </w:tc>
        <w:tc>
          <w:tcPr>
            <w:tcW w:w="1842" w:type="dxa"/>
          </w:tcPr>
          <w:p w14:paraId="18E914B5" w14:textId="3BBC430F"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p w14:paraId="40CC12F6"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tcPr>
          <w:p w14:paraId="70002B79"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Namn på kodsystem</w:t>
            </w:r>
          </w:p>
        </w:tc>
        <w:tc>
          <w:tcPr>
            <w:tcW w:w="1559" w:type="dxa"/>
          </w:tcPr>
          <w:p w14:paraId="5190C56E"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07045E" w:rsidRPr="00705DCC" w14:paraId="69B9ADC4" w14:textId="77777777" w:rsidTr="00306866">
        <w:tc>
          <w:tcPr>
            <w:tcW w:w="2802" w:type="dxa"/>
          </w:tcPr>
          <w:p w14:paraId="375C0ED5"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type.codesystemVersion</w:t>
            </w:r>
          </w:p>
        </w:tc>
        <w:tc>
          <w:tcPr>
            <w:tcW w:w="1842" w:type="dxa"/>
          </w:tcPr>
          <w:p w14:paraId="61B1E4F5" w14:textId="0CCE4CDD"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w:t>
            </w:r>
            <w:r w:rsidR="0007045E" w:rsidRPr="00FD5F11">
              <w:rPr>
                <w:rFonts w:ascii="Georgia" w:eastAsia="Times New Roman" w:hAnsi="Georgia" w:cs="Times New Roman"/>
                <w:spacing w:val="-1"/>
                <w:sz w:val="20"/>
                <w:szCs w:val="20"/>
              </w:rPr>
              <w:t>ring</w:t>
            </w:r>
          </w:p>
          <w:p w14:paraId="00A97435"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tcPr>
          <w:p w14:paraId="7FDBC9A0"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Versionsnummer för använt kodsystem.</w:t>
            </w:r>
          </w:p>
          <w:p w14:paraId="2DD2FE0E"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tcPr>
          <w:p w14:paraId="126938EE"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07045E" w:rsidRPr="00705DCC" w14:paraId="2EE965BD" w14:textId="77777777" w:rsidTr="00306866">
        <w:tc>
          <w:tcPr>
            <w:tcW w:w="2802" w:type="dxa"/>
          </w:tcPr>
          <w:p w14:paraId="134C37F5"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type.displayName</w:t>
            </w:r>
          </w:p>
        </w:tc>
        <w:tc>
          <w:tcPr>
            <w:tcW w:w="1842" w:type="dxa"/>
          </w:tcPr>
          <w:p w14:paraId="6E0B803A" w14:textId="57130D36"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tc>
        <w:tc>
          <w:tcPr>
            <w:tcW w:w="3686" w:type="dxa"/>
          </w:tcPr>
          <w:p w14:paraId="4A432330"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Textuell beskrivning av det som koden anger.</w:t>
            </w:r>
          </w:p>
          <w:p w14:paraId="0CA9B47E"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tcPr>
          <w:p w14:paraId="657E0742"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07045E" w:rsidRPr="00705DCC" w14:paraId="560CBC61" w14:textId="77777777" w:rsidTr="00306866">
        <w:tc>
          <w:tcPr>
            <w:tcW w:w="2802" w:type="dxa"/>
          </w:tcPr>
          <w:p w14:paraId="4AF0D9AD" w14:textId="2F503934" w:rsidR="0007045E" w:rsidRPr="00FD5F11" w:rsidRDefault="00201A12"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model</w:t>
            </w:r>
          </w:p>
        </w:tc>
        <w:tc>
          <w:tcPr>
            <w:tcW w:w="1842" w:type="dxa"/>
          </w:tcPr>
          <w:p w14:paraId="14DBAFC5" w14:textId="664C2C8C"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SCType</w:t>
            </w:r>
          </w:p>
        </w:tc>
        <w:tc>
          <w:tcPr>
            <w:tcW w:w="3686" w:type="dxa"/>
          </w:tcPr>
          <w:p w14:paraId="4AF2DDF3" w14:textId="0B95D389" w:rsidR="0007045E" w:rsidRPr="00FD5F11" w:rsidRDefault="006B50E2" w:rsidP="006B50E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Modell</w:t>
            </w:r>
            <w:r w:rsidR="0007045E" w:rsidRPr="00FD5F11">
              <w:rPr>
                <w:rFonts w:ascii="Georgia" w:eastAsia="Times New Roman" w:hAnsi="Georgia" w:cs="Times New Roman"/>
                <w:spacing w:val="-1"/>
                <w:sz w:val="20"/>
                <w:szCs w:val="20"/>
              </w:rPr>
              <w:t xml:space="preserve"> på utrustning</w:t>
            </w:r>
            <w:r>
              <w:rPr>
                <w:rFonts w:ascii="Georgia" w:eastAsia="Times New Roman" w:hAnsi="Georgia" w:cs="Times New Roman"/>
                <w:spacing w:val="-1"/>
                <w:sz w:val="20"/>
                <w:szCs w:val="20"/>
              </w:rPr>
              <w:t xml:space="preserve"> som skall användas.</w:t>
            </w:r>
          </w:p>
        </w:tc>
        <w:tc>
          <w:tcPr>
            <w:tcW w:w="1559" w:type="dxa"/>
          </w:tcPr>
          <w:p w14:paraId="623994C2"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CC3EA8" w:rsidRPr="00705DCC" w14:paraId="7AE82973" w14:textId="77777777" w:rsidTr="00306866">
        <w:tc>
          <w:tcPr>
            <w:tcW w:w="2802" w:type="dxa"/>
          </w:tcPr>
          <w:p w14:paraId="1E2627C1" w14:textId="2E2BC8A2"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hAnsi="Georgia"/>
                <w:sz w:val="20"/>
                <w:szCs w:val="20"/>
                <w:lang w:eastAsia="sv-SE"/>
              </w:rPr>
              <w:t>model.code</w:t>
            </w:r>
          </w:p>
        </w:tc>
        <w:tc>
          <w:tcPr>
            <w:tcW w:w="1842" w:type="dxa"/>
          </w:tcPr>
          <w:p w14:paraId="38CFE87C" w14:textId="60BCC9D0"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CVType</w:t>
            </w:r>
          </w:p>
        </w:tc>
        <w:tc>
          <w:tcPr>
            <w:tcW w:w="3686" w:type="dxa"/>
          </w:tcPr>
          <w:p w14:paraId="1B16C0EE" w14:textId="45971E08"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Modellbeteckning</w:t>
            </w:r>
          </w:p>
        </w:tc>
        <w:tc>
          <w:tcPr>
            <w:tcW w:w="1559" w:type="dxa"/>
          </w:tcPr>
          <w:p w14:paraId="52F422CE" w14:textId="51680135"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0..1</w:t>
            </w:r>
          </w:p>
        </w:tc>
      </w:tr>
      <w:tr w:rsidR="00CC3EA8" w:rsidRPr="00705DCC" w14:paraId="169102E8" w14:textId="77777777" w:rsidTr="00C76549">
        <w:tc>
          <w:tcPr>
            <w:tcW w:w="2802" w:type="dxa"/>
            <w:shd w:val="clear" w:color="auto" w:fill="CCFFCC"/>
          </w:tcPr>
          <w:p w14:paraId="32901EF2" w14:textId="1E03221A"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hAnsi="Georgia"/>
                <w:sz w:val="20"/>
                <w:szCs w:val="20"/>
                <w:lang w:eastAsia="sv-SE"/>
              </w:rPr>
              <w:t>model.code.code</w:t>
            </w:r>
          </w:p>
        </w:tc>
        <w:tc>
          <w:tcPr>
            <w:tcW w:w="1842" w:type="dxa"/>
            <w:shd w:val="clear" w:color="auto" w:fill="CCFFCC"/>
          </w:tcPr>
          <w:p w14:paraId="5DFFFC8F" w14:textId="793FFCBC"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String</w:t>
            </w:r>
          </w:p>
        </w:tc>
        <w:tc>
          <w:tcPr>
            <w:tcW w:w="3686" w:type="dxa"/>
            <w:shd w:val="clear" w:color="auto" w:fill="CCFFCC"/>
          </w:tcPr>
          <w:p w14:paraId="4088E133" w14:textId="26CFA877"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Kod för modellbeteckning</w:t>
            </w:r>
          </w:p>
        </w:tc>
        <w:tc>
          <w:tcPr>
            <w:tcW w:w="1559" w:type="dxa"/>
            <w:shd w:val="clear" w:color="auto" w:fill="CCFFCC"/>
          </w:tcPr>
          <w:p w14:paraId="5E3446E7" w14:textId="077EB3ED"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1..1</w:t>
            </w:r>
          </w:p>
        </w:tc>
      </w:tr>
      <w:tr w:rsidR="00CC3EA8" w:rsidRPr="00705DCC" w14:paraId="1B1D6957" w14:textId="77777777" w:rsidTr="00C76549">
        <w:tc>
          <w:tcPr>
            <w:tcW w:w="2802" w:type="dxa"/>
            <w:shd w:val="clear" w:color="auto" w:fill="CCFFCC"/>
          </w:tcPr>
          <w:p w14:paraId="197ACC37" w14:textId="22C944A5"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hAnsi="Georgia"/>
                <w:sz w:val="20"/>
                <w:szCs w:val="20"/>
                <w:lang w:eastAsia="sv-SE"/>
              </w:rPr>
              <w:t>model.code.codeSystem</w:t>
            </w:r>
          </w:p>
        </w:tc>
        <w:tc>
          <w:tcPr>
            <w:tcW w:w="1842" w:type="dxa"/>
            <w:shd w:val="clear" w:color="auto" w:fill="CCFFCC"/>
          </w:tcPr>
          <w:p w14:paraId="16F91447" w14:textId="1E5B349A"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String</w:t>
            </w:r>
          </w:p>
        </w:tc>
        <w:tc>
          <w:tcPr>
            <w:tcW w:w="3686" w:type="dxa"/>
            <w:shd w:val="clear" w:color="auto" w:fill="CCFFCC"/>
          </w:tcPr>
          <w:p w14:paraId="6C8BA768" w14:textId="2BFDB670"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Kodsystem för modellbeteckning.</w:t>
            </w:r>
          </w:p>
        </w:tc>
        <w:tc>
          <w:tcPr>
            <w:tcW w:w="1559" w:type="dxa"/>
            <w:shd w:val="clear" w:color="auto" w:fill="CCFFCC"/>
          </w:tcPr>
          <w:p w14:paraId="44A222CA" w14:textId="3F4CACE5"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1..1</w:t>
            </w:r>
          </w:p>
        </w:tc>
      </w:tr>
      <w:tr w:rsidR="00CC3EA8" w:rsidRPr="00705DCC" w14:paraId="0AAA08B9" w14:textId="77777777" w:rsidTr="00395032">
        <w:tc>
          <w:tcPr>
            <w:tcW w:w="2802" w:type="dxa"/>
            <w:shd w:val="clear" w:color="auto" w:fill="FDE9D9" w:themeFill="accent6" w:themeFillTint="33"/>
          </w:tcPr>
          <w:p w14:paraId="05B9A29D" w14:textId="7B91AE98" w:rsidR="00CC3EA8" w:rsidRPr="00FD5F11" w:rsidRDefault="00CC3EA8" w:rsidP="00CC3EA8">
            <w:pPr>
              <w:pStyle w:val="TableParagraph"/>
              <w:spacing w:line="229"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lang w:eastAsia="sv-SE"/>
              </w:rPr>
              <w:t>model.code.codeSystemVersion</w:t>
            </w:r>
          </w:p>
        </w:tc>
        <w:tc>
          <w:tcPr>
            <w:tcW w:w="1842" w:type="dxa"/>
            <w:shd w:val="clear" w:color="auto" w:fill="FDE9D9" w:themeFill="accent6" w:themeFillTint="33"/>
          </w:tcPr>
          <w:p w14:paraId="3DA00E11" w14:textId="1EE40285" w:rsidR="00CC3EA8" w:rsidRPr="00FD5F11" w:rsidRDefault="00CC3EA8" w:rsidP="00FD5F11">
            <w:pPr>
              <w:pStyle w:val="TableParagraph"/>
              <w:spacing w:line="226"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String</w:t>
            </w:r>
          </w:p>
        </w:tc>
        <w:tc>
          <w:tcPr>
            <w:tcW w:w="3686" w:type="dxa"/>
            <w:shd w:val="clear" w:color="auto" w:fill="FDE9D9" w:themeFill="accent6" w:themeFillTint="33"/>
          </w:tcPr>
          <w:p w14:paraId="40488262" w14:textId="2C416130" w:rsidR="00CC3EA8" w:rsidRPr="00FD5F11" w:rsidRDefault="00CC3EA8" w:rsidP="00CC3EA8">
            <w:pPr>
              <w:pStyle w:val="TableParagraph"/>
              <w:spacing w:line="226"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Skall ej anges</w:t>
            </w:r>
          </w:p>
        </w:tc>
        <w:tc>
          <w:tcPr>
            <w:tcW w:w="1559" w:type="dxa"/>
            <w:shd w:val="clear" w:color="auto" w:fill="FDE9D9" w:themeFill="accent6" w:themeFillTint="33"/>
          </w:tcPr>
          <w:p w14:paraId="38BECC22" w14:textId="633A431B" w:rsidR="00CC3EA8" w:rsidRPr="00FD5F11" w:rsidRDefault="00CC3EA8" w:rsidP="00CC3EA8">
            <w:pPr>
              <w:pStyle w:val="TableParagraph"/>
              <w:spacing w:line="226" w:lineRule="exact"/>
              <w:ind w:left="102"/>
              <w:jc w:val="center"/>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0..0</w:t>
            </w:r>
          </w:p>
        </w:tc>
      </w:tr>
      <w:tr w:rsidR="00CC3EA8" w:rsidRPr="00705DCC" w14:paraId="0965EFB9" w14:textId="77777777" w:rsidTr="00306866">
        <w:tc>
          <w:tcPr>
            <w:tcW w:w="2802" w:type="dxa"/>
            <w:shd w:val="clear" w:color="auto" w:fill="auto"/>
          </w:tcPr>
          <w:p w14:paraId="414C6889" w14:textId="5936BB45" w:rsidR="00CC3EA8" w:rsidRPr="00FD5F11" w:rsidRDefault="00CC3EA8" w:rsidP="00CC3EA8">
            <w:pPr>
              <w:pStyle w:val="TableParagraph"/>
              <w:spacing w:line="229" w:lineRule="exact"/>
              <w:ind w:left="102"/>
              <w:rPr>
                <w:rFonts w:ascii="Georgia" w:hAnsi="Georgia"/>
                <w:color w:val="000000" w:themeColor="text1"/>
                <w:sz w:val="20"/>
                <w:szCs w:val="20"/>
                <w:lang w:eastAsia="sv-SE"/>
              </w:rPr>
            </w:pPr>
            <w:r w:rsidRPr="00FD5F11">
              <w:rPr>
                <w:rFonts w:ascii="Georgia" w:hAnsi="Georgia"/>
                <w:sz w:val="20"/>
                <w:szCs w:val="20"/>
                <w:lang w:eastAsia="sv-SE"/>
              </w:rPr>
              <w:t>model.code.displayName</w:t>
            </w:r>
          </w:p>
        </w:tc>
        <w:tc>
          <w:tcPr>
            <w:tcW w:w="1842" w:type="dxa"/>
            <w:shd w:val="clear" w:color="auto" w:fill="auto"/>
          </w:tcPr>
          <w:p w14:paraId="2B533107" w14:textId="23BB1FC2" w:rsidR="00CC3EA8" w:rsidRPr="00FD5F11" w:rsidRDefault="00CC3EA8" w:rsidP="00FD5F11">
            <w:pPr>
              <w:pStyle w:val="TableParagraph"/>
              <w:spacing w:line="226" w:lineRule="exact"/>
              <w:ind w:left="102"/>
              <w:rPr>
                <w:rFonts w:ascii="Georgia" w:hAnsi="Georgia"/>
                <w:color w:val="000000" w:themeColor="text1"/>
                <w:sz w:val="20"/>
                <w:szCs w:val="20"/>
              </w:rPr>
            </w:pPr>
            <w:r w:rsidRPr="00FD5F11">
              <w:rPr>
                <w:rFonts w:ascii="Georgia" w:hAnsi="Georgia"/>
                <w:sz w:val="20"/>
                <w:szCs w:val="20"/>
              </w:rPr>
              <w:t>String</w:t>
            </w:r>
          </w:p>
        </w:tc>
        <w:tc>
          <w:tcPr>
            <w:tcW w:w="3686" w:type="dxa"/>
            <w:shd w:val="clear" w:color="auto" w:fill="auto"/>
          </w:tcPr>
          <w:p w14:paraId="318CAA8B" w14:textId="5CBE1936" w:rsidR="00CC3EA8" w:rsidRPr="00FD5F11" w:rsidRDefault="00CC3EA8" w:rsidP="00CC3EA8">
            <w:pPr>
              <w:pStyle w:val="TableParagraph"/>
              <w:spacing w:line="226" w:lineRule="exact"/>
              <w:ind w:left="102"/>
              <w:rPr>
                <w:rFonts w:ascii="Georgia" w:hAnsi="Georgia"/>
                <w:color w:val="000000" w:themeColor="text1"/>
                <w:sz w:val="20"/>
                <w:szCs w:val="20"/>
              </w:rPr>
            </w:pPr>
            <w:r w:rsidRPr="00FD5F11">
              <w:rPr>
                <w:rFonts w:ascii="Georgia" w:hAnsi="Georgia"/>
                <w:sz w:val="20"/>
                <w:szCs w:val="20"/>
              </w:rPr>
              <w:t>Klartext för kod</w:t>
            </w:r>
          </w:p>
        </w:tc>
        <w:tc>
          <w:tcPr>
            <w:tcW w:w="1559" w:type="dxa"/>
            <w:shd w:val="clear" w:color="auto" w:fill="auto"/>
          </w:tcPr>
          <w:p w14:paraId="7C775788" w14:textId="03DA0E41" w:rsidR="00CC3EA8" w:rsidRPr="00FD5F11" w:rsidRDefault="00CC3EA8" w:rsidP="00CC3EA8">
            <w:pPr>
              <w:pStyle w:val="TableParagraph"/>
              <w:spacing w:line="226" w:lineRule="exact"/>
              <w:ind w:left="102"/>
              <w:jc w:val="center"/>
              <w:rPr>
                <w:rFonts w:ascii="Georgia" w:hAnsi="Georgia"/>
                <w:color w:val="000000" w:themeColor="text1"/>
                <w:sz w:val="20"/>
                <w:szCs w:val="20"/>
              </w:rPr>
            </w:pPr>
            <w:r w:rsidRPr="00FD5F11">
              <w:rPr>
                <w:rFonts w:ascii="Georgia" w:hAnsi="Georgia"/>
                <w:sz w:val="20"/>
                <w:szCs w:val="20"/>
              </w:rPr>
              <w:t>0..1</w:t>
            </w:r>
          </w:p>
        </w:tc>
      </w:tr>
      <w:tr w:rsidR="00CC3EA8" w:rsidRPr="00705DCC" w14:paraId="2E51EB27" w14:textId="77777777" w:rsidTr="00395032">
        <w:tc>
          <w:tcPr>
            <w:tcW w:w="2802" w:type="dxa"/>
            <w:shd w:val="clear" w:color="auto" w:fill="FDE9D9" w:themeFill="accent6" w:themeFillTint="33"/>
          </w:tcPr>
          <w:p w14:paraId="264024D6" w14:textId="4A852877" w:rsidR="00CC3EA8" w:rsidRPr="00FD5F11" w:rsidRDefault="00CC3EA8" w:rsidP="00CC3EA8">
            <w:pPr>
              <w:pStyle w:val="TableParagraph"/>
              <w:spacing w:line="229" w:lineRule="exact"/>
              <w:ind w:left="102"/>
              <w:rPr>
                <w:rFonts w:ascii="Georgia" w:hAnsi="Georgia"/>
                <w:color w:val="000000" w:themeColor="text1"/>
                <w:sz w:val="20"/>
                <w:szCs w:val="20"/>
                <w:lang w:eastAsia="sv-SE"/>
              </w:rPr>
            </w:pPr>
            <w:r w:rsidRPr="00FD5F11">
              <w:rPr>
                <w:rFonts w:ascii="Georgia" w:hAnsi="Georgia"/>
                <w:color w:val="000000" w:themeColor="text1"/>
                <w:sz w:val="20"/>
                <w:szCs w:val="20"/>
                <w:lang w:eastAsia="sv-SE"/>
              </w:rPr>
              <w:t>model.code.originalText</w:t>
            </w:r>
          </w:p>
        </w:tc>
        <w:tc>
          <w:tcPr>
            <w:tcW w:w="1842" w:type="dxa"/>
            <w:shd w:val="clear" w:color="auto" w:fill="FDE9D9" w:themeFill="accent6" w:themeFillTint="33"/>
          </w:tcPr>
          <w:p w14:paraId="05D1E596" w14:textId="0B6B58C8" w:rsidR="00CC3EA8" w:rsidRPr="00FD5F11" w:rsidRDefault="00CC3EA8" w:rsidP="00FD5F11">
            <w:pPr>
              <w:pStyle w:val="TableParagraph"/>
              <w:spacing w:line="226" w:lineRule="exact"/>
              <w:ind w:left="102"/>
              <w:rPr>
                <w:rFonts w:ascii="Georgia" w:hAnsi="Georgia"/>
                <w:color w:val="000000" w:themeColor="text1"/>
                <w:sz w:val="20"/>
                <w:szCs w:val="20"/>
              </w:rPr>
            </w:pPr>
            <w:r w:rsidRPr="00FD5F11">
              <w:rPr>
                <w:rFonts w:ascii="Georgia" w:hAnsi="Georgia"/>
                <w:color w:val="000000" w:themeColor="text1"/>
                <w:sz w:val="20"/>
                <w:szCs w:val="20"/>
              </w:rPr>
              <w:t>String</w:t>
            </w:r>
          </w:p>
        </w:tc>
        <w:tc>
          <w:tcPr>
            <w:tcW w:w="3686" w:type="dxa"/>
            <w:shd w:val="clear" w:color="auto" w:fill="FDE9D9" w:themeFill="accent6" w:themeFillTint="33"/>
          </w:tcPr>
          <w:p w14:paraId="606155AD" w14:textId="3039AC27" w:rsidR="00CC3EA8" w:rsidRPr="00FD5F11" w:rsidRDefault="00CC3EA8" w:rsidP="00CC3EA8">
            <w:pPr>
              <w:pStyle w:val="TableParagraph"/>
              <w:spacing w:line="226" w:lineRule="exact"/>
              <w:ind w:left="102"/>
              <w:rPr>
                <w:rFonts w:ascii="Georgia" w:hAnsi="Georgia"/>
                <w:color w:val="000000" w:themeColor="text1"/>
                <w:sz w:val="20"/>
                <w:szCs w:val="20"/>
              </w:rPr>
            </w:pPr>
            <w:r w:rsidRPr="00FD5F11">
              <w:rPr>
                <w:rFonts w:ascii="Georgia" w:hAnsi="Georgia"/>
                <w:color w:val="000000" w:themeColor="text1"/>
                <w:sz w:val="20"/>
                <w:szCs w:val="20"/>
              </w:rPr>
              <w:t>Skall ej anges</w:t>
            </w:r>
          </w:p>
        </w:tc>
        <w:tc>
          <w:tcPr>
            <w:tcW w:w="1559" w:type="dxa"/>
            <w:shd w:val="clear" w:color="auto" w:fill="FDE9D9" w:themeFill="accent6" w:themeFillTint="33"/>
          </w:tcPr>
          <w:p w14:paraId="1120B1CE" w14:textId="2F8E1030" w:rsidR="00CC3EA8" w:rsidRPr="00FD5F11" w:rsidRDefault="00CC3EA8" w:rsidP="00CC3EA8">
            <w:pPr>
              <w:pStyle w:val="TableParagraph"/>
              <w:spacing w:line="226" w:lineRule="exact"/>
              <w:ind w:left="102"/>
              <w:jc w:val="center"/>
              <w:rPr>
                <w:rFonts w:ascii="Georgia" w:hAnsi="Georgia"/>
                <w:color w:val="000000" w:themeColor="text1"/>
                <w:sz w:val="20"/>
                <w:szCs w:val="20"/>
              </w:rPr>
            </w:pPr>
            <w:r w:rsidRPr="00FD5F11">
              <w:rPr>
                <w:rFonts w:ascii="Georgia" w:hAnsi="Georgia"/>
                <w:color w:val="000000" w:themeColor="text1"/>
                <w:sz w:val="20"/>
                <w:szCs w:val="20"/>
              </w:rPr>
              <w:t>0..0</w:t>
            </w:r>
          </w:p>
        </w:tc>
      </w:tr>
      <w:tr w:rsidR="00CC3EA8" w:rsidRPr="00705DCC" w14:paraId="000F32FD" w14:textId="77777777" w:rsidTr="00306866">
        <w:tc>
          <w:tcPr>
            <w:tcW w:w="2802" w:type="dxa"/>
            <w:shd w:val="clear" w:color="auto" w:fill="CCFFCC"/>
          </w:tcPr>
          <w:p w14:paraId="558AE538" w14:textId="2E80DE67"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model.value</w:t>
            </w:r>
          </w:p>
        </w:tc>
        <w:tc>
          <w:tcPr>
            <w:tcW w:w="1842" w:type="dxa"/>
            <w:shd w:val="clear" w:color="auto" w:fill="CCFFCC"/>
          </w:tcPr>
          <w:p w14:paraId="4C887660" w14:textId="742A9EB9"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2A322355" w14:textId="5C6011B6" w:rsidR="00CC3EA8" w:rsidRPr="00FD5F11" w:rsidRDefault="00FD5F11"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Tillverkarens modellbeteckning i klartext. Kan användas som komplement eller i stället för den model.code (kod för modell).</w:t>
            </w:r>
          </w:p>
        </w:tc>
        <w:tc>
          <w:tcPr>
            <w:tcW w:w="1559" w:type="dxa"/>
            <w:shd w:val="clear" w:color="auto" w:fill="CCFFCC"/>
          </w:tcPr>
          <w:p w14:paraId="60824147" w14:textId="5E837A6D"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CC3EA8" w:rsidRPr="005C6658" w14:paraId="36FD36ED" w14:textId="77777777" w:rsidTr="00306866">
        <w:tc>
          <w:tcPr>
            <w:tcW w:w="2802" w:type="dxa"/>
            <w:shd w:val="clear" w:color="auto" w:fill="D9D9D9" w:themeFill="background1" w:themeFillShade="D9"/>
          </w:tcPr>
          <w:p w14:paraId="0CB7F28D" w14:textId="4699CDAB" w:rsidR="00CC3EA8" w:rsidRPr="005C6658" w:rsidRDefault="00E700E1" w:rsidP="00CC3EA8">
            <w:pPr>
              <w:pStyle w:val="TableParagraph"/>
              <w:spacing w:line="229" w:lineRule="exact"/>
              <w:ind w:left="102"/>
              <w:rPr>
                <w:rFonts w:ascii="Georgia" w:eastAsia="Times New Roman" w:hAnsi="Georgia" w:cs="Times New Roman"/>
                <w:b/>
                <w:sz w:val="20"/>
                <w:szCs w:val="20"/>
              </w:rPr>
            </w:pPr>
            <w:r>
              <w:rPr>
                <w:rFonts w:ascii="Georgia" w:eastAsia="Times New Roman" w:hAnsi="Georgia" w:cs="Times New Roman"/>
                <w:b/>
                <w:spacing w:val="-1"/>
                <w:sz w:val="20"/>
                <w:szCs w:val="20"/>
              </w:rPr>
              <w:t>patient</w:t>
            </w:r>
          </w:p>
          <w:p w14:paraId="07E0D28F" w14:textId="77777777" w:rsidR="00CC3EA8" w:rsidRPr="005C6658" w:rsidRDefault="00CC3EA8" w:rsidP="00CC3EA8">
            <w:pPr>
              <w:pStyle w:val="TableParagraph"/>
              <w:spacing w:line="226" w:lineRule="exact"/>
              <w:ind w:left="102"/>
              <w:rPr>
                <w:rFonts w:ascii="Georgia" w:eastAsia="Times New Roman" w:hAnsi="Georgia" w:cs="Times New Roman"/>
                <w:b/>
                <w:spacing w:val="-1"/>
                <w:sz w:val="20"/>
                <w:szCs w:val="20"/>
              </w:rPr>
            </w:pPr>
          </w:p>
        </w:tc>
        <w:tc>
          <w:tcPr>
            <w:tcW w:w="1842" w:type="dxa"/>
            <w:shd w:val="clear" w:color="auto" w:fill="D9D9D9" w:themeFill="background1" w:themeFillShade="D9"/>
          </w:tcPr>
          <w:p w14:paraId="56FA686D" w14:textId="5F8325AC" w:rsidR="00CC3EA8" w:rsidRPr="005C6658" w:rsidRDefault="00CC3EA8" w:rsidP="00CC3EA8">
            <w:pPr>
              <w:pStyle w:val="TableParagraph"/>
              <w:spacing w:line="226" w:lineRule="exact"/>
              <w:ind w:left="102"/>
              <w:rPr>
                <w:rFonts w:ascii="Georgia" w:eastAsia="Times New Roman" w:hAnsi="Georgia" w:cs="Times New Roman"/>
                <w:b/>
                <w:spacing w:val="-1"/>
                <w:sz w:val="20"/>
                <w:szCs w:val="20"/>
              </w:rPr>
            </w:pPr>
            <w:r w:rsidRPr="005C6658">
              <w:rPr>
                <w:rFonts w:ascii="Georgia" w:eastAsia="Times New Roman" w:hAnsi="Georgia" w:cs="Times New Roman"/>
                <w:b/>
                <w:spacing w:val="-1"/>
                <w:sz w:val="20"/>
                <w:szCs w:val="20"/>
              </w:rPr>
              <w:t>PatientType</w:t>
            </w:r>
          </w:p>
        </w:tc>
        <w:tc>
          <w:tcPr>
            <w:tcW w:w="3686" w:type="dxa"/>
            <w:shd w:val="clear" w:color="auto" w:fill="D9D9D9" w:themeFill="background1" w:themeFillShade="D9"/>
          </w:tcPr>
          <w:p w14:paraId="0E14D2D5" w14:textId="0FF52815" w:rsidR="00CC3EA8" w:rsidRPr="005C6658" w:rsidRDefault="00CC3EA8" w:rsidP="00DC00A5">
            <w:pPr>
              <w:pStyle w:val="TableParagraph"/>
              <w:spacing w:line="226" w:lineRule="exact"/>
              <w:ind w:left="102"/>
              <w:rPr>
                <w:rFonts w:ascii="Georgia" w:eastAsia="Times New Roman" w:hAnsi="Georgia" w:cs="Times New Roman"/>
                <w:b/>
                <w:spacing w:val="-1"/>
                <w:sz w:val="20"/>
                <w:szCs w:val="20"/>
              </w:rPr>
            </w:pPr>
            <w:r w:rsidRPr="005C6658">
              <w:rPr>
                <w:rFonts w:ascii="Georgia" w:eastAsia="Times New Roman" w:hAnsi="Georgia" w:cs="Times New Roman"/>
                <w:b/>
                <w:spacing w:val="-1"/>
                <w:sz w:val="20"/>
                <w:szCs w:val="20"/>
              </w:rPr>
              <w:t xml:space="preserve">Patient som </w:t>
            </w:r>
            <w:r w:rsidR="00D56070" w:rsidRPr="005C6658">
              <w:rPr>
                <w:rFonts w:ascii="Georgia" w:eastAsia="Times New Roman" w:hAnsi="Georgia" w:cs="Times New Roman"/>
                <w:b/>
                <w:spacing w:val="-1"/>
                <w:sz w:val="20"/>
                <w:szCs w:val="20"/>
              </w:rPr>
              <w:t>aktiviteten</w:t>
            </w:r>
            <w:r w:rsidRPr="005C6658">
              <w:rPr>
                <w:rFonts w:ascii="Georgia" w:eastAsia="Times New Roman" w:hAnsi="Georgia" w:cs="Times New Roman"/>
                <w:b/>
                <w:spacing w:val="-1"/>
                <w:sz w:val="20"/>
                <w:szCs w:val="20"/>
              </w:rPr>
              <w:t xml:space="preserve"> avser</w:t>
            </w:r>
          </w:p>
        </w:tc>
        <w:tc>
          <w:tcPr>
            <w:tcW w:w="1559" w:type="dxa"/>
            <w:shd w:val="clear" w:color="auto" w:fill="D9D9D9" w:themeFill="background1" w:themeFillShade="D9"/>
          </w:tcPr>
          <w:p w14:paraId="4FE8F49E" w14:textId="2B260DB4" w:rsidR="00CC3EA8" w:rsidRPr="005C6658" w:rsidRDefault="000B529A" w:rsidP="00CC3EA8">
            <w:pPr>
              <w:pStyle w:val="TableParagraph"/>
              <w:spacing w:line="226" w:lineRule="exact"/>
              <w:ind w:left="102"/>
              <w:jc w:val="center"/>
              <w:rPr>
                <w:rFonts w:ascii="Georgia" w:eastAsia="Times New Roman" w:hAnsi="Georgia" w:cs="Times New Roman"/>
                <w:b/>
                <w:spacing w:val="-1"/>
                <w:sz w:val="20"/>
                <w:szCs w:val="20"/>
              </w:rPr>
            </w:pPr>
            <w:r>
              <w:rPr>
                <w:rFonts w:ascii="Georgia" w:eastAsia="Times New Roman" w:hAnsi="Georgia" w:cs="Times New Roman"/>
                <w:b/>
                <w:spacing w:val="-1"/>
                <w:sz w:val="20"/>
                <w:szCs w:val="20"/>
              </w:rPr>
              <w:t>1..1</w:t>
            </w:r>
          </w:p>
        </w:tc>
      </w:tr>
      <w:tr w:rsidR="00CC3EA8" w:rsidRPr="00705DCC" w14:paraId="15D4CC04" w14:textId="77777777" w:rsidTr="00306866">
        <w:tc>
          <w:tcPr>
            <w:tcW w:w="2802" w:type="dxa"/>
            <w:shd w:val="clear" w:color="auto" w:fill="CCFFCC"/>
          </w:tcPr>
          <w:p w14:paraId="747158B3" w14:textId="489C512E" w:rsidR="00CC3EA8" w:rsidRPr="005215F3" w:rsidRDefault="00F44ADD" w:rsidP="00CC3EA8">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patientId</w:t>
            </w:r>
          </w:p>
        </w:tc>
        <w:tc>
          <w:tcPr>
            <w:tcW w:w="1842" w:type="dxa"/>
            <w:shd w:val="clear" w:color="auto" w:fill="CCFFCC"/>
          </w:tcPr>
          <w:p w14:paraId="3B64B247" w14:textId="3524E946" w:rsidR="00CC3EA8" w:rsidRPr="005215F3" w:rsidRDefault="00CC3EA8"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IIType</w:t>
            </w:r>
          </w:p>
        </w:tc>
        <w:tc>
          <w:tcPr>
            <w:tcW w:w="3686" w:type="dxa"/>
            <w:shd w:val="clear" w:color="auto" w:fill="CCFFCC"/>
          </w:tcPr>
          <w:p w14:paraId="258B9089" w14:textId="77777777"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21183353" w14:textId="5CD915B2"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3875AF59" w14:textId="480E918B"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CC3EA8" w:rsidRPr="00705DCC" w14:paraId="06743268" w14:textId="77777777" w:rsidTr="00306866">
        <w:trPr>
          <w:trHeight w:val="2096"/>
        </w:trPr>
        <w:tc>
          <w:tcPr>
            <w:tcW w:w="2802" w:type="dxa"/>
            <w:shd w:val="clear" w:color="auto" w:fill="CCFFCC"/>
          </w:tcPr>
          <w:p w14:paraId="1B216AED" w14:textId="1E42B762"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patientId.root</w:t>
            </w:r>
          </w:p>
        </w:tc>
        <w:tc>
          <w:tcPr>
            <w:tcW w:w="1842" w:type="dxa"/>
            <w:shd w:val="clear" w:color="auto" w:fill="CCFFCC"/>
          </w:tcPr>
          <w:p w14:paraId="6C0FB945" w14:textId="4E30D8B9"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w:t>
            </w:r>
            <w:r w:rsidR="00CC3EA8" w:rsidRPr="005215F3">
              <w:rPr>
                <w:rFonts w:ascii="Georgia" w:eastAsia="Times New Roman" w:hAnsi="Georgia" w:cs="Times New Roman"/>
                <w:spacing w:val="-1"/>
                <w:sz w:val="20"/>
                <w:szCs w:val="20"/>
              </w:rPr>
              <w:t>tring</w:t>
            </w:r>
          </w:p>
        </w:tc>
        <w:tc>
          <w:tcPr>
            <w:tcW w:w="3686" w:type="dxa"/>
            <w:shd w:val="clear" w:color="auto" w:fill="CCFFCC"/>
          </w:tcPr>
          <w:p w14:paraId="5B7B4F8E" w14:textId="5717A8B7" w:rsidR="00CC3EA8" w:rsidRPr="005215F3" w:rsidRDefault="00CC3EA8" w:rsidP="00DC00A5">
            <w:pPr>
              <w:ind w:left="102"/>
              <w:rPr>
                <w:szCs w:val="20"/>
              </w:rPr>
            </w:pPr>
            <w:r w:rsidRPr="005215F3">
              <w:rPr>
                <w:szCs w:val="20"/>
              </w:rPr>
              <w:t>OID för typ av identifierare:</w:t>
            </w:r>
          </w:p>
          <w:p w14:paraId="24A7D434" w14:textId="77777777" w:rsidR="00CC3EA8" w:rsidRPr="005215F3" w:rsidRDefault="00CC3EA8" w:rsidP="00DC00A5">
            <w:pPr>
              <w:ind w:left="102"/>
              <w:rPr>
                <w:szCs w:val="20"/>
              </w:rPr>
            </w:pPr>
          </w:p>
          <w:p w14:paraId="55848BA8" w14:textId="4B2239D2" w:rsidR="00CC3EA8" w:rsidRPr="005215F3" w:rsidRDefault="00CC3EA8" w:rsidP="00DC00A5">
            <w:pPr>
              <w:ind w:left="102"/>
              <w:rPr>
                <w:szCs w:val="20"/>
              </w:rPr>
            </w:pPr>
            <w:r w:rsidRPr="005215F3">
              <w:rPr>
                <w:szCs w:val="20"/>
              </w:rPr>
              <w:t>För personnummer används OID: (1.2.752.129.2.1.3.1).</w:t>
            </w:r>
          </w:p>
          <w:p w14:paraId="32438E98" w14:textId="0F9CFE8B" w:rsidR="00FD5F11" w:rsidRPr="00306866" w:rsidRDefault="00CC3EA8" w:rsidP="00306866">
            <w:pPr>
              <w:pStyle w:val="TableParagraph"/>
              <w:spacing w:line="226" w:lineRule="exact"/>
              <w:ind w:left="102"/>
              <w:rPr>
                <w:rFonts w:ascii="Georgia" w:hAnsi="Georgia"/>
                <w:sz w:val="20"/>
                <w:szCs w:val="20"/>
              </w:rPr>
            </w:pPr>
            <w:r w:rsidRPr="005215F3">
              <w:rPr>
                <w:rFonts w:ascii="Georgia" w:hAnsi="Georgia"/>
                <w:sz w:val="20"/>
                <w:szCs w:val="20"/>
              </w:rPr>
              <w:t>För samordningsnummer används OID: (1.2.752.129.2.1.3.3).</w:t>
            </w:r>
            <w:r w:rsidR="00E700E1">
              <w:rPr>
                <w:rFonts w:ascii="Georgia" w:hAnsi="Georgia"/>
                <w:sz w:val="20"/>
                <w:szCs w:val="20"/>
              </w:rPr>
              <w:t xml:space="preserve"> </w:t>
            </w:r>
          </w:p>
        </w:tc>
        <w:tc>
          <w:tcPr>
            <w:tcW w:w="1559" w:type="dxa"/>
            <w:shd w:val="clear" w:color="auto" w:fill="CCFFCC"/>
          </w:tcPr>
          <w:p w14:paraId="64C220E1" w14:textId="71F26320"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CC3EA8" w:rsidRPr="00705DCC" w14:paraId="0F367F88" w14:textId="77777777" w:rsidTr="00306866">
        <w:tc>
          <w:tcPr>
            <w:tcW w:w="2802" w:type="dxa"/>
            <w:shd w:val="clear" w:color="auto" w:fill="CCFFCC"/>
          </w:tcPr>
          <w:p w14:paraId="175E044D" w14:textId="64321680"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patientId.extension</w:t>
            </w:r>
          </w:p>
        </w:tc>
        <w:tc>
          <w:tcPr>
            <w:tcW w:w="1842" w:type="dxa"/>
            <w:shd w:val="clear" w:color="auto" w:fill="CCFFCC"/>
          </w:tcPr>
          <w:p w14:paraId="0CD7B918" w14:textId="2595F341"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w:t>
            </w:r>
            <w:r w:rsidR="00CC3EA8" w:rsidRPr="005215F3">
              <w:rPr>
                <w:rFonts w:ascii="Georgia" w:eastAsia="Times New Roman" w:hAnsi="Georgia" w:cs="Times New Roman"/>
                <w:spacing w:val="-1"/>
                <w:sz w:val="20"/>
                <w:szCs w:val="20"/>
              </w:rPr>
              <w:t>tring</w:t>
            </w:r>
          </w:p>
        </w:tc>
        <w:tc>
          <w:tcPr>
            <w:tcW w:w="3686" w:type="dxa"/>
            <w:shd w:val="clear" w:color="auto" w:fill="CCFFCC"/>
          </w:tcPr>
          <w:p w14:paraId="7C3838A2" w14:textId="4D04EDB1" w:rsidR="00CC3EA8" w:rsidRPr="00446939" w:rsidRDefault="00CC3EA8" w:rsidP="00DC00A5">
            <w:pPr>
              <w:ind w:left="102"/>
              <w:rPr>
                <w:szCs w:val="20"/>
              </w:rPr>
            </w:pPr>
            <w:r w:rsidRPr="005215F3">
              <w:rPr>
                <w:szCs w:val="20"/>
              </w:rPr>
              <w:t>Personnummer/samordningsnummer</w:t>
            </w:r>
            <w:r w:rsidR="00446939">
              <w:rPr>
                <w:szCs w:val="20"/>
              </w:rPr>
              <w:t>.</w:t>
            </w:r>
          </w:p>
          <w:p w14:paraId="4AE48D42" w14:textId="0BAE6EA6"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3D0BF804" w14:textId="7AD1B676"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CC3EA8" w:rsidRPr="00705DCC" w14:paraId="3320BB7C" w14:textId="77777777" w:rsidTr="00306866">
        <w:tc>
          <w:tcPr>
            <w:tcW w:w="2802" w:type="dxa"/>
          </w:tcPr>
          <w:p w14:paraId="05FBD170" w14:textId="57C5A4AE"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consent</w:t>
            </w:r>
          </w:p>
        </w:tc>
        <w:tc>
          <w:tcPr>
            <w:tcW w:w="1842" w:type="dxa"/>
          </w:tcPr>
          <w:p w14:paraId="289E75C1" w14:textId="48FA650D"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b</w:t>
            </w:r>
            <w:r w:rsidR="00CC3EA8" w:rsidRPr="005215F3">
              <w:rPr>
                <w:rFonts w:ascii="Georgia" w:eastAsia="Times New Roman" w:hAnsi="Georgia" w:cs="Times New Roman"/>
                <w:spacing w:val="-1"/>
                <w:sz w:val="20"/>
                <w:szCs w:val="20"/>
              </w:rPr>
              <w:t>oolean</w:t>
            </w:r>
          </w:p>
        </w:tc>
        <w:tc>
          <w:tcPr>
            <w:tcW w:w="3686" w:type="dxa"/>
          </w:tcPr>
          <w:p w14:paraId="1CE45EF2" w14:textId="2586A4C7" w:rsidR="00CC3EA8" w:rsidRDefault="00CC3EA8" w:rsidP="00DC00A5">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 xml:space="preserve">Anger om patienten </w:t>
            </w:r>
            <w:r w:rsidR="00DF46EC">
              <w:rPr>
                <w:rFonts w:ascii="Georgia" w:eastAsia="Times New Roman" w:hAnsi="Georgia" w:cs="Times New Roman"/>
                <w:spacing w:val="-1"/>
                <w:sz w:val="20"/>
                <w:szCs w:val="20"/>
              </w:rPr>
              <w:t xml:space="preserve">på förhand </w:t>
            </w:r>
            <w:r w:rsidRPr="005215F3">
              <w:rPr>
                <w:rFonts w:ascii="Georgia" w:eastAsia="Times New Roman" w:hAnsi="Georgia" w:cs="Times New Roman"/>
                <w:spacing w:val="-1"/>
                <w:sz w:val="20"/>
                <w:szCs w:val="20"/>
              </w:rPr>
              <w:lastRenderedPageBreak/>
              <w:t xml:space="preserve">accepterar att </w:t>
            </w:r>
            <w:r w:rsidR="00ED66D4">
              <w:rPr>
                <w:rFonts w:ascii="Georgia" w:eastAsia="Times New Roman" w:hAnsi="Georgia" w:cs="Times New Roman"/>
                <w:spacing w:val="-1"/>
                <w:sz w:val="20"/>
                <w:szCs w:val="20"/>
              </w:rPr>
              <w:t xml:space="preserve">mätdata </w:t>
            </w:r>
            <w:r w:rsidRPr="005215F3">
              <w:rPr>
                <w:rFonts w:ascii="Georgia" w:eastAsia="Times New Roman" w:hAnsi="Georgia" w:cs="Times New Roman"/>
                <w:spacing w:val="-1"/>
                <w:sz w:val="20"/>
                <w:szCs w:val="20"/>
              </w:rPr>
              <w:t xml:space="preserve">förs över från </w:t>
            </w:r>
            <w:r w:rsidR="00ED66D4">
              <w:rPr>
                <w:rFonts w:ascii="Georgia" w:eastAsia="Times New Roman" w:hAnsi="Georgia" w:cs="Times New Roman"/>
                <w:spacing w:val="-1"/>
                <w:sz w:val="20"/>
                <w:szCs w:val="20"/>
              </w:rPr>
              <w:t>patientens hälsokonto</w:t>
            </w:r>
            <w:r w:rsidRPr="005215F3">
              <w:rPr>
                <w:rFonts w:ascii="Georgia" w:eastAsia="Times New Roman" w:hAnsi="Georgia" w:cs="Times New Roman"/>
                <w:spacing w:val="-1"/>
                <w:sz w:val="20"/>
                <w:szCs w:val="20"/>
              </w:rPr>
              <w:t xml:space="preserve"> och sparas i </w:t>
            </w:r>
            <w:r w:rsidR="005A698C">
              <w:rPr>
                <w:rFonts w:ascii="Georgia" w:eastAsia="Times New Roman" w:hAnsi="Georgia" w:cs="Times New Roman"/>
                <w:spacing w:val="-1"/>
                <w:sz w:val="20"/>
                <w:szCs w:val="20"/>
              </w:rPr>
              <w:t xml:space="preserve">beställande </w:t>
            </w:r>
            <w:r w:rsidR="00823DC8">
              <w:rPr>
                <w:rFonts w:ascii="Georgia" w:eastAsia="Times New Roman" w:hAnsi="Georgia" w:cs="Times New Roman"/>
                <w:spacing w:val="-1"/>
                <w:sz w:val="20"/>
                <w:szCs w:val="20"/>
              </w:rPr>
              <w:t>journal</w:t>
            </w:r>
            <w:r w:rsidRPr="005215F3">
              <w:rPr>
                <w:rFonts w:ascii="Georgia" w:eastAsia="Times New Roman" w:hAnsi="Georgia" w:cs="Times New Roman"/>
                <w:spacing w:val="-1"/>
                <w:sz w:val="20"/>
                <w:szCs w:val="20"/>
              </w:rPr>
              <w:t>system.</w:t>
            </w:r>
          </w:p>
          <w:p w14:paraId="71C9C477" w14:textId="77777777" w:rsidR="00ED66D4" w:rsidRDefault="00ED66D4"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Fältet är frivilligt och följande tre alternativ gäller därmed:</w:t>
            </w:r>
          </w:p>
          <w:p w14:paraId="5D3C965D" w14:textId="2ED53A8B"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sidRPr="00ED66D4">
              <w:rPr>
                <w:rFonts w:ascii="Georgia" w:eastAsia="Times New Roman" w:hAnsi="Georgia" w:cs="Times New Roman"/>
                <w:spacing w:val="-1"/>
                <w:sz w:val="20"/>
                <w:szCs w:val="20"/>
              </w:rPr>
              <w:t>Patienten ger sitt samtycke –</w:t>
            </w:r>
            <w:r>
              <w:rPr>
                <w:rFonts w:ascii="Georgia" w:eastAsia="Times New Roman" w:hAnsi="Georgia" w:cs="Times New Roman"/>
                <w:spacing w:val="-1"/>
                <w:sz w:val="20"/>
                <w:szCs w:val="20"/>
              </w:rPr>
              <w:t xml:space="preserve"> </w:t>
            </w:r>
            <w:r w:rsidRPr="005A698C">
              <w:rPr>
                <w:rFonts w:ascii="Georgia" w:eastAsia="Times New Roman" w:hAnsi="Georgia" w:cs="Times New Roman"/>
                <w:i/>
                <w:spacing w:val="-1"/>
                <w:sz w:val="20"/>
                <w:szCs w:val="20"/>
              </w:rPr>
              <w:t>con</w:t>
            </w:r>
            <w:r w:rsidR="008F3F00">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r>
              <w:rPr>
                <w:rFonts w:ascii="Georgia" w:eastAsia="Times New Roman" w:hAnsi="Georgia" w:cs="Times New Roman"/>
                <w:spacing w:val="-1"/>
                <w:sz w:val="20"/>
                <w:szCs w:val="20"/>
              </w:rPr>
              <w:t xml:space="preserve"> </w:t>
            </w:r>
            <w:r w:rsidRPr="00ED66D4">
              <w:rPr>
                <w:rFonts w:ascii="Georgia" w:eastAsia="Times New Roman" w:hAnsi="Georgia" w:cs="Times New Roman"/>
                <w:spacing w:val="-1"/>
                <w:sz w:val="20"/>
                <w:szCs w:val="20"/>
              </w:rPr>
              <w:t>= true eller 1</w:t>
            </w:r>
          </w:p>
          <w:p w14:paraId="58FA9EDD" w14:textId="25A2EC81"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ger inte sitt samtycke, således ger ett negativt samtycke - </w:t>
            </w:r>
            <w:r w:rsidRPr="005A698C">
              <w:rPr>
                <w:rFonts w:ascii="Georgia" w:eastAsia="Times New Roman" w:hAnsi="Georgia" w:cs="Times New Roman"/>
                <w:i/>
                <w:spacing w:val="-1"/>
                <w:sz w:val="20"/>
                <w:szCs w:val="20"/>
              </w:rPr>
              <w:t>consent</w:t>
            </w:r>
            <w:r>
              <w:rPr>
                <w:rFonts w:ascii="Georgia" w:eastAsia="Times New Roman" w:hAnsi="Georgia" w:cs="Times New Roman"/>
                <w:spacing w:val="-1"/>
                <w:sz w:val="20"/>
                <w:szCs w:val="20"/>
              </w:rPr>
              <w:t xml:space="preserve"> = false eller 0. Beställningen skickas ändå, men patienten måste senare </w:t>
            </w:r>
            <w:r w:rsidR="005A698C">
              <w:rPr>
                <w:rFonts w:ascii="Georgia" w:eastAsia="Times New Roman" w:hAnsi="Georgia" w:cs="Times New Roman"/>
                <w:spacing w:val="-1"/>
                <w:sz w:val="20"/>
                <w:szCs w:val="20"/>
              </w:rPr>
              <w:t xml:space="preserve">först </w:t>
            </w:r>
            <w:r>
              <w:rPr>
                <w:rFonts w:ascii="Georgia" w:eastAsia="Times New Roman" w:hAnsi="Georgia" w:cs="Times New Roman"/>
                <w:spacing w:val="-1"/>
                <w:sz w:val="20"/>
                <w:szCs w:val="20"/>
              </w:rPr>
              <w:t>samtycka för att mätdata ska få skickas tillbaka till journalsystemet.</w:t>
            </w:r>
          </w:p>
          <w:p w14:paraId="75AE4562" w14:textId="7FACEE52"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Patienten tillfrågades inte</w:t>
            </w:r>
            <w:r w:rsidR="005A698C">
              <w:rPr>
                <w:rFonts w:ascii="Georgia" w:eastAsia="Times New Roman" w:hAnsi="Georgia" w:cs="Times New Roman"/>
                <w:spacing w:val="-1"/>
                <w:sz w:val="20"/>
                <w:szCs w:val="20"/>
              </w:rPr>
              <w:t xml:space="preserve"> vid beställningstillfället. Det är konsumerande systems ansvar att begära samtycke av patient innan mätdata får skickas tillbaka</w:t>
            </w:r>
            <w:r>
              <w:rPr>
                <w:rFonts w:ascii="Georgia" w:eastAsia="Times New Roman" w:hAnsi="Georgia" w:cs="Times New Roman"/>
                <w:spacing w:val="-1"/>
                <w:sz w:val="20"/>
                <w:szCs w:val="20"/>
              </w:rPr>
              <w:t xml:space="preserve">. </w:t>
            </w:r>
            <w:r w:rsidR="005A698C" w:rsidRPr="005A698C">
              <w:rPr>
                <w:rFonts w:ascii="Georgia" w:eastAsia="Times New Roman" w:hAnsi="Georgia" w:cs="Times New Roman"/>
                <w:i/>
                <w:spacing w:val="-1"/>
                <w:sz w:val="20"/>
                <w:szCs w:val="20"/>
              </w:rPr>
              <w:t>c</w:t>
            </w:r>
            <w:r w:rsidR="008F3F00">
              <w:rPr>
                <w:rFonts w:ascii="Georgia" w:eastAsia="Times New Roman" w:hAnsi="Georgia" w:cs="Times New Roman"/>
                <w:i/>
                <w:spacing w:val="-1"/>
                <w:sz w:val="20"/>
                <w:szCs w:val="20"/>
              </w:rPr>
              <w:t>ons</w:t>
            </w:r>
            <w:r w:rsidRPr="005A698C">
              <w:rPr>
                <w:rFonts w:ascii="Georgia" w:eastAsia="Times New Roman" w:hAnsi="Georgia" w:cs="Times New Roman"/>
                <w:i/>
                <w:spacing w:val="-1"/>
                <w:sz w:val="20"/>
                <w:szCs w:val="20"/>
              </w:rPr>
              <w:t>ent</w:t>
            </w:r>
            <w:r>
              <w:rPr>
                <w:rFonts w:ascii="Georgia" w:eastAsia="Times New Roman" w:hAnsi="Georgia" w:cs="Times New Roman"/>
                <w:spacing w:val="-1"/>
                <w:sz w:val="20"/>
                <w:szCs w:val="20"/>
              </w:rPr>
              <w:t xml:space="preserve"> attributet skickas då inte med i meddelandet.</w:t>
            </w:r>
          </w:p>
          <w:p w14:paraId="62182C33" w14:textId="7C601DF6" w:rsidR="00CC3EA8" w:rsidRPr="005215F3" w:rsidRDefault="00CC3EA8" w:rsidP="00ED66D4">
            <w:pPr>
              <w:pStyle w:val="TableParagraph"/>
              <w:spacing w:line="226" w:lineRule="exact"/>
              <w:rPr>
                <w:rFonts w:ascii="Georgia" w:eastAsia="Times New Roman" w:hAnsi="Georgia" w:cs="Times New Roman"/>
                <w:spacing w:val="-1"/>
                <w:sz w:val="20"/>
                <w:szCs w:val="20"/>
              </w:rPr>
            </w:pPr>
          </w:p>
        </w:tc>
        <w:tc>
          <w:tcPr>
            <w:tcW w:w="1559" w:type="dxa"/>
          </w:tcPr>
          <w:p w14:paraId="54649E7B" w14:textId="3B05A01F"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lastRenderedPageBreak/>
              <w:t>0..1</w:t>
            </w:r>
          </w:p>
        </w:tc>
      </w:tr>
      <w:tr w:rsidR="00306866" w:rsidRPr="00705DCC" w14:paraId="77C30308" w14:textId="77777777" w:rsidTr="00306866">
        <w:tc>
          <w:tcPr>
            <w:tcW w:w="2802" w:type="dxa"/>
            <w:shd w:val="clear" w:color="auto" w:fill="D9D9D9" w:themeFill="background1" w:themeFillShade="D9"/>
          </w:tcPr>
          <w:p w14:paraId="36A12FC2" w14:textId="39A8B471" w:rsidR="00306866" w:rsidRPr="00306866" w:rsidRDefault="00306866" w:rsidP="00306866">
            <w:pPr>
              <w:pStyle w:val="TableParagraph"/>
              <w:spacing w:line="229" w:lineRule="exact"/>
              <w:ind w:left="102"/>
              <w:rPr>
                <w:rFonts w:ascii="Georgia" w:eastAsia="Times New Roman" w:hAnsi="Georgia" w:cs="Times New Roman"/>
                <w:b/>
                <w:spacing w:val="-1"/>
                <w:sz w:val="20"/>
                <w:szCs w:val="20"/>
              </w:rPr>
            </w:pPr>
            <w:r w:rsidRPr="00306866">
              <w:rPr>
                <w:rFonts w:ascii="Georgia" w:eastAsia="Times New Roman" w:hAnsi="Georgia" w:cs="Times New Roman"/>
                <w:b/>
                <w:spacing w:val="-1"/>
                <w:sz w:val="20"/>
                <w:szCs w:val="20"/>
              </w:rPr>
              <w:lastRenderedPageBreak/>
              <w:t>requester</w:t>
            </w:r>
          </w:p>
          <w:p w14:paraId="71D0BC90" w14:textId="77777777" w:rsidR="00306866" w:rsidRPr="00306866" w:rsidRDefault="00306866" w:rsidP="00306866">
            <w:pPr>
              <w:pStyle w:val="TableParagraph"/>
              <w:spacing w:line="229" w:lineRule="exact"/>
              <w:ind w:left="102"/>
              <w:rPr>
                <w:rFonts w:ascii="Georgia" w:eastAsia="Times New Roman" w:hAnsi="Georgia" w:cs="Times New Roman"/>
                <w:b/>
                <w:spacing w:val="-1"/>
                <w:sz w:val="20"/>
                <w:szCs w:val="20"/>
              </w:rPr>
            </w:pPr>
          </w:p>
        </w:tc>
        <w:tc>
          <w:tcPr>
            <w:tcW w:w="1842" w:type="dxa"/>
            <w:shd w:val="clear" w:color="auto" w:fill="D9D9D9" w:themeFill="background1" w:themeFillShade="D9"/>
          </w:tcPr>
          <w:p w14:paraId="6FDED2E0" w14:textId="60B1FF77" w:rsidR="00306866" w:rsidRPr="00306866" w:rsidRDefault="00306866" w:rsidP="00CC3EA8">
            <w:pPr>
              <w:pStyle w:val="TableParagraph"/>
              <w:spacing w:line="226" w:lineRule="exact"/>
              <w:ind w:left="102"/>
              <w:rPr>
                <w:rFonts w:ascii="Georgia" w:eastAsia="Times New Roman" w:hAnsi="Georgia" w:cs="Times New Roman"/>
                <w:b/>
                <w:spacing w:val="-1"/>
                <w:sz w:val="20"/>
                <w:szCs w:val="20"/>
              </w:rPr>
            </w:pPr>
            <w:r w:rsidRPr="00306866">
              <w:rPr>
                <w:rFonts w:ascii="Georgia" w:eastAsia="Times New Roman" w:hAnsi="Georgia" w:cs="Times New Roman"/>
                <w:b/>
                <w:spacing w:val="-1"/>
                <w:sz w:val="20"/>
                <w:szCs w:val="20"/>
              </w:rPr>
              <w:t>ParticipantType</w:t>
            </w:r>
          </w:p>
        </w:tc>
        <w:tc>
          <w:tcPr>
            <w:tcW w:w="3686" w:type="dxa"/>
            <w:shd w:val="clear" w:color="auto" w:fill="D9D9D9" w:themeFill="background1" w:themeFillShade="D9"/>
          </w:tcPr>
          <w:p w14:paraId="1CF1B94B" w14:textId="093B83AA" w:rsidR="00CB5D2F" w:rsidRDefault="00306866" w:rsidP="00306866">
            <w:pPr>
              <w:pStyle w:val="TableParagraph"/>
              <w:spacing w:line="226" w:lineRule="exact"/>
              <w:rPr>
                <w:rFonts w:ascii="Georgia" w:eastAsia="Times New Roman" w:hAnsi="Georgia" w:cs="Times New Roman"/>
                <w:spacing w:val="-1"/>
                <w:sz w:val="20"/>
                <w:szCs w:val="20"/>
              </w:rPr>
            </w:pPr>
            <w:r w:rsidRPr="00CB5D2F">
              <w:rPr>
                <w:rFonts w:ascii="Georgia" w:eastAsia="Times New Roman" w:hAnsi="Georgia" w:cs="Times New Roman"/>
                <w:spacing w:val="-1"/>
                <w:sz w:val="20"/>
                <w:szCs w:val="20"/>
              </w:rPr>
              <w:t>Person, enhet eller vård- och omsorgsutövare som beställer aktivitet.</w:t>
            </w:r>
            <w:r w:rsidR="000B529A" w:rsidRPr="00CB5D2F">
              <w:rPr>
                <w:rFonts w:ascii="Georgia" w:eastAsia="Times New Roman" w:hAnsi="Georgia" w:cs="Times New Roman"/>
                <w:spacing w:val="-1"/>
                <w:sz w:val="20"/>
                <w:szCs w:val="20"/>
              </w:rPr>
              <w:t xml:space="preserve"> </w:t>
            </w:r>
            <w:r w:rsidR="00CB5D2F" w:rsidRPr="00CB5D2F">
              <w:rPr>
                <w:rFonts w:ascii="Georgia" w:eastAsia="Times New Roman" w:hAnsi="Georgia" w:cs="Times New Roman"/>
                <w:spacing w:val="-1"/>
                <w:sz w:val="20"/>
                <w:szCs w:val="20"/>
              </w:rPr>
              <w:t xml:space="preserve">ParticipantType är ett komplext objekt innehållande healthcareProfessional, </w:t>
            </w:r>
            <w:r w:rsidR="000B529A" w:rsidRPr="00CB5D2F">
              <w:rPr>
                <w:rFonts w:ascii="Georgia" w:eastAsia="Times New Roman" w:hAnsi="Georgia" w:cs="Times New Roman"/>
                <w:spacing w:val="-1"/>
                <w:sz w:val="20"/>
                <w:szCs w:val="20"/>
              </w:rPr>
              <w:t xml:space="preserve">organisation </w:t>
            </w:r>
            <w:r w:rsidR="00CB5D2F" w:rsidRPr="00CB5D2F">
              <w:rPr>
                <w:rFonts w:ascii="Georgia" w:eastAsia="Times New Roman" w:hAnsi="Georgia" w:cs="Times New Roman"/>
                <w:spacing w:val="-1"/>
                <w:sz w:val="20"/>
                <w:szCs w:val="20"/>
              </w:rPr>
              <w:t>och</w:t>
            </w:r>
            <w:r w:rsidRPr="00CB5D2F">
              <w:rPr>
                <w:rFonts w:ascii="Georgia" w:eastAsia="Times New Roman" w:hAnsi="Georgia" w:cs="Times New Roman"/>
                <w:spacing w:val="-1"/>
                <w:sz w:val="20"/>
                <w:szCs w:val="20"/>
              </w:rPr>
              <w:t xml:space="preserve"> patient</w:t>
            </w:r>
            <w:r w:rsidR="00CB5D2F" w:rsidRPr="00CB5D2F">
              <w:rPr>
                <w:rFonts w:ascii="Georgia" w:eastAsia="Times New Roman" w:hAnsi="Georgia" w:cs="Times New Roman"/>
                <w:spacing w:val="-1"/>
                <w:sz w:val="20"/>
                <w:szCs w:val="20"/>
              </w:rPr>
              <w:t>. Ett (och endast ett) av de tre objekten måste populeras</w:t>
            </w:r>
            <w:r w:rsidR="00055973">
              <w:rPr>
                <w:rFonts w:ascii="Georgia" w:eastAsia="Times New Roman" w:hAnsi="Georgia" w:cs="Times New Roman"/>
                <w:spacing w:val="-1"/>
                <w:sz w:val="20"/>
                <w:szCs w:val="20"/>
              </w:rPr>
              <w:t>, enligt följande:</w:t>
            </w:r>
            <w:r w:rsidR="00CB5D2F" w:rsidRPr="00CB5D2F">
              <w:rPr>
                <w:rFonts w:ascii="Georgia" w:eastAsia="Times New Roman" w:hAnsi="Georgia" w:cs="Times New Roman"/>
                <w:spacing w:val="-1"/>
                <w:sz w:val="20"/>
                <w:szCs w:val="20"/>
              </w:rPr>
              <w:t xml:space="preserve"> </w:t>
            </w:r>
          </w:p>
          <w:p w14:paraId="4546E21C" w14:textId="6CFC19B2" w:rsidR="00F235D8" w:rsidRDefault="00CB5D2F"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 är vårdpersonal ska objektet health</w:t>
            </w:r>
            <w:r w:rsidR="00055973">
              <w:rPr>
                <w:rFonts w:ascii="Georgia" w:eastAsia="Times New Roman" w:hAnsi="Georgia" w:cs="Times New Roman"/>
                <w:spacing w:val="-1"/>
                <w:sz w:val="20"/>
                <w:szCs w:val="20"/>
              </w:rPr>
              <w:t>careProfessional populeras</w:t>
            </w:r>
            <w:r w:rsidR="00F235D8">
              <w:rPr>
                <w:rFonts w:ascii="Georgia" w:eastAsia="Times New Roman" w:hAnsi="Georgia" w:cs="Times New Roman"/>
                <w:spacing w:val="-1"/>
                <w:sz w:val="20"/>
                <w:szCs w:val="20"/>
              </w:rPr>
              <w:t>. healthcareProfes</w:t>
            </w:r>
            <w:r w:rsidR="008F3F00">
              <w:rPr>
                <w:rFonts w:ascii="Georgia" w:eastAsia="Times New Roman" w:hAnsi="Georgia" w:cs="Times New Roman"/>
                <w:spacing w:val="-1"/>
                <w:sz w:val="20"/>
                <w:szCs w:val="20"/>
              </w:rPr>
              <w:t>s</w:t>
            </w:r>
            <w:r w:rsidR="00F235D8">
              <w:rPr>
                <w:rFonts w:ascii="Georgia" w:eastAsia="Times New Roman" w:hAnsi="Georgia" w:cs="Times New Roman"/>
                <w:spacing w:val="-1"/>
                <w:sz w:val="20"/>
                <w:szCs w:val="20"/>
              </w:rPr>
              <w:t>ional innehåller i sin tur organisation som ska populeras.</w:t>
            </w:r>
          </w:p>
          <w:p w14:paraId="76DF90CF" w14:textId="77777777" w:rsidR="00F235D8" w:rsidRDefault="00F235D8"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 är en vårdenhet/organisation ska objektet organisation populeras</w:t>
            </w:r>
          </w:p>
          <w:p w14:paraId="43DF54B4" w14:textId="28F9A46C" w:rsidR="00CB5D2F" w:rsidRPr="00CB5D2F" w:rsidRDefault="00F235D8"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 är en patient eller invånare</w:t>
            </w:r>
            <w:r w:rsidR="00ED70FD">
              <w:rPr>
                <w:rFonts w:ascii="Georgia" w:eastAsia="Times New Roman" w:hAnsi="Georgia" w:cs="Times New Roman"/>
                <w:spacing w:val="-1"/>
                <w:sz w:val="20"/>
                <w:szCs w:val="20"/>
              </w:rPr>
              <w:t xml:space="preserve"> ska objektet patient populeras.</w:t>
            </w:r>
            <w:r w:rsidR="00055973">
              <w:rPr>
                <w:rFonts w:ascii="Georgia" w:eastAsia="Times New Roman" w:hAnsi="Georgia" w:cs="Times New Roman"/>
                <w:spacing w:val="-1"/>
                <w:sz w:val="20"/>
                <w:szCs w:val="20"/>
              </w:rPr>
              <w:t xml:space="preserve"> </w:t>
            </w:r>
          </w:p>
          <w:p w14:paraId="524CD13D" w14:textId="2310D5F8" w:rsidR="00306866" w:rsidRPr="00306866" w:rsidRDefault="00306866" w:rsidP="00306866">
            <w:pPr>
              <w:pStyle w:val="TableParagraph"/>
              <w:spacing w:line="226" w:lineRule="exact"/>
              <w:rPr>
                <w:rFonts w:ascii="Georgia" w:eastAsia="Times New Roman" w:hAnsi="Georgia" w:cs="Times New Roman"/>
                <w:b/>
                <w:spacing w:val="-1"/>
                <w:sz w:val="20"/>
                <w:szCs w:val="20"/>
              </w:rPr>
            </w:pPr>
          </w:p>
        </w:tc>
        <w:tc>
          <w:tcPr>
            <w:tcW w:w="1559" w:type="dxa"/>
            <w:shd w:val="clear" w:color="auto" w:fill="D9D9D9" w:themeFill="background1" w:themeFillShade="D9"/>
          </w:tcPr>
          <w:p w14:paraId="6803E05B" w14:textId="0B7A2097" w:rsidR="00306866" w:rsidRPr="00306866" w:rsidRDefault="00306866" w:rsidP="00CC3EA8">
            <w:pPr>
              <w:pStyle w:val="TableParagraph"/>
              <w:spacing w:line="226" w:lineRule="exact"/>
              <w:ind w:left="102"/>
              <w:jc w:val="center"/>
              <w:rPr>
                <w:rFonts w:ascii="Georgia" w:eastAsia="Times New Roman" w:hAnsi="Georgia" w:cs="Times New Roman"/>
                <w:b/>
                <w:spacing w:val="-1"/>
                <w:sz w:val="20"/>
                <w:szCs w:val="20"/>
              </w:rPr>
            </w:pPr>
            <w:r w:rsidRPr="00306866">
              <w:rPr>
                <w:rFonts w:ascii="Georgia" w:eastAsia="Times New Roman" w:hAnsi="Georgia" w:cs="Times New Roman"/>
                <w:b/>
                <w:spacing w:val="-1"/>
                <w:sz w:val="20"/>
                <w:szCs w:val="20"/>
              </w:rPr>
              <w:t>1</w:t>
            </w:r>
          </w:p>
        </w:tc>
      </w:tr>
      <w:tr w:rsidR="00306866" w:rsidRPr="00705DCC" w14:paraId="1469A6E5" w14:textId="77777777" w:rsidTr="000B529A">
        <w:tc>
          <w:tcPr>
            <w:tcW w:w="2802" w:type="dxa"/>
            <w:shd w:val="clear" w:color="auto" w:fill="F2F2F2" w:themeFill="background1" w:themeFillShade="F2"/>
          </w:tcPr>
          <w:p w14:paraId="15FB78BF" w14:textId="79C3425E"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5A92B040"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488077F1" w14:textId="6B540071"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HealthCareProfessionalType</w:t>
            </w:r>
          </w:p>
        </w:tc>
        <w:tc>
          <w:tcPr>
            <w:tcW w:w="3686" w:type="dxa"/>
            <w:shd w:val="clear" w:color="auto" w:fill="F2F2F2" w:themeFill="background1" w:themeFillShade="F2"/>
          </w:tcPr>
          <w:p w14:paraId="03863996" w14:textId="68CBAA3B" w:rsidR="00306866" w:rsidRPr="00306866" w:rsidRDefault="00F266E2"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Beställande </w:t>
            </w:r>
            <w:r w:rsidR="00306866" w:rsidRPr="00306866">
              <w:rPr>
                <w:rFonts w:ascii="Georgia" w:eastAsia="Times New Roman" w:hAnsi="Georgia" w:cs="Times New Roman"/>
                <w:spacing w:val="-1"/>
                <w:sz w:val="20"/>
                <w:szCs w:val="20"/>
              </w:rPr>
              <w:t>sjukvårdspersonal</w:t>
            </w:r>
          </w:p>
        </w:tc>
        <w:tc>
          <w:tcPr>
            <w:tcW w:w="1559" w:type="dxa"/>
            <w:shd w:val="clear" w:color="auto" w:fill="F2F2F2" w:themeFill="background1" w:themeFillShade="F2"/>
          </w:tcPr>
          <w:p w14:paraId="4F5BEB96" w14:textId="15849B5F"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306866" w:rsidRPr="00705DCC" w14:paraId="4FB69DA1" w14:textId="77777777" w:rsidTr="00306866">
        <w:tc>
          <w:tcPr>
            <w:tcW w:w="2802" w:type="dxa"/>
            <w:shd w:val="clear" w:color="auto" w:fill="auto"/>
          </w:tcPr>
          <w:p w14:paraId="5C6106D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2A373E0E" w14:textId="114F7677" w:rsidR="00306866" w:rsidRPr="00FD5F11"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w:t>
            </w:r>
            <w:r w:rsidR="00306866">
              <w:rPr>
                <w:rFonts w:ascii="Georgia" w:eastAsia="Times New Roman" w:hAnsi="Georgia" w:cs="Times New Roman"/>
                <w:spacing w:val="-1"/>
                <w:sz w:val="20"/>
                <w:szCs w:val="20"/>
              </w:rPr>
              <w:t>id</w:t>
            </w:r>
          </w:p>
          <w:p w14:paraId="6960044D" w14:textId="77777777" w:rsidR="00306866" w:rsidRPr="00DC00A5"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auto"/>
          </w:tcPr>
          <w:p w14:paraId="2391E1C7" w14:textId="2454740E"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lastRenderedPageBreak/>
              <w:t>IIType</w:t>
            </w:r>
          </w:p>
        </w:tc>
        <w:tc>
          <w:tcPr>
            <w:tcW w:w="3686" w:type="dxa"/>
            <w:shd w:val="clear" w:color="auto" w:fill="auto"/>
          </w:tcPr>
          <w:p w14:paraId="2E8F6709" w14:textId="702C4FAE" w:rsidR="00306866" w:rsidRPr="00DC00A5" w:rsidRDefault="00F266E2"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w:t>
            </w:r>
            <w:r w:rsidR="00306866" w:rsidRPr="00FD5F11">
              <w:rPr>
                <w:rFonts w:ascii="Georgia" w:eastAsia="Times New Roman" w:hAnsi="Georgia" w:cs="Times New Roman"/>
                <w:spacing w:val="-1"/>
                <w:sz w:val="20"/>
                <w:szCs w:val="20"/>
              </w:rPr>
              <w:t xml:space="preserve"> på beställande </w:t>
            </w:r>
            <w:r w:rsidRPr="00306866">
              <w:rPr>
                <w:rFonts w:ascii="Georgia" w:eastAsia="Times New Roman" w:hAnsi="Georgia" w:cs="Times New Roman"/>
                <w:spacing w:val="-1"/>
                <w:sz w:val="20"/>
                <w:szCs w:val="20"/>
              </w:rPr>
              <w:lastRenderedPageBreak/>
              <w:t>sjukvårdspersonal</w:t>
            </w:r>
          </w:p>
        </w:tc>
        <w:tc>
          <w:tcPr>
            <w:tcW w:w="1559" w:type="dxa"/>
            <w:shd w:val="clear" w:color="auto" w:fill="auto"/>
          </w:tcPr>
          <w:p w14:paraId="4E7092A5" w14:textId="13609511"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lastRenderedPageBreak/>
              <w:t>0..1</w:t>
            </w:r>
          </w:p>
        </w:tc>
      </w:tr>
      <w:tr w:rsidR="00306866" w:rsidRPr="00705DCC" w14:paraId="5C071CDD" w14:textId="77777777" w:rsidTr="00EE3A60">
        <w:tc>
          <w:tcPr>
            <w:tcW w:w="2802" w:type="dxa"/>
            <w:shd w:val="clear" w:color="auto" w:fill="CCFFCC"/>
          </w:tcPr>
          <w:p w14:paraId="4AFC27E3"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lastRenderedPageBreak/>
              <w:t>healthcareProfessional</w:t>
            </w:r>
          </w:p>
          <w:p w14:paraId="3A6E785A" w14:textId="46931A16"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00306866" w:rsidRPr="00FD5F11">
              <w:rPr>
                <w:rFonts w:ascii="Georgia" w:eastAsia="Times New Roman" w:hAnsi="Georgia" w:cs="Times New Roman"/>
                <w:spacing w:val="-1"/>
                <w:sz w:val="20"/>
                <w:szCs w:val="20"/>
              </w:rPr>
              <w:t>root</w:t>
            </w:r>
          </w:p>
        </w:tc>
        <w:tc>
          <w:tcPr>
            <w:tcW w:w="1842" w:type="dxa"/>
            <w:shd w:val="clear" w:color="auto" w:fill="CCFFCC"/>
          </w:tcPr>
          <w:p w14:paraId="3B0BE8D7" w14:textId="633BB433"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047CF7A6" w14:textId="77777777" w:rsidR="00306866" w:rsidRPr="00FD5F11" w:rsidRDefault="00306866" w:rsidP="0030686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Sätts till OID för HSA-id: 1.2.752.129.2.1.4.1</w:t>
            </w:r>
          </w:p>
          <w:p w14:paraId="52F05945"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99D8BBF" w14:textId="49355D17"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306866" w:rsidRPr="00705DCC" w14:paraId="5C4C6140" w14:textId="77777777" w:rsidTr="00EE3A60">
        <w:tc>
          <w:tcPr>
            <w:tcW w:w="2802" w:type="dxa"/>
            <w:shd w:val="clear" w:color="auto" w:fill="CCFFCC"/>
          </w:tcPr>
          <w:p w14:paraId="41F418A0"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6ADC27F2" w14:textId="4C61878B"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00306866" w:rsidRPr="00FD5F11">
              <w:rPr>
                <w:rFonts w:ascii="Georgia" w:eastAsia="Times New Roman" w:hAnsi="Georgia" w:cs="Times New Roman"/>
                <w:spacing w:val="-1"/>
                <w:sz w:val="20"/>
                <w:szCs w:val="20"/>
              </w:rPr>
              <w:t>extension</w:t>
            </w:r>
          </w:p>
        </w:tc>
        <w:tc>
          <w:tcPr>
            <w:tcW w:w="1842" w:type="dxa"/>
            <w:shd w:val="clear" w:color="auto" w:fill="CCFFCC"/>
          </w:tcPr>
          <w:p w14:paraId="1AF57171" w14:textId="219A1106"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2E8BDC3C" w14:textId="600CBBE0" w:rsidR="00306866" w:rsidRPr="00FD5F11" w:rsidRDefault="00306866" w:rsidP="0030686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Sätts till HSA-id för den </w:t>
            </w:r>
            <w:r w:rsidR="00F266E2" w:rsidRPr="00306866">
              <w:rPr>
                <w:rFonts w:ascii="Georgia" w:eastAsia="Times New Roman" w:hAnsi="Georgia" w:cs="Times New Roman"/>
                <w:spacing w:val="-1"/>
                <w:sz w:val="20"/>
                <w:szCs w:val="20"/>
              </w:rPr>
              <w:t>sjukvårdspersonal</w:t>
            </w:r>
            <w:r w:rsidR="00F266E2" w:rsidRPr="00FD5F11">
              <w:rPr>
                <w:rFonts w:ascii="Georgia" w:eastAsia="Times New Roman" w:hAnsi="Georgia" w:cs="Times New Roman"/>
                <w:spacing w:val="-1"/>
                <w:sz w:val="20"/>
                <w:szCs w:val="20"/>
              </w:rPr>
              <w:t xml:space="preserve"> </w:t>
            </w:r>
            <w:r w:rsidR="00F266E2">
              <w:rPr>
                <w:rFonts w:ascii="Georgia" w:eastAsia="Times New Roman" w:hAnsi="Georgia" w:cs="Times New Roman"/>
                <w:spacing w:val="-1"/>
                <w:sz w:val="20"/>
                <w:szCs w:val="20"/>
              </w:rPr>
              <w:t>som beställer.</w:t>
            </w:r>
          </w:p>
          <w:p w14:paraId="550DBFB6"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B8083C9" w14:textId="468CC775"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306866" w:rsidRPr="00705DCC" w14:paraId="53901031" w14:textId="77777777" w:rsidTr="00306866">
        <w:tc>
          <w:tcPr>
            <w:tcW w:w="2802" w:type="dxa"/>
            <w:shd w:val="clear" w:color="auto" w:fill="auto"/>
          </w:tcPr>
          <w:p w14:paraId="28CF6543"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C6E834F" w14:textId="376C7376" w:rsidR="00306866" w:rsidRPr="005215F3" w:rsidRDefault="000B529A" w:rsidP="00CC3EA8">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name</w:t>
            </w:r>
          </w:p>
        </w:tc>
        <w:tc>
          <w:tcPr>
            <w:tcW w:w="1842" w:type="dxa"/>
            <w:shd w:val="clear" w:color="auto" w:fill="auto"/>
          </w:tcPr>
          <w:p w14:paraId="3B516020" w14:textId="77777777" w:rsidR="00306866" w:rsidRPr="00346892" w:rsidRDefault="00306866" w:rsidP="00306866">
            <w:pPr>
              <w:pStyle w:val="TableParagraph"/>
              <w:spacing w:line="226" w:lineRule="exact"/>
              <w:ind w:left="102"/>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string</w:t>
            </w:r>
          </w:p>
          <w:p w14:paraId="46B052ED" w14:textId="446D9747"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auto"/>
          </w:tcPr>
          <w:p w14:paraId="55821B22" w14:textId="46CE2010" w:rsidR="00306866" w:rsidRPr="00346892" w:rsidRDefault="00F266E2"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306866">
              <w:rPr>
                <w:rFonts w:ascii="Georgia" w:eastAsia="Times New Roman" w:hAnsi="Georgia" w:cs="Times New Roman"/>
                <w:spacing w:val="-1"/>
                <w:sz w:val="20"/>
                <w:szCs w:val="20"/>
              </w:rPr>
              <w:t>jukvårdspersonal</w:t>
            </w:r>
            <w:r>
              <w:rPr>
                <w:rFonts w:ascii="Georgia" w:eastAsia="Times New Roman" w:hAnsi="Georgia" w:cs="Times New Roman"/>
                <w:spacing w:val="-1"/>
                <w:sz w:val="20"/>
                <w:szCs w:val="20"/>
              </w:rPr>
              <w:t>ens</w:t>
            </w:r>
            <w:r w:rsidRPr="00FD5F11">
              <w:rPr>
                <w:rFonts w:ascii="Georgia" w:eastAsia="Times New Roman" w:hAnsi="Georgia" w:cs="Times New Roman"/>
                <w:spacing w:val="-1"/>
                <w:sz w:val="20"/>
                <w:szCs w:val="20"/>
              </w:rPr>
              <w:t xml:space="preserve"> </w:t>
            </w:r>
            <w:r w:rsidR="00306866" w:rsidRPr="00346892">
              <w:rPr>
                <w:rFonts w:ascii="Georgia" w:eastAsia="Times New Roman" w:hAnsi="Georgia" w:cs="Times New Roman"/>
                <w:spacing w:val="-1"/>
                <w:sz w:val="20"/>
                <w:szCs w:val="20"/>
              </w:rPr>
              <w:t xml:space="preserve">för och efternamn </w:t>
            </w:r>
          </w:p>
          <w:p w14:paraId="756A3725" w14:textId="3BE18397" w:rsidR="00306866" w:rsidRPr="005215F3"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06D2799C" w14:textId="747AF9DA"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0..1</w:t>
            </w:r>
          </w:p>
        </w:tc>
      </w:tr>
      <w:tr w:rsidR="00306866" w:rsidRPr="00705DCC" w14:paraId="2FB72EA4" w14:textId="77777777" w:rsidTr="00EE3A60">
        <w:tc>
          <w:tcPr>
            <w:tcW w:w="2802" w:type="dxa"/>
            <w:shd w:val="clear" w:color="auto" w:fill="CCFFCC"/>
          </w:tcPr>
          <w:p w14:paraId="5FC4813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2CD01DB4" w14:textId="109D1A42" w:rsidR="00306866" w:rsidRP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organisation</w:t>
            </w:r>
          </w:p>
          <w:p w14:paraId="46B70F02"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77C797D7" w14:textId="47103F75"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CCFFCC"/>
          </w:tcPr>
          <w:p w14:paraId="3F190453" w14:textId="65785FC3" w:rsidR="00306866" w:rsidRPr="00306866" w:rsidRDefault="000A3E85"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Den e</w:t>
            </w:r>
            <w:r w:rsidR="00F266E2">
              <w:rPr>
                <w:rFonts w:ascii="Georgia" w:eastAsia="Times New Roman" w:hAnsi="Georgia" w:cs="Times New Roman"/>
                <w:spacing w:val="-1"/>
                <w:sz w:val="20"/>
                <w:szCs w:val="20"/>
              </w:rPr>
              <w:t xml:space="preserve">nhet som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sidR="00F266E2">
              <w:rPr>
                <w:rFonts w:ascii="Georgia" w:eastAsia="Times New Roman" w:hAnsi="Georgia" w:cs="Times New Roman"/>
                <w:spacing w:val="-1"/>
                <w:sz w:val="20"/>
                <w:szCs w:val="20"/>
              </w:rPr>
              <w:t>utför beställningen på.</w:t>
            </w:r>
          </w:p>
        </w:tc>
        <w:tc>
          <w:tcPr>
            <w:tcW w:w="1559" w:type="dxa"/>
            <w:shd w:val="clear" w:color="auto" w:fill="CCFFCC"/>
          </w:tcPr>
          <w:p w14:paraId="3DC7A950" w14:textId="50F9F2EE"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306866" w:rsidRPr="00705DCC" w14:paraId="6A5C5C52" w14:textId="77777777" w:rsidTr="00EE3A60">
        <w:tc>
          <w:tcPr>
            <w:tcW w:w="2802" w:type="dxa"/>
            <w:shd w:val="clear" w:color="auto" w:fill="CCFFCC"/>
          </w:tcPr>
          <w:p w14:paraId="39F23CB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32AB02F" w14:textId="1D0F343C" w:rsidR="00306866" w:rsidRPr="00705DCC"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r w:rsidR="00306866">
              <w:rPr>
                <w:rFonts w:ascii="Georgia" w:eastAsia="Times New Roman" w:hAnsi="Georgia" w:cs="Times New Roman"/>
                <w:spacing w:val="-1"/>
                <w:sz w:val="20"/>
                <w:szCs w:val="20"/>
              </w:rPr>
              <w:t>id</w:t>
            </w:r>
          </w:p>
          <w:p w14:paraId="6949CB6B" w14:textId="77777777" w:rsidR="00306866" w:rsidRPr="00DC00A5"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4F0DB677" w14:textId="57B5D2E4"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5C1DD0F7" w14:textId="6EF9B434" w:rsidR="00306866" w:rsidRPr="00DC00A5" w:rsidRDefault="00F266E2" w:rsidP="00F266E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tc>
        <w:tc>
          <w:tcPr>
            <w:tcW w:w="1559" w:type="dxa"/>
            <w:shd w:val="clear" w:color="auto" w:fill="CCFFCC"/>
          </w:tcPr>
          <w:p w14:paraId="7EE6767C" w14:textId="3CF24F8E"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6113173F" w14:textId="77777777" w:rsidTr="00EE3A60">
        <w:tc>
          <w:tcPr>
            <w:tcW w:w="2802" w:type="dxa"/>
            <w:shd w:val="clear" w:color="auto" w:fill="CCFFCC"/>
          </w:tcPr>
          <w:p w14:paraId="02E57556"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B7A8541" w14:textId="37D30E47"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r w:rsidR="00306866" w:rsidRPr="00705DCC">
              <w:rPr>
                <w:rFonts w:ascii="Georgia" w:eastAsia="Times New Roman" w:hAnsi="Georgia" w:cs="Times New Roman"/>
                <w:spacing w:val="-1"/>
                <w:sz w:val="20"/>
                <w:szCs w:val="20"/>
              </w:rPr>
              <w:t>root</w:t>
            </w:r>
          </w:p>
        </w:tc>
        <w:tc>
          <w:tcPr>
            <w:tcW w:w="1842" w:type="dxa"/>
            <w:shd w:val="clear" w:color="auto" w:fill="CCFFCC"/>
          </w:tcPr>
          <w:p w14:paraId="33C05084"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3656DD24" w14:textId="77777777"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73DDAEF1"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3D6E6F57"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0B23E76" w14:textId="1A8D4F56"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41D6734B" w14:textId="77777777" w:rsidTr="00EE3A60">
        <w:tc>
          <w:tcPr>
            <w:tcW w:w="2802" w:type="dxa"/>
            <w:shd w:val="clear" w:color="auto" w:fill="CCFFCC"/>
          </w:tcPr>
          <w:p w14:paraId="06B4FD20"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6C5D49E7" w14:textId="685F70F1"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r w:rsidR="00306866">
              <w:rPr>
                <w:rFonts w:ascii="Georgia" w:eastAsia="Times New Roman" w:hAnsi="Georgia" w:cs="Times New Roman"/>
                <w:spacing w:val="-1"/>
                <w:sz w:val="20"/>
                <w:szCs w:val="20"/>
              </w:rPr>
              <w:t>extension</w:t>
            </w:r>
          </w:p>
        </w:tc>
        <w:tc>
          <w:tcPr>
            <w:tcW w:w="1842" w:type="dxa"/>
            <w:shd w:val="clear" w:color="auto" w:fill="CCFFCC"/>
          </w:tcPr>
          <w:p w14:paraId="5D6564DC"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51E91987" w14:textId="77777777"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5DB2A69" w14:textId="27501CD8" w:rsidR="00306866" w:rsidRPr="00705DCC" w:rsidRDefault="000A3E85"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76853E8F"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0BDF114" w14:textId="13F6B37F"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565B55C5" w14:textId="77777777" w:rsidTr="000B529A">
        <w:tc>
          <w:tcPr>
            <w:tcW w:w="2802" w:type="dxa"/>
            <w:shd w:val="clear" w:color="auto" w:fill="F2F2F2" w:themeFill="background1" w:themeFillShade="F2"/>
          </w:tcPr>
          <w:p w14:paraId="32054993" w14:textId="307CAFDC"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5B273A4E" w14:textId="25CFE130" w:rsid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0AF4A40C" w14:textId="480DCBE0" w:rsidR="00306866" w:rsidRDefault="00306866" w:rsidP="00306866">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F2F2F2" w:themeFill="background1" w:themeFillShade="F2"/>
          </w:tcPr>
          <w:p w14:paraId="66460E70" w14:textId="17BD982E" w:rsidR="00306866" w:rsidRDefault="00306866" w:rsidP="00306866">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Beställande organisation</w:t>
            </w:r>
          </w:p>
        </w:tc>
        <w:tc>
          <w:tcPr>
            <w:tcW w:w="1559" w:type="dxa"/>
            <w:shd w:val="clear" w:color="auto" w:fill="F2F2F2" w:themeFill="background1" w:themeFillShade="F2"/>
          </w:tcPr>
          <w:p w14:paraId="28A4D3BA" w14:textId="6CA28201" w:rsidR="00306866" w:rsidRPr="00705DCC" w:rsidRDefault="000A3E85"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306866" w:rsidRPr="00705DCC" w14:paraId="3F26DFAF" w14:textId="77777777" w:rsidTr="00EE3A60">
        <w:tc>
          <w:tcPr>
            <w:tcW w:w="2802" w:type="dxa"/>
            <w:shd w:val="clear" w:color="auto" w:fill="CCFFCC"/>
          </w:tcPr>
          <w:p w14:paraId="477E0777"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125BA24C" w14:textId="48F1441C" w:rsidR="00306866" w:rsidRPr="00705DCC"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id</w:t>
            </w:r>
          </w:p>
          <w:p w14:paraId="58B12FA6" w14:textId="77777777" w:rsid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207DD6E3" w14:textId="606DEA7D"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16A9854E" w14:textId="73C9B60B"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ID för beställande enhet</w:t>
            </w:r>
          </w:p>
        </w:tc>
        <w:tc>
          <w:tcPr>
            <w:tcW w:w="1559" w:type="dxa"/>
            <w:shd w:val="clear" w:color="auto" w:fill="CCFFCC"/>
          </w:tcPr>
          <w:p w14:paraId="006BB5B7" w14:textId="1C59AEC5"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03B86976" w14:textId="77777777" w:rsidTr="00EE3A60">
        <w:tc>
          <w:tcPr>
            <w:tcW w:w="2802" w:type="dxa"/>
            <w:shd w:val="clear" w:color="auto" w:fill="CCFFCC"/>
          </w:tcPr>
          <w:p w14:paraId="1963DC5C"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26E5A170" w14:textId="27096933" w:rsid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sidRPr="00705DCC">
              <w:rPr>
                <w:rFonts w:ascii="Georgia" w:eastAsia="Times New Roman" w:hAnsi="Georgia" w:cs="Times New Roman"/>
                <w:spacing w:val="-1"/>
                <w:sz w:val="20"/>
                <w:szCs w:val="20"/>
              </w:rPr>
              <w:t>root</w:t>
            </w:r>
          </w:p>
        </w:tc>
        <w:tc>
          <w:tcPr>
            <w:tcW w:w="1842" w:type="dxa"/>
            <w:shd w:val="clear" w:color="auto" w:fill="CCFFCC"/>
          </w:tcPr>
          <w:p w14:paraId="0C8ED310"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526F0500"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5E43B87F"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081FBD80"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44B58B93" w14:textId="6709B601"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555BB1A0" w14:textId="77777777" w:rsidTr="00EE3A60">
        <w:tc>
          <w:tcPr>
            <w:tcW w:w="2802" w:type="dxa"/>
            <w:shd w:val="clear" w:color="auto" w:fill="CCFFCC"/>
          </w:tcPr>
          <w:p w14:paraId="695D5F05"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2700BBE6" w14:textId="3E1338E7" w:rsid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extension</w:t>
            </w:r>
          </w:p>
        </w:tc>
        <w:tc>
          <w:tcPr>
            <w:tcW w:w="1842" w:type="dxa"/>
            <w:shd w:val="clear" w:color="auto" w:fill="CCFFCC"/>
          </w:tcPr>
          <w:p w14:paraId="39B737F5"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6235215F"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BD70297" w14:textId="228B2290" w:rsidR="000A3E85" w:rsidRPr="00705DCC" w:rsidRDefault="000A3E85" w:rsidP="000A3E8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2B4E29E8"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0AA6E70" w14:textId="760C233D"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5A50B154" w14:textId="77777777" w:rsidTr="000B529A">
        <w:tc>
          <w:tcPr>
            <w:tcW w:w="2802" w:type="dxa"/>
            <w:shd w:val="clear" w:color="auto" w:fill="F2F2F2" w:themeFill="background1" w:themeFillShade="F2"/>
          </w:tcPr>
          <w:p w14:paraId="7A50CF32" w14:textId="027AD9F4" w:rsidR="00306866" w:rsidRPr="00306866" w:rsidRDefault="00306866" w:rsidP="00306866">
            <w:pPr>
              <w:pStyle w:val="TableParagraph"/>
              <w:spacing w:line="229" w:lineRule="exact"/>
              <w:ind w:left="102"/>
              <w:rPr>
                <w:rFonts w:ascii="Georgia" w:eastAsia="Times New Roman" w:hAnsi="Georgia" w:cs="Times New Roman"/>
                <w:sz w:val="20"/>
                <w:szCs w:val="20"/>
              </w:rPr>
            </w:pPr>
            <w:r w:rsidRPr="00306866">
              <w:rPr>
                <w:rFonts w:ascii="Georgia" w:eastAsia="Times New Roman" w:hAnsi="Georgia" w:cs="Times New Roman"/>
                <w:spacing w:val="-1"/>
                <w:sz w:val="20"/>
                <w:szCs w:val="20"/>
              </w:rPr>
              <w:t>patient</w:t>
            </w:r>
          </w:p>
          <w:p w14:paraId="521D26E7"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436A4EF9" w14:textId="0929BCFC"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PatientType</w:t>
            </w:r>
          </w:p>
        </w:tc>
        <w:tc>
          <w:tcPr>
            <w:tcW w:w="3686" w:type="dxa"/>
            <w:shd w:val="clear" w:color="auto" w:fill="F2F2F2" w:themeFill="background1" w:themeFillShade="F2"/>
          </w:tcPr>
          <w:p w14:paraId="6064853D" w14:textId="2143C0ED" w:rsidR="00306866" w:rsidRPr="00306866" w:rsidRDefault="00306866" w:rsidP="00DC00A5">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Patient som aktiviteten avser</w:t>
            </w:r>
          </w:p>
        </w:tc>
        <w:tc>
          <w:tcPr>
            <w:tcW w:w="1559" w:type="dxa"/>
            <w:shd w:val="clear" w:color="auto" w:fill="F2F2F2" w:themeFill="background1" w:themeFillShade="F2"/>
          </w:tcPr>
          <w:p w14:paraId="0B586CC0" w14:textId="59E6C289"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306866" w:rsidRPr="00705DCC" w14:paraId="37B7C14B" w14:textId="77777777" w:rsidTr="00EE3A60">
        <w:tc>
          <w:tcPr>
            <w:tcW w:w="2802" w:type="dxa"/>
            <w:shd w:val="clear" w:color="auto" w:fill="CCFFCC"/>
          </w:tcPr>
          <w:p w14:paraId="1534982F" w14:textId="4948BE3B" w:rsidR="00306866" w:rsidRDefault="000B529A" w:rsidP="00306866">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spacing w:val="-1"/>
                <w:sz w:val="20"/>
                <w:szCs w:val="20"/>
              </w:rPr>
              <w:t>patient.</w:t>
            </w:r>
            <w:r w:rsidR="00306866" w:rsidRPr="005215F3">
              <w:rPr>
                <w:rFonts w:ascii="Georgia" w:eastAsia="Times New Roman" w:hAnsi="Georgia" w:cs="Times New Roman"/>
                <w:spacing w:val="-1"/>
                <w:sz w:val="20"/>
                <w:szCs w:val="20"/>
              </w:rPr>
              <w:t>patientId</w:t>
            </w:r>
          </w:p>
        </w:tc>
        <w:tc>
          <w:tcPr>
            <w:tcW w:w="1842" w:type="dxa"/>
            <w:shd w:val="clear" w:color="auto" w:fill="CCFFCC"/>
          </w:tcPr>
          <w:p w14:paraId="1DBEEF82" w14:textId="6F7F3055" w:rsidR="00306866" w:rsidRPr="005C6658" w:rsidRDefault="00306866" w:rsidP="00CC3EA8">
            <w:pPr>
              <w:pStyle w:val="TableParagraph"/>
              <w:spacing w:line="226" w:lineRule="exact"/>
              <w:ind w:left="102"/>
              <w:rPr>
                <w:rFonts w:ascii="Georgia" w:eastAsia="Times New Roman" w:hAnsi="Georgia" w:cs="Times New Roman"/>
                <w:b/>
                <w:spacing w:val="-1"/>
                <w:sz w:val="20"/>
                <w:szCs w:val="20"/>
              </w:rPr>
            </w:pPr>
            <w:r w:rsidRPr="005215F3">
              <w:rPr>
                <w:rFonts w:ascii="Georgia" w:eastAsia="Times New Roman" w:hAnsi="Georgia" w:cs="Times New Roman"/>
                <w:spacing w:val="-1"/>
                <w:sz w:val="20"/>
                <w:szCs w:val="20"/>
              </w:rPr>
              <w:t>IIType</w:t>
            </w:r>
          </w:p>
        </w:tc>
        <w:tc>
          <w:tcPr>
            <w:tcW w:w="3686" w:type="dxa"/>
            <w:shd w:val="clear" w:color="auto" w:fill="CCFFCC"/>
          </w:tcPr>
          <w:p w14:paraId="7D6E1D7E" w14:textId="77777777" w:rsidR="00306866" w:rsidRPr="005215F3" w:rsidRDefault="00306866" w:rsidP="00306866">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40F71D0D" w14:textId="77777777" w:rsidR="00306866" w:rsidRPr="005C6658" w:rsidRDefault="00306866" w:rsidP="00DC00A5">
            <w:pPr>
              <w:pStyle w:val="TableParagraph"/>
              <w:spacing w:line="226" w:lineRule="exact"/>
              <w:ind w:left="102"/>
              <w:rPr>
                <w:rFonts w:ascii="Georgia" w:eastAsia="Times New Roman" w:hAnsi="Georgia" w:cs="Times New Roman"/>
                <w:b/>
                <w:spacing w:val="-1"/>
                <w:sz w:val="20"/>
                <w:szCs w:val="20"/>
              </w:rPr>
            </w:pPr>
          </w:p>
        </w:tc>
        <w:tc>
          <w:tcPr>
            <w:tcW w:w="1559" w:type="dxa"/>
            <w:shd w:val="clear" w:color="auto" w:fill="CCFFCC"/>
          </w:tcPr>
          <w:p w14:paraId="632258DB" w14:textId="046E6B48"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0D971873" w14:textId="77777777" w:rsidTr="00EE3A60">
        <w:tc>
          <w:tcPr>
            <w:tcW w:w="2802" w:type="dxa"/>
            <w:shd w:val="clear" w:color="auto" w:fill="CCFFCC"/>
          </w:tcPr>
          <w:p w14:paraId="664A7971" w14:textId="39EAA2FB"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00306866" w:rsidRPr="005215F3">
              <w:rPr>
                <w:rFonts w:ascii="Georgia" w:eastAsia="Times New Roman" w:hAnsi="Georgia" w:cs="Times New Roman"/>
                <w:spacing w:val="-1"/>
                <w:sz w:val="20"/>
                <w:szCs w:val="20"/>
              </w:rPr>
              <w:t>root</w:t>
            </w:r>
          </w:p>
        </w:tc>
        <w:tc>
          <w:tcPr>
            <w:tcW w:w="1842" w:type="dxa"/>
            <w:shd w:val="clear" w:color="auto" w:fill="CCFFCC"/>
          </w:tcPr>
          <w:p w14:paraId="5221DE2F" w14:textId="072ED5C3"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2ACB5629" w14:textId="77777777" w:rsidR="00306866" w:rsidRPr="005215F3" w:rsidRDefault="00306866" w:rsidP="00306866">
            <w:pPr>
              <w:ind w:left="102"/>
              <w:rPr>
                <w:szCs w:val="20"/>
              </w:rPr>
            </w:pPr>
            <w:r w:rsidRPr="005215F3">
              <w:rPr>
                <w:szCs w:val="20"/>
              </w:rPr>
              <w:t>OID för typ av identifierare:</w:t>
            </w:r>
          </w:p>
          <w:p w14:paraId="55B51ED6" w14:textId="77777777" w:rsidR="00306866" w:rsidRPr="005215F3" w:rsidRDefault="00306866" w:rsidP="00306866">
            <w:pPr>
              <w:ind w:left="102"/>
              <w:rPr>
                <w:szCs w:val="20"/>
              </w:rPr>
            </w:pPr>
          </w:p>
          <w:p w14:paraId="206CDD92" w14:textId="77777777" w:rsidR="00306866" w:rsidRPr="005215F3" w:rsidRDefault="00306866" w:rsidP="00306866">
            <w:pPr>
              <w:ind w:left="102"/>
              <w:rPr>
                <w:szCs w:val="20"/>
              </w:rPr>
            </w:pPr>
            <w:r w:rsidRPr="005215F3">
              <w:rPr>
                <w:szCs w:val="20"/>
              </w:rPr>
              <w:t>För personnummer används OID: (1.2.752.129.2.1.3.1).</w:t>
            </w:r>
          </w:p>
          <w:p w14:paraId="78558DC2" w14:textId="0B7CFE1D" w:rsidR="00306866" w:rsidRPr="005215F3" w:rsidRDefault="00306866" w:rsidP="00306866">
            <w:pPr>
              <w:pStyle w:val="TableParagraph"/>
              <w:spacing w:line="226" w:lineRule="exact"/>
              <w:ind w:left="102"/>
              <w:rPr>
                <w:rFonts w:ascii="Georgia" w:eastAsia="Times New Roman" w:hAnsi="Georgia" w:cs="Times New Roman"/>
                <w:spacing w:val="-1"/>
                <w:sz w:val="20"/>
                <w:szCs w:val="20"/>
              </w:rPr>
            </w:pPr>
            <w:r w:rsidRPr="005215F3">
              <w:rPr>
                <w:rFonts w:ascii="Georgia" w:hAnsi="Georgia"/>
                <w:sz w:val="20"/>
                <w:szCs w:val="20"/>
              </w:rPr>
              <w:t>För samordningsnummer används OID: (1.2.752.129.2.1.3.3).</w:t>
            </w:r>
            <w:r>
              <w:rPr>
                <w:rFonts w:ascii="Georgia" w:hAnsi="Georgia"/>
                <w:sz w:val="20"/>
                <w:szCs w:val="20"/>
              </w:rPr>
              <w:t xml:space="preserve"> </w:t>
            </w:r>
          </w:p>
        </w:tc>
        <w:tc>
          <w:tcPr>
            <w:tcW w:w="1559" w:type="dxa"/>
            <w:shd w:val="clear" w:color="auto" w:fill="CCFFCC"/>
          </w:tcPr>
          <w:p w14:paraId="052C3FC5" w14:textId="552D4A5E"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288B358A" w14:textId="77777777" w:rsidTr="00EE3A60">
        <w:tc>
          <w:tcPr>
            <w:tcW w:w="2802" w:type="dxa"/>
            <w:shd w:val="clear" w:color="auto" w:fill="CCFFCC"/>
          </w:tcPr>
          <w:p w14:paraId="28DC2D11" w14:textId="6BE25ED9"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00306866" w:rsidRPr="005215F3">
              <w:rPr>
                <w:rFonts w:ascii="Georgia" w:eastAsia="Times New Roman" w:hAnsi="Georgia" w:cs="Times New Roman"/>
                <w:spacing w:val="-1"/>
                <w:sz w:val="20"/>
                <w:szCs w:val="20"/>
              </w:rPr>
              <w:t>extension</w:t>
            </w:r>
          </w:p>
        </w:tc>
        <w:tc>
          <w:tcPr>
            <w:tcW w:w="1842" w:type="dxa"/>
            <w:shd w:val="clear" w:color="auto" w:fill="CCFFCC"/>
          </w:tcPr>
          <w:p w14:paraId="21B9BE91" w14:textId="13347409"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5E5428F4" w14:textId="77777777" w:rsidR="00306866" w:rsidRPr="00446939" w:rsidRDefault="00306866" w:rsidP="00306866">
            <w:pPr>
              <w:ind w:left="102"/>
              <w:rPr>
                <w:szCs w:val="20"/>
              </w:rPr>
            </w:pPr>
            <w:r w:rsidRPr="005215F3">
              <w:rPr>
                <w:szCs w:val="20"/>
              </w:rPr>
              <w:t>Personnummer/samordningsnummer</w:t>
            </w:r>
            <w:r>
              <w:rPr>
                <w:szCs w:val="20"/>
              </w:rPr>
              <w:t>.</w:t>
            </w:r>
          </w:p>
          <w:p w14:paraId="6DD08EE6" w14:textId="77777777" w:rsidR="00306866" w:rsidRPr="005215F3" w:rsidRDefault="00306866" w:rsidP="00306866">
            <w:pPr>
              <w:ind w:left="102"/>
              <w:rPr>
                <w:szCs w:val="20"/>
              </w:rPr>
            </w:pPr>
          </w:p>
        </w:tc>
        <w:tc>
          <w:tcPr>
            <w:tcW w:w="1559" w:type="dxa"/>
            <w:shd w:val="clear" w:color="auto" w:fill="CCFFCC"/>
          </w:tcPr>
          <w:p w14:paraId="7506FFAB" w14:textId="5DB3EE82"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04FC6DB1" w14:textId="77777777" w:rsidTr="000A3E85">
        <w:tc>
          <w:tcPr>
            <w:tcW w:w="2802" w:type="dxa"/>
            <w:shd w:val="clear" w:color="auto" w:fill="FDE9D9" w:themeFill="accent6" w:themeFillTint="33"/>
          </w:tcPr>
          <w:p w14:paraId="5073EAD5" w14:textId="5E534ECF"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w:t>
            </w:r>
            <w:r w:rsidR="00306866" w:rsidRPr="005215F3">
              <w:rPr>
                <w:rFonts w:ascii="Georgia" w:eastAsia="Times New Roman" w:hAnsi="Georgia" w:cs="Times New Roman"/>
                <w:spacing w:val="-1"/>
                <w:sz w:val="20"/>
                <w:szCs w:val="20"/>
              </w:rPr>
              <w:t>consent</w:t>
            </w:r>
          </w:p>
        </w:tc>
        <w:tc>
          <w:tcPr>
            <w:tcW w:w="1842" w:type="dxa"/>
            <w:shd w:val="clear" w:color="auto" w:fill="FDE9D9" w:themeFill="accent6" w:themeFillTint="33"/>
          </w:tcPr>
          <w:p w14:paraId="0A04DE13" w14:textId="64880E18"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boolean</w:t>
            </w:r>
          </w:p>
        </w:tc>
        <w:tc>
          <w:tcPr>
            <w:tcW w:w="3686" w:type="dxa"/>
            <w:shd w:val="clear" w:color="auto" w:fill="FDE9D9" w:themeFill="accent6" w:themeFillTint="33"/>
          </w:tcPr>
          <w:p w14:paraId="65159CCB" w14:textId="04E16F0F" w:rsidR="00306866" w:rsidRPr="005215F3" w:rsidRDefault="000A3E85"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Används ej</w:t>
            </w:r>
          </w:p>
          <w:p w14:paraId="77C83991" w14:textId="77777777" w:rsidR="00306866" w:rsidRPr="005215F3" w:rsidRDefault="00306866" w:rsidP="00306866">
            <w:pPr>
              <w:ind w:left="102"/>
              <w:rPr>
                <w:szCs w:val="20"/>
              </w:rPr>
            </w:pPr>
          </w:p>
        </w:tc>
        <w:tc>
          <w:tcPr>
            <w:tcW w:w="1559" w:type="dxa"/>
            <w:shd w:val="clear" w:color="auto" w:fill="FDE9D9" w:themeFill="accent6" w:themeFillTint="33"/>
          </w:tcPr>
          <w:p w14:paraId="5755787E" w14:textId="3D2C9C1B"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0..</w:t>
            </w:r>
            <w:r w:rsidR="000A3E85">
              <w:rPr>
                <w:rFonts w:ascii="Georgia" w:eastAsia="Times New Roman" w:hAnsi="Georgia" w:cs="Times New Roman"/>
                <w:spacing w:val="-1"/>
                <w:sz w:val="20"/>
                <w:szCs w:val="20"/>
              </w:rPr>
              <w:t>0</w:t>
            </w:r>
          </w:p>
        </w:tc>
      </w:tr>
      <w:tr w:rsidR="00693834" w:rsidRPr="00705DCC" w14:paraId="4087945E" w14:textId="77777777" w:rsidTr="00693834">
        <w:tc>
          <w:tcPr>
            <w:tcW w:w="2802" w:type="dxa"/>
            <w:shd w:val="clear" w:color="auto" w:fill="D9D9D9" w:themeFill="background1" w:themeFillShade="D9"/>
          </w:tcPr>
          <w:p w14:paraId="542AD2E8" w14:textId="0D3D1F6A" w:rsidR="00693834" w:rsidRPr="00306866" w:rsidRDefault="00693834" w:rsidP="0007558E">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lastRenderedPageBreak/>
              <w:t>performer</w:t>
            </w:r>
          </w:p>
          <w:p w14:paraId="45000873" w14:textId="77777777" w:rsidR="00693834" w:rsidRDefault="00693834"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D9D9D9" w:themeFill="background1" w:themeFillShade="D9"/>
          </w:tcPr>
          <w:p w14:paraId="2D510543" w14:textId="09E9F922" w:rsidR="00693834" w:rsidRPr="005215F3" w:rsidRDefault="00693834"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b/>
                <w:spacing w:val="-1"/>
                <w:sz w:val="20"/>
                <w:szCs w:val="20"/>
              </w:rPr>
              <w:t>ParticipantType</w:t>
            </w:r>
          </w:p>
        </w:tc>
        <w:tc>
          <w:tcPr>
            <w:tcW w:w="3686" w:type="dxa"/>
            <w:shd w:val="clear" w:color="auto" w:fill="D9D9D9" w:themeFill="background1" w:themeFillShade="D9"/>
          </w:tcPr>
          <w:p w14:paraId="15BCAE81" w14:textId="717B82AE" w:rsidR="00F235D8" w:rsidRDefault="00F235D8" w:rsidP="00F235D8">
            <w:pPr>
              <w:pStyle w:val="TableParagraph"/>
              <w:spacing w:line="226" w:lineRule="exact"/>
              <w:rPr>
                <w:rFonts w:ascii="Georgia" w:eastAsia="Times New Roman" w:hAnsi="Georgia" w:cs="Times New Roman"/>
                <w:spacing w:val="-1"/>
                <w:sz w:val="20"/>
                <w:szCs w:val="20"/>
              </w:rPr>
            </w:pPr>
            <w:r w:rsidRPr="00CB5D2F">
              <w:rPr>
                <w:rFonts w:ascii="Georgia" w:eastAsia="Times New Roman" w:hAnsi="Georgia" w:cs="Times New Roman"/>
                <w:spacing w:val="-1"/>
                <w:sz w:val="20"/>
                <w:szCs w:val="20"/>
              </w:rPr>
              <w:t xml:space="preserve">Person, enhet eller vård- och omsorgsutövare som </w:t>
            </w:r>
            <w:r>
              <w:rPr>
                <w:rFonts w:ascii="Georgia" w:eastAsia="Times New Roman" w:hAnsi="Georgia" w:cs="Times New Roman"/>
                <w:spacing w:val="-1"/>
                <w:sz w:val="20"/>
                <w:szCs w:val="20"/>
              </w:rPr>
              <w:t xml:space="preserve">ska utföra </w:t>
            </w:r>
            <w:r w:rsidRPr="00CB5D2F">
              <w:rPr>
                <w:rFonts w:ascii="Georgia" w:eastAsia="Times New Roman" w:hAnsi="Georgia" w:cs="Times New Roman"/>
                <w:spacing w:val="-1"/>
                <w:sz w:val="20"/>
                <w:szCs w:val="20"/>
              </w:rPr>
              <w:t>aktivitet</w:t>
            </w:r>
            <w:r>
              <w:rPr>
                <w:rFonts w:ascii="Georgia" w:eastAsia="Times New Roman" w:hAnsi="Georgia" w:cs="Times New Roman"/>
                <w:spacing w:val="-1"/>
                <w:sz w:val="20"/>
                <w:szCs w:val="20"/>
              </w:rPr>
              <w:t>en</w:t>
            </w:r>
            <w:r w:rsidRPr="00CB5D2F">
              <w:rPr>
                <w:rFonts w:ascii="Georgia" w:eastAsia="Times New Roman" w:hAnsi="Georgia" w:cs="Times New Roman"/>
                <w:spacing w:val="-1"/>
                <w:sz w:val="20"/>
                <w:szCs w:val="20"/>
              </w:rPr>
              <w:t>. ParticipantType är ett komplext objekt innehållande healthcareProfessional, organisation och patient. Ett (och endast ett) av de tre objekten måste populeras</w:t>
            </w:r>
            <w:r>
              <w:rPr>
                <w:rFonts w:ascii="Georgia" w:eastAsia="Times New Roman" w:hAnsi="Georgia" w:cs="Times New Roman"/>
                <w:spacing w:val="-1"/>
                <w:sz w:val="20"/>
                <w:szCs w:val="20"/>
              </w:rPr>
              <w:t>, enligt följande:</w:t>
            </w:r>
            <w:r w:rsidRPr="00CB5D2F">
              <w:rPr>
                <w:rFonts w:ascii="Georgia" w:eastAsia="Times New Roman" w:hAnsi="Georgia" w:cs="Times New Roman"/>
                <w:spacing w:val="-1"/>
                <w:sz w:val="20"/>
                <w:szCs w:val="20"/>
              </w:rPr>
              <w:t xml:space="preserve"> </w:t>
            </w:r>
          </w:p>
          <w:p w14:paraId="027F4BD5" w14:textId="0C7E0866" w:rsidR="00F235D8"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utföraren är vårdpersonal ska objektet healthcareProfessional populeras. healthcareProffesional innehåller i sin tur organisation som ska populeras.</w:t>
            </w:r>
          </w:p>
          <w:p w14:paraId="688CC9FF" w14:textId="6EA4262C" w:rsidR="00F235D8"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utföraren är en vårdenhet/organisation ska objektet organisation populeras</w:t>
            </w:r>
          </w:p>
          <w:p w14:paraId="7C2E2E80" w14:textId="3E4E23AD" w:rsidR="00F235D8" w:rsidRPr="00CB5D2F"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Om utföraren är en patient eller invånare ska objektet patient populeras. </w:t>
            </w:r>
          </w:p>
          <w:p w14:paraId="18439AE2" w14:textId="1ABE6886" w:rsidR="00693834" w:rsidRDefault="00693834"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D9D9D9" w:themeFill="background1" w:themeFillShade="D9"/>
          </w:tcPr>
          <w:p w14:paraId="749984C6" w14:textId="281DF19E"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306866">
              <w:rPr>
                <w:rFonts w:ascii="Georgia" w:eastAsia="Times New Roman" w:hAnsi="Georgia" w:cs="Times New Roman"/>
                <w:b/>
                <w:spacing w:val="-1"/>
                <w:sz w:val="20"/>
                <w:szCs w:val="20"/>
              </w:rPr>
              <w:t>1</w:t>
            </w:r>
          </w:p>
        </w:tc>
      </w:tr>
      <w:tr w:rsidR="00693834" w:rsidRPr="00705DCC" w14:paraId="35754F00" w14:textId="77777777" w:rsidTr="00693834">
        <w:tc>
          <w:tcPr>
            <w:tcW w:w="2802" w:type="dxa"/>
            <w:shd w:val="clear" w:color="auto" w:fill="F2F2F2" w:themeFill="background1" w:themeFillShade="F2"/>
          </w:tcPr>
          <w:p w14:paraId="7064789B"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3A55EC2" w14:textId="77777777" w:rsidR="00693834" w:rsidRPr="00306866" w:rsidRDefault="00693834" w:rsidP="0007558E">
            <w:pPr>
              <w:pStyle w:val="TableParagraph"/>
              <w:spacing w:line="229" w:lineRule="exact"/>
              <w:ind w:left="102"/>
              <w:rPr>
                <w:rFonts w:ascii="Georgia" w:eastAsia="Times New Roman" w:hAnsi="Georgia" w:cs="Times New Roman"/>
                <w:b/>
                <w:spacing w:val="-1"/>
                <w:sz w:val="20"/>
                <w:szCs w:val="20"/>
              </w:rPr>
            </w:pPr>
          </w:p>
        </w:tc>
        <w:tc>
          <w:tcPr>
            <w:tcW w:w="1842" w:type="dxa"/>
            <w:shd w:val="clear" w:color="auto" w:fill="F2F2F2" w:themeFill="background1" w:themeFillShade="F2"/>
          </w:tcPr>
          <w:p w14:paraId="3A311829" w14:textId="5973C8B2" w:rsidR="00693834" w:rsidRPr="00306866" w:rsidRDefault="00693834" w:rsidP="00CC3EA8">
            <w:pPr>
              <w:pStyle w:val="TableParagraph"/>
              <w:spacing w:line="226" w:lineRule="exact"/>
              <w:ind w:left="102"/>
              <w:rPr>
                <w:rFonts w:ascii="Georgia" w:eastAsia="Times New Roman" w:hAnsi="Georgia" w:cs="Times New Roman"/>
                <w:b/>
                <w:spacing w:val="-1"/>
                <w:sz w:val="20"/>
                <w:szCs w:val="20"/>
              </w:rPr>
            </w:pPr>
            <w:r w:rsidRPr="00306866">
              <w:rPr>
                <w:rFonts w:ascii="Georgia" w:eastAsia="Times New Roman" w:hAnsi="Georgia" w:cs="Times New Roman"/>
                <w:spacing w:val="-1"/>
                <w:sz w:val="20"/>
                <w:szCs w:val="20"/>
              </w:rPr>
              <w:t>HealthCareProfessionalType</w:t>
            </w:r>
          </w:p>
        </w:tc>
        <w:tc>
          <w:tcPr>
            <w:tcW w:w="3686" w:type="dxa"/>
            <w:shd w:val="clear" w:color="auto" w:fill="F2F2F2" w:themeFill="background1" w:themeFillShade="F2"/>
          </w:tcPr>
          <w:p w14:paraId="0878B504" w14:textId="424C1DAF" w:rsidR="00693834" w:rsidRDefault="00693834" w:rsidP="0007558E">
            <w:pPr>
              <w:pStyle w:val="TableParagraph"/>
              <w:spacing w:line="226" w:lineRule="exact"/>
              <w:rPr>
                <w:rFonts w:ascii="Georgia" w:eastAsia="Times New Roman" w:hAnsi="Georgia" w:cs="Times New Roman"/>
                <w:b/>
                <w:spacing w:val="-1"/>
                <w:sz w:val="20"/>
                <w:szCs w:val="20"/>
              </w:rPr>
            </w:pPr>
            <w:r>
              <w:rPr>
                <w:rFonts w:ascii="Georgia" w:eastAsia="Times New Roman" w:hAnsi="Georgia" w:cs="Times New Roman"/>
                <w:spacing w:val="-1"/>
                <w:sz w:val="20"/>
                <w:szCs w:val="20"/>
              </w:rPr>
              <w:t xml:space="preserve">Utförande </w:t>
            </w:r>
            <w:r w:rsidRPr="00306866">
              <w:rPr>
                <w:rFonts w:ascii="Georgia" w:eastAsia="Times New Roman" w:hAnsi="Georgia" w:cs="Times New Roman"/>
                <w:spacing w:val="-1"/>
                <w:sz w:val="20"/>
                <w:szCs w:val="20"/>
              </w:rPr>
              <w:t>sjukvårdspersonal</w:t>
            </w:r>
          </w:p>
        </w:tc>
        <w:tc>
          <w:tcPr>
            <w:tcW w:w="1559" w:type="dxa"/>
            <w:shd w:val="clear" w:color="auto" w:fill="F2F2F2" w:themeFill="background1" w:themeFillShade="F2"/>
          </w:tcPr>
          <w:p w14:paraId="19C4FEF2" w14:textId="44E45D0D" w:rsidR="00693834" w:rsidRPr="00306866" w:rsidRDefault="00693834" w:rsidP="00CC3EA8">
            <w:pPr>
              <w:pStyle w:val="TableParagraph"/>
              <w:spacing w:line="226" w:lineRule="exact"/>
              <w:ind w:left="102"/>
              <w:jc w:val="center"/>
              <w:rPr>
                <w:rFonts w:ascii="Georgia" w:eastAsia="Times New Roman" w:hAnsi="Georgia" w:cs="Times New Roman"/>
                <w:b/>
                <w:spacing w:val="-1"/>
                <w:sz w:val="20"/>
                <w:szCs w:val="20"/>
              </w:rPr>
            </w:pPr>
            <w:r>
              <w:rPr>
                <w:rFonts w:ascii="Georgia" w:eastAsia="Times New Roman" w:hAnsi="Georgia" w:cs="Times New Roman"/>
                <w:spacing w:val="-1"/>
                <w:sz w:val="20"/>
                <w:szCs w:val="20"/>
              </w:rPr>
              <w:t>0..1</w:t>
            </w:r>
          </w:p>
        </w:tc>
      </w:tr>
      <w:tr w:rsidR="00693834" w:rsidRPr="00705DCC" w14:paraId="54674C98" w14:textId="77777777" w:rsidTr="00693834">
        <w:tc>
          <w:tcPr>
            <w:tcW w:w="2802" w:type="dxa"/>
            <w:shd w:val="clear" w:color="auto" w:fill="auto"/>
          </w:tcPr>
          <w:p w14:paraId="19F2339F"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7BB30A6A" w14:textId="77777777" w:rsidR="00693834" w:rsidRPr="00FD5F11"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p>
          <w:p w14:paraId="41E1623A"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auto"/>
          </w:tcPr>
          <w:p w14:paraId="7E82194B" w14:textId="1EA3726E" w:rsidR="00693834" w:rsidRPr="00306866"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IIType</w:t>
            </w:r>
          </w:p>
        </w:tc>
        <w:tc>
          <w:tcPr>
            <w:tcW w:w="3686" w:type="dxa"/>
            <w:shd w:val="clear" w:color="auto" w:fill="auto"/>
          </w:tcPr>
          <w:p w14:paraId="6011445C" w14:textId="26A5A7AF" w:rsidR="00693834" w:rsidRDefault="00693834" w:rsidP="006938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HSA-id</w:t>
            </w:r>
            <w:r w:rsidRPr="00FD5F11">
              <w:rPr>
                <w:rFonts w:ascii="Georgia" w:eastAsia="Times New Roman" w:hAnsi="Georgia" w:cs="Times New Roman"/>
                <w:spacing w:val="-1"/>
                <w:sz w:val="20"/>
                <w:szCs w:val="20"/>
              </w:rPr>
              <w:t xml:space="preserve"> på </w:t>
            </w:r>
            <w:r>
              <w:rPr>
                <w:rFonts w:ascii="Georgia" w:eastAsia="Times New Roman" w:hAnsi="Georgia" w:cs="Times New Roman"/>
                <w:spacing w:val="-1"/>
                <w:sz w:val="20"/>
                <w:szCs w:val="20"/>
              </w:rPr>
              <w:t>utförande</w:t>
            </w:r>
            <w:r w:rsidRPr="00FD5F11">
              <w:rPr>
                <w:rFonts w:ascii="Georgia" w:eastAsia="Times New Roman" w:hAnsi="Georgia" w:cs="Times New Roman"/>
                <w:spacing w:val="-1"/>
                <w:sz w:val="20"/>
                <w:szCs w:val="20"/>
              </w:rPr>
              <w:t xml:space="preserve"> </w:t>
            </w:r>
            <w:r w:rsidRPr="00306866">
              <w:rPr>
                <w:rFonts w:ascii="Georgia" w:eastAsia="Times New Roman" w:hAnsi="Georgia" w:cs="Times New Roman"/>
                <w:spacing w:val="-1"/>
                <w:sz w:val="20"/>
                <w:szCs w:val="20"/>
              </w:rPr>
              <w:t>sjukvårdspersonal</w:t>
            </w:r>
          </w:p>
        </w:tc>
        <w:tc>
          <w:tcPr>
            <w:tcW w:w="1559" w:type="dxa"/>
            <w:shd w:val="clear" w:color="auto" w:fill="auto"/>
          </w:tcPr>
          <w:p w14:paraId="11786FD7" w14:textId="13E21053"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693834" w:rsidRPr="00705DCC" w14:paraId="7A47D6C9" w14:textId="77777777" w:rsidTr="00EE3A60">
        <w:tc>
          <w:tcPr>
            <w:tcW w:w="2802" w:type="dxa"/>
            <w:shd w:val="clear" w:color="auto" w:fill="CCFFCC"/>
          </w:tcPr>
          <w:p w14:paraId="3107D0C9"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51B3D7FD" w14:textId="13E17AED"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Pr="00FD5F11">
              <w:rPr>
                <w:rFonts w:ascii="Georgia" w:eastAsia="Times New Roman" w:hAnsi="Georgia" w:cs="Times New Roman"/>
                <w:spacing w:val="-1"/>
                <w:sz w:val="20"/>
                <w:szCs w:val="20"/>
              </w:rPr>
              <w:t>root</w:t>
            </w:r>
          </w:p>
        </w:tc>
        <w:tc>
          <w:tcPr>
            <w:tcW w:w="1842" w:type="dxa"/>
            <w:shd w:val="clear" w:color="auto" w:fill="CCFFCC"/>
          </w:tcPr>
          <w:p w14:paraId="7B71F706" w14:textId="4C3589A6"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3CEE7DF2"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Sätts till OID för HSA-id: 1.2.752.129.2.1.4.1</w:t>
            </w:r>
          </w:p>
          <w:p w14:paraId="5E1E9385" w14:textId="77777777" w:rsidR="00693834" w:rsidRDefault="00693834" w:rsidP="0007558E">
            <w:pPr>
              <w:pStyle w:val="TableParagraph"/>
              <w:spacing w:line="226" w:lineRule="exact"/>
              <w:rPr>
                <w:rFonts w:ascii="Georgia" w:eastAsia="Times New Roman" w:hAnsi="Georgia" w:cs="Times New Roman"/>
                <w:spacing w:val="-1"/>
                <w:sz w:val="20"/>
                <w:szCs w:val="20"/>
              </w:rPr>
            </w:pPr>
          </w:p>
        </w:tc>
        <w:tc>
          <w:tcPr>
            <w:tcW w:w="1559" w:type="dxa"/>
            <w:shd w:val="clear" w:color="auto" w:fill="CCFFCC"/>
          </w:tcPr>
          <w:p w14:paraId="560E3659" w14:textId="2462822F"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693834" w:rsidRPr="00705DCC" w14:paraId="3AE7FFEA" w14:textId="77777777" w:rsidTr="00EE3A60">
        <w:tc>
          <w:tcPr>
            <w:tcW w:w="2802" w:type="dxa"/>
            <w:shd w:val="clear" w:color="auto" w:fill="CCFFCC"/>
          </w:tcPr>
          <w:p w14:paraId="71518D9F"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3F588063" w14:textId="60B2EFE4"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Pr="00FD5F11">
              <w:rPr>
                <w:rFonts w:ascii="Georgia" w:eastAsia="Times New Roman" w:hAnsi="Georgia" w:cs="Times New Roman"/>
                <w:spacing w:val="-1"/>
                <w:sz w:val="20"/>
                <w:szCs w:val="20"/>
              </w:rPr>
              <w:t>extension</w:t>
            </w:r>
          </w:p>
        </w:tc>
        <w:tc>
          <w:tcPr>
            <w:tcW w:w="1842" w:type="dxa"/>
            <w:shd w:val="clear" w:color="auto" w:fill="CCFFCC"/>
          </w:tcPr>
          <w:p w14:paraId="414237AC" w14:textId="4BA9E3A8"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4F8F781A" w14:textId="7DFDEDE8"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Sätts till HSA-id för den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som utför aktivitet.</w:t>
            </w:r>
          </w:p>
          <w:p w14:paraId="245E95EE"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BAA9A22" w14:textId="4DFF4FA4"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693834" w:rsidRPr="00705DCC" w14:paraId="0DEED2E8" w14:textId="77777777" w:rsidTr="00693834">
        <w:tc>
          <w:tcPr>
            <w:tcW w:w="2802" w:type="dxa"/>
            <w:shd w:val="clear" w:color="auto" w:fill="auto"/>
          </w:tcPr>
          <w:p w14:paraId="1E1DCC06"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1AB8B722" w14:textId="7828CF6D"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.name</w:t>
            </w:r>
          </w:p>
        </w:tc>
        <w:tc>
          <w:tcPr>
            <w:tcW w:w="1842" w:type="dxa"/>
            <w:shd w:val="clear" w:color="auto" w:fill="auto"/>
          </w:tcPr>
          <w:p w14:paraId="50AA9337" w14:textId="77777777"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string</w:t>
            </w:r>
          </w:p>
          <w:p w14:paraId="3B564E9F" w14:textId="77777777"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auto"/>
          </w:tcPr>
          <w:p w14:paraId="3ADE8052" w14:textId="77777777"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306866">
              <w:rPr>
                <w:rFonts w:ascii="Georgia" w:eastAsia="Times New Roman" w:hAnsi="Georgia" w:cs="Times New Roman"/>
                <w:spacing w:val="-1"/>
                <w:sz w:val="20"/>
                <w:szCs w:val="20"/>
              </w:rPr>
              <w:t>jukvårdspersonal</w:t>
            </w:r>
            <w:r>
              <w:rPr>
                <w:rFonts w:ascii="Georgia" w:eastAsia="Times New Roman" w:hAnsi="Georgia" w:cs="Times New Roman"/>
                <w:spacing w:val="-1"/>
                <w:sz w:val="20"/>
                <w:szCs w:val="20"/>
              </w:rPr>
              <w:t>ens</w:t>
            </w:r>
            <w:r w:rsidRPr="00FD5F11">
              <w:rPr>
                <w:rFonts w:ascii="Georgia" w:eastAsia="Times New Roman" w:hAnsi="Georgia" w:cs="Times New Roman"/>
                <w:spacing w:val="-1"/>
                <w:sz w:val="20"/>
                <w:szCs w:val="20"/>
              </w:rPr>
              <w:t xml:space="preserve"> </w:t>
            </w:r>
            <w:r w:rsidRPr="00346892">
              <w:rPr>
                <w:rFonts w:ascii="Georgia" w:eastAsia="Times New Roman" w:hAnsi="Georgia" w:cs="Times New Roman"/>
                <w:spacing w:val="-1"/>
                <w:sz w:val="20"/>
                <w:szCs w:val="20"/>
              </w:rPr>
              <w:t xml:space="preserve">för och efternamn </w:t>
            </w:r>
          </w:p>
          <w:p w14:paraId="7912F73C"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67A3B1F4" w14:textId="04ED8D61"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0..1</w:t>
            </w:r>
          </w:p>
        </w:tc>
      </w:tr>
      <w:tr w:rsidR="00693834" w:rsidRPr="00705DCC" w14:paraId="7DF87C67" w14:textId="77777777" w:rsidTr="00EE3A60">
        <w:tc>
          <w:tcPr>
            <w:tcW w:w="2802" w:type="dxa"/>
            <w:shd w:val="clear" w:color="auto" w:fill="CCFFCC"/>
          </w:tcPr>
          <w:p w14:paraId="40C966F1"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097EF835"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0B53EDB7"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2DD34F23" w14:textId="6704B5C2"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CCFFCC"/>
          </w:tcPr>
          <w:p w14:paraId="1E8FBA66" w14:textId="3ABDCFA2"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Den enhet som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utför beställningen på.</w:t>
            </w:r>
          </w:p>
        </w:tc>
        <w:tc>
          <w:tcPr>
            <w:tcW w:w="1559" w:type="dxa"/>
            <w:shd w:val="clear" w:color="auto" w:fill="CCFFCC"/>
          </w:tcPr>
          <w:p w14:paraId="0AEE95E1" w14:textId="1ED352DE" w:rsidR="00693834" w:rsidRPr="00346892"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693834" w:rsidRPr="00705DCC" w14:paraId="7434D112" w14:textId="77777777" w:rsidTr="00EE3A60">
        <w:tc>
          <w:tcPr>
            <w:tcW w:w="2802" w:type="dxa"/>
            <w:shd w:val="clear" w:color="auto" w:fill="CCFFCC"/>
          </w:tcPr>
          <w:p w14:paraId="2945A5B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6FF4036C" w14:textId="77777777" w:rsidR="00693834" w:rsidRPr="00705DCC"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p>
          <w:p w14:paraId="4F5F8BE5"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1F86C2E9" w14:textId="7F34362C"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0FF01BA5" w14:textId="110F4493"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tc>
        <w:tc>
          <w:tcPr>
            <w:tcW w:w="1559" w:type="dxa"/>
            <w:shd w:val="clear" w:color="auto" w:fill="CCFFCC"/>
          </w:tcPr>
          <w:p w14:paraId="096148DC" w14:textId="11C6885B"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532EADA4" w14:textId="77777777" w:rsidTr="00EE3A60">
        <w:tc>
          <w:tcPr>
            <w:tcW w:w="2802" w:type="dxa"/>
            <w:shd w:val="clear" w:color="auto" w:fill="CCFFCC"/>
          </w:tcPr>
          <w:p w14:paraId="40C85A6C"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313CB37F" w14:textId="6141C603"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r w:rsidRPr="00705DCC">
              <w:rPr>
                <w:rFonts w:ascii="Georgia" w:eastAsia="Times New Roman" w:hAnsi="Georgia" w:cs="Times New Roman"/>
                <w:spacing w:val="-1"/>
                <w:sz w:val="20"/>
                <w:szCs w:val="20"/>
              </w:rPr>
              <w:t>root</w:t>
            </w:r>
          </w:p>
        </w:tc>
        <w:tc>
          <w:tcPr>
            <w:tcW w:w="1842" w:type="dxa"/>
            <w:shd w:val="clear" w:color="auto" w:fill="CCFFCC"/>
          </w:tcPr>
          <w:p w14:paraId="335646B2"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00BEE0BD"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0FE2D9D5"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35C05EB8"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2FFE8B31" w14:textId="0CCB7894"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5F7BCCBD" w14:textId="77777777" w:rsidTr="00EE3A60">
        <w:tc>
          <w:tcPr>
            <w:tcW w:w="2802" w:type="dxa"/>
            <w:shd w:val="clear" w:color="auto" w:fill="CCFFCC"/>
          </w:tcPr>
          <w:p w14:paraId="2B6A474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9D261BA" w14:textId="273E2A3E"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.organisation.id.extension</w:t>
            </w:r>
          </w:p>
        </w:tc>
        <w:tc>
          <w:tcPr>
            <w:tcW w:w="1842" w:type="dxa"/>
            <w:shd w:val="clear" w:color="auto" w:fill="CCFFCC"/>
          </w:tcPr>
          <w:p w14:paraId="16E75B20"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26FBFC42"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449FA2DB"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2C092D32"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71799FF" w14:textId="3B37894B"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55F69033" w14:textId="77777777" w:rsidTr="00693834">
        <w:tc>
          <w:tcPr>
            <w:tcW w:w="2802" w:type="dxa"/>
            <w:shd w:val="clear" w:color="auto" w:fill="F2F2F2" w:themeFill="background1" w:themeFillShade="F2"/>
          </w:tcPr>
          <w:p w14:paraId="6F06E7F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organisation</w:t>
            </w:r>
          </w:p>
          <w:p w14:paraId="3BD2F392"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26D6F73D" w14:textId="76FED196" w:rsidR="00693834" w:rsidRDefault="00693834" w:rsidP="0007558E">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F2F2F2" w:themeFill="background1" w:themeFillShade="F2"/>
          </w:tcPr>
          <w:p w14:paraId="1FD7B8C7" w14:textId="49AA72A3"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Utförande</w:t>
            </w:r>
            <w:r w:rsidRPr="00306866">
              <w:rPr>
                <w:rFonts w:ascii="Georgia" w:eastAsia="Times New Roman" w:hAnsi="Georgia" w:cs="Times New Roman"/>
                <w:spacing w:val="-1"/>
                <w:sz w:val="20"/>
                <w:szCs w:val="20"/>
              </w:rPr>
              <w:t xml:space="preserve"> organisation</w:t>
            </w:r>
          </w:p>
        </w:tc>
        <w:tc>
          <w:tcPr>
            <w:tcW w:w="1559" w:type="dxa"/>
            <w:shd w:val="clear" w:color="auto" w:fill="F2F2F2" w:themeFill="background1" w:themeFillShade="F2"/>
          </w:tcPr>
          <w:p w14:paraId="31D86710" w14:textId="39F5D8DC"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693834" w:rsidRPr="00705DCC" w14:paraId="706D7FFE" w14:textId="77777777" w:rsidTr="00EE3A60">
        <w:tc>
          <w:tcPr>
            <w:tcW w:w="2802" w:type="dxa"/>
            <w:shd w:val="clear" w:color="auto" w:fill="CCFFCC"/>
          </w:tcPr>
          <w:p w14:paraId="33D437E6"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6F713982" w14:textId="77777777" w:rsidR="00693834" w:rsidRPr="00705DCC"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p>
          <w:p w14:paraId="74A11F4D" w14:textId="77777777" w:rsidR="00693834"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43AD351" w14:textId="65B830F4"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3FC9BE7D" w14:textId="3E31F474" w:rsidR="00693834" w:rsidRPr="00306866" w:rsidRDefault="00693834" w:rsidP="00693834">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 xml:space="preserve">ID för </w:t>
            </w:r>
            <w:r>
              <w:rPr>
                <w:rFonts w:ascii="Georgia" w:eastAsia="Times New Roman" w:hAnsi="Georgia" w:cs="Times New Roman"/>
                <w:spacing w:val="-1"/>
                <w:sz w:val="20"/>
                <w:szCs w:val="20"/>
              </w:rPr>
              <w:t>utförande</w:t>
            </w:r>
            <w:r w:rsidRPr="00705DCC">
              <w:rPr>
                <w:rFonts w:ascii="Georgia" w:eastAsia="Times New Roman" w:hAnsi="Georgia" w:cs="Times New Roman"/>
                <w:spacing w:val="-1"/>
                <w:sz w:val="20"/>
                <w:szCs w:val="20"/>
              </w:rPr>
              <w:t xml:space="preserve"> enhet</w:t>
            </w:r>
          </w:p>
        </w:tc>
        <w:tc>
          <w:tcPr>
            <w:tcW w:w="1559" w:type="dxa"/>
            <w:shd w:val="clear" w:color="auto" w:fill="CCFFCC"/>
          </w:tcPr>
          <w:p w14:paraId="399DA91D" w14:textId="7B386E37"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064515D1" w14:textId="77777777" w:rsidTr="00EE3A60">
        <w:tc>
          <w:tcPr>
            <w:tcW w:w="2802" w:type="dxa"/>
            <w:shd w:val="clear" w:color="auto" w:fill="CCFFCC"/>
          </w:tcPr>
          <w:p w14:paraId="236296D2"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64E1A367" w14:textId="1840B85D"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Pr="00705DCC">
              <w:rPr>
                <w:rFonts w:ascii="Georgia" w:eastAsia="Times New Roman" w:hAnsi="Georgia" w:cs="Times New Roman"/>
                <w:spacing w:val="-1"/>
                <w:sz w:val="20"/>
                <w:szCs w:val="20"/>
              </w:rPr>
              <w:t>root</w:t>
            </w:r>
          </w:p>
        </w:tc>
        <w:tc>
          <w:tcPr>
            <w:tcW w:w="1842" w:type="dxa"/>
            <w:shd w:val="clear" w:color="auto" w:fill="CCFFCC"/>
          </w:tcPr>
          <w:p w14:paraId="05ED92AE"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3F46838E"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0620D29A"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0F31AFF6"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0382DE3" w14:textId="343C0E50"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32E1AAE8" w14:textId="77777777" w:rsidTr="00EE3A60">
        <w:tc>
          <w:tcPr>
            <w:tcW w:w="2802" w:type="dxa"/>
            <w:shd w:val="clear" w:color="auto" w:fill="CCFFCC"/>
          </w:tcPr>
          <w:p w14:paraId="166649CB"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13BDA244" w14:textId="6D29BD78"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.extension</w:t>
            </w:r>
          </w:p>
        </w:tc>
        <w:tc>
          <w:tcPr>
            <w:tcW w:w="1842" w:type="dxa"/>
            <w:shd w:val="clear" w:color="auto" w:fill="CCFFCC"/>
          </w:tcPr>
          <w:p w14:paraId="7556A4CB"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6D06C73E"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7FCF7DC"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38168CBC"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421E1D6" w14:textId="5EBD6CFD"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287705B0" w14:textId="77777777" w:rsidTr="00693834">
        <w:tc>
          <w:tcPr>
            <w:tcW w:w="2802" w:type="dxa"/>
            <w:shd w:val="clear" w:color="auto" w:fill="F2F2F2" w:themeFill="background1" w:themeFillShade="F2"/>
          </w:tcPr>
          <w:p w14:paraId="7921F81E" w14:textId="77777777" w:rsidR="00693834" w:rsidRPr="00306866" w:rsidRDefault="00693834" w:rsidP="0007558E">
            <w:pPr>
              <w:pStyle w:val="TableParagraph"/>
              <w:spacing w:line="229" w:lineRule="exact"/>
              <w:ind w:left="102"/>
              <w:rPr>
                <w:rFonts w:ascii="Georgia" w:eastAsia="Times New Roman" w:hAnsi="Georgia" w:cs="Times New Roman"/>
                <w:sz w:val="20"/>
                <w:szCs w:val="20"/>
              </w:rPr>
            </w:pPr>
            <w:r w:rsidRPr="00306866">
              <w:rPr>
                <w:rFonts w:ascii="Georgia" w:eastAsia="Times New Roman" w:hAnsi="Georgia" w:cs="Times New Roman"/>
                <w:spacing w:val="-1"/>
                <w:sz w:val="20"/>
                <w:szCs w:val="20"/>
              </w:rPr>
              <w:t>patient</w:t>
            </w:r>
          </w:p>
          <w:p w14:paraId="0C61A948" w14:textId="77777777" w:rsidR="00693834"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19A7D5AC" w14:textId="2738862B" w:rsidR="00693834" w:rsidRDefault="00693834" w:rsidP="0007558E">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PatientType</w:t>
            </w:r>
          </w:p>
        </w:tc>
        <w:tc>
          <w:tcPr>
            <w:tcW w:w="3686" w:type="dxa"/>
            <w:shd w:val="clear" w:color="auto" w:fill="F2F2F2" w:themeFill="background1" w:themeFillShade="F2"/>
          </w:tcPr>
          <w:p w14:paraId="56BCE8E5" w14:textId="6E2328DC" w:rsidR="00693834" w:rsidRDefault="00693834" w:rsidP="00693834">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 xml:space="preserve">Patient som </w:t>
            </w:r>
            <w:r>
              <w:rPr>
                <w:rFonts w:ascii="Georgia" w:eastAsia="Times New Roman" w:hAnsi="Georgia" w:cs="Times New Roman"/>
                <w:spacing w:val="-1"/>
                <w:sz w:val="20"/>
                <w:szCs w:val="20"/>
              </w:rPr>
              <w:t>utför aktivitet.</w:t>
            </w:r>
          </w:p>
        </w:tc>
        <w:tc>
          <w:tcPr>
            <w:tcW w:w="1559" w:type="dxa"/>
            <w:shd w:val="clear" w:color="auto" w:fill="F2F2F2" w:themeFill="background1" w:themeFillShade="F2"/>
          </w:tcPr>
          <w:p w14:paraId="283F88FC" w14:textId="4D10C6DE"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693834" w:rsidRPr="00705DCC" w14:paraId="22C7B45C" w14:textId="77777777" w:rsidTr="00EE3A60">
        <w:tc>
          <w:tcPr>
            <w:tcW w:w="2802" w:type="dxa"/>
            <w:shd w:val="clear" w:color="auto" w:fill="CCFFCC"/>
          </w:tcPr>
          <w:p w14:paraId="76768FF0" w14:textId="1F598B7B"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w:t>
            </w:r>
            <w:r w:rsidRPr="005215F3">
              <w:rPr>
                <w:rFonts w:ascii="Georgia" w:eastAsia="Times New Roman" w:hAnsi="Georgia" w:cs="Times New Roman"/>
                <w:spacing w:val="-1"/>
                <w:sz w:val="20"/>
                <w:szCs w:val="20"/>
              </w:rPr>
              <w:t>patientId</w:t>
            </w:r>
          </w:p>
        </w:tc>
        <w:tc>
          <w:tcPr>
            <w:tcW w:w="1842" w:type="dxa"/>
            <w:shd w:val="clear" w:color="auto" w:fill="CCFFCC"/>
          </w:tcPr>
          <w:p w14:paraId="3D7CF448" w14:textId="72028E61"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IIType</w:t>
            </w:r>
          </w:p>
        </w:tc>
        <w:tc>
          <w:tcPr>
            <w:tcW w:w="3686" w:type="dxa"/>
            <w:shd w:val="clear" w:color="auto" w:fill="CCFFCC"/>
          </w:tcPr>
          <w:p w14:paraId="671D23B6" w14:textId="77777777"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7DB43F00" w14:textId="77777777"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6E1E2D5" w14:textId="63EFDC59"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78F44488" w14:textId="77777777" w:rsidTr="00EE3A60">
        <w:tc>
          <w:tcPr>
            <w:tcW w:w="2802" w:type="dxa"/>
            <w:shd w:val="clear" w:color="auto" w:fill="CCFFCC"/>
          </w:tcPr>
          <w:p w14:paraId="308AB316" w14:textId="4DF60CC4"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Pr="005215F3">
              <w:rPr>
                <w:rFonts w:ascii="Georgia" w:eastAsia="Times New Roman" w:hAnsi="Georgia" w:cs="Times New Roman"/>
                <w:spacing w:val="-1"/>
                <w:sz w:val="20"/>
                <w:szCs w:val="20"/>
              </w:rPr>
              <w:t>root</w:t>
            </w:r>
          </w:p>
        </w:tc>
        <w:tc>
          <w:tcPr>
            <w:tcW w:w="1842" w:type="dxa"/>
            <w:shd w:val="clear" w:color="auto" w:fill="CCFFCC"/>
          </w:tcPr>
          <w:p w14:paraId="5405214B" w14:textId="7354A2AD"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10F1C122" w14:textId="77777777" w:rsidR="00693834" w:rsidRPr="005215F3" w:rsidRDefault="00693834" w:rsidP="0007558E">
            <w:pPr>
              <w:ind w:left="102"/>
              <w:rPr>
                <w:szCs w:val="20"/>
              </w:rPr>
            </w:pPr>
            <w:r w:rsidRPr="005215F3">
              <w:rPr>
                <w:szCs w:val="20"/>
              </w:rPr>
              <w:t>OID för typ av identifierare:</w:t>
            </w:r>
          </w:p>
          <w:p w14:paraId="258AF99D" w14:textId="77777777" w:rsidR="00693834" w:rsidRPr="005215F3" w:rsidRDefault="00693834" w:rsidP="0007558E">
            <w:pPr>
              <w:ind w:left="102"/>
              <w:rPr>
                <w:szCs w:val="20"/>
              </w:rPr>
            </w:pPr>
          </w:p>
          <w:p w14:paraId="5F96C1B8" w14:textId="77777777" w:rsidR="00693834" w:rsidRPr="005215F3" w:rsidRDefault="00693834" w:rsidP="0007558E">
            <w:pPr>
              <w:ind w:left="102"/>
              <w:rPr>
                <w:szCs w:val="20"/>
              </w:rPr>
            </w:pPr>
            <w:r w:rsidRPr="005215F3">
              <w:rPr>
                <w:szCs w:val="20"/>
              </w:rPr>
              <w:t>För personnummer används OID: (1.2.752.129.2.1.3.1).</w:t>
            </w:r>
          </w:p>
          <w:p w14:paraId="63DB0CF7" w14:textId="359286D6"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hAnsi="Georgia"/>
                <w:sz w:val="20"/>
                <w:szCs w:val="20"/>
              </w:rPr>
              <w:t>För samordningsnummer används OID: (1.2.752.129.2.1.3.3).</w:t>
            </w:r>
            <w:r>
              <w:rPr>
                <w:rFonts w:ascii="Georgia" w:hAnsi="Georgia"/>
                <w:sz w:val="20"/>
                <w:szCs w:val="20"/>
              </w:rPr>
              <w:t xml:space="preserve"> </w:t>
            </w:r>
          </w:p>
        </w:tc>
        <w:tc>
          <w:tcPr>
            <w:tcW w:w="1559" w:type="dxa"/>
            <w:shd w:val="clear" w:color="auto" w:fill="CCFFCC"/>
          </w:tcPr>
          <w:p w14:paraId="658D4DF3" w14:textId="514B9529"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75B7AA61" w14:textId="77777777" w:rsidTr="00EE3A60">
        <w:tc>
          <w:tcPr>
            <w:tcW w:w="2802" w:type="dxa"/>
            <w:shd w:val="clear" w:color="auto" w:fill="CCFFCC"/>
          </w:tcPr>
          <w:p w14:paraId="2DD72478" w14:textId="22103497"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Pr="005215F3">
              <w:rPr>
                <w:rFonts w:ascii="Georgia" w:eastAsia="Times New Roman" w:hAnsi="Georgia" w:cs="Times New Roman"/>
                <w:spacing w:val="-1"/>
                <w:sz w:val="20"/>
                <w:szCs w:val="20"/>
              </w:rPr>
              <w:t>extension</w:t>
            </w:r>
          </w:p>
        </w:tc>
        <w:tc>
          <w:tcPr>
            <w:tcW w:w="1842" w:type="dxa"/>
            <w:shd w:val="clear" w:color="auto" w:fill="CCFFCC"/>
          </w:tcPr>
          <w:p w14:paraId="319ECEAF" w14:textId="62BE4751"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38C2CCB0" w14:textId="77777777" w:rsidR="00693834" w:rsidRPr="00446939" w:rsidRDefault="00693834" w:rsidP="0007558E">
            <w:pPr>
              <w:ind w:left="102"/>
              <w:rPr>
                <w:szCs w:val="20"/>
              </w:rPr>
            </w:pPr>
            <w:r w:rsidRPr="005215F3">
              <w:rPr>
                <w:szCs w:val="20"/>
              </w:rPr>
              <w:t>Personnummer/samordningsnummer</w:t>
            </w:r>
            <w:r>
              <w:rPr>
                <w:szCs w:val="20"/>
              </w:rPr>
              <w:t>.</w:t>
            </w:r>
          </w:p>
          <w:p w14:paraId="346BE72B" w14:textId="77777777" w:rsidR="00693834" w:rsidRPr="005215F3" w:rsidRDefault="00693834" w:rsidP="0007558E">
            <w:pPr>
              <w:ind w:left="102"/>
              <w:rPr>
                <w:szCs w:val="20"/>
              </w:rPr>
            </w:pPr>
          </w:p>
        </w:tc>
        <w:tc>
          <w:tcPr>
            <w:tcW w:w="1559" w:type="dxa"/>
            <w:shd w:val="clear" w:color="auto" w:fill="CCFFCC"/>
          </w:tcPr>
          <w:p w14:paraId="2A901D10" w14:textId="243342BF"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15DB3DE9" w14:textId="77777777" w:rsidTr="00693834">
        <w:tc>
          <w:tcPr>
            <w:tcW w:w="2802" w:type="dxa"/>
            <w:shd w:val="clear" w:color="auto" w:fill="FDE9D9" w:themeFill="accent6" w:themeFillTint="33"/>
          </w:tcPr>
          <w:p w14:paraId="12AC2001" w14:textId="16E2C28D"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w:t>
            </w:r>
            <w:r w:rsidRPr="005215F3">
              <w:rPr>
                <w:rFonts w:ascii="Georgia" w:eastAsia="Times New Roman" w:hAnsi="Georgia" w:cs="Times New Roman"/>
                <w:spacing w:val="-1"/>
                <w:sz w:val="20"/>
                <w:szCs w:val="20"/>
              </w:rPr>
              <w:t>consent</w:t>
            </w:r>
          </w:p>
        </w:tc>
        <w:tc>
          <w:tcPr>
            <w:tcW w:w="1842" w:type="dxa"/>
            <w:shd w:val="clear" w:color="auto" w:fill="FDE9D9" w:themeFill="accent6" w:themeFillTint="33"/>
          </w:tcPr>
          <w:p w14:paraId="70547172" w14:textId="144E69D3"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boolean</w:t>
            </w:r>
          </w:p>
        </w:tc>
        <w:tc>
          <w:tcPr>
            <w:tcW w:w="3686" w:type="dxa"/>
            <w:shd w:val="clear" w:color="auto" w:fill="FDE9D9" w:themeFill="accent6" w:themeFillTint="33"/>
          </w:tcPr>
          <w:p w14:paraId="1F3E8BE3" w14:textId="77777777"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Används ej</w:t>
            </w:r>
          </w:p>
          <w:p w14:paraId="72910D42" w14:textId="77777777" w:rsidR="00693834" w:rsidRPr="005215F3" w:rsidRDefault="00693834" w:rsidP="0007558E">
            <w:pPr>
              <w:ind w:left="102"/>
              <w:rPr>
                <w:szCs w:val="20"/>
              </w:rPr>
            </w:pPr>
          </w:p>
        </w:tc>
        <w:tc>
          <w:tcPr>
            <w:tcW w:w="1559" w:type="dxa"/>
            <w:shd w:val="clear" w:color="auto" w:fill="FDE9D9" w:themeFill="accent6" w:themeFillTint="33"/>
          </w:tcPr>
          <w:p w14:paraId="41B69E14" w14:textId="3D893AD6"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0..</w:t>
            </w:r>
            <w:r>
              <w:rPr>
                <w:rFonts w:ascii="Georgia" w:eastAsia="Times New Roman" w:hAnsi="Georgia" w:cs="Times New Roman"/>
                <w:spacing w:val="-1"/>
                <w:sz w:val="20"/>
                <w:szCs w:val="20"/>
              </w:rPr>
              <w:t>0</w:t>
            </w:r>
          </w:p>
        </w:tc>
      </w:tr>
    </w:tbl>
    <w:p w14:paraId="0F585508" w14:textId="77777777" w:rsidR="00B671B1" w:rsidRDefault="00B671B1" w:rsidP="0039481C"/>
    <w:p w14:paraId="3C2B2503" w14:textId="77777777" w:rsidR="00DC00A5" w:rsidRDefault="00DC00A5" w:rsidP="0039481C"/>
    <w:p w14:paraId="5E37BD54" w14:textId="77777777" w:rsidR="00DC00A5" w:rsidRDefault="00DC00A5" w:rsidP="0039481C"/>
    <w:p w14:paraId="1B67262C" w14:textId="77777777" w:rsidR="00DC00A5" w:rsidRDefault="00DC00A5" w:rsidP="0039481C"/>
    <w:p w14:paraId="5F30139D" w14:textId="77777777" w:rsidR="00DC00A5" w:rsidRDefault="00DC00A5" w:rsidP="0039481C"/>
    <w:p w14:paraId="3AFCAF85" w14:textId="258DACBC" w:rsidR="002E4AFC" w:rsidRDefault="002E4AFC" w:rsidP="0039481C">
      <w:r>
        <w:t>6.1.2.2 Svar</w:t>
      </w:r>
    </w:p>
    <w:tbl>
      <w:tblPr>
        <w:tblStyle w:val="TableGrid"/>
        <w:tblW w:w="9889" w:type="dxa"/>
        <w:tblLayout w:type="fixed"/>
        <w:tblLook w:val="04A0" w:firstRow="1" w:lastRow="0" w:firstColumn="1" w:lastColumn="0" w:noHBand="0" w:noVBand="1"/>
      </w:tblPr>
      <w:tblGrid>
        <w:gridCol w:w="2660"/>
        <w:gridCol w:w="1984"/>
        <w:gridCol w:w="3686"/>
        <w:gridCol w:w="1559"/>
      </w:tblGrid>
      <w:tr w:rsidR="002E4AFC" w:rsidRPr="00925EA0" w14:paraId="0B6085A9" w14:textId="77777777" w:rsidTr="00A638D6">
        <w:trPr>
          <w:trHeight w:val="384"/>
        </w:trPr>
        <w:tc>
          <w:tcPr>
            <w:tcW w:w="2660" w:type="dxa"/>
            <w:shd w:val="clear" w:color="auto" w:fill="808080" w:themeFill="background1" w:themeFillShade="80"/>
            <w:vAlign w:val="bottom"/>
          </w:tcPr>
          <w:p w14:paraId="3B51659E" w14:textId="77777777" w:rsidR="002E4AFC" w:rsidRPr="00925EA0" w:rsidRDefault="002E4AFC" w:rsidP="00A638D6">
            <w:pPr>
              <w:rPr>
                <w:b/>
                <w:color w:val="FFFFFF" w:themeColor="background1"/>
              </w:rPr>
            </w:pPr>
            <w:r w:rsidRPr="00925EA0">
              <w:rPr>
                <w:b/>
                <w:color w:val="FFFFFF" w:themeColor="background1"/>
              </w:rPr>
              <w:t>Namn</w:t>
            </w:r>
          </w:p>
        </w:tc>
        <w:tc>
          <w:tcPr>
            <w:tcW w:w="1984" w:type="dxa"/>
            <w:shd w:val="clear" w:color="auto" w:fill="808080" w:themeFill="background1" w:themeFillShade="80"/>
            <w:vAlign w:val="bottom"/>
          </w:tcPr>
          <w:p w14:paraId="3CB429C7" w14:textId="77777777" w:rsidR="002E4AFC" w:rsidRPr="00925EA0" w:rsidRDefault="002E4AFC" w:rsidP="00A638D6">
            <w:pPr>
              <w:rPr>
                <w:b/>
                <w:color w:val="FFFFFF" w:themeColor="background1"/>
              </w:rPr>
            </w:pPr>
            <w:r w:rsidRPr="00925EA0">
              <w:rPr>
                <w:b/>
                <w:color w:val="FFFFFF" w:themeColor="background1"/>
              </w:rPr>
              <w:t>Typ</w:t>
            </w:r>
          </w:p>
        </w:tc>
        <w:tc>
          <w:tcPr>
            <w:tcW w:w="3686" w:type="dxa"/>
            <w:shd w:val="clear" w:color="auto" w:fill="808080" w:themeFill="background1" w:themeFillShade="80"/>
            <w:vAlign w:val="bottom"/>
          </w:tcPr>
          <w:p w14:paraId="66B386CA" w14:textId="77777777" w:rsidR="002E4AFC" w:rsidRPr="00925EA0" w:rsidRDefault="002E4AFC" w:rsidP="00A638D6">
            <w:pPr>
              <w:rPr>
                <w:b/>
                <w:color w:val="FFFFFF" w:themeColor="background1"/>
              </w:rPr>
            </w:pPr>
            <w:r w:rsidRPr="00925EA0">
              <w:rPr>
                <w:b/>
                <w:color w:val="FFFFFF" w:themeColor="background1"/>
              </w:rPr>
              <w:t>Beskrivning</w:t>
            </w:r>
          </w:p>
        </w:tc>
        <w:tc>
          <w:tcPr>
            <w:tcW w:w="1559" w:type="dxa"/>
            <w:shd w:val="clear" w:color="auto" w:fill="808080" w:themeFill="background1" w:themeFillShade="80"/>
            <w:vAlign w:val="bottom"/>
          </w:tcPr>
          <w:p w14:paraId="1046E8E0" w14:textId="77777777" w:rsidR="002E4AFC" w:rsidRPr="00925EA0" w:rsidRDefault="002E4AFC" w:rsidP="00A638D6">
            <w:pPr>
              <w:jc w:val="center"/>
              <w:rPr>
                <w:b/>
                <w:color w:val="FFFFFF" w:themeColor="background1"/>
              </w:rPr>
            </w:pPr>
            <w:r w:rsidRPr="00925EA0">
              <w:rPr>
                <w:b/>
                <w:color w:val="FFFFFF" w:themeColor="background1"/>
              </w:rPr>
              <w:t>Kardinalitet</w:t>
            </w:r>
          </w:p>
        </w:tc>
      </w:tr>
      <w:tr w:rsidR="00BD182F" w:rsidRPr="00A52419" w14:paraId="350EBA08" w14:textId="77777777" w:rsidTr="00601C65">
        <w:tc>
          <w:tcPr>
            <w:tcW w:w="2660" w:type="dxa"/>
            <w:shd w:val="clear" w:color="auto" w:fill="CCFFCC"/>
          </w:tcPr>
          <w:p w14:paraId="258209FE" w14:textId="03962F2E" w:rsidR="00BD182F" w:rsidRDefault="00A52419" w:rsidP="00A638D6">
            <w:pPr>
              <w:pStyle w:val="TableParagraph"/>
              <w:spacing w:line="229" w:lineRule="exact"/>
              <w:ind w:left="102"/>
              <w:rPr>
                <w:rFonts w:ascii="Georgia" w:eastAsia="Times New Roman" w:hAnsi="Georgia" w:cs="Times New Roman"/>
                <w:spacing w:val="-1"/>
                <w:sz w:val="20"/>
                <w:szCs w:val="20"/>
                <w:lang w:val="en-GB"/>
              </w:rPr>
            </w:pPr>
            <w:r>
              <w:rPr>
                <w:rFonts w:ascii="Georgia" w:eastAsia="Times New Roman" w:hAnsi="Georgia" w:cs="Times New Roman"/>
                <w:spacing w:val="-1"/>
                <w:sz w:val="20"/>
                <w:szCs w:val="20"/>
                <w:lang w:val="en-GB"/>
              </w:rPr>
              <w:t>Result</w:t>
            </w:r>
          </w:p>
          <w:p w14:paraId="1C1E01A6" w14:textId="48634EA1" w:rsidR="00BD182F" w:rsidRPr="002E4AFC" w:rsidRDefault="00BD182F"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CCFFCC"/>
          </w:tcPr>
          <w:p w14:paraId="4631EEC2" w14:textId="172C8509" w:rsidR="00BD182F" w:rsidRPr="002E4AFC" w:rsidRDefault="00A52419" w:rsidP="00A638D6">
            <w:pPr>
              <w:pStyle w:val="TableParagraph"/>
              <w:spacing w:line="226" w:lineRule="exact"/>
              <w:ind w:left="102"/>
              <w:rPr>
                <w:rFonts w:ascii="Georgia" w:eastAsia="Times New Roman" w:hAnsi="Georgia" w:cs="Times New Roman"/>
                <w:spacing w:val="-1"/>
                <w:sz w:val="20"/>
                <w:szCs w:val="20"/>
                <w:lang w:val="en-GB"/>
              </w:rPr>
            </w:pPr>
            <w:r>
              <w:rPr>
                <w:rFonts w:ascii="Georgia" w:eastAsia="Times New Roman" w:hAnsi="Georgia" w:cs="Times New Roman"/>
                <w:spacing w:val="-1"/>
                <w:sz w:val="20"/>
                <w:szCs w:val="20"/>
                <w:lang w:val="en-GB"/>
              </w:rPr>
              <w:t>ResultType</w:t>
            </w:r>
          </w:p>
        </w:tc>
        <w:tc>
          <w:tcPr>
            <w:tcW w:w="3686" w:type="dxa"/>
            <w:shd w:val="clear" w:color="auto" w:fill="CCFFCC"/>
          </w:tcPr>
          <w:p w14:paraId="04A15DD3" w14:textId="7E2805EB" w:rsidR="00BD182F"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Innehåller information om begäran gick bra eller ej.</w:t>
            </w:r>
          </w:p>
        </w:tc>
        <w:tc>
          <w:tcPr>
            <w:tcW w:w="1559" w:type="dxa"/>
            <w:shd w:val="clear" w:color="auto" w:fill="CCFFCC"/>
          </w:tcPr>
          <w:p w14:paraId="3D9916DC" w14:textId="5A51C62D" w:rsidR="00BD182F" w:rsidRPr="00A52419" w:rsidRDefault="00A52419" w:rsidP="00A638D6">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r w:rsidR="00CC3EA8">
              <w:rPr>
                <w:rFonts w:ascii="Georgia" w:eastAsia="Times New Roman" w:hAnsi="Georgia" w:cs="Times New Roman"/>
                <w:spacing w:val="-1"/>
                <w:sz w:val="20"/>
                <w:szCs w:val="20"/>
              </w:rPr>
              <w:t>..1</w:t>
            </w:r>
          </w:p>
        </w:tc>
      </w:tr>
      <w:tr w:rsidR="002E4AFC" w:rsidRPr="002E4AFC" w14:paraId="782BDAB4" w14:textId="77777777" w:rsidTr="00601C65">
        <w:tc>
          <w:tcPr>
            <w:tcW w:w="2660" w:type="dxa"/>
            <w:shd w:val="clear" w:color="auto" w:fill="CCFFCC"/>
          </w:tcPr>
          <w:p w14:paraId="24C187CA" w14:textId="77777777" w:rsidR="002E4AFC" w:rsidRDefault="002E4AFC" w:rsidP="00A638D6">
            <w:pPr>
              <w:pStyle w:val="TableParagraph"/>
              <w:spacing w:line="229"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resultCode</w:t>
            </w:r>
          </w:p>
          <w:p w14:paraId="0ADE608A" w14:textId="5ECFD195" w:rsidR="002E4AFC" w:rsidRPr="002E4AFC" w:rsidRDefault="002E4AFC"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CCFFCC"/>
          </w:tcPr>
          <w:p w14:paraId="102A3865" w14:textId="543A6113" w:rsidR="002E4AFC" w:rsidRPr="002E4AFC" w:rsidRDefault="002E4AFC" w:rsidP="00A638D6">
            <w:pPr>
              <w:pStyle w:val="TableParagraph"/>
              <w:spacing w:line="226"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ResultCodeEnum</w:t>
            </w:r>
          </w:p>
        </w:tc>
        <w:tc>
          <w:tcPr>
            <w:tcW w:w="3686" w:type="dxa"/>
            <w:shd w:val="clear" w:color="auto" w:fill="CCFFCC"/>
          </w:tcPr>
          <w:p w14:paraId="3EC23F40" w14:textId="25E3287C"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Kan endast vara OK, INFO eller ERROR</w:t>
            </w:r>
          </w:p>
        </w:tc>
        <w:tc>
          <w:tcPr>
            <w:tcW w:w="1559" w:type="dxa"/>
            <w:shd w:val="clear" w:color="auto" w:fill="CCFFCC"/>
          </w:tcPr>
          <w:p w14:paraId="3D015BCF" w14:textId="0E2C8930" w:rsidR="002E4AFC" w:rsidRPr="002E4AFC" w:rsidRDefault="002E4AFC" w:rsidP="00A638D6">
            <w:pPr>
              <w:pStyle w:val="TableParagraph"/>
              <w:spacing w:line="226" w:lineRule="exact"/>
              <w:ind w:left="102"/>
              <w:jc w:val="center"/>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1</w:t>
            </w:r>
            <w:r w:rsidR="00CC3EA8">
              <w:rPr>
                <w:rFonts w:ascii="Georgia" w:eastAsia="Times New Roman" w:hAnsi="Georgia" w:cs="Times New Roman"/>
                <w:spacing w:val="-1"/>
                <w:sz w:val="20"/>
                <w:szCs w:val="20"/>
                <w:lang w:val="en-GB"/>
              </w:rPr>
              <w:t>..1</w:t>
            </w:r>
          </w:p>
        </w:tc>
      </w:tr>
      <w:tr w:rsidR="002E4AFC" w:rsidRPr="00A52419" w14:paraId="31CDBF60" w14:textId="77777777" w:rsidTr="00A638D6">
        <w:tc>
          <w:tcPr>
            <w:tcW w:w="2660" w:type="dxa"/>
            <w:shd w:val="clear" w:color="auto" w:fill="auto"/>
          </w:tcPr>
          <w:p w14:paraId="0E613D8C" w14:textId="77777777" w:rsidR="002E4AFC" w:rsidRDefault="002E4AFC" w:rsidP="00A638D6">
            <w:pPr>
              <w:pStyle w:val="TableParagraph"/>
              <w:spacing w:line="229"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errorCode</w:t>
            </w:r>
          </w:p>
          <w:p w14:paraId="478F1CEF" w14:textId="4F25FAC8" w:rsidR="002E4AFC" w:rsidRPr="002E4AFC" w:rsidRDefault="002E4AFC"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auto"/>
          </w:tcPr>
          <w:p w14:paraId="5855DD7B" w14:textId="544E514C" w:rsidR="002E4AFC" w:rsidRPr="002E4AFC" w:rsidRDefault="002E4AFC" w:rsidP="00A638D6">
            <w:pPr>
              <w:pStyle w:val="TableParagraph"/>
              <w:spacing w:line="226"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ErrorCodeEnum</w:t>
            </w:r>
          </w:p>
        </w:tc>
        <w:tc>
          <w:tcPr>
            <w:tcW w:w="3686" w:type="dxa"/>
            <w:shd w:val="clear" w:color="auto" w:fill="auto"/>
          </w:tcPr>
          <w:p w14:paraId="711E9DA9" w14:textId="3AB7D9CE" w:rsidR="002E4AFC" w:rsidRPr="00253AB3" w:rsidRDefault="00A52419" w:rsidP="00A52419">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 xml:space="preserve">Sätts endast om resultCode är ERROR. </w:t>
            </w:r>
          </w:p>
        </w:tc>
        <w:tc>
          <w:tcPr>
            <w:tcW w:w="1559" w:type="dxa"/>
            <w:shd w:val="clear" w:color="auto" w:fill="auto"/>
          </w:tcPr>
          <w:p w14:paraId="3E933E67" w14:textId="7204F8B9"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0..1</w:t>
            </w:r>
          </w:p>
        </w:tc>
      </w:tr>
      <w:tr w:rsidR="002E4AFC" w:rsidRPr="00A52419" w14:paraId="729E1E47" w14:textId="77777777" w:rsidTr="00601C65">
        <w:tc>
          <w:tcPr>
            <w:tcW w:w="2660" w:type="dxa"/>
            <w:shd w:val="clear" w:color="auto" w:fill="CCFFCC"/>
          </w:tcPr>
          <w:p w14:paraId="027253D8" w14:textId="777777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logId</w:t>
            </w:r>
          </w:p>
          <w:p w14:paraId="396D99FE" w14:textId="3763135F"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
        </w:tc>
        <w:tc>
          <w:tcPr>
            <w:tcW w:w="1984" w:type="dxa"/>
            <w:shd w:val="clear" w:color="auto" w:fill="CCFFCC"/>
          </w:tcPr>
          <w:p w14:paraId="3CB96723" w14:textId="0139E05D" w:rsidR="002E4AFC" w:rsidRPr="00A52419" w:rsidRDefault="002E4AFC" w:rsidP="00A638D6">
            <w:pPr>
              <w:pStyle w:val="TableParagraph"/>
              <w:spacing w:line="226"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String</w:t>
            </w:r>
          </w:p>
        </w:tc>
        <w:tc>
          <w:tcPr>
            <w:tcW w:w="3686" w:type="dxa"/>
            <w:shd w:val="clear" w:color="auto" w:fill="CCFFCC"/>
          </w:tcPr>
          <w:p w14:paraId="2FB67698" w14:textId="05AF3947"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En UUID som kan användas vid felanmälan för att användas vid felsökning av producent.</w:t>
            </w:r>
          </w:p>
        </w:tc>
        <w:tc>
          <w:tcPr>
            <w:tcW w:w="1559" w:type="dxa"/>
            <w:shd w:val="clear" w:color="auto" w:fill="CCFFCC"/>
          </w:tcPr>
          <w:p w14:paraId="05F066A3" w14:textId="5D97ABEF"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1</w:t>
            </w:r>
            <w:r w:rsidR="00CC3EA8">
              <w:rPr>
                <w:rFonts w:ascii="Georgia" w:eastAsia="Times New Roman" w:hAnsi="Georgia" w:cs="Times New Roman"/>
                <w:spacing w:val="-1"/>
                <w:sz w:val="20"/>
                <w:szCs w:val="20"/>
              </w:rPr>
              <w:t>..1</w:t>
            </w:r>
          </w:p>
        </w:tc>
      </w:tr>
      <w:tr w:rsidR="00A52419" w:rsidRPr="00A52419" w14:paraId="7A8D9B52" w14:textId="77777777" w:rsidTr="00A638D6">
        <w:tc>
          <w:tcPr>
            <w:tcW w:w="2660" w:type="dxa"/>
            <w:shd w:val="clear" w:color="auto" w:fill="auto"/>
          </w:tcPr>
          <w:p w14:paraId="3451EAB8" w14:textId="0AF143F1" w:rsidR="00A52419" w:rsidRPr="00A52419" w:rsidRDefault="00A52419" w:rsidP="00A638D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subcode</w:t>
            </w:r>
          </w:p>
        </w:tc>
        <w:tc>
          <w:tcPr>
            <w:tcW w:w="1984" w:type="dxa"/>
            <w:shd w:val="clear" w:color="auto" w:fill="auto"/>
          </w:tcPr>
          <w:p w14:paraId="45A65668" w14:textId="510A5291" w:rsidR="00A52419" w:rsidRPr="00A52419" w:rsidRDefault="00A52419"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686" w:type="dxa"/>
            <w:shd w:val="clear" w:color="auto" w:fill="auto"/>
          </w:tcPr>
          <w:p w14:paraId="194DAB26" w14:textId="6E111B36" w:rsidR="00A52419" w:rsidRPr="00253AB3" w:rsidRDefault="00601C65" w:rsidP="00A638D6">
            <w:pPr>
              <w:pStyle w:val="TableParagraph"/>
              <w:spacing w:line="226" w:lineRule="exact"/>
              <w:ind w:left="102"/>
              <w:rPr>
                <w:rFonts w:ascii="Georgia" w:hAnsi="Georgia"/>
                <w:sz w:val="20"/>
                <w:szCs w:val="20"/>
              </w:rPr>
            </w:pPr>
            <w:r>
              <w:rPr>
                <w:rFonts w:ascii="Georgia" w:hAnsi="Georgia"/>
                <w:sz w:val="20"/>
                <w:szCs w:val="20"/>
              </w:rPr>
              <w:t>Inga subkoder definierade.</w:t>
            </w:r>
          </w:p>
        </w:tc>
        <w:tc>
          <w:tcPr>
            <w:tcW w:w="1559" w:type="dxa"/>
            <w:shd w:val="clear" w:color="auto" w:fill="auto"/>
          </w:tcPr>
          <w:p w14:paraId="53ABA2B3" w14:textId="04E2061C" w:rsidR="00A52419" w:rsidRPr="00A52419" w:rsidRDefault="00601C65" w:rsidP="00A638D6">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2E4AFC" w:rsidRPr="00A52419" w14:paraId="545DA1E7" w14:textId="77777777" w:rsidTr="00A638D6">
        <w:tc>
          <w:tcPr>
            <w:tcW w:w="2660" w:type="dxa"/>
            <w:shd w:val="clear" w:color="auto" w:fill="auto"/>
          </w:tcPr>
          <w:p w14:paraId="6A8CAFD9" w14:textId="777777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message</w:t>
            </w:r>
          </w:p>
          <w:p w14:paraId="509C4B50" w14:textId="5A380E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
        </w:tc>
        <w:tc>
          <w:tcPr>
            <w:tcW w:w="1984" w:type="dxa"/>
            <w:shd w:val="clear" w:color="auto" w:fill="auto"/>
          </w:tcPr>
          <w:p w14:paraId="17021049" w14:textId="5400509E" w:rsidR="002E4AFC" w:rsidRPr="00A52419" w:rsidRDefault="002E4AFC" w:rsidP="00A638D6">
            <w:pPr>
              <w:pStyle w:val="TableParagraph"/>
              <w:spacing w:line="226"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String</w:t>
            </w:r>
          </w:p>
        </w:tc>
        <w:tc>
          <w:tcPr>
            <w:tcW w:w="3686" w:type="dxa"/>
            <w:shd w:val="clear" w:color="auto" w:fill="auto"/>
          </w:tcPr>
          <w:p w14:paraId="45377A4A" w14:textId="281C2FF5"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En beskrivande text som kan visas för användaren.</w:t>
            </w:r>
          </w:p>
        </w:tc>
        <w:tc>
          <w:tcPr>
            <w:tcW w:w="1559" w:type="dxa"/>
            <w:shd w:val="clear" w:color="auto" w:fill="auto"/>
          </w:tcPr>
          <w:p w14:paraId="7C5B4471" w14:textId="2CA08AAE"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0..1</w:t>
            </w:r>
          </w:p>
        </w:tc>
      </w:tr>
    </w:tbl>
    <w:p w14:paraId="30E03CEA" w14:textId="77777777" w:rsidR="002E4AFC" w:rsidRDefault="002E4AFC" w:rsidP="0039481C"/>
    <w:p w14:paraId="77E9D006" w14:textId="77777777" w:rsidR="0039481C" w:rsidRPr="00ED19D0" w:rsidRDefault="0039481C" w:rsidP="0039481C">
      <w:pPr>
        <w:pStyle w:val="BodyText"/>
      </w:pPr>
    </w:p>
    <w:p w14:paraId="5FDE6A04" w14:textId="77777777" w:rsidR="0039481C" w:rsidRPr="006B510A" w:rsidRDefault="0039481C" w:rsidP="0039481C">
      <w:pPr>
        <w:pStyle w:val="Heading3"/>
      </w:pPr>
      <w:bookmarkStart w:id="104" w:name="_Toc243452573"/>
      <w:bookmarkStart w:id="105" w:name="_Toc287724217"/>
      <w:r w:rsidRPr="006B510A">
        <w:t>Övriga regler</w:t>
      </w:r>
      <w:bookmarkEnd w:id="104"/>
      <w:bookmarkEnd w:id="105"/>
    </w:p>
    <w:p w14:paraId="2774F5E5" w14:textId="336860F1" w:rsidR="00A91D47" w:rsidRDefault="00A91D47" w:rsidP="0039481C">
      <w:r>
        <w:t>R1: En uppdatering av beställning sker med status NEW och ett tidigare använt id.</w:t>
      </w:r>
    </w:p>
    <w:p w14:paraId="0278DEEA" w14:textId="77777777" w:rsidR="00997851" w:rsidRDefault="00997851" w:rsidP="0039481C"/>
    <w:p w14:paraId="54C7F2F8" w14:textId="15B04C8A" w:rsidR="0039481C" w:rsidRDefault="00A91D47" w:rsidP="0039481C">
      <w:r>
        <w:t>R2</w:t>
      </w:r>
      <w:r w:rsidR="006B510A">
        <w:t>: En uppdatera</w:t>
      </w:r>
      <w:r w:rsidR="00E94591">
        <w:t>n</w:t>
      </w:r>
      <w:r w:rsidR="006B510A">
        <w:t>d</w:t>
      </w:r>
      <w:r w:rsidR="00E94591">
        <w:t>e</w:t>
      </w:r>
      <w:r w:rsidR="006B510A">
        <w:t xml:space="preserve"> beställning</w:t>
      </w:r>
      <w:r w:rsidR="00C11168">
        <w:t xml:space="preserve"> </w:t>
      </w:r>
      <w:r w:rsidR="006B510A">
        <w:t>får endast innehålla en förändrad kalenderangivelse.</w:t>
      </w:r>
      <w:r w:rsidR="00E94591">
        <w:t xml:space="preserve"> Om något annat skiljer skall tjänsteproducenten returnera ett svar med errorCode satt till INVALID_UPDATE.</w:t>
      </w:r>
    </w:p>
    <w:p w14:paraId="2055465B" w14:textId="77777777" w:rsidR="00997851" w:rsidRDefault="00997851" w:rsidP="0039481C"/>
    <w:p w14:paraId="68FA5F0A" w14:textId="2FF2F1D4" w:rsidR="00E857D0" w:rsidRPr="00E94591" w:rsidRDefault="00E857D0" w:rsidP="0039481C">
      <w:r>
        <w:t xml:space="preserve">R3: Uppdatering av beställning ställer krav på att kalenderangivelsen </w:t>
      </w:r>
      <w:r w:rsidRPr="008B188A">
        <w:rPr>
          <w:b/>
        </w:rPr>
        <w:t>skall</w:t>
      </w:r>
      <w:r>
        <w:t xml:space="preserve"> ha samma UID som första beställningen samt att SEQUENCE(som börjar på noll ”0”) räknas upp för varje uppdatering.</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7FF95887" w:rsidR="0039481C" w:rsidRPr="00776D68" w:rsidRDefault="0039481C" w:rsidP="0039481C"/>
    <w:p w14:paraId="5A77D953" w14:textId="77777777" w:rsidR="0039481C" w:rsidRPr="00776D68" w:rsidRDefault="0039481C" w:rsidP="00C82AEE">
      <w:pPr>
        <w:pStyle w:val="Heading4"/>
      </w:pPr>
      <w:r w:rsidRPr="00776D68">
        <w:t>SLA-krav</w:t>
      </w:r>
    </w:p>
    <w:p w14:paraId="105D5932" w14:textId="77777777" w:rsidR="0039481C" w:rsidRDefault="0039481C" w:rsidP="0039481C"/>
    <w:p w14:paraId="6CCFEE64" w14:textId="77777777" w:rsidR="00C82AEE" w:rsidRPr="008B016A" w:rsidRDefault="00C82AEE" w:rsidP="0039481C"/>
    <w:p w14:paraId="39E1D409" w14:textId="124143BA" w:rsidR="00E127E3" w:rsidRDefault="00E127E3" w:rsidP="00654EE3"/>
    <w:sectPr w:rsidR="00E127E3"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C4A25" w14:textId="77777777" w:rsidR="00F72A1C" w:rsidRDefault="00F72A1C" w:rsidP="00C72B17">
      <w:pPr>
        <w:spacing w:line="240" w:lineRule="auto"/>
      </w:pPr>
      <w:r>
        <w:separator/>
      </w:r>
    </w:p>
  </w:endnote>
  <w:endnote w:type="continuationSeparator" w:id="0">
    <w:p w14:paraId="05E43F59" w14:textId="77777777" w:rsidR="00F72A1C" w:rsidRDefault="00F72A1C" w:rsidP="00C72B17">
      <w:pPr>
        <w:spacing w:line="240" w:lineRule="auto"/>
      </w:pPr>
      <w:r>
        <w:continuationSeparator/>
      </w:r>
    </w:p>
  </w:endnote>
  <w:endnote w:type="continuationNotice" w:id="1">
    <w:p w14:paraId="744AF765" w14:textId="77777777" w:rsidR="00F72A1C" w:rsidRDefault="00F72A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F72A1C" w:rsidRDefault="00F72A1C"/>
  <w:p w14:paraId="1FC233E8" w14:textId="77777777" w:rsidR="00F72A1C" w:rsidRDefault="00F72A1C"/>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F72A1C" w:rsidRPr="004A7C1C" w14:paraId="3C5A492F" w14:textId="77777777" w:rsidTr="00095A0D">
      <w:trPr>
        <w:trHeight w:val="629"/>
      </w:trPr>
      <w:tc>
        <w:tcPr>
          <w:tcW w:w="1559" w:type="dxa"/>
        </w:tcPr>
        <w:p w14:paraId="784DFED4" w14:textId="77777777" w:rsidR="00F72A1C" w:rsidRPr="001304B6" w:rsidRDefault="00F72A1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F72A1C" w:rsidRPr="001304B6" w:rsidRDefault="00F72A1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F72A1C" w:rsidRPr="001304B6" w:rsidRDefault="00F72A1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F72A1C" w:rsidRPr="001304B6" w:rsidRDefault="00F72A1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F72A1C" w:rsidRPr="00E13D7F" w:rsidRDefault="00F72A1C" w:rsidP="00095A0D">
          <w:pPr>
            <w:pStyle w:val="Footer"/>
            <w:ind w:left="0"/>
            <w:jc w:val="both"/>
            <w:rPr>
              <w:rFonts w:ascii="Arial" w:eastAsia="Times New Roman" w:hAnsi="Arial"/>
              <w:color w:val="00A9A7"/>
              <w:sz w:val="14"/>
              <w:szCs w:val="24"/>
              <w:lang w:val="en-GB" w:eastAsia="en-GB"/>
            </w:rPr>
          </w:pPr>
          <w:r w:rsidRPr="00E13D7F">
            <w:rPr>
              <w:rFonts w:ascii="Arial" w:eastAsia="Times New Roman" w:hAnsi="Arial"/>
              <w:color w:val="00A9A7"/>
              <w:sz w:val="14"/>
              <w:szCs w:val="24"/>
              <w:lang w:val="en-GB" w:eastAsia="en-GB"/>
            </w:rPr>
            <w:t>Tel 08 452 71 60</w:t>
          </w:r>
        </w:p>
        <w:p w14:paraId="3A35D9B7" w14:textId="77777777" w:rsidR="00F72A1C" w:rsidRPr="00E13D7F" w:rsidRDefault="00F72A1C" w:rsidP="00095A0D">
          <w:pPr>
            <w:pStyle w:val="Footer"/>
            <w:ind w:left="0"/>
            <w:jc w:val="both"/>
            <w:rPr>
              <w:rFonts w:ascii="Arial" w:eastAsia="Times New Roman" w:hAnsi="Arial"/>
              <w:color w:val="00A9A7"/>
              <w:sz w:val="14"/>
              <w:szCs w:val="24"/>
              <w:lang w:val="en-GB" w:eastAsia="en-GB"/>
            </w:rPr>
          </w:pPr>
          <w:r w:rsidRPr="00E13D7F">
            <w:rPr>
              <w:rFonts w:ascii="Arial" w:eastAsia="Times New Roman" w:hAnsi="Arial"/>
              <w:color w:val="00A9A7"/>
              <w:sz w:val="14"/>
              <w:szCs w:val="24"/>
              <w:lang w:val="en-GB" w:eastAsia="en-GB"/>
            </w:rPr>
            <w:t>info@inera.se</w:t>
          </w:r>
        </w:p>
        <w:p w14:paraId="3EEE20B7" w14:textId="77777777" w:rsidR="00F72A1C" w:rsidRPr="0091623E" w:rsidRDefault="00F72A1C" w:rsidP="00095A0D">
          <w:pPr>
            <w:pStyle w:val="Footer"/>
            <w:ind w:left="0"/>
            <w:jc w:val="both"/>
            <w:rPr>
              <w:lang w:val="en-US"/>
            </w:rPr>
          </w:pPr>
          <w:r w:rsidRPr="00E13D7F">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F72A1C" w:rsidRPr="001304B6" w:rsidRDefault="00F72A1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F72A1C" w:rsidRPr="001304B6" w:rsidRDefault="00F72A1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F72A1C" w:rsidRPr="004A7C1C" w:rsidRDefault="00F72A1C" w:rsidP="001304B6">
          <w:pPr>
            <w:pStyle w:val="Footer"/>
          </w:pPr>
        </w:p>
      </w:tc>
      <w:tc>
        <w:tcPr>
          <w:tcW w:w="709" w:type="dxa"/>
        </w:tcPr>
        <w:p w14:paraId="6E332D35" w14:textId="77777777" w:rsidR="00F72A1C" w:rsidRPr="004A7C1C" w:rsidRDefault="00F72A1C"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146E79">
            <w:rPr>
              <w:rStyle w:val="PageNumber"/>
              <w:noProof/>
            </w:rPr>
            <w:t>14</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146E79">
            <w:rPr>
              <w:rStyle w:val="PageNumber"/>
              <w:noProof/>
            </w:rPr>
            <w:t>26</w:t>
          </w:r>
          <w:r w:rsidRPr="004A7C1C">
            <w:rPr>
              <w:rStyle w:val="PageNumber"/>
            </w:rPr>
            <w:fldChar w:fldCharType="end"/>
          </w:r>
        </w:p>
      </w:tc>
    </w:tr>
  </w:tbl>
  <w:p w14:paraId="6EB65E86" w14:textId="77777777" w:rsidR="00F72A1C" w:rsidRDefault="00F72A1C"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F72A1C" w:rsidRDefault="00F72A1C">
    <w:pPr>
      <w:pStyle w:val="Footer"/>
    </w:pPr>
  </w:p>
  <w:p w14:paraId="36E0CB75" w14:textId="77777777" w:rsidR="00F72A1C" w:rsidRDefault="00F72A1C">
    <w:pPr>
      <w:pStyle w:val="Footer"/>
    </w:pPr>
  </w:p>
  <w:p w14:paraId="68EA24B6" w14:textId="77777777" w:rsidR="00F72A1C" w:rsidRDefault="00F72A1C">
    <w:pPr>
      <w:pStyle w:val="Footer"/>
    </w:pPr>
  </w:p>
  <w:p w14:paraId="798F58D1" w14:textId="77777777" w:rsidR="00F72A1C" w:rsidRDefault="00F72A1C">
    <w:pPr>
      <w:pStyle w:val="Footer"/>
    </w:pPr>
  </w:p>
  <w:p w14:paraId="0B4F500D" w14:textId="77777777" w:rsidR="00F72A1C" w:rsidRDefault="00F72A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C75A4" w14:textId="77777777" w:rsidR="00F72A1C" w:rsidRDefault="00F72A1C" w:rsidP="00C72B17">
      <w:pPr>
        <w:spacing w:line="240" w:lineRule="auto"/>
      </w:pPr>
      <w:r>
        <w:separator/>
      </w:r>
    </w:p>
  </w:footnote>
  <w:footnote w:type="continuationSeparator" w:id="0">
    <w:p w14:paraId="295C90DC" w14:textId="77777777" w:rsidR="00F72A1C" w:rsidRDefault="00F72A1C" w:rsidP="00C72B17">
      <w:pPr>
        <w:spacing w:line="240" w:lineRule="auto"/>
      </w:pPr>
      <w:r>
        <w:continuationSeparator/>
      </w:r>
    </w:p>
  </w:footnote>
  <w:footnote w:type="continuationNotice" w:id="1">
    <w:p w14:paraId="05EC3D5F" w14:textId="77777777" w:rsidR="00F72A1C" w:rsidRDefault="00F72A1C">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F72A1C" w:rsidRDefault="00F72A1C"/>
  <w:p w14:paraId="69BC34DE" w14:textId="77777777" w:rsidR="00F72A1C" w:rsidRDefault="00F72A1C"/>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F72A1C" w:rsidRPr="00333716" w14:paraId="38E1EC6E" w14:textId="77777777" w:rsidTr="000A531A">
      <w:trPr>
        <w:trHeight w:hRule="exact" w:val="539"/>
      </w:trPr>
      <w:tc>
        <w:tcPr>
          <w:tcW w:w="3168" w:type="dxa"/>
          <w:tcBorders>
            <w:top w:val="nil"/>
            <w:bottom w:val="nil"/>
          </w:tcBorders>
        </w:tcPr>
        <w:p w14:paraId="74451D16" w14:textId="77777777" w:rsidR="00F72A1C" w:rsidRPr="00095A0D" w:rsidRDefault="00F72A1C" w:rsidP="00095A0D">
          <w:pPr>
            <w:pStyle w:val="Footer"/>
            <w:rPr>
              <w:rFonts w:ascii="Arial" w:eastAsia="Times New Roman" w:hAnsi="Arial"/>
              <w:color w:val="00A9A7"/>
              <w:sz w:val="14"/>
              <w:szCs w:val="24"/>
              <w:lang w:eastAsia="en-GB"/>
            </w:rPr>
          </w:pPr>
          <w:bookmarkStart w:id="106" w:name="LDnr1"/>
          <w:bookmarkEnd w:id="106"/>
        </w:p>
        <w:p w14:paraId="1A79B92D" w14:textId="77777777" w:rsidR="00F72A1C" w:rsidRPr="00095A0D" w:rsidRDefault="00F72A1C"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F72A1C" w:rsidRDefault="00F72A1C"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 aktiviteter, beställning</w:t>
          </w:r>
          <w:r w:rsidRPr="007D7250">
            <w:rPr>
              <w:rFonts w:ascii="Arial" w:eastAsia="Times New Roman" w:hAnsi="Arial"/>
              <w:color w:val="008000"/>
              <w:sz w:val="14"/>
              <w:szCs w:val="24"/>
              <w:lang w:eastAsia="en-GB"/>
            </w:rPr>
            <w:fldChar w:fldCharType="end"/>
          </w:r>
        </w:p>
        <w:p w14:paraId="015507E6" w14:textId="1AF07278" w:rsidR="00F72A1C" w:rsidRDefault="00F72A1C"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 RC1</w:t>
          </w:r>
          <w:r w:rsidRPr="007D7250">
            <w:rPr>
              <w:rFonts w:ascii="Arial" w:eastAsia="Times New Roman" w:hAnsi="Arial"/>
              <w:color w:val="008000"/>
              <w:sz w:val="14"/>
              <w:szCs w:val="24"/>
              <w:lang w:eastAsia="en-GB"/>
            </w:rPr>
            <w:fldChar w:fldCharType="end"/>
          </w:r>
        </w:p>
        <w:p w14:paraId="361CB3A2" w14:textId="77777777" w:rsidR="00F72A1C" w:rsidRPr="00095A0D" w:rsidRDefault="00F72A1C"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CBC3C29" w:rsidR="00F72A1C" w:rsidRDefault="00F72A1C"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fldChar w:fldCharType="begin"/>
          </w:r>
          <w:r>
            <w:rPr>
              <w:rFonts w:ascii="Arial" w:eastAsia="Times New Roman" w:hAnsi="Arial"/>
              <w:color w:val="008000"/>
              <w:sz w:val="14"/>
              <w:szCs w:val="24"/>
              <w:lang w:eastAsia="en-GB"/>
            </w:rPr>
            <w:instrText xml:space="preserve"> AUTHOR  "Malin Lundgren"  \* MERGEFORMAT </w:instrText>
          </w:r>
          <w:r>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Malin Lundgren</w:t>
          </w:r>
          <w:r>
            <w:rPr>
              <w:rFonts w:ascii="Arial" w:eastAsia="Times New Roman" w:hAnsi="Arial"/>
              <w:color w:val="008000"/>
              <w:sz w:val="14"/>
              <w:szCs w:val="24"/>
              <w:lang w:eastAsia="en-GB"/>
            </w:rPr>
            <w:fldChar w:fldCharType="end"/>
          </w:r>
        </w:p>
        <w:p w14:paraId="33EE301E" w14:textId="40B9E9F7" w:rsidR="00F72A1C" w:rsidRPr="00095A0D" w:rsidRDefault="00F72A1C"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F72A1C" w:rsidRPr="00095A0D" w:rsidRDefault="00F72A1C"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24E91255" w:rsidR="00F72A1C" w:rsidRPr="000A531A" w:rsidRDefault="00F72A1C"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11/03/15 20:14</w:t>
          </w:r>
          <w:r>
            <w:rPr>
              <w:rFonts w:ascii="Arial" w:eastAsia="Times New Roman" w:hAnsi="Arial"/>
              <w:color w:val="00A9A7"/>
              <w:sz w:val="14"/>
              <w:szCs w:val="24"/>
              <w:lang w:eastAsia="en-GB"/>
            </w:rPr>
            <w:fldChar w:fldCharType="end"/>
          </w:r>
        </w:p>
      </w:tc>
    </w:tr>
    <w:tr w:rsidR="00F72A1C"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F72A1C" w:rsidRPr="00095A0D" w:rsidRDefault="00F72A1C"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F72A1C" w:rsidRPr="00095A0D" w:rsidRDefault="00F72A1C" w:rsidP="00095A0D">
          <w:pPr>
            <w:pStyle w:val="Footer"/>
            <w:rPr>
              <w:rFonts w:ascii="Arial" w:eastAsia="Times New Roman" w:hAnsi="Arial"/>
              <w:color w:val="00A9A7"/>
              <w:sz w:val="14"/>
              <w:szCs w:val="24"/>
              <w:lang w:eastAsia="en-GB"/>
            </w:rPr>
          </w:pPr>
        </w:p>
      </w:tc>
    </w:tr>
  </w:tbl>
  <w:p w14:paraId="2AC110CF" w14:textId="22237CFC" w:rsidR="00F72A1C" w:rsidRDefault="00F72A1C" w:rsidP="00A64C98">
    <w:pPr>
      <w:tabs>
        <w:tab w:val="left" w:pos="7575"/>
      </w:tabs>
    </w:pPr>
    <w:r>
      <w:t xml:space="preserve"> </w:t>
    </w:r>
    <w:bookmarkStart w:id="107" w:name="Dnr1"/>
    <w:bookmarkEnd w:id="107"/>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F72A1C" w:rsidRDefault="00F72A1C" w:rsidP="00D774BC">
    <w:pPr>
      <w:tabs>
        <w:tab w:val="left" w:pos="6237"/>
      </w:tabs>
    </w:pPr>
  </w:p>
  <w:p w14:paraId="51103E17" w14:textId="77777777" w:rsidR="00F72A1C" w:rsidRDefault="00F72A1C" w:rsidP="00D774BC">
    <w:pPr>
      <w:tabs>
        <w:tab w:val="left" w:pos="6237"/>
      </w:tabs>
    </w:pPr>
  </w:p>
  <w:p w14:paraId="772AE06E" w14:textId="77777777" w:rsidR="00F72A1C" w:rsidRDefault="00F72A1C" w:rsidP="00D774BC">
    <w:pPr>
      <w:tabs>
        <w:tab w:val="left" w:pos="6237"/>
      </w:tabs>
    </w:pPr>
  </w:p>
  <w:p w14:paraId="42F0C144" w14:textId="77777777" w:rsidR="00F72A1C" w:rsidRDefault="00F72A1C"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8" w:name="LDnr"/>
    <w:bookmarkEnd w:id="108"/>
    <w:r>
      <w:t xml:space="preserve"> </w:t>
    </w:r>
    <w:bookmarkStart w:id="109" w:name="Dnr"/>
    <w:bookmarkEnd w:id="109"/>
  </w:p>
  <w:tbl>
    <w:tblPr>
      <w:tblW w:w="9180" w:type="dxa"/>
      <w:tblLayout w:type="fixed"/>
      <w:tblLook w:val="04A0" w:firstRow="1" w:lastRow="0" w:firstColumn="1" w:lastColumn="0" w:noHBand="0" w:noVBand="1"/>
    </w:tblPr>
    <w:tblGrid>
      <w:gridCol w:w="956"/>
      <w:gridCol w:w="1199"/>
      <w:gridCol w:w="4049"/>
      <w:gridCol w:w="2976"/>
    </w:tblGrid>
    <w:tr w:rsidR="00F72A1C" w:rsidRPr="0024387D" w14:paraId="6E3EED84" w14:textId="77777777" w:rsidTr="00364AE6">
      <w:tc>
        <w:tcPr>
          <w:tcW w:w="2155" w:type="dxa"/>
          <w:gridSpan w:val="2"/>
        </w:tcPr>
        <w:p w14:paraId="2933175C" w14:textId="77777777" w:rsidR="00F72A1C" w:rsidRPr="0024387D" w:rsidRDefault="00F72A1C" w:rsidP="002A2120">
          <w:pPr>
            <w:pStyle w:val="Header"/>
            <w:rPr>
              <w:rFonts w:cs="Georgia"/>
              <w:sz w:val="12"/>
              <w:szCs w:val="12"/>
            </w:rPr>
          </w:pPr>
        </w:p>
      </w:tc>
      <w:tc>
        <w:tcPr>
          <w:tcW w:w="4049" w:type="dxa"/>
        </w:tcPr>
        <w:p w14:paraId="2813ED1B" w14:textId="77777777" w:rsidR="00F72A1C" w:rsidRPr="0024387D" w:rsidRDefault="00F72A1C" w:rsidP="00DE4030">
          <w:pPr>
            <w:pStyle w:val="Header"/>
            <w:rPr>
              <w:rFonts w:cs="Georgia"/>
              <w:sz w:val="14"/>
              <w:szCs w:val="14"/>
            </w:rPr>
          </w:pPr>
        </w:p>
      </w:tc>
      <w:tc>
        <w:tcPr>
          <w:tcW w:w="2976" w:type="dxa"/>
        </w:tcPr>
        <w:p w14:paraId="1F7BDFA1" w14:textId="77777777" w:rsidR="00F72A1C" w:rsidRDefault="00F72A1C" w:rsidP="00DE4030">
          <w:r>
            <w:t xml:space="preserve"> </w:t>
          </w:r>
          <w:bookmarkStart w:id="110" w:name="slask"/>
          <w:bookmarkStart w:id="111" w:name="Addressee"/>
          <w:bookmarkEnd w:id="110"/>
          <w:bookmarkEnd w:id="111"/>
        </w:p>
      </w:tc>
    </w:tr>
    <w:tr w:rsidR="00F72A1C" w:rsidRPr="00F456CC" w14:paraId="7817C09A" w14:textId="77777777" w:rsidTr="00364AE6">
      <w:tc>
        <w:tcPr>
          <w:tcW w:w="956" w:type="dxa"/>
          <w:tcBorders>
            <w:right w:val="single" w:sz="4" w:space="0" w:color="auto"/>
          </w:tcBorders>
        </w:tcPr>
        <w:p w14:paraId="7F2ACC79" w14:textId="77777777" w:rsidR="00F72A1C" w:rsidRPr="00F456CC" w:rsidRDefault="00F72A1C" w:rsidP="00025527">
          <w:pPr>
            <w:pStyle w:val="Header"/>
            <w:rPr>
              <w:rFonts w:cs="Georgia"/>
              <w:sz w:val="12"/>
              <w:szCs w:val="12"/>
            </w:rPr>
          </w:pPr>
        </w:p>
      </w:tc>
      <w:tc>
        <w:tcPr>
          <w:tcW w:w="1199" w:type="dxa"/>
          <w:tcBorders>
            <w:left w:val="single" w:sz="4" w:space="0" w:color="auto"/>
          </w:tcBorders>
        </w:tcPr>
        <w:p w14:paraId="27F330F9" w14:textId="77777777" w:rsidR="00F72A1C" w:rsidRPr="00F456CC" w:rsidRDefault="00F72A1C" w:rsidP="00DE4030">
          <w:pPr>
            <w:pStyle w:val="Header"/>
            <w:rPr>
              <w:rFonts w:cs="Georgia"/>
              <w:sz w:val="12"/>
              <w:szCs w:val="12"/>
            </w:rPr>
          </w:pPr>
        </w:p>
      </w:tc>
      <w:tc>
        <w:tcPr>
          <w:tcW w:w="4049" w:type="dxa"/>
        </w:tcPr>
        <w:p w14:paraId="37AA9367" w14:textId="77777777" w:rsidR="00F72A1C" w:rsidRPr="002C11AF" w:rsidRDefault="00F72A1C" w:rsidP="00DE4030">
          <w:pPr>
            <w:pStyle w:val="Header"/>
            <w:rPr>
              <w:rFonts w:cs="Georgia"/>
              <w:sz w:val="12"/>
              <w:szCs w:val="12"/>
            </w:rPr>
          </w:pPr>
        </w:p>
      </w:tc>
      <w:tc>
        <w:tcPr>
          <w:tcW w:w="2976" w:type="dxa"/>
        </w:tcPr>
        <w:p w14:paraId="25E5B32E" w14:textId="77777777" w:rsidR="00F72A1C" w:rsidRPr="002C11AF" w:rsidRDefault="00F72A1C" w:rsidP="00DE4030">
          <w:pPr>
            <w:pStyle w:val="Header"/>
            <w:rPr>
              <w:rFonts w:cs="Georgia"/>
              <w:sz w:val="12"/>
              <w:szCs w:val="12"/>
            </w:rPr>
          </w:pPr>
        </w:p>
      </w:tc>
    </w:tr>
  </w:tbl>
  <w:p w14:paraId="4244CC6E" w14:textId="77777777" w:rsidR="00F72A1C" w:rsidRPr="003755FD" w:rsidRDefault="00F72A1C" w:rsidP="008866A6">
    <w:bookmarkStart w:id="112" w:name="Radera2"/>
    <w:bookmarkEnd w:id="11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B251D7"/>
    <w:multiLevelType w:val="hybridMultilevel"/>
    <w:tmpl w:val="EB720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B244BA"/>
    <w:multiLevelType w:val="hybridMultilevel"/>
    <w:tmpl w:val="94E8FC5E"/>
    <w:lvl w:ilvl="0" w:tplc="C7FEE136">
      <w:start w:val="1"/>
      <w:numFmt w:val="bullet"/>
      <w:lvlText w:val="-"/>
      <w:lvlJc w:val="left"/>
      <w:pPr>
        <w:ind w:left="388" w:hanging="360"/>
      </w:pPr>
      <w:rPr>
        <w:rFonts w:ascii="Georgia" w:eastAsia="Times New Roman" w:hAnsi="Georgia" w:cs="Times New Roman" w:hint="default"/>
      </w:rPr>
    </w:lvl>
    <w:lvl w:ilvl="1" w:tplc="08090003" w:tentative="1">
      <w:start w:val="1"/>
      <w:numFmt w:val="bullet"/>
      <w:lvlText w:val="o"/>
      <w:lvlJc w:val="left"/>
      <w:pPr>
        <w:ind w:left="1108" w:hanging="360"/>
      </w:pPr>
      <w:rPr>
        <w:rFonts w:ascii="Courier New" w:hAnsi="Courier New" w:cs="Courier New" w:hint="default"/>
      </w:rPr>
    </w:lvl>
    <w:lvl w:ilvl="2" w:tplc="08090005" w:tentative="1">
      <w:start w:val="1"/>
      <w:numFmt w:val="bullet"/>
      <w:lvlText w:val=""/>
      <w:lvlJc w:val="left"/>
      <w:pPr>
        <w:ind w:left="1828" w:hanging="360"/>
      </w:pPr>
      <w:rPr>
        <w:rFonts w:ascii="Wingdings" w:hAnsi="Wingdings" w:hint="default"/>
      </w:rPr>
    </w:lvl>
    <w:lvl w:ilvl="3" w:tplc="08090001" w:tentative="1">
      <w:start w:val="1"/>
      <w:numFmt w:val="bullet"/>
      <w:lvlText w:val=""/>
      <w:lvlJc w:val="left"/>
      <w:pPr>
        <w:ind w:left="2548" w:hanging="360"/>
      </w:pPr>
      <w:rPr>
        <w:rFonts w:ascii="Symbol" w:hAnsi="Symbol" w:hint="default"/>
      </w:rPr>
    </w:lvl>
    <w:lvl w:ilvl="4" w:tplc="08090003" w:tentative="1">
      <w:start w:val="1"/>
      <w:numFmt w:val="bullet"/>
      <w:lvlText w:val="o"/>
      <w:lvlJc w:val="left"/>
      <w:pPr>
        <w:ind w:left="3268" w:hanging="360"/>
      </w:pPr>
      <w:rPr>
        <w:rFonts w:ascii="Courier New" w:hAnsi="Courier New" w:cs="Courier New" w:hint="default"/>
      </w:rPr>
    </w:lvl>
    <w:lvl w:ilvl="5" w:tplc="08090005" w:tentative="1">
      <w:start w:val="1"/>
      <w:numFmt w:val="bullet"/>
      <w:lvlText w:val=""/>
      <w:lvlJc w:val="left"/>
      <w:pPr>
        <w:ind w:left="3988" w:hanging="360"/>
      </w:pPr>
      <w:rPr>
        <w:rFonts w:ascii="Wingdings" w:hAnsi="Wingdings" w:hint="default"/>
      </w:rPr>
    </w:lvl>
    <w:lvl w:ilvl="6" w:tplc="08090001" w:tentative="1">
      <w:start w:val="1"/>
      <w:numFmt w:val="bullet"/>
      <w:lvlText w:val=""/>
      <w:lvlJc w:val="left"/>
      <w:pPr>
        <w:ind w:left="4708" w:hanging="360"/>
      </w:pPr>
      <w:rPr>
        <w:rFonts w:ascii="Symbol" w:hAnsi="Symbol" w:hint="default"/>
      </w:rPr>
    </w:lvl>
    <w:lvl w:ilvl="7" w:tplc="08090003" w:tentative="1">
      <w:start w:val="1"/>
      <w:numFmt w:val="bullet"/>
      <w:lvlText w:val="o"/>
      <w:lvlJc w:val="left"/>
      <w:pPr>
        <w:ind w:left="5428" w:hanging="360"/>
      </w:pPr>
      <w:rPr>
        <w:rFonts w:ascii="Courier New" w:hAnsi="Courier New" w:cs="Courier New" w:hint="default"/>
      </w:rPr>
    </w:lvl>
    <w:lvl w:ilvl="8" w:tplc="08090005" w:tentative="1">
      <w:start w:val="1"/>
      <w:numFmt w:val="bullet"/>
      <w:lvlText w:val=""/>
      <w:lvlJc w:val="left"/>
      <w:pPr>
        <w:ind w:left="6148"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378A38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7B315E"/>
    <w:multiLevelType w:val="hybridMultilevel"/>
    <w:tmpl w:val="5E30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F037C3"/>
    <w:multiLevelType w:val="hybridMultilevel"/>
    <w:tmpl w:val="BC463B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BD71329"/>
    <w:multiLevelType w:val="hybridMultilevel"/>
    <w:tmpl w:val="82A45560"/>
    <w:lvl w:ilvl="0" w:tplc="041D0001">
      <w:start w:val="1"/>
      <w:numFmt w:val="bullet"/>
      <w:lvlText w:val=""/>
      <w:lvlJc w:val="left"/>
      <w:pPr>
        <w:ind w:left="462" w:hanging="360"/>
      </w:pPr>
      <w:rPr>
        <w:rFonts w:ascii="Symbol" w:hAnsi="Symbol" w:hint="default"/>
      </w:rPr>
    </w:lvl>
    <w:lvl w:ilvl="1" w:tplc="041D0003" w:tentative="1">
      <w:start w:val="1"/>
      <w:numFmt w:val="bullet"/>
      <w:lvlText w:val="o"/>
      <w:lvlJc w:val="left"/>
      <w:pPr>
        <w:ind w:left="1182" w:hanging="360"/>
      </w:pPr>
      <w:rPr>
        <w:rFonts w:ascii="Courier New" w:hAnsi="Courier New" w:cs="Courier New" w:hint="default"/>
      </w:rPr>
    </w:lvl>
    <w:lvl w:ilvl="2" w:tplc="041D0005" w:tentative="1">
      <w:start w:val="1"/>
      <w:numFmt w:val="bullet"/>
      <w:lvlText w:val=""/>
      <w:lvlJc w:val="left"/>
      <w:pPr>
        <w:ind w:left="1902" w:hanging="360"/>
      </w:pPr>
      <w:rPr>
        <w:rFonts w:ascii="Wingdings" w:hAnsi="Wingdings" w:hint="default"/>
      </w:rPr>
    </w:lvl>
    <w:lvl w:ilvl="3" w:tplc="041D0001" w:tentative="1">
      <w:start w:val="1"/>
      <w:numFmt w:val="bullet"/>
      <w:lvlText w:val=""/>
      <w:lvlJc w:val="left"/>
      <w:pPr>
        <w:ind w:left="2622" w:hanging="360"/>
      </w:pPr>
      <w:rPr>
        <w:rFonts w:ascii="Symbol" w:hAnsi="Symbol" w:hint="default"/>
      </w:rPr>
    </w:lvl>
    <w:lvl w:ilvl="4" w:tplc="041D0003" w:tentative="1">
      <w:start w:val="1"/>
      <w:numFmt w:val="bullet"/>
      <w:lvlText w:val="o"/>
      <w:lvlJc w:val="left"/>
      <w:pPr>
        <w:ind w:left="3342" w:hanging="360"/>
      </w:pPr>
      <w:rPr>
        <w:rFonts w:ascii="Courier New" w:hAnsi="Courier New" w:cs="Courier New" w:hint="default"/>
      </w:rPr>
    </w:lvl>
    <w:lvl w:ilvl="5" w:tplc="041D0005" w:tentative="1">
      <w:start w:val="1"/>
      <w:numFmt w:val="bullet"/>
      <w:lvlText w:val=""/>
      <w:lvlJc w:val="left"/>
      <w:pPr>
        <w:ind w:left="4062" w:hanging="360"/>
      </w:pPr>
      <w:rPr>
        <w:rFonts w:ascii="Wingdings" w:hAnsi="Wingdings" w:hint="default"/>
      </w:rPr>
    </w:lvl>
    <w:lvl w:ilvl="6" w:tplc="041D0001" w:tentative="1">
      <w:start w:val="1"/>
      <w:numFmt w:val="bullet"/>
      <w:lvlText w:val=""/>
      <w:lvlJc w:val="left"/>
      <w:pPr>
        <w:ind w:left="4782" w:hanging="360"/>
      </w:pPr>
      <w:rPr>
        <w:rFonts w:ascii="Symbol" w:hAnsi="Symbol" w:hint="default"/>
      </w:rPr>
    </w:lvl>
    <w:lvl w:ilvl="7" w:tplc="041D0003" w:tentative="1">
      <w:start w:val="1"/>
      <w:numFmt w:val="bullet"/>
      <w:lvlText w:val="o"/>
      <w:lvlJc w:val="left"/>
      <w:pPr>
        <w:ind w:left="5502" w:hanging="360"/>
      </w:pPr>
      <w:rPr>
        <w:rFonts w:ascii="Courier New" w:hAnsi="Courier New" w:cs="Courier New" w:hint="default"/>
      </w:rPr>
    </w:lvl>
    <w:lvl w:ilvl="8" w:tplc="041D0005" w:tentative="1">
      <w:start w:val="1"/>
      <w:numFmt w:val="bullet"/>
      <w:lvlText w:val=""/>
      <w:lvlJc w:val="left"/>
      <w:pPr>
        <w:ind w:left="6222"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C470B"/>
    <w:multiLevelType w:val="hybridMultilevel"/>
    <w:tmpl w:val="34B2188A"/>
    <w:lvl w:ilvl="0" w:tplc="31829726">
      <w:start w:val="1"/>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3">
    <w:nsid w:val="69C03744"/>
    <w:multiLevelType w:val="hybridMultilevel"/>
    <w:tmpl w:val="EBD4B7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4"/>
  </w:num>
  <w:num w:numId="4">
    <w:abstractNumId w:val="5"/>
  </w:num>
  <w:num w:numId="5">
    <w:abstractNumId w:val="23"/>
  </w:num>
  <w:num w:numId="6">
    <w:abstractNumId w:val="16"/>
  </w:num>
  <w:num w:numId="7">
    <w:abstractNumId w:val="26"/>
  </w:num>
  <w:num w:numId="8">
    <w:abstractNumId w:val="28"/>
  </w:num>
  <w:num w:numId="9">
    <w:abstractNumId w:val="18"/>
  </w:num>
  <w:num w:numId="10">
    <w:abstractNumId w:val="17"/>
  </w:num>
  <w:num w:numId="11">
    <w:abstractNumId w:val="13"/>
  </w:num>
  <w:num w:numId="12">
    <w:abstractNumId w:val="30"/>
  </w:num>
  <w:num w:numId="13">
    <w:abstractNumId w:val="15"/>
  </w:num>
  <w:num w:numId="14">
    <w:abstractNumId w:val="3"/>
  </w:num>
  <w:num w:numId="15">
    <w:abstractNumId w:val="21"/>
  </w:num>
  <w:num w:numId="16">
    <w:abstractNumId w:val="24"/>
  </w:num>
  <w:num w:numId="17">
    <w:abstractNumId w:val="35"/>
  </w:num>
  <w:num w:numId="18">
    <w:abstractNumId w:val="22"/>
  </w:num>
  <w:num w:numId="19">
    <w:abstractNumId w:val="4"/>
  </w:num>
  <w:num w:numId="20">
    <w:abstractNumId w:val="8"/>
  </w:num>
  <w:num w:numId="21">
    <w:abstractNumId w:val="7"/>
  </w:num>
  <w:num w:numId="22">
    <w:abstractNumId w:val="2"/>
  </w:num>
  <w:num w:numId="23">
    <w:abstractNumId w:val="20"/>
  </w:num>
  <w:num w:numId="24">
    <w:abstractNumId w:val="11"/>
  </w:num>
  <w:num w:numId="25">
    <w:abstractNumId w:val="12"/>
  </w:num>
  <w:num w:numId="26">
    <w:abstractNumId w:val="31"/>
  </w:num>
  <w:num w:numId="27">
    <w:abstractNumId w:val="34"/>
  </w:num>
  <w:num w:numId="28">
    <w:abstractNumId w:val="10"/>
  </w:num>
  <w:num w:numId="29">
    <w:abstractNumId w:val="19"/>
  </w:num>
  <w:num w:numId="30">
    <w:abstractNumId w:val="27"/>
  </w:num>
  <w:num w:numId="31">
    <w:abstractNumId w:val="6"/>
  </w:num>
  <w:num w:numId="32">
    <w:abstractNumId w:val="25"/>
  </w:num>
  <w:num w:numId="33">
    <w:abstractNumId w:val="9"/>
  </w:num>
  <w:num w:numId="34">
    <w:abstractNumId w:val="32"/>
  </w:num>
  <w:num w:numId="35">
    <w:abstractNumId w:val="29"/>
  </w:num>
  <w:num w:numId="36">
    <w:abstractNumId w:val="33"/>
  </w:num>
  <w:num w:numId="3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2C5"/>
    <w:rsid w:val="000308E4"/>
    <w:rsid w:val="00033BC0"/>
    <w:rsid w:val="00035AA6"/>
    <w:rsid w:val="00036FF1"/>
    <w:rsid w:val="000422CF"/>
    <w:rsid w:val="000442F0"/>
    <w:rsid w:val="000479C2"/>
    <w:rsid w:val="00047E25"/>
    <w:rsid w:val="000512A9"/>
    <w:rsid w:val="00052C6B"/>
    <w:rsid w:val="00053977"/>
    <w:rsid w:val="00055973"/>
    <w:rsid w:val="000573F3"/>
    <w:rsid w:val="00061190"/>
    <w:rsid w:val="00065ECC"/>
    <w:rsid w:val="0007045E"/>
    <w:rsid w:val="00073D79"/>
    <w:rsid w:val="0007558E"/>
    <w:rsid w:val="0008100A"/>
    <w:rsid w:val="0008353D"/>
    <w:rsid w:val="000844ED"/>
    <w:rsid w:val="0008538A"/>
    <w:rsid w:val="000954B2"/>
    <w:rsid w:val="00095A0D"/>
    <w:rsid w:val="000A3E85"/>
    <w:rsid w:val="000A531A"/>
    <w:rsid w:val="000A69BD"/>
    <w:rsid w:val="000B529A"/>
    <w:rsid w:val="000C1ACF"/>
    <w:rsid w:val="000C2908"/>
    <w:rsid w:val="000C776C"/>
    <w:rsid w:val="000D2A4A"/>
    <w:rsid w:val="000D4323"/>
    <w:rsid w:val="000D4E05"/>
    <w:rsid w:val="000D639B"/>
    <w:rsid w:val="000D685C"/>
    <w:rsid w:val="000E020A"/>
    <w:rsid w:val="000E190F"/>
    <w:rsid w:val="000E3FBA"/>
    <w:rsid w:val="000E6D5D"/>
    <w:rsid w:val="000F72A4"/>
    <w:rsid w:val="00100B52"/>
    <w:rsid w:val="00101221"/>
    <w:rsid w:val="00103901"/>
    <w:rsid w:val="001060EF"/>
    <w:rsid w:val="00114346"/>
    <w:rsid w:val="00116504"/>
    <w:rsid w:val="00120EFC"/>
    <w:rsid w:val="00121285"/>
    <w:rsid w:val="00122B6C"/>
    <w:rsid w:val="001233FB"/>
    <w:rsid w:val="001304B6"/>
    <w:rsid w:val="0014298C"/>
    <w:rsid w:val="001447DE"/>
    <w:rsid w:val="00146E79"/>
    <w:rsid w:val="00147913"/>
    <w:rsid w:val="001502F9"/>
    <w:rsid w:val="001512C0"/>
    <w:rsid w:val="00160052"/>
    <w:rsid w:val="00161E99"/>
    <w:rsid w:val="0016591B"/>
    <w:rsid w:val="00165D33"/>
    <w:rsid w:val="00167381"/>
    <w:rsid w:val="001714C5"/>
    <w:rsid w:val="00171F5E"/>
    <w:rsid w:val="001752B9"/>
    <w:rsid w:val="00183401"/>
    <w:rsid w:val="00184750"/>
    <w:rsid w:val="00191B2C"/>
    <w:rsid w:val="00192E50"/>
    <w:rsid w:val="001A52FF"/>
    <w:rsid w:val="001B196C"/>
    <w:rsid w:val="001B2C00"/>
    <w:rsid w:val="001B2F37"/>
    <w:rsid w:val="001C046C"/>
    <w:rsid w:val="001C1E6E"/>
    <w:rsid w:val="001C618B"/>
    <w:rsid w:val="001D4033"/>
    <w:rsid w:val="001D58E4"/>
    <w:rsid w:val="001F3085"/>
    <w:rsid w:val="001F3C58"/>
    <w:rsid w:val="001F6022"/>
    <w:rsid w:val="00201A12"/>
    <w:rsid w:val="0020281C"/>
    <w:rsid w:val="002047F2"/>
    <w:rsid w:val="00206BDB"/>
    <w:rsid w:val="00207265"/>
    <w:rsid w:val="00207E7B"/>
    <w:rsid w:val="00212825"/>
    <w:rsid w:val="00223BB0"/>
    <w:rsid w:val="00224476"/>
    <w:rsid w:val="00226F03"/>
    <w:rsid w:val="00231E0A"/>
    <w:rsid w:val="00235D93"/>
    <w:rsid w:val="0024387D"/>
    <w:rsid w:val="0024629B"/>
    <w:rsid w:val="00246426"/>
    <w:rsid w:val="00253AB3"/>
    <w:rsid w:val="00254A93"/>
    <w:rsid w:val="00255B13"/>
    <w:rsid w:val="002577BB"/>
    <w:rsid w:val="002601EF"/>
    <w:rsid w:val="002670A1"/>
    <w:rsid w:val="00267208"/>
    <w:rsid w:val="00276ED4"/>
    <w:rsid w:val="00277ADB"/>
    <w:rsid w:val="00281B0A"/>
    <w:rsid w:val="0028759B"/>
    <w:rsid w:val="002875BF"/>
    <w:rsid w:val="0029087A"/>
    <w:rsid w:val="00294CFA"/>
    <w:rsid w:val="002A0618"/>
    <w:rsid w:val="002A2120"/>
    <w:rsid w:val="002A59E4"/>
    <w:rsid w:val="002A77D2"/>
    <w:rsid w:val="002C11AF"/>
    <w:rsid w:val="002C7A8D"/>
    <w:rsid w:val="002D088E"/>
    <w:rsid w:val="002D0A35"/>
    <w:rsid w:val="002D4663"/>
    <w:rsid w:val="002D5B10"/>
    <w:rsid w:val="002E294D"/>
    <w:rsid w:val="002E4AFC"/>
    <w:rsid w:val="002E5EA5"/>
    <w:rsid w:val="002E6348"/>
    <w:rsid w:val="002F0BBD"/>
    <w:rsid w:val="002F7E28"/>
    <w:rsid w:val="00306866"/>
    <w:rsid w:val="0030710D"/>
    <w:rsid w:val="00322A41"/>
    <w:rsid w:val="00325D2B"/>
    <w:rsid w:val="00325EBF"/>
    <w:rsid w:val="00327F08"/>
    <w:rsid w:val="00334563"/>
    <w:rsid w:val="00337395"/>
    <w:rsid w:val="003375F1"/>
    <w:rsid w:val="00343CE9"/>
    <w:rsid w:val="003467C7"/>
    <w:rsid w:val="00346892"/>
    <w:rsid w:val="003528BF"/>
    <w:rsid w:val="00362731"/>
    <w:rsid w:val="00364AE6"/>
    <w:rsid w:val="00364D31"/>
    <w:rsid w:val="00364DF6"/>
    <w:rsid w:val="003663BD"/>
    <w:rsid w:val="0037304A"/>
    <w:rsid w:val="003755FD"/>
    <w:rsid w:val="00375CC6"/>
    <w:rsid w:val="003832E5"/>
    <w:rsid w:val="00390030"/>
    <w:rsid w:val="0039481C"/>
    <w:rsid w:val="00394F76"/>
    <w:rsid w:val="00395032"/>
    <w:rsid w:val="00396AE1"/>
    <w:rsid w:val="003975B7"/>
    <w:rsid w:val="003A1F89"/>
    <w:rsid w:val="003A348D"/>
    <w:rsid w:val="003B4275"/>
    <w:rsid w:val="003B79E7"/>
    <w:rsid w:val="003C1EB0"/>
    <w:rsid w:val="003C2A05"/>
    <w:rsid w:val="003C2D14"/>
    <w:rsid w:val="003C455F"/>
    <w:rsid w:val="003D21E1"/>
    <w:rsid w:val="003D2ECD"/>
    <w:rsid w:val="003D6708"/>
    <w:rsid w:val="003D7729"/>
    <w:rsid w:val="003E0E90"/>
    <w:rsid w:val="003E23B0"/>
    <w:rsid w:val="003E7A14"/>
    <w:rsid w:val="003F5F5D"/>
    <w:rsid w:val="00405057"/>
    <w:rsid w:val="00414500"/>
    <w:rsid w:val="00415214"/>
    <w:rsid w:val="00415791"/>
    <w:rsid w:val="00420DCF"/>
    <w:rsid w:val="00432697"/>
    <w:rsid w:val="00436006"/>
    <w:rsid w:val="004375C9"/>
    <w:rsid w:val="0044057E"/>
    <w:rsid w:val="004433BE"/>
    <w:rsid w:val="00443F8B"/>
    <w:rsid w:val="00444C74"/>
    <w:rsid w:val="00446939"/>
    <w:rsid w:val="00460195"/>
    <w:rsid w:val="00460BEE"/>
    <w:rsid w:val="004736B1"/>
    <w:rsid w:val="0047382E"/>
    <w:rsid w:val="00474CE5"/>
    <w:rsid w:val="00477A57"/>
    <w:rsid w:val="00481007"/>
    <w:rsid w:val="00482B99"/>
    <w:rsid w:val="00491FA2"/>
    <w:rsid w:val="00491FBC"/>
    <w:rsid w:val="004920CC"/>
    <w:rsid w:val="0049416E"/>
    <w:rsid w:val="004A0132"/>
    <w:rsid w:val="004A2F53"/>
    <w:rsid w:val="004A70FD"/>
    <w:rsid w:val="004B0B17"/>
    <w:rsid w:val="004B347C"/>
    <w:rsid w:val="004B7510"/>
    <w:rsid w:val="004C0552"/>
    <w:rsid w:val="004C17B9"/>
    <w:rsid w:val="004C2C46"/>
    <w:rsid w:val="004C349F"/>
    <w:rsid w:val="004C4B49"/>
    <w:rsid w:val="004D5748"/>
    <w:rsid w:val="004E1130"/>
    <w:rsid w:val="004E2F8E"/>
    <w:rsid w:val="004F10B6"/>
    <w:rsid w:val="004F1761"/>
    <w:rsid w:val="004F2464"/>
    <w:rsid w:val="004F2686"/>
    <w:rsid w:val="004F39E1"/>
    <w:rsid w:val="004F7B5A"/>
    <w:rsid w:val="005051A1"/>
    <w:rsid w:val="00520999"/>
    <w:rsid w:val="005209B6"/>
    <w:rsid w:val="005215F3"/>
    <w:rsid w:val="00525CF4"/>
    <w:rsid w:val="0052679F"/>
    <w:rsid w:val="005408F3"/>
    <w:rsid w:val="0054092C"/>
    <w:rsid w:val="005477ED"/>
    <w:rsid w:val="005521B0"/>
    <w:rsid w:val="00554A1B"/>
    <w:rsid w:val="0056497A"/>
    <w:rsid w:val="00566ACF"/>
    <w:rsid w:val="0057032F"/>
    <w:rsid w:val="00575EA9"/>
    <w:rsid w:val="00577620"/>
    <w:rsid w:val="00583B77"/>
    <w:rsid w:val="00586761"/>
    <w:rsid w:val="0059544B"/>
    <w:rsid w:val="005957FC"/>
    <w:rsid w:val="005A0069"/>
    <w:rsid w:val="005A11F9"/>
    <w:rsid w:val="005A1FB7"/>
    <w:rsid w:val="005A2DFC"/>
    <w:rsid w:val="005A3AAC"/>
    <w:rsid w:val="005A6077"/>
    <w:rsid w:val="005A6380"/>
    <w:rsid w:val="005A698C"/>
    <w:rsid w:val="005A7350"/>
    <w:rsid w:val="005B49C2"/>
    <w:rsid w:val="005B6762"/>
    <w:rsid w:val="005B6979"/>
    <w:rsid w:val="005B7E86"/>
    <w:rsid w:val="005C5369"/>
    <w:rsid w:val="005C6658"/>
    <w:rsid w:val="005C7A76"/>
    <w:rsid w:val="005D0343"/>
    <w:rsid w:val="005D0B8B"/>
    <w:rsid w:val="005D655F"/>
    <w:rsid w:val="005D6C3E"/>
    <w:rsid w:val="005E236D"/>
    <w:rsid w:val="005E29AA"/>
    <w:rsid w:val="005E710A"/>
    <w:rsid w:val="005F22CF"/>
    <w:rsid w:val="005F5F62"/>
    <w:rsid w:val="005F7E0A"/>
    <w:rsid w:val="00601C65"/>
    <w:rsid w:val="00601F22"/>
    <w:rsid w:val="00602874"/>
    <w:rsid w:val="006059C8"/>
    <w:rsid w:val="00614EF1"/>
    <w:rsid w:val="0061517C"/>
    <w:rsid w:val="006217E0"/>
    <w:rsid w:val="00623EAC"/>
    <w:rsid w:val="00627C49"/>
    <w:rsid w:val="00633EAD"/>
    <w:rsid w:val="006414D5"/>
    <w:rsid w:val="00641A3D"/>
    <w:rsid w:val="00644DF2"/>
    <w:rsid w:val="00650709"/>
    <w:rsid w:val="00653081"/>
    <w:rsid w:val="00654EE3"/>
    <w:rsid w:val="00655649"/>
    <w:rsid w:val="00661F2C"/>
    <w:rsid w:val="00662C17"/>
    <w:rsid w:val="006648CB"/>
    <w:rsid w:val="00676C4D"/>
    <w:rsid w:val="00680827"/>
    <w:rsid w:val="00684883"/>
    <w:rsid w:val="0068494B"/>
    <w:rsid w:val="00686189"/>
    <w:rsid w:val="00691419"/>
    <w:rsid w:val="0069359C"/>
    <w:rsid w:val="00693834"/>
    <w:rsid w:val="006A4923"/>
    <w:rsid w:val="006A4A7F"/>
    <w:rsid w:val="006A4E14"/>
    <w:rsid w:val="006B1AFE"/>
    <w:rsid w:val="006B50E2"/>
    <w:rsid w:val="006B510A"/>
    <w:rsid w:val="006B79D2"/>
    <w:rsid w:val="006C1421"/>
    <w:rsid w:val="006C529C"/>
    <w:rsid w:val="006C558F"/>
    <w:rsid w:val="006E398D"/>
    <w:rsid w:val="006E59FF"/>
    <w:rsid w:val="006E7C71"/>
    <w:rsid w:val="00702AFD"/>
    <w:rsid w:val="00702D19"/>
    <w:rsid w:val="00705150"/>
    <w:rsid w:val="00705DCC"/>
    <w:rsid w:val="00705EDA"/>
    <w:rsid w:val="00707704"/>
    <w:rsid w:val="00714301"/>
    <w:rsid w:val="0072035C"/>
    <w:rsid w:val="007231DB"/>
    <w:rsid w:val="00727057"/>
    <w:rsid w:val="007306AD"/>
    <w:rsid w:val="00751338"/>
    <w:rsid w:val="00754BBF"/>
    <w:rsid w:val="0075644F"/>
    <w:rsid w:val="00757386"/>
    <w:rsid w:val="00771D46"/>
    <w:rsid w:val="00774EF9"/>
    <w:rsid w:val="007804CB"/>
    <w:rsid w:val="00782CAB"/>
    <w:rsid w:val="007871FB"/>
    <w:rsid w:val="00793064"/>
    <w:rsid w:val="00794514"/>
    <w:rsid w:val="007A0162"/>
    <w:rsid w:val="007A2939"/>
    <w:rsid w:val="007A52E8"/>
    <w:rsid w:val="007B025E"/>
    <w:rsid w:val="007B1939"/>
    <w:rsid w:val="007B241A"/>
    <w:rsid w:val="007B2DED"/>
    <w:rsid w:val="007B7975"/>
    <w:rsid w:val="007C16B5"/>
    <w:rsid w:val="007C2A05"/>
    <w:rsid w:val="007C34B3"/>
    <w:rsid w:val="007C51C1"/>
    <w:rsid w:val="007C5FD4"/>
    <w:rsid w:val="007C7AE2"/>
    <w:rsid w:val="007C7D7A"/>
    <w:rsid w:val="007D0655"/>
    <w:rsid w:val="007D7250"/>
    <w:rsid w:val="007E3B73"/>
    <w:rsid w:val="007E3F3B"/>
    <w:rsid w:val="007E481B"/>
    <w:rsid w:val="007F0993"/>
    <w:rsid w:val="007F0F3A"/>
    <w:rsid w:val="007F7702"/>
    <w:rsid w:val="00805333"/>
    <w:rsid w:val="008055D7"/>
    <w:rsid w:val="00817886"/>
    <w:rsid w:val="00820B13"/>
    <w:rsid w:val="00823DC8"/>
    <w:rsid w:val="008303EF"/>
    <w:rsid w:val="0083214E"/>
    <w:rsid w:val="00832F02"/>
    <w:rsid w:val="008409C3"/>
    <w:rsid w:val="00843310"/>
    <w:rsid w:val="0084385C"/>
    <w:rsid w:val="008465AF"/>
    <w:rsid w:val="00854EB2"/>
    <w:rsid w:val="00855D28"/>
    <w:rsid w:val="00856A65"/>
    <w:rsid w:val="008574CF"/>
    <w:rsid w:val="00862D26"/>
    <w:rsid w:val="00864FC7"/>
    <w:rsid w:val="0087452F"/>
    <w:rsid w:val="008802DC"/>
    <w:rsid w:val="008850F8"/>
    <w:rsid w:val="008866A6"/>
    <w:rsid w:val="00891F0D"/>
    <w:rsid w:val="00892362"/>
    <w:rsid w:val="0089381B"/>
    <w:rsid w:val="008962E0"/>
    <w:rsid w:val="00896F60"/>
    <w:rsid w:val="008977F7"/>
    <w:rsid w:val="008A2B0E"/>
    <w:rsid w:val="008B188A"/>
    <w:rsid w:val="008B1BED"/>
    <w:rsid w:val="008B23F2"/>
    <w:rsid w:val="008B34A4"/>
    <w:rsid w:val="008C400C"/>
    <w:rsid w:val="008C7C3E"/>
    <w:rsid w:val="008D0518"/>
    <w:rsid w:val="008D0A59"/>
    <w:rsid w:val="008D7540"/>
    <w:rsid w:val="008D797D"/>
    <w:rsid w:val="008E478A"/>
    <w:rsid w:val="008E4D6F"/>
    <w:rsid w:val="008E73EF"/>
    <w:rsid w:val="008F38AA"/>
    <w:rsid w:val="008F3F00"/>
    <w:rsid w:val="008F6ADA"/>
    <w:rsid w:val="00901BAC"/>
    <w:rsid w:val="009036DE"/>
    <w:rsid w:val="00917AF8"/>
    <w:rsid w:val="00920342"/>
    <w:rsid w:val="00925EA0"/>
    <w:rsid w:val="00932401"/>
    <w:rsid w:val="00934DF5"/>
    <w:rsid w:val="00935ACD"/>
    <w:rsid w:val="00937B52"/>
    <w:rsid w:val="00943781"/>
    <w:rsid w:val="009438AA"/>
    <w:rsid w:val="00944F61"/>
    <w:rsid w:val="0095081A"/>
    <w:rsid w:val="00956547"/>
    <w:rsid w:val="0095730B"/>
    <w:rsid w:val="00961201"/>
    <w:rsid w:val="00965819"/>
    <w:rsid w:val="0098201C"/>
    <w:rsid w:val="00984B50"/>
    <w:rsid w:val="00987592"/>
    <w:rsid w:val="00997851"/>
    <w:rsid w:val="009A056B"/>
    <w:rsid w:val="009A24FD"/>
    <w:rsid w:val="009A3E5C"/>
    <w:rsid w:val="009A70FF"/>
    <w:rsid w:val="009A7229"/>
    <w:rsid w:val="009B1690"/>
    <w:rsid w:val="009B462A"/>
    <w:rsid w:val="009B473C"/>
    <w:rsid w:val="009B5AA8"/>
    <w:rsid w:val="009C0EFD"/>
    <w:rsid w:val="009C1322"/>
    <w:rsid w:val="009C1759"/>
    <w:rsid w:val="009C5E05"/>
    <w:rsid w:val="009D07E0"/>
    <w:rsid w:val="009D5269"/>
    <w:rsid w:val="009E057D"/>
    <w:rsid w:val="009E1F1C"/>
    <w:rsid w:val="009E2F3A"/>
    <w:rsid w:val="009E508B"/>
    <w:rsid w:val="009F1D5A"/>
    <w:rsid w:val="009F3594"/>
    <w:rsid w:val="00A03D94"/>
    <w:rsid w:val="00A0755D"/>
    <w:rsid w:val="00A2588E"/>
    <w:rsid w:val="00A25970"/>
    <w:rsid w:val="00A316D2"/>
    <w:rsid w:val="00A34EDC"/>
    <w:rsid w:val="00A35D2A"/>
    <w:rsid w:val="00A4081B"/>
    <w:rsid w:val="00A4592F"/>
    <w:rsid w:val="00A462B3"/>
    <w:rsid w:val="00A50E40"/>
    <w:rsid w:val="00A52419"/>
    <w:rsid w:val="00A5556E"/>
    <w:rsid w:val="00A57246"/>
    <w:rsid w:val="00A638D6"/>
    <w:rsid w:val="00A64464"/>
    <w:rsid w:val="00A64C98"/>
    <w:rsid w:val="00A70CAB"/>
    <w:rsid w:val="00A715BC"/>
    <w:rsid w:val="00A7347F"/>
    <w:rsid w:val="00A80E12"/>
    <w:rsid w:val="00A81BE1"/>
    <w:rsid w:val="00A82E1B"/>
    <w:rsid w:val="00A8749F"/>
    <w:rsid w:val="00A87BF0"/>
    <w:rsid w:val="00A91D47"/>
    <w:rsid w:val="00A95021"/>
    <w:rsid w:val="00A97733"/>
    <w:rsid w:val="00AA3E23"/>
    <w:rsid w:val="00AB63BF"/>
    <w:rsid w:val="00AD1315"/>
    <w:rsid w:val="00AD17A9"/>
    <w:rsid w:val="00AD6D79"/>
    <w:rsid w:val="00AE3063"/>
    <w:rsid w:val="00AE3F2D"/>
    <w:rsid w:val="00AF1559"/>
    <w:rsid w:val="00AF20BD"/>
    <w:rsid w:val="00AF240E"/>
    <w:rsid w:val="00AF3B49"/>
    <w:rsid w:val="00AF7B2A"/>
    <w:rsid w:val="00B04144"/>
    <w:rsid w:val="00B10EEB"/>
    <w:rsid w:val="00B1310A"/>
    <w:rsid w:val="00B14DBA"/>
    <w:rsid w:val="00B212A3"/>
    <w:rsid w:val="00B23114"/>
    <w:rsid w:val="00B32B5C"/>
    <w:rsid w:val="00B437AF"/>
    <w:rsid w:val="00B4732C"/>
    <w:rsid w:val="00B52282"/>
    <w:rsid w:val="00B6227B"/>
    <w:rsid w:val="00B671B1"/>
    <w:rsid w:val="00B72189"/>
    <w:rsid w:val="00B73920"/>
    <w:rsid w:val="00B77D5E"/>
    <w:rsid w:val="00B809FF"/>
    <w:rsid w:val="00B80E9F"/>
    <w:rsid w:val="00B857F3"/>
    <w:rsid w:val="00B85CDA"/>
    <w:rsid w:val="00B86215"/>
    <w:rsid w:val="00B90A42"/>
    <w:rsid w:val="00BA2FB2"/>
    <w:rsid w:val="00BA7A07"/>
    <w:rsid w:val="00BB02BA"/>
    <w:rsid w:val="00BB0835"/>
    <w:rsid w:val="00BB32C5"/>
    <w:rsid w:val="00BC6486"/>
    <w:rsid w:val="00BD182F"/>
    <w:rsid w:val="00BD1876"/>
    <w:rsid w:val="00BD3476"/>
    <w:rsid w:val="00BD68EB"/>
    <w:rsid w:val="00BE5ADA"/>
    <w:rsid w:val="00BE7A94"/>
    <w:rsid w:val="00C00D40"/>
    <w:rsid w:val="00C04B41"/>
    <w:rsid w:val="00C10D6D"/>
    <w:rsid w:val="00C11168"/>
    <w:rsid w:val="00C14894"/>
    <w:rsid w:val="00C14D25"/>
    <w:rsid w:val="00C20DBF"/>
    <w:rsid w:val="00C26EAC"/>
    <w:rsid w:val="00C375AB"/>
    <w:rsid w:val="00C427B8"/>
    <w:rsid w:val="00C478F9"/>
    <w:rsid w:val="00C52D77"/>
    <w:rsid w:val="00C5331E"/>
    <w:rsid w:val="00C54739"/>
    <w:rsid w:val="00C54788"/>
    <w:rsid w:val="00C61B6B"/>
    <w:rsid w:val="00C66377"/>
    <w:rsid w:val="00C71635"/>
    <w:rsid w:val="00C72B17"/>
    <w:rsid w:val="00C72FDC"/>
    <w:rsid w:val="00C76549"/>
    <w:rsid w:val="00C82AEE"/>
    <w:rsid w:val="00C875DE"/>
    <w:rsid w:val="00C92D39"/>
    <w:rsid w:val="00C97494"/>
    <w:rsid w:val="00C9798A"/>
    <w:rsid w:val="00CA51CD"/>
    <w:rsid w:val="00CA6970"/>
    <w:rsid w:val="00CB36EA"/>
    <w:rsid w:val="00CB5D2F"/>
    <w:rsid w:val="00CC270E"/>
    <w:rsid w:val="00CC3EA8"/>
    <w:rsid w:val="00CC6038"/>
    <w:rsid w:val="00CC6715"/>
    <w:rsid w:val="00CC7016"/>
    <w:rsid w:val="00CC70DA"/>
    <w:rsid w:val="00CC7B16"/>
    <w:rsid w:val="00CD72DB"/>
    <w:rsid w:val="00CE0FA6"/>
    <w:rsid w:val="00CE1031"/>
    <w:rsid w:val="00CE2F04"/>
    <w:rsid w:val="00CE31D6"/>
    <w:rsid w:val="00CE7CFC"/>
    <w:rsid w:val="00CE7DFC"/>
    <w:rsid w:val="00CF4460"/>
    <w:rsid w:val="00CF47A0"/>
    <w:rsid w:val="00CF4958"/>
    <w:rsid w:val="00D037DF"/>
    <w:rsid w:val="00D079A8"/>
    <w:rsid w:val="00D21C11"/>
    <w:rsid w:val="00D24D30"/>
    <w:rsid w:val="00D27263"/>
    <w:rsid w:val="00D27AED"/>
    <w:rsid w:val="00D34866"/>
    <w:rsid w:val="00D41745"/>
    <w:rsid w:val="00D43250"/>
    <w:rsid w:val="00D43398"/>
    <w:rsid w:val="00D45046"/>
    <w:rsid w:val="00D454F8"/>
    <w:rsid w:val="00D52B8B"/>
    <w:rsid w:val="00D53A9A"/>
    <w:rsid w:val="00D56070"/>
    <w:rsid w:val="00D63280"/>
    <w:rsid w:val="00D64C6E"/>
    <w:rsid w:val="00D720D4"/>
    <w:rsid w:val="00D73C95"/>
    <w:rsid w:val="00D774BC"/>
    <w:rsid w:val="00D87CFA"/>
    <w:rsid w:val="00D906BD"/>
    <w:rsid w:val="00D91240"/>
    <w:rsid w:val="00D9350E"/>
    <w:rsid w:val="00D93512"/>
    <w:rsid w:val="00DA1759"/>
    <w:rsid w:val="00DA20F4"/>
    <w:rsid w:val="00DA5D2D"/>
    <w:rsid w:val="00DB109C"/>
    <w:rsid w:val="00DB33C1"/>
    <w:rsid w:val="00DB56E2"/>
    <w:rsid w:val="00DC00A5"/>
    <w:rsid w:val="00DC1721"/>
    <w:rsid w:val="00DC3968"/>
    <w:rsid w:val="00DD4173"/>
    <w:rsid w:val="00DE244B"/>
    <w:rsid w:val="00DE3D2C"/>
    <w:rsid w:val="00DE4030"/>
    <w:rsid w:val="00DF0BDF"/>
    <w:rsid w:val="00DF21C8"/>
    <w:rsid w:val="00DF2F92"/>
    <w:rsid w:val="00DF46EC"/>
    <w:rsid w:val="00DF7F62"/>
    <w:rsid w:val="00E1012B"/>
    <w:rsid w:val="00E127E3"/>
    <w:rsid w:val="00E12C4A"/>
    <w:rsid w:val="00E13D7F"/>
    <w:rsid w:val="00E14770"/>
    <w:rsid w:val="00E1501B"/>
    <w:rsid w:val="00E22479"/>
    <w:rsid w:val="00E2294E"/>
    <w:rsid w:val="00E2348D"/>
    <w:rsid w:val="00E276D1"/>
    <w:rsid w:val="00E433B5"/>
    <w:rsid w:val="00E45890"/>
    <w:rsid w:val="00E46C51"/>
    <w:rsid w:val="00E47DFB"/>
    <w:rsid w:val="00E52767"/>
    <w:rsid w:val="00E5776D"/>
    <w:rsid w:val="00E57C71"/>
    <w:rsid w:val="00E65E87"/>
    <w:rsid w:val="00E66BC4"/>
    <w:rsid w:val="00E700E1"/>
    <w:rsid w:val="00E738E4"/>
    <w:rsid w:val="00E809F3"/>
    <w:rsid w:val="00E857D0"/>
    <w:rsid w:val="00E94591"/>
    <w:rsid w:val="00E9789B"/>
    <w:rsid w:val="00EB07C7"/>
    <w:rsid w:val="00EB1451"/>
    <w:rsid w:val="00EB1E88"/>
    <w:rsid w:val="00EB2014"/>
    <w:rsid w:val="00EB3EAB"/>
    <w:rsid w:val="00EB4D64"/>
    <w:rsid w:val="00EB63D6"/>
    <w:rsid w:val="00EC3FBC"/>
    <w:rsid w:val="00EC59D5"/>
    <w:rsid w:val="00EC5E28"/>
    <w:rsid w:val="00ED0A3A"/>
    <w:rsid w:val="00ED22DE"/>
    <w:rsid w:val="00ED3446"/>
    <w:rsid w:val="00ED5788"/>
    <w:rsid w:val="00ED58D3"/>
    <w:rsid w:val="00ED66D4"/>
    <w:rsid w:val="00ED70FD"/>
    <w:rsid w:val="00EE04DB"/>
    <w:rsid w:val="00EE0737"/>
    <w:rsid w:val="00EE3A60"/>
    <w:rsid w:val="00EE64E3"/>
    <w:rsid w:val="00EE7FE7"/>
    <w:rsid w:val="00EF1E23"/>
    <w:rsid w:val="00EF2D86"/>
    <w:rsid w:val="00F03056"/>
    <w:rsid w:val="00F06929"/>
    <w:rsid w:val="00F07598"/>
    <w:rsid w:val="00F076F1"/>
    <w:rsid w:val="00F108B5"/>
    <w:rsid w:val="00F22314"/>
    <w:rsid w:val="00F235D8"/>
    <w:rsid w:val="00F25F5B"/>
    <w:rsid w:val="00F266E2"/>
    <w:rsid w:val="00F32B55"/>
    <w:rsid w:val="00F34EBF"/>
    <w:rsid w:val="00F35278"/>
    <w:rsid w:val="00F40876"/>
    <w:rsid w:val="00F44ADD"/>
    <w:rsid w:val="00F456CC"/>
    <w:rsid w:val="00F46893"/>
    <w:rsid w:val="00F51530"/>
    <w:rsid w:val="00F529C2"/>
    <w:rsid w:val="00F5303C"/>
    <w:rsid w:val="00F72A1C"/>
    <w:rsid w:val="00F7614F"/>
    <w:rsid w:val="00F85F1F"/>
    <w:rsid w:val="00F944E6"/>
    <w:rsid w:val="00FB1144"/>
    <w:rsid w:val="00FB1BA2"/>
    <w:rsid w:val="00FB20B9"/>
    <w:rsid w:val="00FB3539"/>
    <w:rsid w:val="00FB39EB"/>
    <w:rsid w:val="00FB596B"/>
    <w:rsid w:val="00FD2E7E"/>
    <w:rsid w:val="00FD4E8C"/>
    <w:rsid w:val="00FD5F11"/>
    <w:rsid w:val="00FD62E6"/>
    <w:rsid w:val="00FD7783"/>
    <w:rsid w:val="00FE29F5"/>
    <w:rsid w:val="00FE7353"/>
    <w:rsid w:val="00FF45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customStyle="1" w:styleId="Normal1">
    <w:name w:val="Normal1"/>
    <w:aliases w:val=" webb,webb,Normal (webb)1"/>
    <w:basedOn w:val="Normal"/>
    <w:rsid w:val="00CE2F04"/>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5E29AA"/>
    <w:rPr>
      <w:sz w:val="16"/>
      <w:szCs w:val="16"/>
    </w:rPr>
  </w:style>
  <w:style w:type="paragraph" w:styleId="CommentText">
    <w:name w:val="annotation text"/>
    <w:basedOn w:val="Normal"/>
    <w:link w:val="CommentTextChar"/>
    <w:uiPriority w:val="99"/>
    <w:unhideWhenUsed/>
    <w:rsid w:val="005E29AA"/>
    <w:pPr>
      <w:spacing w:line="240" w:lineRule="auto"/>
    </w:pPr>
    <w:rPr>
      <w:szCs w:val="20"/>
    </w:rPr>
  </w:style>
  <w:style w:type="character" w:customStyle="1" w:styleId="CommentTextChar">
    <w:name w:val="Comment Text Char"/>
    <w:basedOn w:val="DefaultParagraphFont"/>
    <w:link w:val="CommentText"/>
    <w:uiPriority w:val="99"/>
    <w:rsid w:val="005E29AA"/>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5E29AA"/>
    <w:rPr>
      <w:b/>
      <w:bCs/>
    </w:rPr>
  </w:style>
  <w:style w:type="character" w:customStyle="1" w:styleId="CommentSubjectChar">
    <w:name w:val="Comment Subject Char"/>
    <w:basedOn w:val="CommentTextChar"/>
    <w:link w:val="CommentSubject"/>
    <w:uiPriority w:val="99"/>
    <w:semiHidden/>
    <w:rsid w:val="005E29AA"/>
    <w:rPr>
      <w:rFonts w:ascii="Georgia" w:hAnsi="Georgia"/>
      <w:b/>
      <w:bCs/>
      <w:lang w:eastAsia="en-US"/>
    </w:rPr>
  </w:style>
  <w:style w:type="paragraph" w:styleId="Revision">
    <w:name w:val="Revision"/>
    <w:hidden/>
    <w:uiPriority w:val="99"/>
    <w:semiHidden/>
    <w:rsid w:val="0007045E"/>
    <w:rPr>
      <w:rFonts w:ascii="Georgia" w:hAnsi="Georgia"/>
      <w:szCs w:val="22"/>
      <w:lang w:eastAsia="en-US"/>
    </w:rPr>
  </w:style>
  <w:style w:type="paragraph" w:styleId="DocumentMap">
    <w:name w:val="Document Map"/>
    <w:basedOn w:val="Normal"/>
    <w:link w:val="DocumentMapChar"/>
    <w:uiPriority w:val="99"/>
    <w:semiHidden/>
    <w:unhideWhenUsed/>
    <w:rsid w:val="00F076F1"/>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76F1"/>
    <w:rPr>
      <w:rFonts w:ascii="Lucida Grande" w:hAnsi="Lucida Grande" w:cs="Lucida Grande"/>
      <w:sz w:val="24"/>
      <w:szCs w:val="24"/>
      <w:lang w:eastAsia="en-US"/>
    </w:rPr>
  </w:style>
  <w:style w:type="character" w:styleId="Strong">
    <w:name w:val="Strong"/>
    <w:basedOn w:val="DefaultParagraphFont"/>
    <w:uiPriority w:val="22"/>
    <w:rsid w:val="00F5153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customStyle="1" w:styleId="Normal1">
    <w:name w:val="Normal1"/>
    <w:aliases w:val=" webb,webb,Normal (webb)1"/>
    <w:basedOn w:val="Normal"/>
    <w:rsid w:val="00CE2F04"/>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5E29AA"/>
    <w:rPr>
      <w:sz w:val="16"/>
      <w:szCs w:val="16"/>
    </w:rPr>
  </w:style>
  <w:style w:type="paragraph" w:styleId="CommentText">
    <w:name w:val="annotation text"/>
    <w:basedOn w:val="Normal"/>
    <w:link w:val="CommentTextChar"/>
    <w:uiPriority w:val="99"/>
    <w:unhideWhenUsed/>
    <w:rsid w:val="005E29AA"/>
    <w:pPr>
      <w:spacing w:line="240" w:lineRule="auto"/>
    </w:pPr>
    <w:rPr>
      <w:szCs w:val="20"/>
    </w:rPr>
  </w:style>
  <w:style w:type="character" w:customStyle="1" w:styleId="CommentTextChar">
    <w:name w:val="Comment Text Char"/>
    <w:basedOn w:val="DefaultParagraphFont"/>
    <w:link w:val="CommentText"/>
    <w:uiPriority w:val="99"/>
    <w:rsid w:val="005E29AA"/>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5E29AA"/>
    <w:rPr>
      <w:b/>
      <w:bCs/>
    </w:rPr>
  </w:style>
  <w:style w:type="character" w:customStyle="1" w:styleId="CommentSubjectChar">
    <w:name w:val="Comment Subject Char"/>
    <w:basedOn w:val="CommentTextChar"/>
    <w:link w:val="CommentSubject"/>
    <w:uiPriority w:val="99"/>
    <w:semiHidden/>
    <w:rsid w:val="005E29AA"/>
    <w:rPr>
      <w:rFonts w:ascii="Georgia" w:hAnsi="Georgia"/>
      <w:b/>
      <w:bCs/>
      <w:lang w:eastAsia="en-US"/>
    </w:rPr>
  </w:style>
  <w:style w:type="paragraph" w:styleId="Revision">
    <w:name w:val="Revision"/>
    <w:hidden/>
    <w:uiPriority w:val="99"/>
    <w:semiHidden/>
    <w:rsid w:val="0007045E"/>
    <w:rPr>
      <w:rFonts w:ascii="Georgia" w:hAnsi="Georgia"/>
      <w:szCs w:val="22"/>
      <w:lang w:eastAsia="en-US"/>
    </w:rPr>
  </w:style>
  <w:style w:type="paragraph" w:styleId="DocumentMap">
    <w:name w:val="Document Map"/>
    <w:basedOn w:val="Normal"/>
    <w:link w:val="DocumentMapChar"/>
    <w:uiPriority w:val="99"/>
    <w:semiHidden/>
    <w:unhideWhenUsed/>
    <w:rsid w:val="00F076F1"/>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76F1"/>
    <w:rPr>
      <w:rFonts w:ascii="Lucida Grande" w:hAnsi="Lucida Grande" w:cs="Lucida Grande"/>
      <w:sz w:val="24"/>
      <w:szCs w:val="24"/>
      <w:lang w:eastAsia="en-US"/>
    </w:rPr>
  </w:style>
  <w:style w:type="character" w:styleId="Strong">
    <w:name w:val="Strong"/>
    <w:basedOn w:val="DefaultParagraphFont"/>
    <w:uiPriority w:val="22"/>
    <w:rsid w:val="00F51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7515">
      <w:bodyDiv w:val="1"/>
      <w:marLeft w:val="0"/>
      <w:marRight w:val="0"/>
      <w:marTop w:val="45"/>
      <w:marBottom w:val="45"/>
      <w:divBdr>
        <w:top w:val="none" w:sz="0" w:space="0" w:color="auto"/>
        <w:left w:val="none" w:sz="0" w:space="0" w:color="auto"/>
        <w:bottom w:val="none" w:sz="0" w:space="0" w:color="auto"/>
        <w:right w:val="none" w:sz="0" w:space="0" w:color="auto"/>
      </w:divBdr>
      <w:divsChild>
        <w:div w:id="1294291110">
          <w:marLeft w:val="0"/>
          <w:marRight w:val="0"/>
          <w:marTop w:val="0"/>
          <w:marBottom w:val="0"/>
          <w:divBdr>
            <w:top w:val="none" w:sz="0" w:space="0" w:color="auto"/>
            <w:left w:val="none" w:sz="0" w:space="0" w:color="auto"/>
            <w:bottom w:val="none" w:sz="0" w:space="0" w:color="auto"/>
            <w:right w:val="none" w:sz="0" w:space="0" w:color="auto"/>
          </w:divBdr>
          <w:divsChild>
            <w:div w:id="1991058520">
              <w:marLeft w:val="0"/>
              <w:marRight w:val="0"/>
              <w:marTop w:val="0"/>
              <w:marBottom w:val="0"/>
              <w:divBdr>
                <w:top w:val="none" w:sz="0" w:space="0" w:color="auto"/>
                <w:left w:val="none" w:sz="0" w:space="0" w:color="auto"/>
                <w:bottom w:val="none" w:sz="0" w:space="0" w:color="auto"/>
                <w:right w:val="none" w:sz="0" w:space="0" w:color="auto"/>
              </w:divBdr>
              <w:divsChild>
                <w:div w:id="1676377661">
                  <w:marLeft w:val="0"/>
                  <w:marRight w:val="0"/>
                  <w:marTop w:val="0"/>
                  <w:marBottom w:val="0"/>
                  <w:divBdr>
                    <w:top w:val="none" w:sz="0" w:space="0" w:color="auto"/>
                    <w:left w:val="none" w:sz="0" w:space="0" w:color="auto"/>
                    <w:bottom w:val="none" w:sz="0" w:space="0" w:color="auto"/>
                    <w:right w:val="none" w:sz="0" w:space="0" w:color="auto"/>
                  </w:divBdr>
                  <w:divsChild>
                    <w:div w:id="3139978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419909462">
      <w:bodyDiv w:val="1"/>
      <w:marLeft w:val="0"/>
      <w:marRight w:val="0"/>
      <w:marTop w:val="0"/>
      <w:marBottom w:val="0"/>
      <w:divBdr>
        <w:top w:val="none" w:sz="0" w:space="0" w:color="auto"/>
        <w:left w:val="none" w:sz="0" w:space="0" w:color="auto"/>
        <w:bottom w:val="none" w:sz="0" w:space="0" w:color="auto"/>
        <w:right w:val="none" w:sz="0" w:space="0" w:color="auto"/>
      </w:divBdr>
    </w:div>
    <w:div w:id="707685053">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microformats.org/wiki/hcalendar"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29"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rivta.se/documents/" TargetMode="External"/><Relationship Id="rId13" Type="http://schemas.openxmlformats.org/officeDocument/2006/relationships/hyperlink" Target="http://rivta.se/documents/ARK_0001/" TargetMode="External"/><Relationship Id="rId14" Type="http://schemas.openxmlformats.org/officeDocument/2006/relationships/hyperlink" Target="http://tools.ietf.org/html/rfc5545" TargetMode="External"/><Relationship Id="rId15" Type="http://schemas.openxmlformats.org/officeDocument/2006/relationships/hyperlink" Target="http://www.rfc-editor.org/errata_search.php?rfc=5545&amp;rec_status=15&amp;presentation=table" TargetMode="External"/><Relationship Id="rId16" Type="http://schemas.openxmlformats.org/officeDocument/2006/relationships/hyperlink" Target="http://en.wikipedia.org/wiki/ISO_8601" TargetMode="External"/><Relationship Id="rId17" Type="http://schemas.openxmlformats.org/officeDocument/2006/relationships/hyperlink" Target="http://tools.ietf.org/html/rfc4122" TargetMode="External"/><Relationship Id="rId18" Type="http://schemas.openxmlformats.org/officeDocument/2006/relationships/hyperlink" Target="http://ihtsdo.org/fileadmin/user_upload/doc/en_us/ti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1A61D090DF3140BDF8E1CF6FECF739" ma:contentTypeVersion="0" ma:contentTypeDescription="Skapa ett nytt dokument." ma:contentTypeScope="" ma:versionID="9208a72deb87277e3b6a0d9f7bd1cddd">
  <xsd:schema xmlns:xsd="http://www.w3.org/2001/XMLSchema" xmlns:xs="http://www.w3.org/2001/XMLSchema" xmlns:p="http://schemas.microsoft.com/office/2006/metadata/properties" targetNamespace="http://schemas.microsoft.com/office/2006/metadata/properties" ma:root="true" ma:fieldsID="981e5b57cdf8984c8345373121dbb9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298559-322E-4C28-8F2E-D601EE384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6C82107-71D9-4F08-8CEB-1641F23C0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D94D01-244C-4E98-9098-481323317FDB}">
  <ds:schemaRefs>
    <ds:schemaRef ds:uri="http://schemas.microsoft.com/sharepoint/v3/contenttype/forms"/>
  </ds:schemaRefs>
</ds:datastoreItem>
</file>

<file path=customXml/itemProps4.xml><?xml version="1.0" encoding="utf-8"?>
<ds:datastoreItem xmlns:ds="http://schemas.openxmlformats.org/officeDocument/2006/customXml" ds:itemID="{CE9685C5-6DD2-A04F-A87D-0FB89093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10528</TotalTime>
  <Pages>26</Pages>
  <Words>4806</Words>
  <Characters>27397</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Hantera aktiviteter, beställning</vt:lpstr>
    </vt:vector>
  </TitlesOfParts>
  <Manager/>
  <Company>Inera AB</Company>
  <LinksUpToDate>false</LinksUpToDate>
  <CharactersWithSpaces>32139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aktiviteter, beställning</dc:title>
  <dc:subject>Arkitektur</dc:subject>
  <dc:creator>Malin Lundgren, Khaled Daham</dc:creator>
  <cp:keywords>TKB,Arkitektur, Krav</cp:keywords>
  <dc:description/>
  <cp:lastModifiedBy>Khaled Daham</cp:lastModifiedBy>
  <cp:revision>183</cp:revision>
  <dcterms:created xsi:type="dcterms:W3CDTF">2014-09-08T07:37:00Z</dcterms:created>
  <dcterms:modified xsi:type="dcterms:W3CDTF">2015-03-11T20:03:00Z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order</vt:lpwstr>
  </property>
  <property fmtid="{D5CDD505-2E9C-101B-9397-08002B2CF9AE}" pid="4" name="domain_2">
    <vt:lpwstr>activity</vt:lpwstr>
  </property>
  <property fmtid="{D5CDD505-2E9C-101B-9397-08002B2CF9AE}" pid="5" name="domain_1">
    <vt:lpwstr>clinicalprocess</vt:lpwstr>
  </property>
  <property fmtid="{D5CDD505-2E9C-101B-9397-08002B2CF9AE}" pid="6" name="svenamn">
    <vt:lpwstr>SvensktNamn</vt:lpwstr>
  </property>
  <property fmtid="{D5CDD505-2E9C-101B-9397-08002B2CF9AE}" pid="7" name="datumpubliserad">
    <vt:lpwstr>2015-03-11</vt:lpwstr>
  </property>
  <property fmtid="{D5CDD505-2E9C-101B-9397-08002B2CF9AE}" pid="8" name="domain_3">
    <vt:lpwstr>order</vt:lpwstr>
  </property>
  <property fmtid="{D5CDD505-2E9C-101B-9397-08002B2CF9AE}" pid="9" name="version">
    <vt:lpwstr>1.0</vt:lpwstr>
  </property>
  <property fmtid="{D5CDD505-2E9C-101B-9397-08002B2CF9AE}" pid="10" name="ContentTypeId">
    <vt:lpwstr>0x010100531A61D090DF3140BDF8E1CF6FECF739</vt:lpwstr>
  </property>
  <property fmtid="{D5CDD505-2E9C-101B-9397-08002B2CF9AE}" pid="11" name="IsMyDocuments">
    <vt:bool>true</vt:bool>
  </property>
</Properties>
</file>