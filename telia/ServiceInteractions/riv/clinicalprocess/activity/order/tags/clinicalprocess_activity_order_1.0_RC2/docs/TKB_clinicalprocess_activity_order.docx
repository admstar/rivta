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95FAD" w14:textId="77777777" w:rsidR="00F25F5B" w:rsidRDefault="00F25F5B" w:rsidP="00F25F5B">
      <w:pPr>
        <w:tabs>
          <w:tab w:val="left" w:pos="2552"/>
        </w:tabs>
        <w:spacing w:line="240" w:lineRule="auto"/>
        <w:jc w:val="center"/>
      </w:pPr>
      <w:bookmarkStart w:id="0" w:name="Subject"/>
    </w:p>
    <w:p w14:paraId="3BA8274C" w14:textId="77777777" w:rsidR="00F25F5B" w:rsidRDefault="00F25F5B" w:rsidP="00F25F5B">
      <w:pPr>
        <w:tabs>
          <w:tab w:val="left" w:pos="2552"/>
        </w:tabs>
        <w:spacing w:line="240" w:lineRule="auto"/>
        <w:jc w:val="center"/>
      </w:pPr>
    </w:p>
    <w:p w14:paraId="3CF851F8" w14:textId="77777777" w:rsidR="00F25F5B" w:rsidRDefault="00F25F5B" w:rsidP="00F25F5B">
      <w:pPr>
        <w:tabs>
          <w:tab w:val="left" w:pos="2552"/>
        </w:tabs>
        <w:spacing w:line="240" w:lineRule="auto"/>
        <w:jc w:val="center"/>
      </w:pPr>
    </w:p>
    <w:p w14:paraId="1D6D7C40" w14:textId="77777777" w:rsidR="00F25F5B" w:rsidRDefault="00F25F5B" w:rsidP="00F25F5B">
      <w:pPr>
        <w:tabs>
          <w:tab w:val="left" w:pos="2552"/>
        </w:tabs>
        <w:spacing w:line="240" w:lineRule="auto"/>
        <w:jc w:val="center"/>
      </w:pPr>
    </w:p>
    <w:p w14:paraId="0C445EF9" w14:textId="77777777" w:rsidR="00F25F5B" w:rsidRDefault="00F25F5B" w:rsidP="00F25F5B">
      <w:pPr>
        <w:tabs>
          <w:tab w:val="left" w:pos="2552"/>
        </w:tabs>
        <w:spacing w:line="240" w:lineRule="auto"/>
        <w:jc w:val="center"/>
      </w:pPr>
    </w:p>
    <w:p w14:paraId="35FC2104" w14:textId="77777777" w:rsidR="00F25F5B" w:rsidRDefault="00F25F5B" w:rsidP="00F25F5B">
      <w:pPr>
        <w:tabs>
          <w:tab w:val="left" w:pos="2552"/>
        </w:tabs>
        <w:spacing w:line="240" w:lineRule="auto"/>
        <w:jc w:val="center"/>
      </w:pPr>
    </w:p>
    <w:p w14:paraId="248B76E3" w14:textId="77777777" w:rsidR="00F25F5B" w:rsidRDefault="00F25F5B" w:rsidP="00F25F5B">
      <w:pPr>
        <w:tabs>
          <w:tab w:val="left" w:pos="2552"/>
        </w:tabs>
        <w:spacing w:line="240" w:lineRule="auto"/>
        <w:jc w:val="center"/>
      </w:pPr>
    </w:p>
    <w:p w14:paraId="155CB38A" w14:textId="77777777" w:rsidR="00F25F5B" w:rsidRDefault="00F25F5B" w:rsidP="00F25F5B">
      <w:pPr>
        <w:tabs>
          <w:tab w:val="left" w:pos="2552"/>
        </w:tabs>
        <w:spacing w:line="240" w:lineRule="auto"/>
        <w:jc w:val="center"/>
      </w:pPr>
    </w:p>
    <w:p w14:paraId="20607D24" w14:textId="77777777" w:rsidR="00F25F5B" w:rsidRDefault="00F25F5B" w:rsidP="00F25F5B">
      <w:pPr>
        <w:tabs>
          <w:tab w:val="left" w:pos="2552"/>
        </w:tabs>
        <w:spacing w:line="240" w:lineRule="auto"/>
        <w:jc w:val="center"/>
      </w:pPr>
    </w:p>
    <w:p w14:paraId="30AD96E9" w14:textId="77777777" w:rsidR="00F25F5B" w:rsidRDefault="00F25F5B" w:rsidP="00F25F5B">
      <w:pPr>
        <w:tabs>
          <w:tab w:val="left" w:pos="2552"/>
        </w:tabs>
        <w:spacing w:line="240" w:lineRule="auto"/>
        <w:jc w:val="center"/>
      </w:pPr>
    </w:p>
    <w:tbl>
      <w:tblPr>
        <w:tblW w:w="8080" w:type="dxa"/>
        <w:tblInd w:w="1951" w:type="dxa"/>
        <w:tblBorders>
          <w:left w:val="single" w:sz="18" w:space="0" w:color="00A9A7"/>
        </w:tblBorders>
        <w:tblLook w:val="0400" w:firstRow="0" w:lastRow="0" w:firstColumn="0" w:lastColumn="0" w:noHBand="0" w:noVBand="1"/>
      </w:tblPr>
      <w:tblGrid>
        <w:gridCol w:w="284"/>
        <w:gridCol w:w="7796"/>
      </w:tblGrid>
      <w:tr w:rsidR="008866A6" w:rsidRPr="00AC5707" w14:paraId="4C42E31C" w14:textId="77777777" w:rsidTr="00147913">
        <w:trPr>
          <w:cantSplit/>
        </w:trPr>
        <w:tc>
          <w:tcPr>
            <w:tcW w:w="284" w:type="dxa"/>
            <w:shd w:val="clear" w:color="auto" w:fill="auto"/>
          </w:tcPr>
          <w:p w14:paraId="0E833167" w14:textId="77777777" w:rsidR="008866A6" w:rsidRPr="004A7C1C" w:rsidRDefault="008866A6" w:rsidP="008866A6">
            <w:pPr>
              <w:pStyle w:val="Brdtext"/>
            </w:pPr>
          </w:p>
        </w:tc>
        <w:tc>
          <w:tcPr>
            <w:tcW w:w="7796" w:type="dxa"/>
            <w:shd w:val="clear" w:color="auto" w:fill="auto"/>
          </w:tcPr>
          <w:p w14:paraId="5A0AFE34" w14:textId="70AD0AC3" w:rsidR="008866A6" w:rsidRPr="00AC5707" w:rsidRDefault="008866A6" w:rsidP="00147913">
            <w:pPr>
              <w:pStyle w:val="Rubrik"/>
              <w:ind w:right="-194"/>
              <w:rPr>
                <w:color w:val="008000"/>
              </w:rPr>
            </w:pPr>
            <w:r w:rsidRPr="00AC5707">
              <w:rPr>
                <w:color w:val="008000"/>
              </w:rPr>
              <w:fldChar w:fldCharType="begin"/>
            </w:r>
            <w:r w:rsidRPr="00AC5707">
              <w:rPr>
                <w:color w:val="008000"/>
              </w:rPr>
              <w:instrText xml:space="preserve"> TITLE  \* MERGEFORMAT </w:instrText>
            </w:r>
            <w:r w:rsidRPr="00AC5707">
              <w:rPr>
                <w:color w:val="008000"/>
              </w:rPr>
              <w:fldChar w:fldCharType="separate"/>
            </w:r>
            <w:r w:rsidR="00CE31D6">
              <w:rPr>
                <w:color w:val="008000"/>
              </w:rPr>
              <w:t>Hantera aktiviteter, beställning</w:t>
            </w:r>
            <w:r w:rsidRPr="00AC5707">
              <w:rPr>
                <w:color w:val="008000"/>
              </w:rPr>
              <w:fldChar w:fldCharType="end"/>
            </w:r>
          </w:p>
          <w:p w14:paraId="72C6FD29" w14:textId="7B1A4260" w:rsidR="008866A6" w:rsidRDefault="00B23114" w:rsidP="008866A6">
            <w:pPr>
              <w:pStyle w:val="FrsttsbladUnderrubrik"/>
            </w:pPr>
            <w:r>
              <w:t>Tjänstekontraktsbeskrivning</w:t>
            </w:r>
          </w:p>
          <w:p w14:paraId="56EAF9CA" w14:textId="37B79EBF" w:rsidR="008866A6" w:rsidRPr="0039481C" w:rsidRDefault="008866A6" w:rsidP="008866A6">
            <w:pPr>
              <w:pStyle w:val="Brdtext"/>
              <w:rPr>
                <w:sz w:val="32"/>
              </w:rPr>
            </w:pPr>
            <w:r w:rsidRPr="00F856C4">
              <w:rPr>
                <w:sz w:val="32"/>
              </w:rPr>
              <w:t>Version</w:t>
            </w:r>
            <w:r>
              <w:rPr>
                <w:sz w:val="32"/>
              </w:rPr>
              <w:t xml:space="preserve"> </w:t>
            </w:r>
            <w:r w:rsidR="00E57C71">
              <w:rPr>
                <w:color w:val="008000"/>
                <w:sz w:val="32"/>
              </w:rPr>
              <w:fldChar w:fldCharType="begin"/>
            </w:r>
            <w:r w:rsidR="00E57C71">
              <w:rPr>
                <w:color w:val="008000"/>
                <w:sz w:val="32"/>
              </w:rPr>
              <w:instrText xml:space="preserve"> DOCPROPERTY "version" \* MERGEFORMAT </w:instrText>
            </w:r>
            <w:r w:rsidR="00E57C71">
              <w:rPr>
                <w:color w:val="008000"/>
                <w:sz w:val="32"/>
              </w:rPr>
              <w:fldChar w:fldCharType="separate"/>
            </w:r>
            <w:r w:rsidR="00DF0BDF">
              <w:rPr>
                <w:color w:val="008000"/>
                <w:sz w:val="32"/>
              </w:rPr>
              <w:t>1.0</w:t>
            </w:r>
            <w:r w:rsidR="00E57C71">
              <w:rPr>
                <w:color w:val="008000"/>
                <w:sz w:val="32"/>
              </w:rPr>
              <w:fldChar w:fldCharType="end"/>
            </w:r>
            <w:r w:rsidR="000D4E05" w:rsidRPr="0039481C">
              <w:rPr>
                <w:sz w:val="32"/>
              </w:rPr>
              <w:t xml:space="preserve"> </w:t>
            </w:r>
          </w:p>
          <w:p w14:paraId="6880CD5E" w14:textId="77777777" w:rsidR="008866A6" w:rsidRDefault="000D4E05" w:rsidP="007D7250">
            <w:pPr>
              <w:pStyle w:val="Brdtext"/>
              <w:rPr>
                <w:color w:val="008000"/>
                <w:sz w:val="32"/>
              </w:rPr>
            </w:pPr>
            <w:r w:rsidRPr="000D4E05">
              <w:rPr>
                <w:color w:val="008000"/>
                <w:sz w:val="32"/>
              </w:rPr>
              <w:fldChar w:fldCharType="begin"/>
            </w:r>
            <w:r w:rsidRPr="000D4E05">
              <w:rPr>
                <w:color w:val="008000"/>
                <w:sz w:val="32"/>
              </w:rPr>
              <w:instrText xml:space="preserve"> DOCPROPERTY "arknummer" \* MERGEFORMAT </w:instrText>
            </w:r>
            <w:r w:rsidRPr="000D4E05">
              <w:rPr>
                <w:color w:val="008000"/>
                <w:sz w:val="32"/>
              </w:rPr>
              <w:fldChar w:fldCharType="separate"/>
            </w:r>
            <w:r w:rsidR="00DF0BDF">
              <w:rPr>
                <w:color w:val="008000"/>
                <w:sz w:val="32"/>
              </w:rPr>
              <w:t>ARK_0015</w:t>
            </w:r>
            <w:r w:rsidRPr="000D4E05">
              <w:rPr>
                <w:color w:val="008000"/>
                <w:sz w:val="32"/>
              </w:rPr>
              <w:fldChar w:fldCharType="end"/>
            </w:r>
          </w:p>
          <w:p w14:paraId="789A2323" w14:textId="213F7BF9" w:rsidR="007D7250" w:rsidRPr="007D7250" w:rsidRDefault="007D7250" w:rsidP="007D7250">
            <w:pPr>
              <w:pStyle w:val="Brdtext"/>
              <w:rPr>
                <w:color w:val="008000"/>
                <w:sz w:val="32"/>
              </w:rPr>
            </w:pPr>
            <w:r>
              <w:rPr>
                <w:color w:val="008000"/>
                <w:sz w:val="32"/>
              </w:rPr>
              <w:fldChar w:fldCharType="begin"/>
            </w:r>
            <w:r>
              <w:rPr>
                <w:color w:val="008000"/>
                <w:sz w:val="32"/>
              </w:rPr>
              <w:instrText xml:space="preserve"> DOCPROPERTY "datumpubliserad" \* MERGEFORMAT </w:instrText>
            </w:r>
            <w:r>
              <w:rPr>
                <w:color w:val="008000"/>
                <w:sz w:val="32"/>
              </w:rPr>
              <w:fldChar w:fldCharType="separate"/>
            </w:r>
            <w:r w:rsidR="00436006">
              <w:rPr>
                <w:color w:val="008000"/>
                <w:sz w:val="32"/>
              </w:rPr>
              <w:t>2015-03-11</w:t>
            </w:r>
            <w:r>
              <w:rPr>
                <w:color w:val="008000"/>
                <w:sz w:val="32"/>
              </w:rPr>
              <w:fldChar w:fldCharType="end"/>
            </w:r>
          </w:p>
        </w:tc>
      </w:tr>
    </w:tbl>
    <w:p w14:paraId="3D0F8A81" w14:textId="77777777" w:rsidR="00F25F5B" w:rsidRDefault="00F25F5B" w:rsidP="008866A6">
      <w:pPr>
        <w:pStyle w:val="Rubrik"/>
        <w:rPr>
          <w:rFonts w:asciiTheme="majorHAnsi" w:eastAsiaTheme="majorEastAsia" w:hAnsiTheme="majorHAnsi" w:cstheme="majorBidi"/>
          <w:color w:val="365F91" w:themeColor="accent1" w:themeShade="BF"/>
          <w:sz w:val="28"/>
        </w:rPr>
      </w:pPr>
      <w:r>
        <w:br w:type="page"/>
      </w:r>
    </w:p>
    <w:sdt>
      <w:sdtPr>
        <w:rPr>
          <w:rFonts w:ascii="Georgia" w:eastAsia="Calibri" w:hAnsi="Georgia" w:cs="Times New Roman"/>
          <w:b w:val="0"/>
          <w:bCs w:val="0"/>
          <w:color w:val="auto"/>
          <w:sz w:val="20"/>
          <w:szCs w:val="22"/>
        </w:rPr>
        <w:id w:val="881634126"/>
        <w:docPartObj>
          <w:docPartGallery w:val="Table of Contents"/>
          <w:docPartUnique/>
        </w:docPartObj>
      </w:sdtPr>
      <w:sdtEndPr/>
      <w:sdtContent>
        <w:p w14:paraId="18414ED5" w14:textId="77777777" w:rsidR="00793064" w:rsidRDefault="00793064" w:rsidP="00F25F5B">
          <w:pPr>
            <w:pStyle w:val="Innehllsfrteckningsrubrik"/>
          </w:pPr>
          <w:r>
            <w:t>Innehåll</w:t>
          </w:r>
        </w:p>
        <w:p w14:paraId="687467BF" w14:textId="77777777" w:rsidR="00436006" w:rsidRPr="006C1048" w:rsidRDefault="00793064">
          <w:pPr>
            <w:pStyle w:val="Innehll1"/>
            <w:tabs>
              <w:tab w:val="left" w:pos="326"/>
              <w:tab w:val="right" w:leader="dot" w:pos="10456"/>
            </w:tabs>
            <w:rPr>
              <w:rFonts w:asciiTheme="minorHAnsi" w:eastAsiaTheme="minorEastAsia" w:hAnsiTheme="minorHAnsi" w:cstheme="minorBidi"/>
              <w:noProof/>
              <w:sz w:val="24"/>
              <w:szCs w:val="24"/>
              <w:lang w:eastAsia="ja-JP"/>
            </w:rPr>
          </w:pPr>
          <w:r>
            <w:fldChar w:fldCharType="begin"/>
          </w:r>
          <w:r>
            <w:instrText xml:space="preserve"> TOC \o "1-3" \h \z \u </w:instrText>
          </w:r>
          <w:r>
            <w:fldChar w:fldCharType="separate"/>
          </w:r>
          <w:r w:rsidR="00436006">
            <w:rPr>
              <w:noProof/>
            </w:rPr>
            <w:t>1</w:t>
          </w:r>
          <w:r w:rsidR="00436006" w:rsidRPr="006C1048">
            <w:rPr>
              <w:rFonts w:asciiTheme="minorHAnsi" w:eastAsiaTheme="minorEastAsia" w:hAnsiTheme="minorHAnsi" w:cstheme="minorBidi"/>
              <w:noProof/>
              <w:sz w:val="24"/>
              <w:szCs w:val="24"/>
              <w:lang w:eastAsia="ja-JP"/>
            </w:rPr>
            <w:tab/>
          </w:r>
          <w:r w:rsidR="00436006">
            <w:rPr>
              <w:noProof/>
            </w:rPr>
            <w:t>Inledning</w:t>
          </w:r>
          <w:r w:rsidR="00436006">
            <w:rPr>
              <w:noProof/>
            </w:rPr>
            <w:tab/>
          </w:r>
          <w:r w:rsidR="00436006">
            <w:rPr>
              <w:noProof/>
            </w:rPr>
            <w:fldChar w:fldCharType="begin"/>
          </w:r>
          <w:r w:rsidR="00436006">
            <w:rPr>
              <w:noProof/>
            </w:rPr>
            <w:instrText xml:space="preserve"> PAGEREF _Toc287724182 \h </w:instrText>
          </w:r>
          <w:r w:rsidR="00436006">
            <w:rPr>
              <w:noProof/>
            </w:rPr>
          </w:r>
          <w:r w:rsidR="00436006">
            <w:rPr>
              <w:noProof/>
            </w:rPr>
            <w:fldChar w:fldCharType="separate"/>
          </w:r>
          <w:r w:rsidR="00436006">
            <w:rPr>
              <w:noProof/>
            </w:rPr>
            <w:t>7</w:t>
          </w:r>
          <w:r w:rsidR="00436006">
            <w:rPr>
              <w:noProof/>
            </w:rPr>
            <w:fldChar w:fldCharType="end"/>
          </w:r>
        </w:p>
        <w:p w14:paraId="54BD03B2" w14:textId="77777777" w:rsidR="00436006" w:rsidRPr="006C1048" w:rsidRDefault="00436006">
          <w:pPr>
            <w:pStyle w:val="Innehll2"/>
            <w:tabs>
              <w:tab w:val="left" w:pos="666"/>
              <w:tab w:val="right" w:leader="dot" w:pos="10456"/>
            </w:tabs>
            <w:rPr>
              <w:rFonts w:asciiTheme="minorHAnsi" w:eastAsiaTheme="minorEastAsia" w:hAnsiTheme="minorHAnsi" w:cstheme="minorBidi"/>
              <w:noProof/>
              <w:sz w:val="24"/>
              <w:szCs w:val="24"/>
              <w:lang w:eastAsia="ja-JP"/>
            </w:rPr>
          </w:pPr>
          <w:r>
            <w:rPr>
              <w:noProof/>
            </w:rPr>
            <w:t>1.1</w:t>
          </w:r>
          <w:r w:rsidRPr="006C1048">
            <w:rPr>
              <w:rFonts w:asciiTheme="minorHAnsi" w:eastAsiaTheme="minorEastAsia" w:hAnsiTheme="minorHAnsi" w:cstheme="minorBidi"/>
              <w:noProof/>
              <w:sz w:val="24"/>
              <w:szCs w:val="24"/>
              <w:lang w:eastAsia="ja-JP"/>
            </w:rPr>
            <w:tab/>
          </w:r>
          <w:r>
            <w:rPr>
              <w:noProof/>
            </w:rPr>
            <w:t>Svenskt namn</w:t>
          </w:r>
          <w:r>
            <w:rPr>
              <w:noProof/>
            </w:rPr>
            <w:tab/>
          </w:r>
          <w:r>
            <w:rPr>
              <w:noProof/>
            </w:rPr>
            <w:fldChar w:fldCharType="begin"/>
          </w:r>
          <w:r>
            <w:rPr>
              <w:noProof/>
            </w:rPr>
            <w:instrText xml:space="preserve"> PAGEREF _Toc287724183 \h </w:instrText>
          </w:r>
          <w:r>
            <w:rPr>
              <w:noProof/>
            </w:rPr>
          </w:r>
          <w:r>
            <w:rPr>
              <w:noProof/>
            </w:rPr>
            <w:fldChar w:fldCharType="separate"/>
          </w:r>
          <w:r>
            <w:rPr>
              <w:noProof/>
            </w:rPr>
            <w:t>7</w:t>
          </w:r>
          <w:r>
            <w:rPr>
              <w:noProof/>
            </w:rPr>
            <w:fldChar w:fldCharType="end"/>
          </w:r>
        </w:p>
        <w:p w14:paraId="7243A06C" w14:textId="77777777" w:rsidR="00436006" w:rsidRPr="006C1048" w:rsidRDefault="00436006">
          <w:pPr>
            <w:pStyle w:val="Innehll2"/>
            <w:tabs>
              <w:tab w:val="left" w:pos="692"/>
              <w:tab w:val="right" w:leader="dot" w:pos="10456"/>
            </w:tabs>
            <w:rPr>
              <w:rFonts w:asciiTheme="minorHAnsi" w:eastAsiaTheme="minorEastAsia" w:hAnsiTheme="minorHAnsi" w:cstheme="minorBidi"/>
              <w:noProof/>
              <w:sz w:val="24"/>
              <w:szCs w:val="24"/>
              <w:lang w:eastAsia="ja-JP"/>
            </w:rPr>
          </w:pPr>
          <w:r>
            <w:rPr>
              <w:noProof/>
            </w:rPr>
            <w:t>1.2</w:t>
          </w:r>
          <w:r w:rsidRPr="006C1048">
            <w:rPr>
              <w:rFonts w:asciiTheme="minorHAnsi" w:eastAsiaTheme="minorEastAsia" w:hAnsiTheme="minorHAnsi" w:cstheme="minorBidi"/>
              <w:noProof/>
              <w:sz w:val="24"/>
              <w:szCs w:val="24"/>
              <w:lang w:eastAsia="ja-JP"/>
            </w:rPr>
            <w:tab/>
          </w:r>
          <w:r>
            <w:rPr>
              <w:noProof/>
            </w:rPr>
            <w:t>WEB beskrivning</w:t>
          </w:r>
          <w:r>
            <w:rPr>
              <w:noProof/>
            </w:rPr>
            <w:tab/>
          </w:r>
          <w:r>
            <w:rPr>
              <w:noProof/>
            </w:rPr>
            <w:fldChar w:fldCharType="begin"/>
          </w:r>
          <w:r>
            <w:rPr>
              <w:noProof/>
            </w:rPr>
            <w:instrText xml:space="preserve"> PAGEREF _Toc287724184 \h </w:instrText>
          </w:r>
          <w:r>
            <w:rPr>
              <w:noProof/>
            </w:rPr>
          </w:r>
          <w:r>
            <w:rPr>
              <w:noProof/>
            </w:rPr>
            <w:fldChar w:fldCharType="separate"/>
          </w:r>
          <w:r>
            <w:rPr>
              <w:noProof/>
            </w:rPr>
            <w:t>7</w:t>
          </w:r>
          <w:r>
            <w:rPr>
              <w:noProof/>
            </w:rPr>
            <w:fldChar w:fldCharType="end"/>
          </w:r>
        </w:p>
        <w:p w14:paraId="276E4A7E" w14:textId="77777777" w:rsidR="00436006" w:rsidRPr="006C1048" w:rsidRDefault="00436006">
          <w:pPr>
            <w:pStyle w:val="Innehll1"/>
            <w:tabs>
              <w:tab w:val="left" w:pos="352"/>
              <w:tab w:val="right" w:leader="dot" w:pos="10456"/>
            </w:tabs>
            <w:rPr>
              <w:rFonts w:asciiTheme="minorHAnsi" w:eastAsiaTheme="minorEastAsia" w:hAnsiTheme="minorHAnsi" w:cstheme="minorBidi"/>
              <w:noProof/>
              <w:sz w:val="24"/>
              <w:szCs w:val="24"/>
              <w:lang w:eastAsia="ja-JP"/>
            </w:rPr>
          </w:pPr>
          <w:r>
            <w:rPr>
              <w:noProof/>
            </w:rPr>
            <w:t>2</w:t>
          </w:r>
          <w:r w:rsidRPr="006C1048">
            <w:rPr>
              <w:rFonts w:asciiTheme="minorHAnsi" w:eastAsiaTheme="minorEastAsia" w:hAnsiTheme="minorHAnsi" w:cstheme="minorBidi"/>
              <w:noProof/>
              <w:sz w:val="24"/>
              <w:szCs w:val="24"/>
              <w:lang w:eastAsia="ja-JP"/>
            </w:rPr>
            <w:tab/>
          </w:r>
          <w:r>
            <w:rPr>
              <w:noProof/>
            </w:rPr>
            <w:t>Versionsinformation</w:t>
          </w:r>
          <w:r>
            <w:rPr>
              <w:noProof/>
            </w:rPr>
            <w:tab/>
          </w:r>
          <w:r>
            <w:rPr>
              <w:noProof/>
            </w:rPr>
            <w:fldChar w:fldCharType="begin"/>
          </w:r>
          <w:r>
            <w:rPr>
              <w:noProof/>
            </w:rPr>
            <w:instrText xml:space="preserve"> PAGEREF _Toc287724185 \h </w:instrText>
          </w:r>
          <w:r>
            <w:rPr>
              <w:noProof/>
            </w:rPr>
          </w:r>
          <w:r>
            <w:rPr>
              <w:noProof/>
            </w:rPr>
            <w:fldChar w:fldCharType="separate"/>
          </w:r>
          <w:r>
            <w:rPr>
              <w:noProof/>
            </w:rPr>
            <w:t>8</w:t>
          </w:r>
          <w:r>
            <w:rPr>
              <w:noProof/>
            </w:rPr>
            <w:fldChar w:fldCharType="end"/>
          </w:r>
        </w:p>
        <w:p w14:paraId="4D2C95F8" w14:textId="77777777" w:rsidR="00436006" w:rsidRPr="006C1048" w:rsidRDefault="00436006">
          <w:pPr>
            <w:pStyle w:val="Innehll2"/>
            <w:tabs>
              <w:tab w:val="left" w:pos="692"/>
              <w:tab w:val="right" w:leader="dot" w:pos="10456"/>
            </w:tabs>
            <w:rPr>
              <w:rFonts w:asciiTheme="minorHAnsi" w:eastAsiaTheme="minorEastAsia" w:hAnsiTheme="minorHAnsi" w:cstheme="minorBidi"/>
              <w:noProof/>
              <w:sz w:val="24"/>
              <w:szCs w:val="24"/>
              <w:lang w:eastAsia="ja-JP"/>
            </w:rPr>
          </w:pPr>
          <w:r>
            <w:rPr>
              <w:noProof/>
            </w:rPr>
            <w:t>2.1</w:t>
          </w:r>
          <w:r w:rsidRPr="006C1048">
            <w:rPr>
              <w:rFonts w:asciiTheme="minorHAnsi" w:eastAsiaTheme="minorEastAsia" w:hAnsiTheme="minorHAnsi" w:cstheme="minorBidi"/>
              <w:noProof/>
              <w:sz w:val="24"/>
              <w:szCs w:val="24"/>
              <w:lang w:eastAsia="ja-JP"/>
            </w:rPr>
            <w:tab/>
          </w:r>
          <w:r>
            <w:rPr>
              <w:noProof/>
            </w:rPr>
            <w:t xml:space="preserve">Version </w:t>
          </w:r>
          <w:r w:rsidRPr="002D7A51">
            <w:rPr>
              <w:noProof/>
              <w:color w:val="008000"/>
            </w:rPr>
            <w:t>1.0</w:t>
          </w:r>
          <w:r>
            <w:rPr>
              <w:noProof/>
            </w:rPr>
            <w:tab/>
          </w:r>
          <w:r>
            <w:rPr>
              <w:noProof/>
            </w:rPr>
            <w:fldChar w:fldCharType="begin"/>
          </w:r>
          <w:r>
            <w:rPr>
              <w:noProof/>
            </w:rPr>
            <w:instrText xml:space="preserve"> PAGEREF _Toc287724186 \h </w:instrText>
          </w:r>
          <w:r>
            <w:rPr>
              <w:noProof/>
            </w:rPr>
          </w:r>
          <w:r>
            <w:rPr>
              <w:noProof/>
            </w:rPr>
            <w:fldChar w:fldCharType="separate"/>
          </w:r>
          <w:r>
            <w:rPr>
              <w:noProof/>
            </w:rPr>
            <w:t>8</w:t>
          </w:r>
          <w:r>
            <w:rPr>
              <w:noProof/>
            </w:rPr>
            <w:fldChar w:fldCharType="end"/>
          </w:r>
        </w:p>
        <w:p w14:paraId="42822EE6" w14:textId="77777777" w:rsidR="00436006" w:rsidRPr="006C1048" w:rsidRDefault="00436006">
          <w:pPr>
            <w:pStyle w:val="Innehll3"/>
            <w:tabs>
              <w:tab w:val="left" w:pos="1031"/>
              <w:tab w:val="right" w:leader="dot" w:pos="10456"/>
            </w:tabs>
            <w:rPr>
              <w:rFonts w:asciiTheme="minorHAnsi" w:eastAsiaTheme="minorEastAsia" w:hAnsiTheme="minorHAnsi" w:cstheme="minorBidi"/>
              <w:noProof/>
              <w:sz w:val="24"/>
              <w:szCs w:val="24"/>
              <w:lang w:eastAsia="ja-JP"/>
            </w:rPr>
          </w:pPr>
          <w:r>
            <w:rPr>
              <w:noProof/>
            </w:rPr>
            <w:t>2.1.1</w:t>
          </w:r>
          <w:r w:rsidRPr="006C1048">
            <w:rPr>
              <w:rFonts w:asciiTheme="minorHAnsi" w:eastAsiaTheme="minorEastAsia" w:hAnsiTheme="minorHAnsi" w:cstheme="minorBidi"/>
              <w:noProof/>
              <w:sz w:val="24"/>
              <w:szCs w:val="24"/>
              <w:lang w:eastAsia="ja-JP"/>
            </w:rPr>
            <w:tab/>
          </w:r>
          <w:r>
            <w:rPr>
              <w:noProof/>
            </w:rPr>
            <w:t>Oförändrade tjänstekontrakt</w:t>
          </w:r>
          <w:r>
            <w:rPr>
              <w:noProof/>
            </w:rPr>
            <w:tab/>
          </w:r>
          <w:r>
            <w:rPr>
              <w:noProof/>
            </w:rPr>
            <w:fldChar w:fldCharType="begin"/>
          </w:r>
          <w:r>
            <w:rPr>
              <w:noProof/>
            </w:rPr>
            <w:instrText xml:space="preserve"> PAGEREF _Toc287724187 \h </w:instrText>
          </w:r>
          <w:r>
            <w:rPr>
              <w:noProof/>
            </w:rPr>
          </w:r>
          <w:r>
            <w:rPr>
              <w:noProof/>
            </w:rPr>
            <w:fldChar w:fldCharType="separate"/>
          </w:r>
          <w:r>
            <w:rPr>
              <w:noProof/>
            </w:rPr>
            <w:t>8</w:t>
          </w:r>
          <w:r>
            <w:rPr>
              <w:noProof/>
            </w:rPr>
            <w:fldChar w:fldCharType="end"/>
          </w:r>
        </w:p>
        <w:p w14:paraId="174E054C" w14:textId="77777777" w:rsidR="00436006" w:rsidRPr="006C1048" w:rsidRDefault="00436006">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2.1.2</w:t>
          </w:r>
          <w:r w:rsidRPr="006C1048">
            <w:rPr>
              <w:rFonts w:asciiTheme="minorHAnsi" w:eastAsiaTheme="minorEastAsia" w:hAnsiTheme="minorHAnsi" w:cstheme="minorBidi"/>
              <w:noProof/>
              <w:sz w:val="24"/>
              <w:szCs w:val="24"/>
              <w:lang w:eastAsia="ja-JP"/>
            </w:rPr>
            <w:tab/>
          </w:r>
          <w:r>
            <w:rPr>
              <w:noProof/>
            </w:rPr>
            <w:t>Nya tjänstekontrakt</w:t>
          </w:r>
          <w:r>
            <w:rPr>
              <w:noProof/>
            </w:rPr>
            <w:tab/>
          </w:r>
          <w:r>
            <w:rPr>
              <w:noProof/>
            </w:rPr>
            <w:fldChar w:fldCharType="begin"/>
          </w:r>
          <w:r>
            <w:rPr>
              <w:noProof/>
            </w:rPr>
            <w:instrText xml:space="preserve"> PAGEREF _Toc287724188 \h </w:instrText>
          </w:r>
          <w:r>
            <w:rPr>
              <w:noProof/>
            </w:rPr>
          </w:r>
          <w:r>
            <w:rPr>
              <w:noProof/>
            </w:rPr>
            <w:fldChar w:fldCharType="separate"/>
          </w:r>
          <w:r>
            <w:rPr>
              <w:noProof/>
            </w:rPr>
            <w:t>8</w:t>
          </w:r>
          <w:r>
            <w:rPr>
              <w:noProof/>
            </w:rPr>
            <w:fldChar w:fldCharType="end"/>
          </w:r>
        </w:p>
        <w:p w14:paraId="272E02FC" w14:textId="77777777" w:rsidR="00436006" w:rsidRPr="006C1048" w:rsidRDefault="00436006">
          <w:pPr>
            <w:pStyle w:val="Innehll3"/>
            <w:tabs>
              <w:tab w:val="left" w:pos="1056"/>
              <w:tab w:val="right" w:leader="dot" w:pos="10456"/>
            </w:tabs>
            <w:rPr>
              <w:rFonts w:asciiTheme="minorHAnsi" w:eastAsiaTheme="minorEastAsia" w:hAnsiTheme="minorHAnsi" w:cstheme="minorBidi"/>
              <w:noProof/>
              <w:sz w:val="24"/>
              <w:szCs w:val="24"/>
              <w:lang w:eastAsia="ja-JP"/>
            </w:rPr>
          </w:pPr>
          <w:r>
            <w:rPr>
              <w:noProof/>
            </w:rPr>
            <w:t>2.1.3</w:t>
          </w:r>
          <w:r w:rsidRPr="006C1048">
            <w:rPr>
              <w:rFonts w:asciiTheme="minorHAnsi" w:eastAsiaTheme="minorEastAsia" w:hAnsiTheme="minorHAnsi" w:cstheme="minorBidi"/>
              <w:noProof/>
              <w:sz w:val="24"/>
              <w:szCs w:val="24"/>
              <w:lang w:eastAsia="ja-JP"/>
            </w:rPr>
            <w:tab/>
          </w:r>
          <w:r>
            <w:rPr>
              <w:noProof/>
            </w:rPr>
            <w:t>Förändrade tjänstekontrakt</w:t>
          </w:r>
          <w:r>
            <w:rPr>
              <w:noProof/>
            </w:rPr>
            <w:tab/>
          </w:r>
          <w:r>
            <w:rPr>
              <w:noProof/>
            </w:rPr>
            <w:fldChar w:fldCharType="begin"/>
          </w:r>
          <w:r>
            <w:rPr>
              <w:noProof/>
            </w:rPr>
            <w:instrText xml:space="preserve"> PAGEREF _Toc287724189 \h </w:instrText>
          </w:r>
          <w:r>
            <w:rPr>
              <w:noProof/>
            </w:rPr>
          </w:r>
          <w:r>
            <w:rPr>
              <w:noProof/>
            </w:rPr>
            <w:fldChar w:fldCharType="separate"/>
          </w:r>
          <w:r>
            <w:rPr>
              <w:noProof/>
            </w:rPr>
            <w:t>8</w:t>
          </w:r>
          <w:r>
            <w:rPr>
              <w:noProof/>
            </w:rPr>
            <w:fldChar w:fldCharType="end"/>
          </w:r>
        </w:p>
        <w:p w14:paraId="2B35573D" w14:textId="77777777" w:rsidR="00436006" w:rsidRPr="006C1048" w:rsidRDefault="00436006">
          <w:pPr>
            <w:pStyle w:val="Innehll3"/>
            <w:tabs>
              <w:tab w:val="left" w:pos="1058"/>
              <w:tab w:val="right" w:leader="dot" w:pos="10456"/>
            </w:tabs>
            <w:rPr>
              <w:rFonts w:asciiTheme="minorHAnsi" w:eastAsiaTheme="minorEastAsia" w:hAnsiTheme="minorHAnsi" w:cstheme="minorBidi"/>
              <w:noProof/>
              <w:sz w:val="24"/>
              <w:szCs w:val="24"/>
              <w:lang w:eastAsia="ja-JP"/>
            </w:rPr>
          </w:pPr>
          <w:r>
            <w:rPr>
              <w:noProof/>
            </w:rPr>
            <w:t>2.1.4</w:t>
          </w:r>
          <w:r w:rsidRPr="006C1048">
            <w:rPr>
              <w:rFonts w:asciiTheme="minorHAnsi" w:eastAsiaTheme="minorEastAsia" w:hAnsiTheme="minorHAnsi" w:cstheme="minorBidi"/>
              <w:noProof/>
              <w:sz w:val="24"/>
              <w:szCs w:val="24"/>
              <w:lang w:eastAsia="ja-JP"/>
            </w:rPr>
            <w:tab/>
          </w:r>
          <w:r>
            <w:rPr>
              <w:noProof/>
            </w:rPr>
            <w:t>Utgångna tjänstekontrakt</w:t>
          </w:r>
          <w:r>
            <w:rPr>
              <w:noProof/>
            </w:rPr>
            <w:tab/>
          </w:r>
          <w:r>
            <w:rPr>
              <w:noProof/>
            </w:rPr>
            <w:fldChar w:fldCharType="begin"/>
          </w:r>
          <w:r>
            <w:rPr>
              <w:noProof/>
            </w:rPr>
            <w:instrText xml:space="preserve"> PAGEREF _Toc287724190 \h </w:instrText>
          </w:r>
          <w:r>
            <w:rPr>
              <w:noProof/>
            </w:rPr>
          </w:r>
          <w:r>
            <w:rPr>
              <w:noProof/>
            </w:rPr>
            <w:fldChar w:fldCharType="separate"/>
          </w:r>
          <w:r>
            <w:rPr>
              <w:noProof/>
            </w:rPr>
            <w:t>8</w:t>
          </w:r>
          <w:r>
            <w:rPr>
              <w:noProof/>
            </w:rPr>
            <w:fldChar w:fldCharType="end"/>
          </w:r>
        </w:p>
        <w:p w14:paraId="386082E5" w14:textId="77777777" w:rsidR="00436006" w:rsidRPr="006C1048" w:rsidRDefault="00436006">
          <w:pPr>
            <w:pStyle w:val="Innehll2"/>
            <w:tabs>
              <w:tab w:val="left" w:pos="717"/>
              <w:tab w:val="right" w:leader="dot" w:pos="10456"/>
            </w:tabs>
            <w:rPr>
              <w:rFonts w:asciiTheme="minorHAnsi" w:eastAsiaTheme="minorEastAsia" w:hAnsiTheme="minorHAnsi" w:cstheme="minorBidi"/>
              <w:noProof/>
              <w:sz w:val="24"/>
              <w:szCs w:val="24"/>
              <w:lang w:eastAsia="ja-JP"/>
            </w:rPr>
          </w:pPr>
          <w:r>
            <w:rPr>
              <w:noProof/>
            </w:rPr>
            <w:t>2.2</w:t>
          </w:r>
          <w:r w:rsidRPr="006C1048">
            <w:rPr>
              <w:rFonts w:asciiTheme="minorHAnsi" w:eastAsiaTheme="minorEastAsia" w:hAnsiTheme="minorHAnsi" w:cstheme="minorBidi"/>
              <w:noProof/>
              <w:sz w:val="24"/>
              <w:szCs w:val="24"/>
              <w:lang w:eastAsia="ja-JP"/>
            </w:rPr>
            <w:tab/>
          </w:r>
          <w:r>
            <w:rPr>
              <w:noProof/>
            </w:rPr>
            <w:t>Version tidigare</w:t>
          </w:r>
          <w:r>
            <w:rPr>
              <w:noProof/>
            </w:rPr>
            <w:tab/>
          </w:r>
          <w:r>
            <w:rPr>
              <w:noProof/>
            </w:rPr>
            <w:fldChar w:fldCharType="begin"/>
          </w:r>
          <w:r>
            <w:rPr>
              <w:noProof/>
            </w:rPr>
            <w:instrText xml:space="preserve"> PAGEREF _Toc287724191 \h </w:instrText>
          </w:r>
          <w:r>
            <w:rPr>
              <w:noProof/>
            </w:rPr>
          </w:r>
          <w:r>
            <w:rPr>
              <w:noProof/>
            </w:rPr>
            <w:fldChar w:fldCharType="separate"/>
          </w:r>
          <w:r>
            <w:rPr>
              <w:noProof/>
            </w:rPr>
            <w:t>8</w:t>
          </w:r>
          <w:r>
            <w:rPr>
              <w:noProof/>
            </w:rPr>
            <w:fldChar w:fldCharType="end"/>
          </w:r>
        </w:p>
        <w:p w14:paraId="698A6CD2" w14:textId="77777777" w:rsidR="00436006" w:rsidRPr="006C1048" w:rsidRDefault="00436006">
          <w:pPr>
            <w:pStyle w:val="Innehll1"/>
            <w:tabs>
              <w:tab w:val="left" w:pos="350"/>
              <w:tab w:val="right" w:leader="dot" w:pos="10456"/>
            </w:tabs>
            <w:rPr>
              <w:rFonts w:asciiTheme="minorHAnsi" w:eastAsiaTheme="minorEastAsia" w:hAnsiTheme="minorHAnsi" w:cstheme="minorBidi"/>
              <w:noProof/>
              <w:sz w:val="24"/>
              <w:szCs w:val="24"/>
              <w:lang w:eastAsia="ja-JP"/>
            </w:rPr>
          </w:pPr>
          <w:r>
            <w:rPr>
              <w:noProof/>
            </w:rPr>
            <w:t>3</w:t>
          </w:r>
          <w:r w:rsidRPr="006C1048">
            <w:rPr>
              <w:rFonts w:asciiTheme="minorHAnsi" w:eastAsiaTheme="minorEastAsia" w:hAnsiTheme="minorHAnsi" w:cstheme="minorBidi"/>
              <w:noProof/>
              <w:sz w:val="24"/>
              <w:szCs w:val="24"/>
              <w:lang w:eastAsia="ja-JP"/>
            </w:rPr>
            <w:tab/>
          </w:r>
          <w:r>
            <w:rPr>
              <w:noProof/>
            </w:rPr>
            <w:t>Tjänstedomänens arkitektur</w:t>
          </w:r>
          <w:r>
            <w:rPr>
              <w:noProof/>
            </w:rPr>
            <w:tab/>
          </w:r>
          <w:r>
            <w:rPr>
              <w:noProof/>
            </w:rPr>
            <w:fldChar w:fldCharType="begin"/>
          </w:r>
          <w:r>
            <w:rPr>
              <w:noProof/>
            </w:rPr>
            <w:instrText xml:space="preserve"> PAGEREF _Toc287724192 \h </w:instrText>
          </w:r>
          <w:r>
            <w:rPr>
              <w:noProof/>
            </w:rPr>
          </w:r>
          <w:r>
            <w:rPr>
              <w:noProof/>
            </w:rPr>
            <w:fldChar w:fldCharType="separate"/>
          </w:r>
          <w:r>
            <w:rPr>
              <w:noProof/>
            </w:rPr>
            <w:t>8</w:t>
          </w:r>
          <w:r>
            <w:rPr>
              <w:noProof/>
            </w:rPr>
            <w:fldChar w:fldCharType="end"/>
          </w:r>
        </w:p>
        <w:p w14:paraId="7E7DA820" w14:textId="77777777" w:rsidR="00436006" w:rsidRPr="006C1048" w:rsidRDefault="00436006">
          <w:pPr>
            <w:pStyle w:val="Innehll2"/>
            <w:tabs>
              <w:tab w:val="left" w:pos="690"/>
              <w:tab w:val="right" w:leader="dot" w:pos="10456"/>
            </w:tabs>
            <w:rPr>
              <w:rFonts w:asciiTheme="minorHAnsi" w:eastAsiaTheme="minorEastAsia" w:hAnsiTheme="minorHAnsi" w:cstheme="minorBidi"/>
              <w:noProof/>
              <w:sz w:val="24"/>
              <w:szCs w:val="24"/>
              <w:lang w:eastAsia="ja-JP"/>
            </w:rPr>
          </w:pPr>
          <w:r>
            <w:rPr>
              <w:noProof/>
            </w:rPr>
            <w:t>3.1</w:t>
          </w:r>
          <w:r w:rsidRPr="006C1048">
            <w:rPr>
              <w:rFonts w:asciiTheme="minorHAnsi" w:eastAsiaTheme="minorEastAsia" w:hAnsiTheme="minorHAnsi" w:cstheme="minorBidi"/>
              <w:noProof/>
              <w:sz w:val="24"/>
              <w:szCs w:val="24"/>
              <w:lang w:eastAsia="ja-JP"/>
            </w:rPr>
            <w:tab/>
          </w:r>
          <w:r>
            <w:rPr>
              <w:noProof/>
            </w:rPr>
            <w:t>Flöden</w:t>
          </w:r>
          <w:r>
            <w:rPr>
              <w:noProof/>
            </w:rPr>
            <w:tab/>
          </w:r>
          <w:r>
            <w:rPr>
              <w:noProof/>
            </w:rPr>
            <w:fldChar w:fldCharType="begin"/>
          </w:r>
          <w:r>
            <w:rPr>
              <w:noProof/>
            </w:rPr>
            <w:instrText xml:space="preserve"> PAGEREF _Toc287724193 \h </w:instrText>
          </w:r>
          <w:r>
            <w:rPr>
              <w:noProof/>
            </w:rPr>
          </w:r>
          <w:r>
            <w:rPr>
              <w:noProof/>
            </w:rPr>
            <w:fldChar w:fldCharType="separate"/>
          </w:r>
          <w:r>
            <w:rPr>
              <w:noProof/>
            </w:rPr>
            <w:t>9</w:t>
          </w:r>
          <w:r>
            <w:rPr>
              <w:noProof/>
            </w:rPr>
            <w:fldChar w:fldCharType="end"/>
          </w:r>
        </w:p>
        <w:p w14:paraId="35A7CCC9" w14:textId="77777777" w:rsidR="00436006" w:rsidRPr="005961C8" w:rsidRDefault="00436006">
          <w:pPr>
            <w:pStyle w:val="Innehll3"/>
            <w:tabs>
              <w:tab w:val="left" w:pos="1030"/>
              <w:tab w:val="right" w:leader="dot" w:pos="10456"/>
            </w:tabs>
            <w:rPr>
              <w:rFonts w:asciiTheme="minorHAnsi" w:eastAsiaTheme="minorEastAsia" w:hAnsiTheme="minorHAnsi" w:cstheme="minorBidi"/>
              <w:noProof/>
              <w:sz w:val="24"/>
              <w:szCs w:val="24"/>
              <w:lang w:eastAsia="ja-JP"/>
            </w:rPr>
          </w:pPr>
          <w:r>
            <w:rPr>
              <w:noProof/>
            </w:rPr>
            <w:t>3.1.1</w:t>
          </w:r>
          <w:r w:rsidRPr="005961C8">
            <w:rPr>
              <w:rFonts w:asciiTheme="minorHAnsi" w:eastAsiaTheme="minorEastAsia" w:hAnsiTheme="minorHAnsi" w:cstheme="minorBidi"/>
              <w:noProof/>
              <w:sz w:val="24"/>
              <w:szCs w:val="24"/>
              <w:lang w:eastAsia="ja-JP"/>
            </w:rPr>
            <w:tab/>
          </w:r>
          <w:r>
            <w:rPr>
              <w:noProof/>
            </w:rPr>
            <w:t>Uppstart eller avslut av aktivitet</w:t>
          </w:r>
          <w:r>
            <w:rPr>
              <w:noProof/>
            </w:rPr>
            <w:tab/>
          </w:r>
          <w:r>
            <w:rPr>
              <w:noProof/>
            </w:rPr>
            <w:fldChar w:fldCharType="begin"/>
          </w:r>
          <w:r>
            <w:rPr>
              <w:noProof/>
            </w:rPr>
            <w:instrText xml:space="preserve"> PAGEREF _Toc287724194 \h </w:instrText>
          </w:r>
          <w:r>
            <w:rPr>
              <w:noProof/>
            </w:rPr>
          </w:r>
          <w:r>
            <w:rPr>
              <w:noProof/>
            </w:rPr>
            <w:fldChar w:fldCharType="separate"/>
          </w:r>
          <w:r>
            <w:rPr>
              <w:noProof/>
            </w:rPr>
            <w:t>9</w:t>
          </w:r>
          <w:r>
            <w:rPr>
              <w:noProof/>
            </w:rPr>
            <w:fldChar w:fldCharType="end"/>
          </w:r>
        </w:p>
        <w:p w14:paraId="016809EC" w14:textId="77777777" w:rsidR="00436006" w:rsidRPr="005961C8" w:rsidRDefault="00436006">
          <w:pPr>
            <w:pStyle w:val="Innehll3"/>
            <w:tabs>
              <w:tab w:val="left" w:pos="1056"/>
              <w:tab w:val="right" w:leader="dot" w:pos="10456"/>
            </w:tabs>
            <w:rPr>
              <w:rFonts w:asciiTheme="minorHAnsi" w:eastAsiaTheme="minorEastAsia" w:hAnsiTheme="minorHAnsi" w:cstheme="minorBidi"/>
              <w:noProof/>
              <w:sz w:val="24"/>
              <w:szCs w:val="24"/>
              <w:lang w:eastAsia="ja-JP"/>
            </w:rPr>
          </w:pPr>
          <w:r>
            <w:rPr>
              <w:noProof/>
            </w:rPr>
            <w:t>3.1.2</w:t>
          </w:r>
          <w:r w:rsidRPr="005961C8">
            <w:rPr>
              <w:rFonts w:asciiTheme="minorHAnsi" w:eastAsiaTheme="minorEastAsia" w:hAnsiTheme="minorHAnsi" w:cstheme="minorBidi"/>
              <w:noProof/>
              <w:sz w:val="24"/>
              <w:szCs w:val="24"/>
              <w:lang w:eastAsia="ja-JP"/>
            </w:rPr>
            <w:tab/>
          </w:r>
          <w:r>
            <w:rPr>
              <w:noProof/>
            </w:rPr>
            <w:t>Obligatoriska kontrakt</w:t>
          </w:r>
          <w:r>
            <w:rPr>
              <w:noProof/>
            </w:rPr>
            <w:tab/>
          </w:r>
          <w:r>
            <w:rPr>
              <w:noProof/>
            </w:rPr>
            <w:fldChar w:fldCharType="begin"/>
          </w:r>
          <w:r>
            <w:rPr>
              <w:noProof/>
            </w:rPr>
            <w:instrText xml:space="preserve"> PAGEREF _Toc287724195 \h </w:instrText>
          </w:r>
          <w:r>
            <w:rPr>
              <w:noProof/>
            </w:rPr>
          </w:r>
          <w:r>
            <w:rPr>
              <w:noProof/>
            </w:rPr>
            <w:fldChar w:fldCharType="separate"/>
          </w:r>
          <w:r>
            <w:rPr>
              <w:noProof/>
            </w:rPr>
            <w:t>10</w:t>
          </w:r>
          <w:r>
            <w:rPr>
              <w:noProof/>
            </w:rPr>
            <w:fldChar w:fldCharType="end"/>
          </w:r>
        </w:p>
        <w:p w14:paraId="0F51607B" w14:textId="77777777" w:rsidR="00436006" w:rsidRPr="005961C8" w:rsidRDefault="00436006">
          <w:pPr>
            <w:pStyle w:val="Innehll2"/>
            <w:tabs>
              <w:tab w:val="left" w:pos="716"/>
              <w:tab w:val="right" w:leader="dot" w:pos="10456"/>
            </w:tabs>
            <w:rPr>
              <w:rFonts w:asciiTheme="minorHAnsi" w:eastAsiaTheme="minorEastAsia" w:hAnsiTheme="minorHAnsi" w:cstheme="minorBidi"/>
              <w:noProof/>
              <w:sz w:val="24"/>
              <w:szCs w:val="24"/>
              <w:lang w:eastAsia="ja-JP"/>
            </w:rPr>
          </w:pPr>
          <w:r>
            <w:rPr>
              <w:noProof/>
            </w:rPr>
            <w:t>3.2</w:t>
          </w:r>
          <w:r w:rsidRPr="005961C8">
            <w:rPr>
              <w:rFonts w:asciiTheme="minorHAnsi" w:eastAsiaTheme="minorEastAsia" w:hAnsiTheme="minorHAnsi" w:cstheme="minorBidi"/>
              <w:noProof/>
              <w:sz w:val="24"/>
              <w:szCs w:val="24"/>
              <w:lang w:eastAsia="ja-JP"/>
            </w:rPr>
            <w:tab/>
          </w:r>
          <w:r>
            <w:rPr>
              <w:noProof/>
            </w:rPr>
            <w:t>Adressering</w:t>
          </w:r>
          <w:r>
            <w:rPr>
              <w:noProof/>
            </w:rPr>
            <w:tab/>
          </w:r>
          <w:r>
            <w:rPr>
              <w:noProof/>
            </w:rPr>
            <w:fldChar w:fldCharType="begin"/>
          </w:r>
          <w:r>
            <w:rPr>
              <w:noProof/>
            </w:rPr>
            <w:instrText xml:space="preserve"> PAGEREF _Toc287724196 \h </w:instrText>
          </w:r>
          <w:r>
            <w:rPr>
              <w:noProof/>
            </w:rPr>
          </w:r>
          <w:r>
            <w:rPr>
              <w:noProof/>
            </w:rPr>
            <w:fldChar w:fldCharType="separate"/>
          </w:r>
          <w:r>
            <w:rPr>
              <w:noProof/>
            </w:rPr>
            <w:t>11</w:t>
          </w:r>
          <w:r>
            <w:rPr>
              <w:noProof/>
            </w:rPr>
            <w:fldChar w:fldCharType="end"/>
          </w:r>
        </w:p>
        <w:p w14:paraId="3FEEF593" w14:textId="77777777" w:rsidR="00436006" w:rsidRPr="005961C8" w:rsidRDefault="00436006">
          <w:pPr>
            <w:pStyle w:val="Innehll2"/>
            <w:tabs>
              <w:tab w:val="left" w:pos="715"/>
              <w:tab w:val="right" w:leader="dot" w:pos="10456"/>
            </w:tabs>
            <w:rPr>
              <w:rFonts w:asciiTheme="minorHAnsi" w:eastAsiaTheme="minorEastAsia" w:hAnsiTheme="minorHAnsi" w:cstheme="minorBidi"/>
              <w:noProof/>
              <w:sz w:val="24"/>
              <w:szCs w:val="24"/>
              <w:lang w:eastAsia="ja-JP"/>
            </w:rPr>
          </w:pPr>
          <w:r>
            <w:rPr>
              <w:noProof/>
            </w:rPr>
            <w:t>3.3</w:t>
          </w:r>
          <w:r w:rsidRPr="005961C8">
            <w:rPr>
              <w:rFonts w:asciiTheme="minorHAnsi" w:eastAsiaTheme="minorEastAsia" w:hAnsiTheme="minorHAnsi" w:cstheme="minorBidi"/>
              <w:noProof/>
              <w:sz w:val="24"/>
              <w:szCs w:val="24"/>
              <w:lang w:eastAsia="ja-JP"/>
            </w:rPr>
            <w:tab/>
          </w:r>
          <w:r>
            <w:rPr>
              <w:noProof/>
            </w:rPr>
            <w:t>Aggregering och engagemangsindex</w:t>
          </w:r>
          <w:r>
            <w:rPr>
              <w:noProof/>
            </w:rPr>
            <w:tab/>
          </w:r>
          <w:r>
            <w:rPr>
              <w:noProof/>
            </w:rPr>
            <w:fldChar w:fldCharType="begin"/>
          </w:r>
          <w:r>
            <w:rPr>
              <w:noProof/>
            </w:rPr>
            <w:instrText xml:space="preserve"> PAGEREF _Toc287724197 \h </w:instrText>
          </w:r>
          <w:r>
            <w:rPr>
              <w:noProof/>
            </w:rPr>
          </w:r>
          <w:r>
            <w:rPr>
              <w:noProof/>
            </w:rPr>
            <w:fldChar w:fldCharType="separate"/>
          </w:r>
          <w:r>
            <w:rPr>
              <w:noProof/>
            </w:rPr>
            <w:t>11</w:t>
          </w:r>
          <w:r>
            <w:rPr>
              <w:noProof/>
            </w:rPr>
            <w:fldChar w:fldCharType="end"/>
          </w:r>
        </w:p>
        <w:p w14:paraId="4D4FD1CB" w14:textId="77777777" w:rsidR="00436006" w:rsidRPr="005961C8" w:rsidRDefault="00436006">
          <w:pPr>
            <w:pStyle w:val="Innehll1"/>
            <w:tabs>
              <w:tab w:val="left" w:pos="353"/>
              <w:tab w:val="right" w:leader="dot" w:pos="10456"/>
            </w:tabs>
            <w:rPr>
              <w:rFonts w:asciiTheme="minorHAnsi" w:eastAsiaTheme="minorEastAsia" w:hAnsiTheme="minorHAnsi" w:cstheme="minorBidi"/>
              <w:noProof/>
              <w:sz w:val="24"/>
              <w:szCs w:val="24"/>
              <w:lang w:eastAsia="ja-JP"/>
            </w:rPr>
          </w:pPr>
          <w:r>
            <w:rPr>
              <w:noProof/>
            </w:rPr>
            <w:t>4</w:t>
          </w:r>
          <w:r w:rsidRPr="005961C8">
            <w:rPr>
              <w:rFonts w:asciiTheme="minorHAnsi" w:eastAsiaTheme="minorEastAsia" w:hAnsiTheme="minorHAnsi" w:cstheme="minorBidi"/>
              <w:noProof/>
              <w:sz w:val="24"/>
              <w:szCs w:val="24"/>
              <w:lang w:eastAsia="ja-JP"/>
            </w:rPr>
            <w:tab/>
          </w:r>
          <w:r>
            <w:rPr>
              <w:noProof/>
            </w:rPr>
            <w:t>Tjänstedomänens krav och regler</w:t>
          </w:r>
          <w:r>
            <w:rPr>
              <w:noProof/>
            </w:rPr>
            <w:tab/>
          </w:r>
          <w:r>
            <w:rPr>
              <w:noProof/>
            </w:rPr>
            <w:fldChar w:fldCharType="begin"/>
          </w:r>
          <w:r>
            <w:rPr>
              <w:noProof/>
            </w:rPr>
            <w:instrText xml:space="preserve"> PAGEREF _Toc287724198 \h </w:instrText>
          </w:r>
          <w:r>
            <w:rPr>
              <w:noProof/>
            </w:rPr>
          </w:r>
          <w:r>
            <w:rPr>
              <w:noProof/>
            </w:rPr>
            <w:fldChar w:fldCharType="separate"/>
          </w:r>
          <w:r>
            <w:rPr>
              <w:noProof/>
            </w:rPr>
            <w:t>11</w:t>
          </w:r>
          <w:r>
            <w:rPr>
              <w:noProof/>
            </w:rPr>
            <w:fldChar w:fldCharType="end"/>
          </w:r>
        </w:p>
        <w:p w14:paraId="0A30428C" w14:textId="77777777" w:rsidR="00436006" w:rsidRPr="005961C8" w:rsidRDefault="00436006">
          <w:pPr>
            <w:pStyle w:val="Innehll2"/>
            <w:tabs>
              <w:tab w:val="left" w:pos="693"/>
              <w:tab w:val="right" w:leader="dot" w:pos="10456"/>
            </w:tabs>
            <w:rPr>
              <w:rFonts w:asciiTheme="minorHAnsi" w:eastAsiaTheme="minorEastAsia" w:hAnsiTheme="minorHAnsi" w:cstheme="minorBidi"/>
              <w:noProof/>
              <w:sz w:val="24"/>
              <w:szCs w:val="24"/>
              <w:lang w:eastAsia="ja-JP"/>
            </w:rPr>
          </w:pPr>
          <w:r>
            <w:rPr>
              <w:noProof/>
            </w:rPr>
            <w:t>4.1</w:t>
          </w:r>
          <w:r w:rsidRPr="005961C8">
            <w:rPr>
              <w:rFonts w:asciiTheme="minorHAnsi" w:eastAsiaTheme="minorEastAsia" w:hAnsiTheme="minorHAnsi" w:cstheme="minorBidi"/>
              <w:noProof/>
              <w:sz w:val="24"/>
              <w:szCs w:val="24"/>
              <w:lang w:eastAsia="ja-JP"/>
            </w:rPr>
            <w:tab/>
          </w:r>
          <w:r>
            <w:rPr>
              <w:noProof/>
            </w:rPr>
            <w:t>Informationssäkerhet och juridik</w:t>
          </w:r>
          <w:r>
            <w:rPr>
              <w:noProof/>
            </w:rPr>
            <w:tab/>
          </w:r>
          <w:r>
            <w:rPr>
              <w:noProof/>
            </w:rPr>
            <w:fldChar w:fldCharType="begin"/>
          </w:r>
          <w:r>
            <w:rPr>
              <w:noProof/>
            </w:rPr>
            <w:instrText xml:space="preserve"> PAGEREF _Toc287724199 \h </w:instrText>
          </w:r>
          <w:r>
            <w:rPr>
              <w:noProof/>
            </w:rPr>
          </w:r>
          <w:r>
            <w:rPr>
              <w:noProof/>
            </w:rPr>
            <w:fldChar w:fldCharType="separate"/>
          </w:r>
          <w:r>
            <w:rPr>
              <w:noProof/>
            </w:rPr>
            <w:t>11</w:t>
          </w:r>
          <w:r>
            <w:rPr>
              <w:noProof/>
            </w:rPr>
            <w:fldChar w:fldCharType="end"/>
          </w:r>
        </w:p>
        <w:p w14:paraId="7875BA9D" w14:textId="77777777" w:rsidR="00436006" w:rsidRPr="005961C8" w:rsidRDefault="00436006">
          <w:pPr>
            <w:pStyle w:val="Innehll3"/>
            <w:tabs>
              <w:tab w:val="left" w:pos="1033"/>
              <w:tab w:val="right" w:leader="dot" w:pos="10456"/>
            </w:tabs>
            <w:rPr>
              <w:rFonts w:asciiTheme="minorHAnsi" w:eastAsiaTheme="minorEastAsia" w:hAnsiTheme="minorHAnsi" w:cstheme="minorBidi"/>
              <w:noProof/>
              <w:sz w:val="24"/>
              <w:szCs w:val="24"/>
              <w:lang w:eastAsia="ja-JP"/>
            </w:rPr>
          </w:pPr>
          <w:r>
            <w:rPr>
              <w:noProof/>
            </w:rPr>
            <w:t>4.1.1</w:t>
          </w:r>
          <w:r w:rsidRPr="005961C8">
            <w:rPr>
              <w:rFonts w:asciiTheme="minorHAnsi" w:eastAsiaTheme="minorEastAsia" w:hAnsiTheme="minorHAnsi" w:cstheme="minorBidi"/>
              <w:noProof/>
              <w:sz w:val="24"/>
              <w:szCs w:val="24"/>
              <w:lang w:eastAsia="ja-JP"/>
            </w:rPr>
            <w:tab/>
          </w:r>
          <w:r>
            <w:rPr>
              <w:noProof/>
            </w:rPr>
            <w:t>Medarbetarens direktåtkomst</w:t>
          </w:r>
          <w:r>
            <w:rPr>
              <w:noProof/>
            </w:rPr>
            <w:tab/>
          </w:r>
          <w:r>
            <w:rPr>
              <w:noProof/>
            </w:rPr>
            <w:fldChar w:fldCharType="begin"/>
          </w:r>
          <w:r>
            <w:rPr>
              <w:noProof/>
            </w:rPr>
            <w:instrText xml:space="preserve"> PAGEREF _Toc287724200 \h </w:instrText>
          </w:r>
          <w:r>
            <w:rPr>
              <w:noProof/>
            </w:rPr>
          </w:r>
          <w:r>
            <w:rPr>
              <w:noProof/>
            </w:rPr>
            <w:fldChar w:fldCharType="separate"/>
          </w:r>
          <w:r>
            <w:rPr>
              <w:noProof/>
            </w:rPr>
            <w:t>11</w:t>
          </w:r>
          <w:r>
            <w:rPr>
              <w:noProof/>
            </w:rPr>
            <w:fldChar w:fldCharType="end"/>
          </w:r>
        </w:p>
        <w:p w14:paraId="57851D5B" w14:textId="77777777" w:rsidR="00436006" w:rsidRPr="005961C8" w:rsidRDefault="00436006">
          <w:pPr>
            <w:pStyle w:val="Innehll3"/>
            <w:tabs>
              <w:tab w:val="left" w:pos="1058"/>
              <w:tab w:val="right" w:leader="dot" w:pos="10456"/>
            </w:tabs>
            <w:rPr>
              <w:rFonts w:asciiTheme="minorHAnsi" w:eastAsiaTheme="minorEastAsia" w:hAnsiTheme="minorHAnsi" w:cstheme="minorBidi"/>
              <w:noProof/>
              <w:sz w:val="24"/>
              <w:szCs w:val="24"/>
              <w:lang w:eastAsia="ja-JP"/>
            </w:rPr>
          </w:pPr>
          <w:r>
            <w:rPr>
              <w:noProof/>
            </w:rPr>
            <w:t>4.1.2</w:t>
          </w:r>
          <w:r w:rsidRPr="005961C8">
            <w:rPr>
              <w:rFonts w:asciiTheme="minorHAnsi" w:eastAsiaTheme="minorEastAsia" w:hAnsiTheme="minorHAnsi" w:cstheme="minorBidi"/>
              <w:noProof/>
              <w:sz w:val="24"/>
              <w:szCs w:val="24"/>
              <w:lang w:eastAsia="ja-JP"/>
            </w:rPr>
            <w:tab/>
          </w:r>
          <w:r>
            <w:rPr>
              <w:noProof/>
            </w:rPr>
            <w:t>Patientens direktåtkomst</w:t>
          </w:r>
          <w:r>
            <w:rPr>
              <w:noProof/>
            </w:rPr>
            <w:tab/>
          </w:r>
          <w:r>
            <w:rPr>
              <w:noProof/>
            </w:rPr>
            <w:fldChar w:fldCharType="begin"/>
          </w:r>
          <w:r>
            <w:rPr>
              <w:noProof/>
            </w:rPr>
            <w:instrText xml:space="preserve"> PAGEREF _Toc287724201 \h </w:instrText>
          </w:r>
          <w:r>
            <w:rPr>
              <w:noProof/>
            </w:rPr>
          </w:r>
          <w:r>
            <w:rPr>
              <w:noProof/>
            </w:rPr>
            <w:fldChar w:fldCharType="separate"/>
          </w:r>
          <w:r>
            <w:rPr>
              <w:noProof/>
            </w:rPr>
            <w:t>11</w:t>
          </w:r>
          <w:r>
            <w:rPr>
              <w:noProof/>
            </w:rPr>
            <w:fldChar w:fldCharType="end"/>
          </w:r>
        </w:p>
        <w:p w14:paraId="28C423DF" w14:textId="77777777" w:rsidR="00436006" w:rsidRPr="005961C8" w:rsidRDefault="00436006">
          <w:pPr>
            <w:pStyle w:val="Innehll2"/>
            <w:tabs>
              <w:tab w:val="left" w:pos="719"/>
              <w:tab w:val="right" w:leader="dot" w:pos="10456"/>
            </w:tabs>
            <w:rPr>
              <w:rFonts w:asciiTheme="minorHAnsi" w:eastAsiaTheme="minorEastAsia" w:hAnsiTheme="minorHAnsi" w:cstheme="minorBidi"/>
              <w:noProof/>
              <w:sz w:val="24"/>
              <w:szCs w:val="24"/>
              <w:lang w:eastAsia="ja-JP"/>
            </w:rPr>
          </w:pPr>
          <w:r>
            <w:rPr>
              <w:noProof/>
            </w:rPr>
            <w:t>4.2</w:t>
          </w:r>
          <w:r w:rsidRPr="005961C8">
            <w:rPr>
              <w:rFonts w:asciiTheme="minorHAnsi" w:eastAsiaTheme="minorEastAsia" w:hAnsiTheme="minorHAnsi" w:cstheme="minorBidi"/>
              <w:noProof/>
              <w:sz w:val="24"/>
              <w:szCs w:val="24"/>
              <w:lang w:eastAsia="ja-JP"/>
            </w:rPr>
            <w:tab/>
          </w:r>
          <w:r>
            <w:rPr>
              <w:noProof/>
            </w:rPr>
            <w:t>Icke funktionella krav</w:t>
          </w:r>
          <w:r>
            <w:rPr>
              <w:noProof/>
            </w:rPr>
            <w:tab/>
          </w:r>
          <w:r>
            <w:rPr>
              <w:noProof/>
            </w:rPr>
            <w:fldChar w:fldCharType="begin"/>
          </w:r>
          <w:r>
            <w:rPr>
              <w:noProof/>
            </w:rPr>
            <w:instrText xml:space="preserve"> PAGEREF _Toc287724202 \h </w:instrText>
          </w:r>
          <w:r>
            <w:rPr>
              <w:noProof/>
            </w:rPr>
          </w:r>
          <w:r>
            <w:rPr>
              <w:noProof/>
            </w:rPr>
            <w:fldChar w:fldCharType="separate"/>
          </w:r>
          <w:r>
            <w:rPr>
              <w:noProof/>
            </w:rPr>
            <w:t>11</w:t>
          </w:r>
          <w:r>
            <w:rPr>
              <w:noProof/>
            </w:rPr>
            <w:fldChar w:fldCharType="end"/>
          </w:r>
        </w:p>
        <w:p w14:paraId="07A0E680" w14:textId="77777777" w:rsidR="00436006" w:rsidRPr="005961C8" w:rsidRDefault="00436006">
          <w:pPr>
            <w:pStyle w:val="Innehll3"/>
            <w:tabs>
              <w:tab w:val="left" w:pos="1058"/>
              <w:tab w:val="right" w:leader="dot" w:pos="10456"/>
            </w:tabs>
            <w:rPr>
              <w:rFonts w:asciiTheme="minorHAnsi" w:eastAsiaTheme="minorEastAsia" w:hAnsiTheme="minorHAnsi" w:cstheme="minorBidi"/>
              <w:noProof/>
              <w:sz w:val="24"/>
              <w:szCs w:val="24"/>
              <w:lang w:eastAsia="ja-JP"/>
            </w:rPr>
          </w:pPr>
          <w:r>
            <w:rPr>
              <w:noProof/>
            </w:rPr>
            <w:t>4.2.1</w:t>
          </w:r>
          <w:r w:rsidRPr="005961C8">
            <w:rPr>
              <w:rFonts w:asciiTheme="minorHAnsi" w:eastAsiaTheme="minorEastAsia" w:hAnsiTheme="minorHAnsi" w:cstheme="minorBidi"/>
              <w:noProof/>
              <w:sz w:val="24"/>
              <w:szCs w:val="24"/>
              <w:lang w:eastAsia="ja-JP"/>
            </w:rPr>
            <w:tab/>
          </w:r>
          <w:r>
            <w:rPr>
              <w:noProof/>
            </w:rPr>
            <w:t>Generellt</w:t>
          </w:r>
          <w:r>
            <w:rPr>
              <w:noProof/>
            </w:rPr>
            <w:tab/>
          </w:r>
          <w:r>
            <w:rPr>
              <w:noProof/>
            </w:rPr>
            <w:fldChar w:fldCharType="begin"/>
          </w:r>
          <w:r>
            <w:rPr>
              <w:noProof/>
            </w:rPr>
            <w:instrText xml:space="preserve"> PAGEREF _Toc287724203 \h </w:instrText>
          </w:r>
          <w:r>
            <w:rPr>
              <w:noProof/>
            </w:rPr>
          </w:r>
          <w:r>
            <w:rPr>
              <w:noProof/>
            </w:rPr>
            <w:fldChar w:fldCharType="separate"/>
          </w:r>
          <w:r>
            <w:rPr>
              <w:noProof/>
            </w:rPr>
            <w:t>11</w:t>
          </w:r>
          <w:r>
            <w:rPr>
              <w:noProof/>
            </w:rPr>
            <w:fldChar w:fldCharType="end"/>
          </w:r>
        </w:p>
        <w:p w14:paraId="42B770BA" w14:textId="77777777" w:rsidR="00436006" w:rsidRPr="005961C8" w:rsidRDefault="00436006">
          <w:pPr>
            <w:pStyle w:val="Innehll3"/>
            <w:tabs>
              <w:tab w:val="left" w:pos="1084"/>
              <w:tab w:val="right" w:leader="dot" w:pos="10456"/>
            </w:tabs>
            <w:rPr>
              <w:rFonts w:asciiTheme="minorHAnsi" w:eastAsiaTheme="minorEastAsia" w:hAnsiTheme="minorHAnsi" w:cstheme="minorBidi"/>
              <w:noProof/>
              <w:sz w:val="24"/>
              <w:szCs w:val="24"/>
              <w:lang w:eastAsia="ja-JP"/>
            </w:rPr>
          </w:pPr>
          <w:r>
            <w:rPr>
              <w:noProof/>
            </w:rPr>
            <w:t>4.2.2</w:t>
          </w:r>
          <w:r w:rsidRPr="005961C8">
            <w:rPr>
              <w:rFonts w:asciiTheme="minorHAnsi" w:eastAsiaTheme="minorEastAsia" w:hAnsiTheme="minorHAnsi" w:cstheme="minorBidi"/>
              <w:noProof/>
              <w:sz w:val="24"/>
              <w:szCs w:val="24"/>
              <w:lang w:eastAsia="ja-JP"/>
            </w:rPr>
            <w:tab/>
          </w:r>
          <w:r>
            <w:rPr>
              <w:noProof/>
            </w:rPr>
            <w:t>SLA krav</w:t>
          </w:r>
          <w:r>
            <w:rPr>
              <w:noProof/>
            </w:rPr>
            <w:tab/>
          </w:r>
          <w:r>
            <w:rPr>
              <w:noProof/>
            </w:rPr>
            <w:fldChar w:fldCharType="begin"/>
          </w:r>
          <w:r>
            <w:rPr>
              <w:noProof/>
            </w:rPr>
            <w:instrText xml:space="preserve"> PAGEREF _Toc287724204 \h </w:instrText>
          </w:r>
          <w:r>
            <w:rPr>
              <w:noProof/>
            </w:rPr>
          </w:r>
          <w:r>
            <w:rPr>
              <w:noProof/>
            </w:rPr>
            <w:fldChar w:fldCharType="separate"/>
          </w:r>
          <w:r>
            <w:rPr>
              <w:noProof/>
            </w:rPr>
            <w:t>11</w:t>
          </w:r>
          <w:r>
            <w:rPr>
              <w:noProof/>
            </w:rPr>
            <w:fldChar w:fldCharType="end"/>
          </w:r>
        </w:p>
        <w:p w14:paraId="126C5A34" w14:textId="77777777" w:rsidR="00436006" w:rsidRPr="005961C8" w:rsidRDefault="00436006">
          <w:pPr>
            <w:pStyle w:val="Innehll3"/>
            <w:tabs>
              <w:tab w:val="left" w:pos="1083"/>
              <w:tab w:val="right" w:leader="dot" w:pos="10456"/>
            </w:tabs>
            <w:rPr>
              <w:rFonts w:asciiTheme="minorHAnsi" w:eastAsiaTheme="minorEastAsia" w:hAnsiTheme="minorHAnsi" w:cstheme="minorBidi"/>
              <w:noProof/>
              <w:sz w:val="24"/>
              <w:szCs w:val="24"/>
              <w:lang w:eastAsia="ja-JP"/>
            </w:rPr>
          </w:pPr>
          <w:r>
            <w:rPr>
              <w:noProof/>
            </w:rPr>
            <w:t>4.2.3</w:t>
          </w:r>
          <w:r w:rsidRPr="005961C8">
            <w:rPr>
              <w:rFonts w:asciiTheme="minorHAnsi" w:eastAsiaTheme="minorEastAsia" w:hAnsiTheme="minorHAnsi" w:cstheme="minorBidi"/>
              <w:noProof/>
              <w:sz w:val="24"/>
              <w:szCs w:val="24"/>
              <w:lang w:eastAsia="ja-JP"/>
            </w:rPr>
            <w:tab/>
          </w:r>
          <w:r>
            <w:rPr>
              <w:noProof/>
            </w:rPr>
            <w:t>Övriga krav</w:t>
          </w:r>
          <w:r>
            <w:rPr>
              <w:noProof/>
            </w:rPr>
            <w:tab/>
          </w:r>
          <w:r>
            <w:rPr>
              <w:noProof/>
            </w:rPr>
            <w:fldChar w:fldCharType="begin"/>
          </w:r>
          <w:r>
            <w:rPr>
              <w:noProof/>
            </w:rPr>
            <w:instrText xml:space="preserve"> PAGEREF _Toc287724205 \h </w:instrText>
          </w:r>
          <w:r>
            <w:rPr>
              <w:noProof/>
            </w:rPr>
          </w:r>
          <w:r>
            <w:rPr>
              <w:noProof/>
            </w:rPr>
            <w:fldChar w:fldCharType="separate"/>
          </w:r>
          <w:r>
            <w:rPr>
              <w:noProof/>
            </w:rPr>
            <w:t>12</w:t>
          </w:r>
          <w:r>
            <w:rPr>
              <w:noProof/>
            </w:rPr>
            <w:fldChar w:fldCharType="end"/>
          </w:r>
        </w:p>
        <w:p w14:paraId="61CD2D11" w14:textId="77777777" w:rsidR="00436006" w:rsidRPr="005961C8" w:rsidRDefault="00436006">
          <w:pPr>
            <w:pStyle w:val="Innehll2"/>
            <w:tabs>
              <w:tab w:val="left" w:pos="717"/>
              <w:tab w:val="right" w:leader="dot" w:pos="10456"/>
            </w:tabs>
            <w:rPr>
              <w:rFonts w:asciiTheme="minorHAnsi" w:eastAsiaTheme="minorEastAsia" w:hAnsiTheme="minorHAnsi" w:cstheme="minorBidi"/>
              <w:noProof/>
              <w:sz w:val="24"/>
              <w:szCs w:val="24"/>
              <w:lang w:eastAsia="ja-JP"/>
            </w:rPr>
          </w:pPr>
          <w:r>
            <w:rPr>
              <w:noProof/>
            </w:rPr>
            <w:t>4.3</w:t>
          </w:r>
          <w:r w:rsidRPr="005961C8">
            <w:rPr>
              <w:rFonts w:asciiTheme="minorHAnsi" w:eastAsiaTheme="minorEastAsia" w:hAnsiTheme="minorHAnsi" w:cstheme="minorBidi"/>
              <w:noProof/>
              <w:sz w:val="24"/>
              <w:szCs w:val="24"/>
              <w:lang w:eastAsia="ja-JP"/>
            </w:rPr>
            <w:tab/>
          </w:r>
          <w:r>
            <w:rPr>
              <w:noProof/>
            </w:rPr>
            <w:t>Felhantering</w:t>
          </w:r>
          <w:r>
            <w:rPr>
              <w:noProof/>
            </w:rPr>
            <w:tab/>
          </w:r>
          <w:r>
            <w:rPr>
              <w:noProof/>
            </w:rPr>
            <w:fldChar w:fldCharType="begin"/>
          </w:r>
          <w:r>
            <w:rPr>
              <w:noProof/>
            </w:rPr>
            <w:instrText xml:space="preserve"> PAGEREF _Toc287724206 \h </w:instrText>
          </w:r>
          <w:r>
            <w:rPr>
              <w:noProof/>
            </w:rPr>
          </w:r>
          <w:r>
            <w:rPr>
              <w:noProof/>
            </w:rPr>
            <w:fldChar w:fldCharType="separate"/>
          </w:r>
          <w:r>
            <w:rPr>
              <w:noProof/>
            </w:rPr>
            <w:t>12</w:t>
          </w:r>
          <w:r>
            <w:rPr>
              <w:noProof/>
            </w:rPr>
            <w:fldChar w:fldCharType="end"/>
          </w:r>
        </w:p>
        <w:p w14:paraId="1746DD83" w14:textId="77777777" w:rsidR="00436006" w:rsidRPr="005961C8" w:rsidRDefault="00436006">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4.3.1</w:t>
          </w:r>
          <w:r w:rsidRPr="005961C8">
            <w:rPr>
              <w:rFonts w:asciiTheme="minorHAnsi" w:eastAsiaTheme="minorEastAsia" w:hAnsiTheme="minorHAnsi" w:cstheme="minorBidi"/>
              <w:noProof/>
              <w:sz w:val="24"/>
              <w:szCs w:val="24"/>
              <w:lang w:eastAsia="ja-JP"/>
            </w:rPr>
            <w:tab/>
          </w:r>
          <w:r>
            <w:rPr>
              <w:noProof/>
            </w:rPr>
            <w:t>Krav på en tjänsteproducent</w:t>
          </w:r>
          <w:r>
            <w:rPr>
              <w:noProof/>
            </w:rPr>
            <w:tab/>
          </w:r>
          <w:r>
            <w:rPr>
              <w:noProof/>
            </w:rPr>
            <w:fldChar w:fldCharType="begin"/>
          </w:r>
          <w:r>
            <w:rPr>
              <w:noProof/>
            </w:rPr>
            <w:instrText xml:space="preserve"> PAGEREF _Toc287724207 \h </w:instrText>
          </w:r>
          <w:r>
            <w:rPr>
              <w:noProof/>
            </w:rPr>
          </w:r>
          <w:r>
            <w:rPr>
              <w:noProof/>
            </w:rPr>
            <w:fldChar w:fldCharType="separate"/>
          </w:r>
          <w:r>
            <w:rPr>
              <w:noProof/>
            </w:rPr>
            <w:t>12</w:t>
          </w:r>
          <w:r>
            <w:rPr>
              <w:noProof/>
            </w:rPr>
            <w:fldChar w:fldCharType="end"/>
          </w:r>
        </w:p>
        <w:p w14:paraId="14ACB97E" w14:textId="77777777" w:rsidR="00436006" w:rsidRPr="005961C8" w:rsidRDefault="00436006">
          <w:pPr>
            <w:pStyle w:val="Innehll3"/>
            <w:tabs>
              <w:tab w:val="left" w:pos="1083"/>
              <w:tab w:val="right" w:leader="dot" w:pos="10456"/>
            </w:tabs>
            <w:rPr>
              <w:rFonts w:asciiTheme="minorHAnsi" w:eastAsiaTheme="minorEastAsia" w:hAnsiTheme="minorHAnsi" w:cstheme="minorBidi"/>
              <w:noProof/>
              <w:sz w:val="24"/>
              <w:szCs w:val="24"/>
              <w:lang w:eastAsia="ja-JP"/>
            </w:rPr>
          </w:pPr>
          <w:r>
            <w:rPr>
              <w:noProof/>
            </w:rPr>
            <w:t>4.3.2</w:t>
          </w:r>
          <w:r w:rsidRPr="005961C8">
            <w:rPr>
              <w:rFonts w:asciiTheme="minorHAnsi" w:eastAsiaTheme="minorEastAsia" w:hAnsiTheme="minorHAnsi" w:cstheme="minorBidi"/>
              <w:noProof/>
              <w:sz w:val="24"/>
              <w:szCs w:val="24"/>
              <w:lang w:eastAsia="ja-JP"/>
            </w:rPr>
            <w:tab/>
          </w:r>
          <w:r>
            <w:rPr>
              <w:noProof/>
            </w:rPr>
            <w:t>Krav på en tjänstekonsument</w:t>
          </w:r>
          <w:r>
            <w:rPr>
              <w:noProof/>
            </w:rPr>
            <w:tab/>
          </w:r>
          <w:r>
            <w:rPr>
              <w:noProof/>
            </w:rPr>
            <w:fldChar w:fldCharType="begin"/>
          </w:r>
          <w:r>
            <w:rPr>
              <w:noProof/>
            </w:rPr>
            <w:instrText xml:space="preserve"> PAGEREF _Toc287724208 \h </w:instrText>
          </w:r>
          <w:r>
            <w:rPr>
              <w:noProof/>
            </w:rPr>
          </w:r>
          <w:r>
            <w:rPr>
              <w:noProof/>
            </w:rPr>
            <w:fldChar w:fldCharType="separate"/>
          </w:r>
          <w:r>
            <w:rPr>
              <w:noProof/>
            </w:rPr>
            <w:t>13</w:t>
          </w:r>
          <w:r>
            <w:rPr>
              <w:noProof/>
            </w:rPr>
            <w:fldChar w:fldCharType="end"/>
          </w:r>
        </w:p>
        <w:p w14:paraId="4154D484" w14:textId="77777777" w:rsidR="00436006" w:rsidRPr="005961C8" w:rsidRDefault="00436006">
          <w:pPr>
            <w:pStyle w:val="Innehll1"/>
            <w:tabs>
              <w:tab w:val="left" w:pos="346"/>
              <w:tab w:val="right" w:leader="dot" w:pos="10456"/>
            </w:tabs>
            <w:rPr>
              <w:rFonts w:asciiTheme="minorHAnsi" w:eastAsiaTheme="minorEastAsia" w:hAnsiTheme="minorHAnsi" w:cstheme="minorBidi"/>
              <w:noProof/>
              <w:sz w:val="24"/>
              <w:szCs w:val="24"/>
              <w:lang w:eastAsia="ja-JP"/>
            </w:rPr>
          </w:pPr>
          <w:r>
            <w:rPr>
              <w:noProof/>
            </w:rPr>
            <w:t>5</w:t>
          </w:r>
          <w:r w:rsidRPr="005961C8">
            <w:rPr>
              <w:rFonts w:asciiTheme="minorHAnsi" w:eastAsiaTheme="minorEastAsia" w:hAnsiTheme="minorHAnsi" w:cstheme="minorBidi"/>
              <w:noProof/>
              <w:sz w:val="24"/>
              <w:szCs w:val="24"/>
              <w:lang w:eastAsia="ja-JP"/>
            </w:rPr>
            <w:tab/>
          </w:r>
          <w:r>
            <w:rPr>
              <w:noProof/>
            </w:rPr>
            <w:t>Tjänstedomänens meddelandemodeller</w:t>
          </w:r>
          <w:r>
            <w:rPr>
              <w:noProof/>
            </w:rPr>
            <w:tab/>
          </w:r>
          <w:r>
            <w:rPr>
              <w:noProof/>
            </w:rPr>
            <w:fldChar w:fldCharType="begin"/>
          </w:r>
          <w:r>
            <w:rPr>
              <w:noProof/>
            </w:rPr>
            <w:instrText xml:space="preserve"> PAGEREF _Toc287724209 \h </w:instrText>
          </w:r>
          <w:r>
            <w:rPr>
              <w:noProof/>
            </w:rPr>
          </w:r>
          <w:r>
            <w:rPr>
              <w:noProof/>
            </w:rPr>
            <w:fldChar w:fldCharType="separate"/>
          </w:r>
          <w:r>
            <w:rPr>
              <w:noProof/>
            </w:rPr>
            <w:t>13</w:t>
          </w:r>
          <w:r>
            <w:rPr>
              <w:noProof/>
            </w:rPr>
            <w:fldChar w:fldCharType="end"/>
          </w:r>
        </w:p>
        <w:p w14:paraId="6E699934" w14:textId="77777777" w:rsidR="00436006" w:rsidRPr="005961C8" w:rsidRDefault="00436006">
          <w:pPr>
            <w:pStyle w:val="Innehll2"/>
            <w:tabs>
              <w:tab w:val="left" w:pos="686"/>
              <w:tab w:val="right" w:leader="dot" w:pos="10456"/>
            </w:tabs>
            <w:rPr>
              <w:rFonts w:asciiTheme="minorHAnsi" w:eastAsiaTheme="minorEastAsia" w:hAnsiTheme="minorHAnsi" w:cstheme="minorBidi"/>
              <w:noProof/>
              <w:sz w:val="24"/>
              <w:szCs w:val="24"/>
              <w:lang w:eastAsia="ja-JP"/>
            </w:rPr>
          </w:pPr>
          <w:r>
            <w:rPr>
              <w:noProof/>
            </w:rPr>
            <w:t>5.1</w:t>
          </w:r>
          <w:r w:rsidRPr="005961C8">
            <w:rPr>
              <w:rFonts w:asciiTheme="minorHAnsi" w:eastAsiaTheme="minorEastAsia" w:hAnsiTheme="minorHAnsi" w:cstheme="minorBidi"/>
              <w:noProof/>
              <w:sz w:val="24"/>
              <w:szCs w:val="24"/>
              <w:lang w:eastAsia="ja-JP"/>
            </w:rPr>
            <w:tab/>
          </w:r>
          <w:r>
            <w:rPr>
              <w:noProof/>
            </w:rPr>
            <w:t>V-MIM ProcessActivityOrder</w:t>
          </w:r>
          <w:r>
            <w:rPr>
              <w:noProof/>
            </w:rPr>
            <w:tab/>
          </w:r>
          <w:r>
            <w:rPr>
              <w:noProof/>
            </w:rPr>
            <w:fldChar w:fldCharType="begin"/>
          </w:r>
          <w:r>
            <w:rPr>
              <w:noProof/>
            </w:rPr>
            <w:instrText xml:space="preserve"> PAGEREF _Toc287724210 \h </w:instrText>
          </w:r>
          <w:r>
            <w:rPr>
              <w:noProof/>
            </w:rPr>
          </w:r>
          <w:r>
            <w:rPr>
              <w:noProof/>
            </w:rPr>
            <w:fldChar w:fldCharType="separate"/>
          </w:r>
          <w:r>
            <w:rPr>
              <w:noProof/>
            </w:rPr>
            <w:t>13</w:t>
          </w:r>
          <w:r>
            <w:rPr>
              <w:noProof/>
            </w:rPr>
            <w:fldChar w:fldCharType="end"/>
          </w:r>
        </w:p>
        <w:p w14:paraId="64274425" w14:textId="77777777" w:rsidR="00436006" w:rsidRPr="005961C8" w:rsidRDefault="00436006">
          <w:pPr>
            <w:pStyle w:val="Innehll2"/>
            <w:tabs>
              <w:tab w:val="left" w:pos="711"/>
              <w:tab w:val="right" w:leader="dot" w:pos="10456"/>
            </w:tabs>
            <w:rPr>
              <w:rFonts w:asciiTheme="minorHAnsi" w:eastAsiaTheme="minorEastAsia" w:hAnsiTheme="minorHAnsi" w:cstheme="minorBidi"/>
              <w:noProof/>
              <w:sz w:val="24"/>
              <w:szCs w:val="24"/>
              <w:lang w:eastAsia="ja-JP"/>
            </w:rPr>
          </w:pPr>
          <w:r>
            <w:rPr>
              <w:noProof/>
            </w:rPr>
            <w:lastRenderedPageBreak/>
            <w:t>5.2</w:t>
          </w:r>
          <w:r w:rsidRPr="005961C8">
            <w:rPr>
              <w:rFonts w:asciiTheme="minorHAnsi" w:eastAsiaTheme="minorEastAsia" w:hAnsiTheme="minorHAnsi" w:cstheme="minorBidi"/>
              <w:noProof/>
              <w:sz w:val="24"/>
              <w:szCs w:val="24"/>
              <w:lang w:eastAsia="ja-JP"/>
            </w:rPr>
            <w:tab/>
          </w:r>
          <w:r>
            <w:rPr>
              <w:noProof/>
            </w:rPr>
            <w:t>Formatregler</w:t>
          </w:r>
          <w:r>
            <w:rPr>
              <w:noProof/>
            </w:rPr>
            <w:tab/>
          </w:r>
          <w:r>
            <w:rPr>
              <w:noProof/>
            </w:rPr>
            <w:fldChar w:fldCharType="begin"/>
          </w:r>
          <w:r>
            <w:rPr>
              <w:noProof/>
            </w:rPr>
            <w:instrText xml:space="preserve"> PAGEREF _Toc287724211 \h </w:instrText>
          </w:r>
          <w:r>
            <w:rPr>
              <w:noProof/>
            </w:rPr>
          </w:r>
          <w:r>
            <w:rPr>
              <w:noProof/>
            </w:rPr>
            <w:fldChar w:fldCharType="separate"/>
          </w:r>
          <w:r>
            <w:rPr>
              <w:noProof/>
            </w:rPr>
            <w:t>15</w:t>
          </w:r>
          <w:r>
            <w:rPr>
              <w:noProof/>
            </w:rPr>
            <w:fldChar w:fldCharType="end"/>
          </w:r>
        </w:p>
        <w:p w14:paraId="516E1AC7" w14:textId="77777777" w:rsidR="00436006" w:rsidRPr="005961C8" w:rsidRDefault="00436006">
          <w:pPr>
            <w:pStyle w:val="Innehll3"/>
            <w:tabs>
              <w:tab w:val="left" w:pos="1077"/>
              <w:tab w:val="right" w:leader="dot" w:pos="10456"/>
            </w:tabs>
            <w:rPr>
              <w:rFonts w:asciiTheme="minorHAnsi" w:eastAsiaTheme="minorEastAsia" w:hAnsiTheme="minorHAnsi" w:cstheme="minorBidi"/>
              <w:noProof/>
              <w:sz w:val="24"/>
              <w:szCs w:val="24"/>
              <w:lang w:eastAsia="ja-JP"/>
            </w:rPr>
          </w:pPr>
          <w:r>
            <w:rPr>
              <w:noProof/>
            </w:rPr>
            <w:t>5.2.2</w:t>
          </w:r>
          <w:r w:rsidRPr="005961C8">
            <w:rPr>
              <w:rFonts w:asciiTheme="minorHAnsi" w:eastAsiaTheme="minorEastAsia" w:hAnsiTheme="minorHAnsi" w:cstheme="minorBidi"/>
              <w:noProof/>
              <w:sz w:val="24"/>
              <w:szCs w:val="24"/>
              <w:lang w:eastAsia="ja-JP"/>
            </w:rPr>
            <w:tab/>
          </w:r>
          <w:r>
            <w:rPr>
              <w:noProof/>
            </w:rPr>
            <w:t>Format för kalenderangivelser</w:t>
          </w:r>
          <w:r>
            <w:rPr>
              <w:noProof/>
            </w:rPr>
            <w:tab/>
          </w:r>
          <w:r>
            <w:rPr>
              <w:noProof/>
            </w:rPr>
            <w:fldChar w:fldCharType="begin"/>
          </w:r>
          <w:r>
            <w:rPr>
              <w:noProof/>
            </w:rPr>
            <w:instrText xml:space="preserve"> PAGEREF _Toc287724212 \h </w:instrText>
          </w:r>
          <w:r>
            <w:rPr>
              <w:noProof/>
            </w:rPr>
          </w:r>
          <w:r>
            <w:rPr>
              <w:noProof/>
            </w:rPr>
            <w:fldChar w:fldCharType="separate"/>
          </w:r>
          <w:r>
            <w:rPr>
              <w:noProof/>
            </w:rPr>
            <w:t>15</w:t>
          </w:r>
          <w:r>
            <w:rPr>
              <w:noProof/>
            </w:rPr>
            <w:fldChar w:fldCharType="end"/>
          </w:r>
        </w:p>
        <w:p w14:paraId="08062E3F" w14:textId="77777777" w:rsidR="00436006" w:rsidRPr="005961C8" w:rsidRDefault="00436006">
          <w:pPr>
            <w:pStyle w:val="Innehll1"/>
            <w:tabs>
              <w:tab w:val="left" w:pos="353"/>
              <w:tab w:val="right" w:leader="dot" w:pos="10456"/>
            </w:tabs>
            <w:rPr>
              <w:rFonts w:asciiTheme="minorHAnsi" w:eastAsiaTheme="minorEastAsia" w:hAnsiTheme="minorHAnsi" w:cstheme="minorBidi"/>
              <w:noProof/>
              <w:sz w:val="24"/>
              <w:szCs w:val="24"/>
              <w:lang w:eastAsia="ja-JP"/>
            </w:rPr>
          </w:pPr>
          <w:r>
            <w:rPr>
              <w:noProof/>
            </w:rPr>
            <w:t>6</w:t>
          </w:r>
          <w:r w:rsidRPr="005961C8">
            <w:rPr>
              <w:rFonts w:asciiTheme="minorHAnsi" w:eastAsiaTheme="minorEastAsia" w:hAnsiTheme="minorHAnsi" w:cstheme="minorBidi"/>
              <w:noProof/>
              <w:sz w:val="24"/>
              <w:szCs w:val="24"/>
              <w:lang w:eastAsia="ja-JP"/>
            </w:rPr>
            <w:tab/>
          </w:r>
          <w:r>
            <w:rPr>
              <w:noProof/>
            </w:rPr>
            <w:t>Tjänstekontrakt</w:t>
          </w:r>
          <w:r>
            <w:rPr>
              <w:noProof/>
            </w:rPr>
            <w:tab/>
          </w:r>
          <w:r>
            <w:rPr>
              <w:noProof/>
            </w:rPr>
            <w:fldChar w:fldCharType="begin"/>
          </w:r>
          <w:r>
            <w:rPr>
              <w:noProof/>
            </w:rPr>
            <w:instrText xml:space="preserve"> PAGEREF _Toc287724213 \h </w:instrText>
          </w:r>
          <w:r>
            <w:rPr>
              <w:noProof/>
            </w:rPr>
          </w:r>
          <w:r>
            <w:rPr>
              <w:noProof/>
            </w:rPr>
            <w:fldChar w:fldCharType="separate"/>
          </w:r>
          <w:r>
            <w:rPr>
              <w:noProof/>
            </w:rPr>
            <w:t>18</w:t>
          </w:r>
          <w:r>
            <w:rPr>
              <w:noProof/>
            </w:rPr>
            <w:fldChar w:fldCharType="end"/>
          </w:r>
        </w:p>
        <w:p w14:paraId="7028D437" w14:textId="77777777" w:rsidR="00436006" w:rsidRPr="005961C8" w:rsidRDefault="00436006">
          <w:pPr>
            <w:pStyle w:val="Innehll2"/>
            <w:tabs>
              <w:tab w:val="left" w:pos="693"/>
              <w:tab w:val="right" w:leader="dot" w:pos="10456"/>
            </w:tabs>
            <w:rPr>
              <w:rFonts w:asciiTheme="minorHAnsi" w:eastAsiaTheme="minorEastAsia" w:hAnsiTheme="minorHAnsi" w:cstheme="minorBidi"/>
              <w:noProof/>
              <w:sz w:val="24"/>
              <w:szCs w:val="24"/>
              <w:lang w:eastAsia="ja-JP"/>
            </w:rPr>
          </w:pPr>
          <w:r>
            <w:rPr>
              <w:noProof/>
            </w:rPr>
            <w:t>6.1</w:t>
          </w:r>
          <w:r w:rsidRPr="005961C8">
            <w:rPr>
              <w:rFonts w:asciiTheme="minorHAnsi" w:eastAsiaTheme="minorEastAsia" w:hAnsiTheme="minorHAnsi" w:cstheme="minorBidi"/>
              <w:noProof/>
              <w:sz w:val="24"/>
              <w:szCs w:val="24"/>
              <w:lang w:eastAsia="ja-JP"/>
            </w:rPr>
            <w:tab/>
          </w:r>
          <w:r>
            <w:rPr>
              <w:noProof/>
            </w:rPr>
            <w:t>ProcessActivityOrder</w:t>
          </w:r>
          <w:r>
            <w:rPr>
              <w:noProof/>
            </w:rPr>
            <w:tab/>
          </w:r>
          <w:r>
            <w:rPr>
              <w:noProof/>
            </w:rPr>
            <w:fldChar w:fldCharType="begin"/>
          </w:r>
          <w:r>
            <w:rPr>
              <w:noProof/>
            </w:rPr>
            <w:instrText xml:space="preserve"> PAGEREF _Toc287724214 \h </w:instrText>
          </w:r>
          <w:r>
            <w:rPr>
              <w:noProof/>
            </w:rPr>
          </w:r>
          <w:r>
            <w:rPr>
              <w:noProof/>
            </w:rPr>
            <w:fldChar w:fldCharType="separate"/>
          </w:r>
          <w:r>
            <w:rPr>
              <w:noProof/>
            </w:rPr>
            <w:t>18</w:t>
          </w:r>
          <w:r>
            <w:rPr>
              <w:noProof/>
            </w:rPr>
            <w:fldChar w:fldCharType="end"/>
          </w:r>
        </w:p>
        <w:p w14:paraId="69623E0F" w14:textId="77777777" w:rsidR="00436006" w:rsidRPr="005961C8" w:rsidRDefault="00436006">
          <w:pPr>
            <w:pStyle w:val="Innehll3"/>
            <w:tabs>
              <w:tab w:val="left" w:pos="1033"/>
              <w:tab w:val="right" w:leader="dot" w:pos="10456"/>
            </w:tabs>
            <w:rPr>
              <w:rFonts w:asciiTheme="minorHAnsi" w:eastAsiaTheme="minorEastAsia" w:hAnsiTheme="minorHAnsi" w:cstheme="minorBidi"/>
              <w:noProof/>
              <w:sz w:val="24"/>
              <w:szCs w:val="24"/>
              <w:lang w:eastAsia="ja-JP"/>
            </w:rPr>
          </w:pPr>
          <w:r>
            <w:rPr>
              <w:noProof/>
            </w:rPr>
            <w:t>6.1.1</w:t>
          </w:r>
          <w:r w:rsidRPr="005961C8">
            <w:rPr>
              <w:rFonts w:asciiTheme="minorHAnsi" w:eastAsiaTheme="minorEastAsia" w:hAnsiTheme="minorHAnsi" w:cstheme="minorBidi"/>
              <w:noProof/>
              <w:sz w:val="24"/>
              <w:szCs w:val="24"/>
              <w:lang w:eastAsia="ja-JP"/>
            </w:rPr>
            <w:tab/>
          </w:r>
          <w:r>
            <w:rPr>
              <w:noProof/>
            </w:rPr>
            <w:t>Version</w:t>
          </w:r>
          <w:r>
            <w:rPr>
              <w:noProof/>
            </w:rPr>
            <w:tab/>
          </w:r>
          <w:r>
            <w:rPr>
              <w:noProof/>
            </w:rPr>
            <w:fldChar w:fldCharType="begin"/>
          </w:r>
          <w:r>
            <w:rPr>
              <w:noProof/>
            </w:rPr>
            <w:instrText xml:space="preserve"> PAGEREF _Toc287724215 \h </w:instrText>
          </w:r>
          <w:r>
            <w:rPr>
              <w:noProof/>
            </w:rPr>
          </w:r>
          <w:r>
            <w:rPr>
              <w:noProof/>
            </w:rPr>
            <w:fldChar w:fldCharType="separate"/>
          </w:r>
          <w:r>
            <w:rPr>
              <w:noProof/>
            </w:rPr>
            <w:t>18</w:t>
          </w:r>
          <w:r>
            <w:rPr>
              <w:noProof/>
            </w:rPr>
            <w:fldChar w:fldCharType="end"/>
          </w:r>
        </w:p>
        <w:p w14:paraId="78F3BDDB" w14:textId="77777777" w:rsidR="00436006" w:rsidRPr="005961C8" w:rsidRDefault="00436006">
          <w:pPr>
            <w:pStyle w:val="Innehll3"/>
            <w:tabs>
              <w:tab w:val="left" w:pos="1059"/>
              <w:tab w:val="right" w:leader="dot" w:pos="10456"/>
            </w:tabs>
            <w:rPr>
              <w:rFonts w:asciiTheme="minorHAnsi" w:eastAsiaTheme="minorEastAsia" w:hAnsiTheme="minorHAnsi" w:cstheme="minorBidi"/>
              <w:noProof/>
              <w:sz w:val="24"/>
              <w:szCs w:val="24"/>
              <w:lang w:eastAsia="ja-JP"/>
            </w:rPr>
          </w:pPr>
          <w:r>
            <w:rPr>
              <w:noProof/>
            </w:rPr>
            <w:t>6.1.2</w:t>
          </w:r>
          <w:r w:rsidRPr="005961C8">
            <w:rPr>
              <w:rFonts w:asciiTheme="minorHAnsi" w:eastAsiaTheme="minorEastAsia" w:hAnsiTheme="minorHAnsi" w:cstheme="minorBidi"/>
              <w:noProof/>
              <w:sz w:val="24"/>
              <w:szCs w:val="24"/>
              <w:lang w:eastAsia="ja-JP"/>
            </w:rPr>
            <w:tab/>
          </w:r>
          <w:r>
            <w:rPr>
              <w:noProof/>
            </w:rPr>
            <w:t>Fältregler</w:t>
          </w:r>
          <w:r>
            <w:rPr>
              <w:noProof/>
            </w:rPr>
            <w:tab/>
          </w:r>
          <w:r>
            <w:rPr>
              <w:noProof/>
            </w:rPr>
            <w:fldChar w:fldCharType="begin"/>
          </w:r>
          <w:r>
            <w:rPr>
              <w:noProof/>
            </w:rPr>
            <w:instrText xml:space="preserve"> PAGEREF _Toc287724216 \h </w:instrText>
          </w:r>
          <w:r>
            <w:rPr>
              <w:noProof/>
            </w:rPr>
          </w:r>
          <w:r>
            <w:rPr>
              <w:noProof/>
            </w:rPr>
            <w:fldChar w:fldCharType="separate"/>
          </w:r>
          <w:r>
            <w:rPr>
              <w:noProof/>
            </w:rPr>
            <w:t>18</w:t>
          </w:r>
          <w:r>
            <w:rPr>
              <w:noProof/>
            </w:rPr>
            <w:fldChar w:fldCharType="end"/>
          </w:r>
        </w:p>
        <w:p w14:paraId="39C776CA" w14:textId="77777777" w:rsidR="00436006" w:rsidRPr="005961C8" w:rsidRDefault="00436006">
          <w:pPr>
            <w:pStyle w:val="Innehll3"/>
            <w:tabs>
              <w:tab w:val="left" w:pos="1057"/>
              <w:tab w:val="right" w:leader="dot" w:pos="10456"/>
            </w:tabs>
            <w:rPr>
              <w:rFonts w:asciiTheme="minorHAnsi" w:eastAsiaTheme="minorEastAsia" w:hAnsiTheme="minorHAnsi" w:cstheme="minorBidi"/>
              <w:noProof/>
              <w:sz w:val="24"/>
              <w:szCs w:val="24"/>
              <w:lang w:eastAsia="ja-JP"/>
            </w:rPr>
          </w:pPr>
          <w:r>
            <w:rPr>
              <w:noProof/>
            </w:rPr>
            <w:t>6.1.3</w:t>
          </w:r>
          <w:r w:rsidRPr="005961C8">
            <w:rPr>
              <w:rFonts w:asciiTheme="minorHAnsi" w:eastAsiaTheme="minorEastAsia" w:hAnsiTheme="minorHAnsi" w:cstheme="minorBidi"/>
              <w:noProof/>
              <w:sz w:val="24"/>
              <w:szCs w:val="24"/>
              <w:lang w:eastAsia="ja-JP"/>
            </w:rPr>
            <w:tab/>
          </w:r>
          <w:r>
            <w:rPr>
              <w:noProof/>
            </w:rPr>
            <w:t>Övriga regler</w:t>
          </w:r>
          <w:r>
            <w:rPr>
              <w:noProof/>
            </w:rPr>
            <w:tab/>
          </w:r>
          <w:r>
            <w:rPr>
              <w:noProof/>
            </w:rPr>
            <w:fldChar w:fldCharType="begin"/>
          </w:r>
          <w:r>
            <w:rPr>
              <w:noProof/>
            </w:rPr>
            <w:instrText xml:space="preserve"> PAGEREF _Toc287724217 \h </w:instrText>
          </w:r>
          <w:r>
            <w:rPr>
              <w:noProof/>
            </w:rPr>
          </w:r>
          <w:r>
            <w:rPr>
              <w:noProof/>
            </w:rPr>
            <w:fldChar w:fldCharType="separate"/>
          </w:r>
          <w:r>
            <w:rPr>
              <w:noProof/>
            </w:rPr>
            <w:t>26</w:t>
          </w:r>
          <w:r>
            <w:rPr>
              <w:noProof/>
            </w:rPr>
            <w:fldChar w:fldCharType="end"/>
          </w:r>
        </w:p>
        <w:p w14:paraId="1CBE9463" w14:textId="77777777" w:rsidR="00793064" w:rsidRDefault="00793064">
          <w:r>
            <w:fldChar w:fldCharType="end"/>
          </w:r>
        </w:p>
      </w:sdtContent>
    </w:sdt>
    <w:p w14:paraId="564F56CC" w14:textId="77777777" w:rsidR="00793064" w:rsidRDefault="00793064">
      <w:pPr>
        <w:spacing w:line="240" w:lineRule="auto"/>
        <w:rPr>
          <w:rFonts w:eastAsia="Times New Roman"/>
          <w:bCs/>
          <w:sz w:val="30"/>
          <w:szCs w:val="28"/>
        </w:rPr>
      </w:pPr>
      <w:r>
        <w:br w:type="page"/>
      </w:r>
    </w:p>
    <w:p w14:paraId="5EFE46B8" w14:textId="77777777" w:rsidR="0039481C" w:rsidRPr="00210991" w:rsidRDefault="0039481C" w:rsidP="0039481C">
      <w:pPr>
        <w:rPr>
          <w:rStyle w:val="BrdtextChar"/>
          <w:rFonts w:eastAsia="Calibri"/>
          <w:szCs w:val="20"/>
        </w:rPr>
      </w:pPr>
      <w:bookmarkStart w:id="1" w:name="Radera3"/>
      <w:bookmarkEnd w:id="0"/>
      <w:bookmarkEnd w:id="1"/>
      <w:r w:rsidRPr="00D23023">
        <w:rPr>
          <w:b/>
        </w:rPr>
        <w:lastRenderedPageBreak/>
        <w:t>Revisionshistorik</w:t>
      </w:r>
    </w:p>
    <w:p w14:paraId="5BEBFC8D" w14:textId="77777777" w:rsidR="0039481C" w:rsidRDefault="0039481C" w:rsidP="0039481C"/>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304"/>
        <w:gridCol w:w="992"/>
        <w:gridCol w:w="1560"/>
        <w:gridCol w:w="3260"/>
        <w:gridCol w:w="1701"/>
        <w:gridCol w:w="1276"/>
      </w:tblGrid>
      <w:tr w:rsidR="0039481C" w:rsidRPr="000C2908" w14:paraId="12F27002" w14:textId="77777777" w:rsidTr="00033BC0">
        <w:tc>
          <w:tcPr>
            <w:tcW w:w="1304" w:type="dxa"/>
            <w:shd w:val="clear" w:color="auto" w:fill="DDD9C3" w:themeFill="background2" w:themeFillShade="E6"/>
          </w:tcPr>
          <w:p w14:paraId="074482CB" w14:textId="77777777" w:rsidR="0039481C" w:rsidRPr="000C2908" w:rsidRDefault="0039481C" w:rsidP="0039481C">
            <w:pPr>
              <w:pStyle w:val="TableText"/>
              <w:rPr>
                <w:rFonts w:ascii="Georgia" w:hAnsi="Georgia"/>
              </w:rPr>
            </w:pPr>
            <w:r w:rsidRPr="000C2908">
              <w:rPr>
                <w:rFonts w:ascii="Georgia" w:hAnsi="Georgia"/>
              </w:rPr>
              <w:t>Version</w:t>
            </w:r>
          </w:p>
        </w:tc>
        <w:tc>
          <w:tcPr>
            <w:tcW w:w="992" w:type="dxa"/>
            <w:shd w:val="clear" w:color="auto" w:fill="DDD9C3" w:themeFill="background2" w:themeFillShade="E6"/>
          </w:tcPr>
          <w:p w14:paraId="6A5A69DB" w14:textId="77777777" w:rsidR="0039481C" w:rsidRPr="000C2908" w:rsidRDefault="0039481C" w:rsidP="0039481C">
            <w:pPr>
              <w:pStyle w:val="TableText"/>
              <w:rPr>
                <w:rFonts w:ascii="Georgia" w:hAnsi="Georgia"/>
              </w:rPr>
            </w:pPr>
            <w:r w:rsidRPr="000C2908">
              <w:rPr>
                <w:rFonts w:ascii="Georgia" w:hAnsi="Georgia"/>
              </w:rPr>
              <w:t>Revision Nr</w:t>
            </w:r>
          </w:p>
        </w:tc>
        <w:tc>
          <w:tcPr>
            <w:tcW w:w="1560" w:type="dxa"/>
            <w:shd w:val="clear" w:color="auto" w:fill="DDD9C3" w:themeFill="background2" w:themeFillShade="E6"/>
          </w:tcPr>
          <w:p w14:paraId="299BD4AC" w14:textId="77777777" w:rsidR="0039481C" w:rsidRPr="000C2908" w:rsidRDefault="0039481C" w:rsidP="0039481C">
            <w:pPr>
              <w:pStyle w:val="TableText"/>
              <w:rPr>
                <w:rFonts w:ascii="Georgia" w:hAnsi="Georgia"/>
              </w:rPr>
            </w:pPr>
            <w:r w:rsidRPr="000C2908">
              <w:rPr>
                <w:rFonts w:ascii="Georgia" w:hAnsi="Georgia"/>
              </w:rPr>
              <w:t>Revision Datum</w:t>
            </w:r>
          </w:p>
        </w:tc>
        <w:tc>
          <w:tcPr>
            <w:tcW w:w="3260" w:type="dxa"/>
            <w:shd w:val="clear" w:color="auto" w:fill="DDD9C3" w:themeFill="background2" w:themeFillShade="E6"/>
          </w:tcPr>
          <w:p w14:paraId="5A3A835B" w14:textId="77777777" w:rsidR="0039481C" w:rsidRPr="000C2908" w:rsidRDefault="0039481C" w:rsidP="0039481C">
            <w:pPr>
              <w:pStyle w:val="TableText"/>
              <w:rPr>
                <w:rFonts w:ascii="Georgia" w:hAnsi="Georgia"/>
              </w:rPr>
            </w:pPr>
            <w:r w:rsidRPr="000C2908">
              <w:rPr>
                <w:rFonts w:ascii="Georgia" w:hAnsi="Georgia"/>
              </w:rPr>
              <w:t>Beskrivning av ändringar</w:t>
            </w:r>
          </w:p>
        </w:tc>
        <w:tc>
          <w:tcPr>
            <w:tcW w:w="1701" w:type="dxa"/>
            <w:shd w:val="clear" w:color="auto" w:fill="DDD9C3" w:themeFill="background2" w:themeFillShade="E6"/>
          </w:tcPr>
          <w:p w14:paraId="11CE0EBB" w14:textId="77777777" w:rsidR="0039481C" w:rsidRPr="000C2908" w:rsidRDefault="0039481C" w:rsidP="0039481C">
            <w:pPr>
              <w:pStyle w:val="TableText"/>
              <w:rPr>
                <w:rFonts w:ascii="Georgia" w:hAnsi="Georgia"/>
              </w:rPr>
            </w:pPr>
            <w:r w:rsidRPr="000C2908">
              <w:rPr>
                <w:rFonts w:ascii="Georgia" w:hAnsi="Georgia"/>
              </w:rPr>
              <w:t>Ändringar gjorda av</w:t>
            </w:r>
          </w:p>
        </w:tc>
        <w:tc>
          <w:tcPr>
            <w:tcW w:w="1276" w:type="dxa"/>
            <w:shd w:val="clear" w:color="auto" w:fill="DDD9C3" w:themeFill="background2" w:themeFillShade="E6"/>
          </w:tcPr>
          <w:p w14:paraId="2917D927" w14:textId="77777777" w:rsidR="0039481C" w:rsidRPr="000C2908" w:rsidRDefault="0039481C" w:rsidP="0039481C">
            <w:pPr>
              <w:pStyle w:val="TableText"/>
              <w:rPr>
                <w:rFonts w:ascii="Georgia" w:hAnsi="Georgia"/>
              </w:rPr>
            </w:pPr>
            <w:r w:rsidRPr="000C2908">
              <w:rPr>
                <w:rFonts w:ascii="Georgia" w:hAnsi="Georgia"/>
              </w:rPr>
              <w:t>Granskad av</w:t>
            </w:r>
          </w:p>
        </w:tc>
      </w:tr>
      <w:tr w:rsidR="008574CF" w:rsidRPr="000C2908" w14:paraId="373B86B5" w14:textId="77777777" w:rsidTr="00033BC0">
        <w:tc>
          <w:tcPr>
            <w:tcW w:w="1304" w:type="dxa"/>
          </w:tcPr>
          <w:p w14:paraId="0380B13B" w14:textId="60CAB108" w:rsidR="008574CF" w:rsidRPr="000C2908" w:rsidRDefault="00E13D7F" w:rsidP="00CC7B16">
            <w:pPr>
              <w:pStyle w:val="TableText"/>
              <w:jc w:val="left"/>
              <w:rPr>
                <w:rFonts w:ascii="Georgia" w:hAnsi="Georgia"/>
              </w:rPr>
            </w:pPr>
            <w:r>
              <w:rPr>
                <w:rFonts w:ascii="Georgia" w:hAnsi="Georgia"/>
              </w:rPr>
              <w:t>1.0</w:t>
            </w:r>
            <w:r w:rsidR="00CC7B16">
              <w:rPr>
                <w:rFonts w:ascii="Georgia" w:hAnsi="Georgia"/>
              </w:rPr>
              <w:t>_RC1</w:t>
            </w:r>
          </w:p>
        </w:tc>
        <w:tc>
          <w:tcPr>
            <w:tcW w:w="992" w:type="dxa"/>
          </w:tcPr>
          <w:p w14:paraId="7B1BD2D0" w14:textId="15405A08" w:rsidR="008574CF" w:rsidRPr="000C2908" w:rsidRDefault="008574CF" w:rsidP="00CC7B16">
            <w:pPr>
              <w:pStyle w:val="TableText"/>
              <w:jc w:val="left"/>
              <w:rPr>
                <w:rFonts w:ascii="Georgia" w:hAnsi="Georgia"/>
              </w:rPr>
            </w:pPr>
          </w:p>
        </w:tc>
        <w:tc>
          <w:tcPr>
            <w:tcW w:w="1560" w:type="dxa"/>
          </w:tcPr>
          <w:p w14:paraId="75736B9B" w14:textId="18714412" w:rsidR="008574CF" w:rsidRPr="000C2908" w:rsidRDefault="00E13D7F" w:rsidP="00CC7B16">
            <w:pPr>
              <w:pStyle w:val="TableText"/>
              <w:jc w:val="left"/>
              <w:rPr>
                <w:rFonts w:ascii="Georgia" w:hAnsi="Georgia"/>
              </w:rPr>
            </w:pPr>
            <w:r>
              <w:rPr>
                <w:rFonts w:ascii="Georgia" w:hAnsi="Georgia"/>
              </w:rPr>
              <w:t>2014-1</w:t>
            </w:r>
            <w:r w:rsidR="00167381">
              <w:rPr>
                <w:rFonts w:ascii="Georgia" w:hAnsi="Georgia"/>
              </w:rPr>
              <w:t>2-17</w:t>
            </w:r>
          </w:p>
        </w:tc>
        <w:tc>
          <w:tcPr>
            <w:tcW w:w="3260" w:type="dxa"/>
          </w:tcPr>
          <w:p w14:paraId="67F4056E" w14:textId="2F7D7FE9" w:rsidR="008574CF" w:rsidRPr="000C2908" w:rsidRDefault="00A64C98" w:rsidP="00F076F1">
            <w:pPr>
              <w:pStyle w:val="TableText"/>
              <w:tabs>
                <w:tab w:val="right" w:pos="3176"/>
              </w:tabs>
              <w:jc w:val="left"/>
              <w:rPr>
                <w:rFonts w:ascii="Georgia" w:hAnsi="Georgia"/>
              </w:rPr>
            </w:pPr>
            <w:r>
              <w:rPr>
                <w:rFonts w:ascii="Georgia" w:hAnsi="Georgia"/>
              </w:rPr>
              <w:t>Första utkast</w:t>
            </w:r>
          </w:p>
        </w:tc>
        <w:tc>
          <w:tcPr>
            <w:tcW w:w="1701" w:type="dxa"/>
          </w:tcPr>
          <w:p w14:paraId="116E7A49" w14:textId="77777777" w:rsidR="008574CF" w:rsidRDefault="00E13D7F" w:rsidP="00CC7B16">
            <w:pPr>
              <w:pStyle w:val="TableText"/>
              <w:jc w:val="left"/>
              <w:rPr>
                <w:rFonts w:ascii="Georgia" w:hAnsi="Georgia"/>
              </w:rPr>
            </w:pPr>
            <w:r>
              <w:rPr>
                <w:rFonts w:ascii="Georgia" w:hAnsi="Georgia"/>
              </w:rPr>
              <w:t>Malin Lundgren</w:t>
            </w:r>
          </w:p>
          <w:p w14:paraId="17812B00" w14:textId="565608A7" w:rsidR="00167381" w:rsidRPr="000C2908" w:rsidRDefault="00167381" w:rsidP="00CC7B16">
            <w:pPr>
              <w:pStyle w:val="TableText"/>
              <w:jc w:val="left"/>
              <w:rPr>
                <w:rFonts w:ascii="Georgia" w:hAnsi="Georgia"/>
              </w:rPr>
            </w:pPr>
            <w:r>
              <w:rPr>
                <w:rFonts w:ascii="Georgia" w:hAnsi="Georgia"/>
              </w:rPr>
              <w:t>Khaled Daham</w:t>
            </w:r>
          </w:p>
        </w:tc>
        <w:tc>
          <w:tcPr>
            <w:tcW w:w="1276" w:type="dxa"/>
          </w:tcPr>
          <w:p w14:paraId="515B50E7" w14:textId="77777777" w:rsidR="008574CF" w:rsidRPr="000C2908" w:rsidRDefault="008574CF" w:rsidP="0039481C">
            <w:pPr>
              <w:pStyle w:val="TableText"/>
              <w:rPr>
                <w:rFonts w:ascii="Georgia" w:hAnsi="Georgia"/>
              </w:rPr>
            </w:pPr>
          </w:p>
        </w:tc>
      </w:tr>
      <w:tr w:rsidR="00CC7B16" w:rsidRPr="000C2908" w14:paraId="0FD37DE3" w14:textId="77777777" w:rsidTr="00033BC0">
        <w:tc>
          <w:tcPr>
            <w:tcW w:w="1304" w:type="dxa"/>
          </w:tcPr>
          <w:p w14:paraId="29BA2726" w14:textId="3F911B06" w:rsidR="00CC7B16" w:rsidRDefault="00CC7B16" w:rsidP="00CC7B16">
            <w:pPr>
              <w:pStyle w:val="TableText"/>
              <w:jc w:val="left"/>
              <w:rPr>
                <w:rFonts w:ascii="Georgia" w:hAnsi="Georgia"/>
              </w:rPr>
            </w:pPr>
            <w:r>
              <w:rPr>
                <w:rFonts w:ascii="Georgia" w:hAnsi="Georgia"/>
              </w:rPr>
              <w:t>1.o_RC1</w:t>
            </w:r>
          </w:p>
        </w:tc>
        <w:tc>
          <w:tcPr>
            <w:tcW w:w="992" w:type="dxa"/>
          </w:tcPr>
          <w:p w14:paraId="657C9D8A" w14:textId="77777777" w:rsidR="00CC7B16" w:rsidRPr="000C2908" w:rsidRDefault="00CC7B16" w:rsidP="00CC7B16">
            <w:pPr>
              <w:pStyle w:val="TableText"/>
              <w:jc w:val="left"/>
              <w:rPr>
                <w:rFonts w:ascii="Georgia" w:hAnsi="Georgia"/>
              </w:rPr>
            </w:pPr>
          </w:p>
        </w:tc>
        <w:tc>
          <w:tcPr>
            <w:tcW w:w="1560" w:type="dxa"/>
          </w:tcPr>
          <w:p w14:paraId="78B4B4EF" w14:textId="3CC67971" w:rsidR="00CC7B16" w:rsidRDefault="00CC7B16" w:rsidP="00CC7B16">
            <w:pPr>
              <w:pStyle w:val="TableText"/>
              <w:jc w:val="left"/>
              <w:rPr>
                <w:rFonts w:ascii="Georgia" w:hAnsi="Georgia"/>
              </w:rPr>
            </w:pPr>
            <w:r>
              <w:rPr>
                <w:rFonts w:ascii="Georgia" w:hAnsi="Georgia"/>
              </w:rPr>
              <w:t>2015-01-09</w:t>
            </w:r>
          </w:p>
        </w:tc>
        <w:tc>
          <w:tcPr>
            <w:tcW w:w="3260" w:type="dxa"/>
          </w:tcPr>
          <w:p w14:paraId="41ABE340" w14:textId="7C6D81DD" w:rsidR="00CC7B16" w:rsidRDefault="00CC7B16" w:rsidP="00F076F1">
            <w:pPr>
              <w:pStyle w:val="TableText"/>
              <w:tabs>
                <w:tab w:val="right" w:pos="3176"/>
              </w:tabs>
              <w:jc w:val="left"/>
              <w:rPr>
                <w:rFonts w:ascii="Georgia" w:hAnsi="Georgia"/>
              </w:rPr>
            </w:pPr>
            <w:r>
              <w:rPr>
                <w:rFonts w:ascii="Georgia" w:hAnsi="Georgia"/>
              </w:rPr>
              <w:t>Lagt ti</w:t>
            </w:r>
            <w:r w:rsidR="00F32B55">
              <w:rPr>
                <w:rFonts w:ascii="Georgia" w:hAnsi="Georgia"/>
              </w:rPr>
              <w:t xml:space="preserve">ll information kring säkerhet och </w:t>
            </w:r>
            <w:r>
              <w:rPr>
                <w:rFonts w:ascii="Georgia" w:hAnsi="Georgia"/>
              </w:rPr>
              <w:t>felhantering.</w:t>
            </w:r>
          </w:p>
          <w:p w14:paraId="478E340D" w14:textId="1AD448AB" w:rsidR="00CC7B16" w:rsidRDefault="00CC7B16" w:rsidP="00F076F1">
            <w:pPr>
              <w:pStyle w:val="TableText"/>
              <w:tabs>
                <w:tab w:val="right" w:pos="3176"/>
              </w:tabs>
              <w:jc w:val="left"/>
              <w:rPr>
                <w:rFonts w:ascii="Georgia" w:hAnsi="Georgia"/>
              </w:rPr>
            </w:pPr>
            <w:r>
              <w:rPr>
                <w:rFonts w:ascii="Georgia" w:hAnsi="Georgia"/>
              </w:rPr>
              <w:t>Redaktionella ändringar av tabell för fältregler.</w:t>
            </w:r>
          </w:p>
        </w:tc>
        <w:tc>
          <w:tcPr>
            <w:tcW w:w="1701" w:type="dxa"/>
          </w:tcPr>
          <w:p w14:paraId="356FC10C" w14:textId="252DA9BC" w:rsidR="00CC7B16" w:rsidRDefault="00CC7B16" w:rsidP="00CC7B16">
            <w:pPr>
              <w:pStyle w:val="TableText"/>
              <w:jc w:val="left"/>
              <w:rPr>
                <w:rFonts w:ascii="Georgia" w:hAnsi="Georgia"/>
              </w:rPr>
            </w:pPr>
            <w:r>
              <w:rPr>
                <w:rFonts w:ascii="Georgia" w:hAnsi="Georgia"/>
              </w:rPr>
              <w:t>Khaled Daham</w:t>
            </w:r>
          </w:p>
        </w:tc>
        <w:tc>
          <w:tcPr>
            <w:tcW w:w="1276" w:type="dxa"/>
          </w:tcPr>
          <w:p w14:paraId="1B4DB989" w14:textId="77777777" w:rsidR="00CC7B16" w:rsidRPr="000C2908" w:rsidRDefault="00CC7B16" w:rsidP="0039481C">
            <w:pPr>
              <w:pStyle w:val="TableText"/>
              <w:rPr>
                <w:rFonts w:ascii="Georgia" w:hAnsi="Georgia"/>
              </w:rPr>
            </w:pPr>
          </w:p>
        </w:tc>
      </w:tr>
      <w:tr w:rsidR="00FB39EB" w:rsidRPr="000C2908" w14:paraId="609EF6C8" w14:textId="77777777" w:rsidTr="00033BC0">
        <w:tc>
          <w:tcPr>
            <w:tcW w:w="1304" w:type="dxa"/>
          </w:tcPr>
          <w:p w14:paraId="055531CD" w14:textId="02D064FD" w:rsidR="00FB39EB" w:rsidRDefault="00FB39EB" w:rsidP="00CC7B16">
            <w:pPr>
              <w:pStyle w:val="TableText"/>
              <w:jc w:val="left"/>
              <w:rPr>
                <w:rFonts w:ascii="Georgia" w:hAnsi="Georgia"/>
              </w:rPr>
            </w:pPr>
            <w:r>
              <w:rPr>
                <w:rFonts w:ascii="Georgia" w:hAnsi="Georgia"/>
              </w:rPr>
              <w:t>1.0_RC1</w:t>
            </w:r>
          </w:p>
        </w:tc>
        <w:tc>
          <w:tcPr>
            <w:tcW w:w="992" w:type="dxa"/>
          </w:tcPr>
          <w:p w14:paraId="30642C49" w14:textId="77777777" w:rsidR="00FB39EB" w:rsidRPr="000C2908" w:rsidRDefault="00FB39EB" w:rsidP="00CC7B16">
            <w:pPr>
              <w:pStyle w:val="TableText"/>
              <w:jc w:val="left"/>
              <w:rPr>
                <w:rFonts w:ascii="Georgia" w:hAnsi="Georgia"/>
              </w:rPr>
            </w:pPr>
          </w:p>
        </w:tc>
        <w:tc>
          <w:tcPr>
            <w:tcW w:w="1560" w:type="dxa"/>
          </w:tcPr>
          <w:p w14:paraId="0E03C9CF" w14:textId="304A64CE" w:rsidR="00FB39EB" w:rsidRDefault="00F076F1" w:rsidP="00CC7B16">
            <w:pPr>
              <w:pStyle w:val="TableText"/>
              <w:jc w:val="left"/>
              <w:rPr>
                <w:rFonts w:ascii="Georgia" w:hAnsi="Georgia"/>
              </w:rPr>
            </w:pPr>
            <w:r>
              <w:rPr>
                <w:rFonts w:ascii="Georgia" w:hAnsi="Georgia"/>
              </w:rPr>
              <w:t>2015-01-16</w:t>
            </w:r>
          </w:p>
        </w:tc>
        <w:tc>
          <w:tcPr>
            <w:tcW w:w="3260" w:type="dxa"/>
          </w:tcPr>
          <w:p w14:paraId="64739FAF" w14:textId="530FC2D7" w:rsidR="00FB39EB" w:rsidRPr="00FB39EB" w:rsidRDefault="00FB39EB" w:rsidP="00F076F1">
            <w:pPr>
              <w:pStyle w:val="TableText"/>
              <w:tabs>
                <w:tab w:val="right" w:pos="3176"/>
              </w:tabs>
              <w:jc w:val="left"/>
              <w:rPr>
                <w:rFonts w:ascii="Georgia" w:hAnsi="Georgia"/>
              </w:rPr>
            </w:pPr>
            <w:r>
              <w:rPr>
                <w:rFonts w:ascii="Georgia" w:hAnsi="Georgia"/>
              </w:rPr>
              <w:t xml:space="preserve">Ändra attribut </w:t>
            </w:r>
            <w:proofErr w:type="spellStart"/>
            <w:r>
              <w:rPr>
                <w:rFonts w:ascii="Georgia" w:hAnsi="Georgia"/>
              </w:rPr>
              <w:t>sourceSystemI</w:t>
            </w:r>
            <w:r w:rsidRPr="00FB39EB">
              <w:rPr>
                <w:rFonts w:ascii="Georgia" w:hAnsi="Georgia"/>
              </w:rPr>
              <w:t>d</w:t>
            </w:r>
            <w:proofErr w:type="spellEnd"/>
            <w:r w:rsidRPr="00FB39EB">
              <w:rPr>
                <w:rFonts w:ascii="Georgia" w:hAnsi="Georgia"/>
              </w:rPr>
              <w:t xml:space="preserve"> </w:t>
            </w:r>
            <w:r>
              <w:rPr>
                <w:rFonts w:ascii="Georgia" w:hAnsi="Georgia"/>
              </w:rPr>
              <w:t>till</w:t>
            </w:r>
            <w:r w:rsidRPr="00FB39EB">
              <w:rPr>
                <w:rFonts w:ascii="Georgia" w:hAnsi="Georgia"/>
              </w:rPr>
              <w:t xml:space="preserve"> </w:t>
            </w:r>
            <w:proofErr w:type="spellStart"/>
            <w:r w:rsidRPr="00FB39EB">
              <w:rPr>
                <w:rFonts w:ascii="Georgia" w:hAnsi="Georgia"/>
              </w:rPr>
              <w:t>sourcesystemHSAid</w:t>
            </w:r>
            <w:proofErr w:type="spellEnd"/>
            <w:r>
              <w:rPr>
                <w:rFonts w:ascii="Georgia" w:hAnsi="Georgia"/>
              </w:rPr>
              <w:t xml:space="preserve"> (så att det stämmer överens med schemat)</w:t>
            </w:r>
          </w:p>
          <w:p w14:paraId="00491839" w14:textId="77777777" w:rsidR="00FB39EB" w:rsidRDefault="00FB39EB" w:rsidP="00F076F1">
            <w:pPr>
              <w:pStyle w:val="TableText"/>
              <w:tabs>
                <w:tab w:val="right" w:pos="3176"/>
              </w:tabs>
              <w:jc w:val="left"/>
              <w:rPr>
                <w:rFonts w:ascii="Georgia" w:hAnsi="Georgia"/>
              </w:rPr>
            </w:pPr>
          </w:p>
          <w:p w14:paraId="42C1D9EF" w14:textId="1E57C702" w:rsidR="00FB39EB" w:rsidRPr="00FB39EB" w:rsidRDefault="00FB39EB" w:rsidP="00F076F1">
            <w:pPr>
              <w:pStyle w:val="TableText"/>
              <w:tabs>
                <w:tab w:val="right" w:pos="3176"/>
              </w:tabs>
              <w:jc w:val="left"/>
              <w:rPr>
                <w:rFonts w:ascii="Georgia" w:hAnsi="Georgia"/>
              </w:rPr>
            </w:pPr>
            <w:r>
              <w:rPr>
                <w:rFonts w:ascii="Georgia" w:hAnsi="Georgia"/>
              </w:rPr>
              <w:t>S</w:t>
            </w:r>
            <w:r w:rsidRPr="00FB39EB">
              <w:rPr>
                <w:rFonts w:ascii="Georgia" w:hAnsi="Georgia"/>
              </w:rPr>
              <w:t xml:space="preserve">orterat fältregler och </w:t>
            </w:r>
            <w:proofErr w:type="spellStart"/>
            <w:r w:rsidRPr="00FB39EB">
              <w:rPr>
                <w:rFonts w:ascii="Georgia" w:hAnsi="Georgia"/>
              </w:rPr>
              <w:t>klass.attribut</w:t>
            </w:r>
            <w:proofErr w:type="spellEnd"/>
            <w:r w:rsidRPr="00FB39EB">
              <w:rPr>
                <w:rFonts w:ascii="Georgia" w:hAnsi="Georgia"/>
              </w:rPr>
              <w:t xml:space="preserve"> tabellen (i v-</w:t>
            </w:r>
            <w:proofErr w:type="spellStart"/>
            <w:r w:rsidRPr="00FB39EB">
              <w:rPr>
                <w:rFonts w:ascii="Georgia" w:hAnsi="Georgia"/>
              </w:rPr>
              <w:t>vim</w:t>
            </w:r>
            <w:proofErr w:type="spellEnd"/>
            <w:r w:rsidRPr="00FB39EB">
              <w:rPr>
                <w:rFonts w:ascii="Georgia" w:hAnsi="Georgia"/>
              </w:rPr>
              <w:t>) i bokstavsordning</w:t>
            </w:r>
          </w:p>
          <w:p w14:paraId="0F32F417" w14:textId="77777777" w:rsidR="00FB39EB" w:rsidRDefault="00FB39EB" w:rsidP="00F076F1">
            <w:pPr>
              <w:pStyle w:val="TableText"/>
              <w:tabs>
                <w:tab w:val="right" w:pos="3176"/>
              </w:tabs>
              <w:jc w:val="left"/>
              <w:rPr>
                <w:rFonts w:ascii="Georgia" w:hAnsi="Georgia"/>
              </w:rPr>
            </w:pPr>
          </w:p>
          <w:p w14:paraId="21D28C1A" w14:textId="686B95B9" w:rsidR="00FB39EB" w:rsidRPr="00FB39EB" w:rsidRDefault="00FB39EB" w:rsidP="00F076F1">
            <w:pPr>
              <w:pStyle w:val="TableText"/>
              <w:tabs>
                <w:tab w:val="right" w:pos="3176"/>
              </w:tabs>
              <w:jc w:val="left"/>
              <w:rPr>
                <w:rFonts w:ascii="Georgia" w:hAnsi="Georgia"/>
              </w:rPr>
            </w:pPr>
            <w:r>
              <w:rPr>
                <w:rFonts w:ascii="Georgia" w:hAnsi="Georgia"/>
              </w:rPr>
              <w:t>L</w:t>
            </w:r>
            <w:r w:rsidRPr="00FB39EB">
              <w:rPr>
                <w:rFonts w:ascii="Georgia" w:hAnsi="Georgia"/>
              </w:rPr>
              <w:t xml:space="preserve">agt till </w:t>
            </w:r>
            <w:proofErr w:type="spellStart"/>
            <w:r w:rsidRPr="00FB39EB">
              <w:rPr>
                <w:rFonts w:ascii="Georgia" w:hAnsi="Georgia"/>
              </w:rPr>
              <w:t>hcpFirstName</w:t>
            </w:r>
            <w:proofErr w:type="spellEnd"/>
            <w:r w:rsidRPr="00FB39EB">
              <w:rPr>
                <w:rFonts w:ascii="Georgia" w:hAnsi="Georgia"/>
              </w:rPr>
              <w:t xml:space="preserve"> och </w:t>
            </w:r>
            <w:proofErr w:type="spellStart"/>
            <w:r w:rsidRPr="00FB39EB">
              <w:rPr>
                <w:rFonts w:ascii="Georgia" w:hAnsi="Georgia"/>
              </w:rPr>
              <w:t>hcpLastName</w:t>
            </w:r>
            <w:proofErr w:type="spellEnd"/>
            <w:r w:rsidRPr="00FB39EB">
              <w:rPr>
                <w:rFonts w:ascii="Georgia" w:hAnsi="Georgia"/>
              </w:rPr>
              <w:t xml:space="preserve"> i </w:t>
            </w:r>
            <w:proofErr w:type="spellStart"/>
            <w:r w:rsidRPr="00FB39EB">
              <w:rPr>
                <w:rFonts w:ascii="Georgia" w:hAnsi="Georgia"/>
              </w:rPr>
              <w:t>klass.attribut</w:t>
            </w:r>
            <w:proofErr w:type="spellEnd"/>
            <w:r w:rsidRPr="00FB39EB">
              <w:rPr>
                <w:rFonts w:ascii="Georgia" w:hAnsi="Georgia"/>
              </w:rPr>
              <w:t xml:space="preserve"> tabellen (i v-</w:t>
            </w:r>
            <w:proofErr w:type="spellStart"/>
            <w:r w:rsidRPr="00FB39EB">
              <w:rPr>
                <w:rFonts w:ascii="Georgia" w:hAnsi="Georgia"/>
              </w:rPr>
              <w:t>vim</w:t>
            </w:r>
            <w:proofErr w:type="spellEnd"/>
            <w:r w:rsidRPr="00FB39EB">
              <w:rPr>
                <w:rFonts w:ascii="Georgia" w:hAnsi="Georgia"/>
              </w:rPr>
              <w:t>)</w:t>
            </w:r>
            <w:r>
              <w:rPr>
                <w:rFonts w:ascii="Georgia" w:hAnsi="Georgia"/>
              </w:rPr>
              <w:t xml:space="preserve"> </w:t>
            </w:r>
          </w:p>
          <w:p w14:paraId="30CABE5F" w14:textId="77777777" w:rsidR="00FB39EB" w:rsidRDefault="00FB39EB" w:rsidP="00F076F1">
            <w:pPr>
              <w:pStyle w:val="TableText"/>
              <w:tabs>
                <w:tab w:val="right" w:pos="3176"/>
              </w:tabs>
              <w:jc w:val="left"/>
              <w:rPr>
                <w:rFonts w:ascii="Georgia" w:hAnsi="Georgia"/>
              </w:rPr>
            </w:pPr>
          </w:p>
          <w:p w14:paraId="255598F7" w14:textId="350C2C10" w:rsidR="00FB39EB" w:rsidRPr="00FB39EB" w:rsidRDefault="00FB39EB" w:rsidP="00F076F1">
            <w:pPr>
              <w:pStyle w:val="TableText"/>
              <w:tabs>
                <w:tab w:val="right" w:pos="3176"/>
              </w:tabs>
              <w:jc w:val="left"/>
              <w:rPr>
                <w:rFonts w:ascii="Georgia" w:hAnsi="Georgia"/>
              </w:rPr>
            </w:pPr>
            <w:r>
              <w:rPr>
                <w:rFonts w:ascii="Georgia" w:hAnsi="Georgia"/>
              </w:rPr>
              <w:t>Ä</w:t>
            </w:r>
            <w:r w:rsidRPr="00FB39EB">
              <w:rPr>
                <w:rFonts w:ascii="Georgia" w:hAnsi="Georgia"/>
              </w:rPr>
              <w:t>ndrat typ för status i fältregler</w:t>
            </w:r>
            <w:r>
              <w:rPr>
                <w:rFonts w:ascii="Georgia" w:hAnsi="Georgia"/>
              </w:rPr>
              <w:t xml:space="preserve"> </w:t>
            </w:r>
            <w:r w:rsidRPr="00FB39EB">
              <w:rPr>
                <w:rFonts w:ascii="Georgia" w:hAnsi="Georgia"/>
              </w:rPr>
              <w:t xml:space="preserve">(från </w:t>
            </w:r>
            <w:proofErr w:type="spellStart"/>
            <w:r w:rsidRPr="00FB39EB">
              <w:rPr>
                <w:rFonts w:ascii="Georgia" w:hAnsi="Georgia"/>
              </w:rPr>
              <w:t>ActivityOrderStatusCodeType</w:t>
            </w:r>
            <w:proofErr w:type="spellEnd"/>
            <w:r w:rsidRPr="00FB39EB">
              <w:rPr>
                <w:rFonts w:ascii="Georgia" w:hAnsi="Georgia"/>
              </w:rPr>
              <w:t xml:space="preserve"> till </w:t>
            </w:r>
            <w:proofErr w:type="spellStart"/>
            <w:r w:rsidRPr="00FB39EB">
              <w:rPr>
                <w:rFonts w:ascii="Georgia" w:hAnsi="Georgia"/>
              </w:rPr>
              <w:t>ActivityOrderStatusEnum</w:t>
            </w:r>
            <w:proofErr w:type="spellEnd"/>
            <w:r w:rsidRPr="00FB39EB">
              <w:rPr>
                <w:rFonts w:ascii="Georgia" w:hAnsi="Georgia"/>
              </w:rPr>
              <w:t>)</w:t>
            </w:r>
          </w:p>
          <w:p w14:paraId="28149E5D" w14:textId="77777777" w:rsidR="00FB39EB" w:rsidRDefault="00FB39EB" w:rsidP="00F076F1">
            <w:pPr>
              <w:pStyle w:val="TableText"/>
              <w:tabs>
                <w:tab w:val="right" w:pos="3176"/>
              </w:tabs>
              <w:jc w:val="left"/>
              <w:rPr>
                <w:rFonts w:ascii="Georgia" w:hAnsi="Georgia"/>
              </w:rPr>
            </w:pPr>
          </w:p>
          <w:p w14:paraId="5FD9F533" w14:textId="5321D655" w:rsidR="00FB39EB" w:rsidRDefault="00FB39EB" w:rsidP="00F076F1">
            <w:pPr>
              <w:pStyle w:val="TableText"/>
              <w:tabs>
                <w:tab w:val="right" w:pos="3176"/>
              </w:tabs>
              <w:jc w:val="left"/>
              <w:rPr>
                <w:rFonts w:ascii="Georgia" w:hAnsi="Georgia"/>
              </w:rPr>
            </w:pPr>
            <w:r>
              <w:rPr>
                <w:rFonts w:ascii="Georgia" w:hAnsi="Georgia"/>
              </w:rPr>
              <w:t>Ä</w:t>
            </w:r>
            <w:r w:rsidRPr="00FB39EB">
              <w:rPr>
                <w:rFonts w:ascii="Georgia" w:hAnsi="Georgia"/>
              </w:rPr>
              <w:t xml:space="preserve">ndrat alla attribut i </w:t>
            </w:r>
            <w:proofErr w:type="spellStart"/>
            <w:r w:rsidRPr="00FB39EB">
              <w:rPr>
                <w:rFonts w:ascii="Georgia" w:hAnsi="Georgia"/>
              </w:rPr>
              <w:t>Device</w:t>
            </w:r>
            <w:proofErr w:type="spellEnd"/>
            <w:r w:rsidRPr="00FB39EB">
              <w:rPr>
                <w:rFonts w:ascii="Georgia" w:hAnsi="Georgia"/>
              </w:rPr>
              <w:t xml:space="preserve"> till 1</w:t>
            </w:r>
            <w:proofErr w:type="gramStart"/>
            <w:r w:rsidRPr="00FB39EB">
              <w:rPr>
                <w:rFonts w:ascii="Georgia" w:hAnsi="Georgia"/>
              </w:rPr>
              <w:t>..</w:t>
            </w:r>
            <w:proofErr w:type="gramEnd"/>
            <w:r w:rsidRPr="00FB39EB">
              <w:rPr>
                <w:rFonts w:ascii="Georgia" w:hAnsi="Georgia"/>
              </w:rPr>
              <w:t>1 (</w:t>
            </w:r>
            <w:r>
              <w:rPr>
                <w:rFonts w:ascii="Georgia" w:hAnsi="Georgia"/>
              </w:rPr>
              <w:t>enligt schemat</w:t>
            </w:r>
            <w:r w:rsidRPr="00FB39EB">
              <w:rPr>
                <w:rFonts w:ascii="Georgia" w:hAnsi="Georgia"/>
              </w:rPr>
              <w:t>)</w:t>
            </w:r>
          </w:p>
          <w:p w14:paraId="4261C325" w14:textId="4F665481" w:rsidR="00FB39EB" w:rsidRDefault="00FB39EB" w:rsidP="00F076F1">
            <w:pPr>
              <w:pStyle w:val="TableText"/>
              <w:tabs>
                <w:tab w:val="right" w:pos="3176"/>
              </w:tabs>
              <w:jc w:val="left"/>
              <w:rPr>
                <w:rFonts w:ascii="Georgia" w:hAnsi="Georgia"/>
              </w:rPr>
            </w:pPr>
          </w:p>
        </w:tc>
        <w:tc>
          <w:tcPr>
            <w:tcW w:w="1701" w:type="dxa"/>
          </w:tcPr>
          <w:p w14:paraId="3B883E14" w14:textId="2910767C" w:rsidR="00FB39EB" w:rsidRDefault="00FB39EB" w:rsidP="00CC7B16">
            <w:pPr>
              <w:pStyle w:val="TableText"/>
              <w:jc w:val="left"/>
              <w:rPr>
                <w:rFonts w:ascii="Georgia" w:hAnsi="Georgia"/>
              </w:rPr>
            </w:pPr>
            <w:r>
              <w:rPr>
                <w:rFonts w:ascii="Georgia" w:hAnsi="Georgia"/>
              </w:rPr>
              <w:t>Malin Lundgren</w:t>
            </w:r>
          </w:p>
        </w:tc>
        <w:tc>
          <w:tcPr>
            <w:tcW w:w="1276" w:type="dxa"/>
          </w:tcPr>
          <w:p w14:paraId="74C264B9" w14:textId="77777777" w:rsidR="00FB39EB" w:rsidRPr="000C2908" w:rsidRDefault="00FB39EB" w:rsidP="0039481C">
            <w:pPr>
              <w:pStyle w:val="TableText"/>
              <w:rPr>
                <w:rFonts w:ascii="Georgia" w:hAnsi="Georgia"/>
              </w:rPr>
            </w:pPr>
          </w:p>
        </w:tc>
      </w:tr>
      <w:tr w:rsidR="003B4275" w:rsidRPr="000C2908" w14:paraId="5C34F3C1" w14:textId="77777777" w:rsidTr="00033BC0">
        <w:tc>
          <w:tcPr>
            <w:tcW w:w="1304" w:type="dxa"/>
          </w:tcPr>
          <w:p w14:paraId="30B74BC8" w14:textId="77E60F2E" w:rsidR="003B4275" w:rsidRDefault="003B4275" w:rsidP="00CC7B16">
            <w:pPr>
              <w:pStyle w:val="TableText"/>
              <w:jc w:val="left"/>
              <w:rPr>
                <w:rFonts w:ascii="Georgia" w:hAnsi="Georgia"/>
              </w:rPr>
            </w:pPr>
            <w:r>
              <w:rPr>
                <w:rFonts w:ascii="Georgia" w:hAnsi="Georgia"/>
              </w:rPr>
              <w:t>1.0_RC1</w:t>
            </w:r>
          </w:p>
        </w:tc>
        <w:tc>
          <w:tcPr>
            <w:tcW w:w="992" w:type="dxa"/>
          </w:tcPr>
          <w:p w14:paraId="02E30E81" w14:textId="77777777" w:rsidR="003B4275" w:rsidRPr="000C2908" w:rsidRDefault="003B4275" w:rsidP="00CC7B16">
            <w:pPr>
              <w:pStyle w:val="TableText"/>
              <w:jc w:val="left"/>
              <w:rPr>
                <w:rFonts w:ascii="Georgia" w:hAnsi="Georgia"/>
              </w:rPr>
            </w:pPr>
          </w:p>
        </w:tc>
        <w:tc>
          <w:tcPr>
            <w:tcW w:w="1560" w:type="dxa"/>
          </w:tcPr>
          <w:p w14:paraId="5BB00BFB" w14:textId="67C3985C" w:rsidR="003B4275" w:rsidRDefault="00F076F1" w:rsidP="00CC7B16">
            <w:pPr>
              <w:pStyle w:val="TableText"/>
              <w:jc w:val="left"/>
              <w:rPr>
                <w:rFonts w:ascii="Georgia" w:hAnsi="Georgia"/>
              </w:rPr>
            </w:pPr>
            <w:r>
              <w:rPr>
                <w:rFonts w:ascii="Georgia" w:hAnsi="Georgia"/>
              </w:rPr>
              <w:t>2015-01-16</w:t>
            </w:r>
          </w:p>
        </w:tc>
        <w:tc>
          <w:tcPr>
            <w:tcW w:w="3260" w:type="dxa"/>
          </w:tcPr>
          <w:p w14:paraId="4FF05A78" w14:textId="1E2F5115" w:rsidR="003B4275" w:rsidRDefault="003B4275" w:rsidP="00F076F1">
            <w:pPr>
              <w:pStyle w:val="TableText"/>
              <w:tabs>
                <w:tab w:val="right" w:pos="3176"/>
              </w:tabs>
              <w:jc w:val="left"/>
              <w:rPr>
                <w:rFonts w:ascii="Georgia" w:hAnsi="Georgia"/>
              </w:rPr>
            </w:pPr>
            <w:proofErr w:type="spellStart"/>
            <w:r>
              <w:rPr>
                <w:rFonts w:ascii="Georgia" w:hAnsi="Georgia"/>
              </w:rPr>
              <w:t>Participant</w:t>
            </w:r>
            <w:proofErr w:type="spellEnd"/>
            <w:r>
              <w:rPr>
                <w:rFonts w:ascii="Georgia" w:hAnsi="Georgia"/>
              </w:rPr>
              <w:t xml:space="preserve"> </w:t>
            </w:r>
            <w:r w:rsidRPr="003B4275">
              <w:rPr>
                <w:rFonts w:ascii="Georgia" w:hAnsi="Georgia"/>
              </w:rPr>
              <w:sym w:font="Wingdings" w:char="F0E0"/>
            </w:r>
            <w:r>
              <w:rPr>
                <w:rFonts w:ascii="Georgia" w:hAnsi="Georgia"/>
              </w:rPr>
              <w:t xml:space="preserve"> </w:t>
            </w:r>
            <w:proofErr w:type="spellStart"/>
            <w:r>
              <w:rPr>
                <w:rFonts w:ascii="Georgia" w:hAnsi="Georgia"/>
              </w:rPr>
              <w:t>Requester</w:t>
            </w:r>
            <w:proofErr w:type="spellEnd"/>
            <w:r>
              <w:rPr>
                <w:rFonts w:ascii="Georgia" w:hAnsi="Georgia"/>
              </w:rPr>
              <w:t xml:space="preserve"> och Performer</w:t>
            </w:r>
          </w:p>
          <w:p w14:paraId="52CB996A" w14:textId="77777777" w:rsidR="003B4275" w:rsidRDefault="003B4275" w:rsidP="00F076F1">
            <w:pPr>
              <w:pStyle w:val="TableText"/>
              <w:tabs>
                <w:tab w:val="right" w:pos="3176"/>
              </w:tabs>
              <w:jc w:val="left"/>
              <w:rPr>
                <w:rFonts w:ascii="Georgia" w:hAnsi="Georgia"/>
              </w:rPr>
            </w:pPr>
          </w:p>
          <w:p w14:paraId="2DFE0FFA" w14:textId="5107262C" w:rsidR="003B4275" w:rsidRDefault="003B4275" w:rsidP="00F076F1">
            <w:pPr>
              <w:pStyle w:val="TableText"/>
              <w:tabs>
                <w:tab w:val="right" w:pos="3176"/>
              </w:tabs>
              <w:jc w:val="left"/>
              <w:rPr>
                <w:rFonts w:ascii="Georgia" w:hAnsi="Georgia"/>
              </w:rPr>
            </w:pPr>
            <w:r>
              <w:rPr>
                <w:rFonts w:ascii="Georgia" w:hAnsi="Georgia"/>
              </w:rPr>
              <w:t xml:space="preserve">Bytt </w:t>
            </w:r>
            <w:proofErr w:type="spellStart"/>
            <w:r>
              <w:rPr>
                <w:rFonts w:ascii="Georgia" w:hAnsi="Georgia"/>
              </w:rPr>
              <w:t>TimePeriod</w:t>
            </w:r>
            <w:proofErr w:type="spellEnd"/>
            <w:r>
              <w:rPr>
                <w:rFonts w:ascii="Georgia" w:hAnsi="Georgia"/>
              </w:rPr>
              <w:t xml:space="preserve"> till </w:t>
            </w:r>
            <w:proofErr w:type="spellStart"/>
            <w:r>
              <w:rPr>
                <w:rFonts w:ascii="Georgia" w:hAnsi="Georgia"/>
              </w:rPr>
              <w:t>iCalender</w:t>
            </w:r>
            <w:proofErr w:type="spellEnd"/>
            <w:r>
              <w:rPr>
                <w:rFonts w:ascii="Georgia" w:hAnsi="Georgia"/>
              </w:rPr>
              <w:t xml:space="preserve"> (String)</w:t>
            </w:r>
          </w:p>
          <w:p w14:paraId="4E61EF8A" w14:textId="77777777" w:rsidR="003B4275" w:rsidRDefault="003B4275" w:rsidP="00F076F1">
            <w:pPr>
              <w:pStyle w:val="TableText"/>
              <w:tabs>
                <w:tab w:val="right" w:pos="3176"/>
              </w:tabs>
              <w:jc w:val="left"/>
              <w:rPr>
                <w:rFonts w:ascii="Georgia" w:hAnsi="Georgia"/>
              </w:rPr>
            </w:pPr>
          </w:p>
          <w:p w14:paraId="0BC880F8" w14:textId="5FA535CF" w:rsidR="003B4275" w:rsidRDefault="003B4275" w:rsidP="00F076F1">
            <w:pPr>
              <w:pStyle w:val="TableText"/>
              <w:tabs>
                <w:tab w:val="right" w:pos="3176"/>
              </w:tabs>
              <w:jc w:val="left"/>
              <w:rPr>
                <w:rFonts w:ascii="Georgia" w:hAnsi="Georgia"/>
              </w:rPr>
            </w:pPr>
            <w:r>
              <w:rPr>
                <w:rFonts w:ascii="Georgia" w:hAnsi="Georgia"/>
              </w:rPr>
              <w:t xml:space="preserve">Uppdaterat status i </w:t>
            </w:r>
            <w:proofErr w:type="spellStart"/>
            <w:r>
              <w:rPr>
                <w:rFonts w:ascii="Georgia" w:hAnsi="Georgia"/>
              </w:rPr>
              <w:t>activityOrder</w:t>
            </w:r>
            <w:proofErr w:type="spellEnd"/>
            <w:r>
              <w:rPr>
                <w:rFonts w:ascii="Georgia" w:hAnsi="Georgia"/>
              </w:rPr>
              <w:t xml:space="preserve"> (new, </w:t>
            </w:r>
            <w:proofErr w:type="spellStart"/>
            <w:r>
              <w:rPr>
                <w:rFonts w:ascii="Georgia" w:hAnsi="Georgia"/>
              </w:rPr>
              <w:t>requestcancelled</w:t>
            </w:r>
            <w:proofErr w:type="spellEnd"/>
            <w:r>
              <w:rPr>
                <w:rFonts w:ascii="Georgia" w:hAnsi="Georgia"/>
              </w:rPr>
              <w:t xml:space="preserve"> och </w:t>
            </w:r>
            <w:proofErr w:type="spellStart"/>
            <w:r>
              <w:rPr>
                <w:rFonts w:ascii="Georgia" w:hAnsi="Georgia"/>
              </w:rPr>
              <w:t>update</w:t>
            </w:r>
            <w:proofErr w:type="spellEnd"/>
            <w:r>
              <w:rPr>
                <w:rFonts w:ascii="Georgia" w:hAnsi="Georgia"/>
              </w:rPr>
              <w:t>)</w:t>
            </w:r>
          </w:p>
        </w:tc>
        <w:tc>
          <w:tcPr>
            <w:tcW w:w="1701" w:type="dxa"/>
          </w:tcPr>
          <w:p w14:paraId="260859FA" w14:textId="4FE141BC" w:rsidR="003B4275" w:rsidRDefault="003B4275" w:rsidP="00CC7B16">
            <w:pPr>
              <w:pStyle w:val="TableText"/>
              <w:jc w:val="left"/>
              <w:rPr>
                <w:rFonts w:ascii="Georgia" w:hAnsi="Georgia"/>
              </w:rPr>
            </w:pPr>
            <w:r>
              <w:rPr>
                <w:rFonts w:ascii="Georgia" w:hAnsi="Georgia"/>
              </w:rPr>
              <w:t>Malin Lundgren</w:t>
            </w:r>
          </w:p>
        </w:tc>
        <w:tc>
          <w:tcPr>
            <w:tcW w:w="1276" w:type="dxa"/>
          </w:tcPr>
          <w:p w14:paraId="297081EC" w14:textId="77777777" w:rsidR="003B4275" w:rsidRPr="000C2908" w:rsidRDefault="003B4275" w:rsidP="0039481C">
            <w:pPr>
              <w:pStyle w:val="TableText"/>
              <w:rPr>
                <w:rFonts w:ascii="Georgia" w:hAnsi="Georgia"/>
              </w:rPr>
            </w:pPr>
          </w:p>
        </w:tc>
      </w:tr>
      <w:tr w:rsidR="00F076F1" w:rsidRPr="000C2908" w14:paraId="6388660C" w14:textId="77777777" w:rsidTr="00033BC0">
        <w:tc>
          <w:tcPr>
            <w:tcW w:w="1304" w:type="dxa"/>
          </w:tcPr>
          <w:p w14:paraId="7630D243" w14:textId="02BFC30A" w:rsidR="00F076F1" w:rsidRDefault="00F076F1" w:rsidP="00CC7B16">
            <w:pPr>
              <w:pStyle w:val="TableText"/>
              <w:jc w:val="left"/>
              <w:rPr>
                <w:rFonts w:ascii="Georgia" w:hAnsi="Georgia"/>
              </w:rPr>
            </w:pPr>
            <w:r>
              <w:rPr>
                <w:rFonts w:ascii="Georgia" w:hAnsi="Georgia"/>
              </w:rPr>
              <w:t>1.0_RC1</w:t>
            </w:r>
          </w:p>
        </w:tc>
        <w:tc>
          <w:tcPr>
            <w:tcW w:w="992" w:type="dxa"/>
          </w:tcPr>
          <w:p w14:paraId="49FF3885" w14:textId="77777777" w:rsidR="00F076F1" w:rsidRPr="000C2908" w:rsidRDefault="00F076F1" w:rsidP="00CC7B16">
            <w:pPr>
              <w:pStyle w:val="TableText"/>
              <w:jc w:val="left"/>
              <w:rPr>
                <w:rFonts w:ascii="Georgia" w:hAnsi="Georgia"/>
              </w:rPr>
            </w:pPr>
          </w:p>
        </w:tc>
        <w:tc>
          <w:tcPr>
            <w:tcW w:w="1560" w:type="dxa"/>
          </w:tcPr>
          <w:p w14:paraId="5F281A9C" w14:textId="11AA0099" w:rsidR="00F076F1" w:rsidRDefault="00F076F1" w:rsidP="00CC7B16">
            <w:pPr>
              <w:pStyle w:val="TableText"/>
              <w:jc w:val="left"/>
              <w:rPr>
                <w:rFonts w:ascii="Georgia" w:hAnsi="Georgia"/>
              </w:rPr>
            </w:pPr>
            <w:r>
              <w:rPr>
                <w:rFonts w:ascii="Georgia" w:hAnsi="Georgia"/>
              </w:rPr>
              <w:t>2015-01-19</w:t>
            </w:r>
          </w:p>
        </w:tc>
        <w:tc>
          <w:tcPr>
            <w:tcW w:w="3260" w:type="dxa"/>
          </w:tcPr>
          <w:p w14:paraId="41E59645" w14:textId="77777777" w:rsidR="00F076F1" w:rsidRDefault="00F076F1" w:rsidP="00F076F1">
            <w:pPr>
              <w:pStyle w:val="TableText"/>
              <w:tabs>
                <w:tab w:val="right" w:pos="3176"/>
              </w:tabs>
              <w:jc w:val="left"/>
              <w:rPr>
                <w:rFonts w:ascii="Georgia" w:hAnsi="Georgia"/>
              </w:rPr>
            </w:pPr>
            <w:r>
              <w:rPr>
                <w:rFonts w:ascii="Georgia" w:hAnsi="Georgia"/>
              </w:rPr>
              <w:t xml:space="preserve">Tagit bort </w:t>
            </w:r>
            <w:proofErr w:type="spellStart"/>
            <w:r>
              <w:rPr>
                <w:rFonts w:ascii="Georgia" w:hAnsi="Georgia"/>
              </w:rPr>
              <w:t>update</w:t>
            </w:r>
            <w:proofErr w:type="spellEnd"/>
            <w:r>
              <w:rPr>
                <w:rFonts w:ascii="Georgia" w:hAnsi="Georgia"/>
              </w:rPr>
              <w:t xml:space="preserve"> som status.</w:t>
            </w:r>
          </w:p>
          <w:p w14:paraId="1C04DE0F" w14:textId="77777777" w:rsidR="00F076F1" w:rsidRDefault="00F076F1" w:rsidP="00F076F1">
            <w:pPr>
              <w:pStyle w:val="TableText"/>
              <w:tabs>
                <w:tab w:val="right" w:pos="3176"/>
              </w:tabs>
              <w:jc w:val="left"/>
              <w:rPr>
                <w:rFonts w:ascii="Georgia" w:hAnsi="Georgia"/>
              </w:rPr>
            </w:pPr>
            <w:r>
              <w:rPr>
                <w:rFonts w:ascii="Georgia" w:hAnsi="Georgia"/>
              </w:rPr>
              <w:t xml:space="preserve">Lagt till regler för hur </w:t>
            </w:r>
            <w:proofErr w:type="spellStart"/>
            <w:r>
              <w:rPr>
                <w:rFonts w:ascii="Georgia" w:hAnsi="Georgia"/>
              </w:rPr>
              <w:t>update</w:t>
            </w:r>
            <w:proofErr w:type="spellEnd"/>
            <w:r>
              <w:rPr>
                <w:rFonts w:ascii="Georgia" w:hAnsi="Georgia"/>
              </w:rPr>
              <w:t xml:space="preserve"> skall fungera (NEW med endast </w:t>
            </w:r>
            <w:proofErr w:type="spellStart"/>
            <w:r>
              <w:rPr>
                <w:rFonts w:ascii="Georgia" w:hAnsi="Georgia"/>
              </w:rPr>
              <w:t>iCalendar</w:t>
            </w:r>
            <w:proofErr w:type="spellEnd"/>
            <w:r>
              <w:rPr>
                <w:rFonts w:ascii="Georgia" w:hAnsi="Georgia"/>
              </w:rPr>
              <w:t xml:space="preserve"> som går att uppdatera)</w:t>
            </w:r>
          </w:p>
          <w:p w14:paraId="65DD18BE" w14:textId="77777777" w:rsidR="00F076F1" w:rsidRDefault="00F076F1" w:rsidP="00F076F1">
            <w:pPr>
              <w:pStyle w:val="TableText"/>
              <w:tabs>
                <w:tab w:val="right" w:pos="3176"/>
              </w:tabs>
              <w:jc w:val="left"/>
              <w:rPr>
                <w:rFonts w:ascii="Georgia" w:hAnsi="Georgia"/>
              </w:rPr>
            </w:pPr>
          </w:p>
          <w:p w14:paraId="6E0B2F21" w14:textId="77777777" w:rsidR="00F076F1" w:rsidRDefault="00F076F1" w:rsidP="00F076F1">
            <w:pPr>
              <w:pStyle w:val="TableText"/>
              <w:tabs>
                <w:tab w:val="right" w:pos="3176"/>
              </w:tabs>
              <w:jc w:val="left"/>
              <w:rPr>
                <w:rFonts w:ascii="Georgia" w:hAnsi="Georgia"/>
              </w:rPr>
            </w:pPr>
            <w:r>
              <w:rPr>
                <w:rFonts w:ascii="Georgia" w:hAnsi="Georgia"/>
              </w:rPr>
              <w:t>Uppdaterat logiska fel</w:t>
            </w:r>
          </w:p>
          <w:p w14:paraId="310A063B" w14:textId="77777777" w:rsidR="00F076F1" w:rsidRDefault="00F076F1" w:rsidP="00F076F1">
            <w:pPr>
              <w:pStyle w:val="TableText"/>
              <w:tabs>
                <w:tab w:val="right" w:pos="3176"/>
              </w:tabs>
              <w:jc w:val="left"/>
              <w:rPr>
                <w:rFonts w:ascii="Georgia" w:hAnsi="Georgia"/>
              </w:rPr>
            </w:pPr>
          </w:p>
          <w:p w14:paraId="689DE5A4" w14:textId="183AB18B" w:rsidR="00F076F1" w:rsidRDefault="00F076F1" w:rsidP="00F076F1">
            <w:pPr>
              <w:pStyle w:val="TableText"/>
              <w:tabs>
                <w:tab w:val="right" w:pos="3176"/>
              </w:tabs>
              <w:jc w:val="left"/>
              <w:rPr>
                <w:rFonts w:ascii="Georgia" w:hAnsi="Georgia"/>
              </w:rPr>
            </w:pPr>
            <w:r>
              <w:rPr>
                <w:rFonts w:ascii="Georgia" w:hAnsi="Georgia"/>
              </w:rPr>
              <w:t xml:space="preserve">Lagt till exempel på olika </w:t>
            </w:r>
            <w:proofErr w:type="spellStart"/>
            <w:r>
              <w:rPr>
                <w:rFonts w:ascii="Georgia" w:hAnsi="Georgia"/>
              </w:rPr>
              <w:t>iCalendar</w:t>
            </w:r>
            <w:proofErr w:type="spellEnd"/>
          </w:p>
          <w:p w14:paraId="4DE88336" w14:textId="77777777" w:rsidR="00F076F1" w:rsidRDefault="00F076F1" w:rsidP="00F076F1">
            <w:pPr>
              <w:pStyle w:val="TableText"/>
              <w:tabs>
                <w:tab w:val="right" w:pos="3176"/>
              </w:tabs>
              <w:jc w:val="left"/>
              <w:rPr>
                <w:rFonts w:ascii="Georgia" w:hAnsi="Georgia"/>
              </w:rPr>
            </w:pPr>
          </w:p>
          <w:p w14:paraId="1DE58C44" w14:textId="3FEFDE12" w:rsidR="00F076F1" w:rsidRDefault="00F076F1" w:rsidP="00F076F1">
            <w:pPr>
              <w:pStyle w:val="TableText"/>
              <w:tabs>
                <w:tab w:val="right" w:pos="3176"/>
              </w:tabs>
              <w:jc w:val="left"/>
              <w:rPr>
                <w:rFonts w:ascii="Georgia" w:hAnsi="Georgia"/>
              </w:rPr>
            </w:pPr>
            <w:r>
              <w:rPr>
                <w:rFonts w:ascii="Georgia" w:hAnsi="Georgia"/>
              </w:rPr>
              <w:t>Lagt till fält för VG/VE</w:t>
            </w:r>
          </w:p>
          <w:p w14:paraId="6BFE829C" w14:textId="77777777" w:rsidR="00F076F1" w:rsidRDefault="00F076F1" w:rsidP="00F076F1">
            <w:pPr>
              <w:pStyle w:val="TableText"/>
              <w:tabs>
                <w:tab w:val="right" w:pos="3176"/>
              </w:tabs>
              <w:jc w:val="left"/>
              <w:rPr>
                <w:rFonts w:ascii="Georgia" w:hAnsi="Georgia"/>
              </w:rPr>
            </w:pPr>
          </w:p>
          <w:p w14:paraId="1EB9E934" w14:textId="390347DC" w:rsidR="00F076F1" w:rsidRDefault="00F076F1" w:rsidP="00F076F1">
            <w:pPr>
              <w:pStyle w:val="TableText"/>
              <w:tabs>
                <w:tab w:val="right" w:pos="3176"/>
              </w:tabs>
              <w:jc w:val="left"/>
              <w:rPr>
                <w:rFonts w:ascii="Georgia" w:hAnsi="Georgia"/>
              </w:rPr>
            </w:pPr>
            <w:r>
              <w:rPr>
                <w:rFonts w:ascii="Georgia" w:hAnsi="Georgia"/>
              </w:rPr>
              <w:lastRenderedPageBreak/>
              <w:t xml:space="preserve">Ändrat tjänstedomän </w:t>
            </w:r>
            <w:proofErr w:type="spellStart"/>
            <w:r>
              <w:rPr>
                <w:rFonts w:ascii="Georgia" w:hAnsi="Georgia"/>
              </w:rPr>
              <w:t>notification</w:t>
            </w:r>
            <w:proofErr w:type="spellEnd"/>
            <w:r>
              <w:rPr>
                <w:rFonts w:ascii="Georgia" w:hAnsi="Georgia"/>
              </w:rPr>
              <w:t xml:space="preserve"> -&gt; order</w:t>
            </w:r>
          </w:p>
          <w:p w14:paraId="4FFAE8D8" w14:textId="77777777" w:rsidR="00F076F1" w:rsidRDefault="00F076F1" w:rsidP="00F076F1">
            <w:pPr>
              <w:pStyle w:val="TableText"/>
              <w:tabs>
                <w:tab w:val="right" w:pos="3176"/>
              </w:tabs>
              <w:jc w:val="left"/>
              <w:rPr>
                <w:rFonts w:ascii="Georgia" w:hAnsi="Georgia"/>
              </w:rPr>
            </w:pPr>
          </w:p>
          <w:p w14:paraId="2091B9C7" w14:textId="0C0FFCB2" w:rsidR="00F076F1" w:rsidRDefault="00F076F1" w:rsidP="00F076F1">
            <w:pPr>
              <w:pStyle w:val="TableText"/>
              <w:tabs>
                <w:tab w:val="right" w:pos="3176"/>
              </w:tabs>
              <w:jc w:val="left"/>
              <w:rPr>
                <w:rFonts w:ascii="Georgia" w:hAnsi="Georgia"/>
              </w:rPr>
            </w:pPr>
          </w:p>
        </w:tc>
        <w:tc>
          <w:tcPr>
            <w:tcW w:w="1701" w:type="dxa"/>
          </w:tcPr>
          <w:p w14:paraId="1190B860" w14:textId="5C5DF820" w:rsidR="00F076F1" w:rsidRDefault="00F076F1" w:rsidP="00CC7B16">
            <w:pPr>
              <w:pStyle w:val="TableText"/>
              <w:jc w:val="left"/>
              <w:rPr>
                <w:rFonts w:ascii="Georgia" w:hAnsi="Georgia"/>
              </w:rPr>
            </w:pPr>
            <w:r>
              <w:rPr>
                <w:rFonts w:ascii="Georgia" w:hAnsi="Georgia"/>
              </w:rPr>
              <w:lastRenderedPageBreak/>
              <w:t>Khaled Daham</w:t>
            </w:r>
          </w:p>
        </w:tc>
        <w:tc>
          <w:tcPr>
            <w:tcW w:w="1276" w:type="dxa"/>
          </w:tcPr>
          <w:p w14:paraId="77FDED60" w14:textId="77777777" w:rsidR="00F076F1" w:rsidRPr="000C2908" w:rsidRDefault="00F076F1" w:rsidP="0039481C">
            <w:pPr>
              <w:pStyle w:val="TableText"/>
              <w:rPr>
                <w:rFonts w:ascii="Georgia" w:hAnsi="Georgia"/>
              </w:rPr>
            </w:pPr>
          </w:p>
        </w:tc>
      </w:tr>
      <w:tr w:rsidR="006E398D" w:rsidRPr="000C2908" w14:paraId="752CFCA4" w14:textId="77777777" w:rsidTr="00033BC0">
        <w:tc>
          <w:tcPr>
            <w:tcW w:w="1304" w:type="dxa"/>
          </w:tcPr>
          <w:p w14:paraId="00B324DE" w14:textId="66E5CCF6" w:rsidR="006E398D" w:rsidRDefault="004A70FD" w:rsidP="00CC7B16">
            <w:pPr>
              <w:pStyle w:val="TableText"/>
              <w:jc w:val="left"/>
              <w:rPr>
                <w:rFonts w:ascii="Georgia" w:hAnsi="Georgia"/>
              </w:rPr>
            </w:pPr>
            <w:r>
              <w:rPr>
                <w:rFonts w:ascii="Georgia" w:hAnsi="Georgia"/>
              </w:rPr>
              <w:lastRenderedPageBreak/>
              <w:t>1.0_RC1</w:t>
            </w:r>
          </w:p>
        </w:tc>
        <w:tc>
          <w:tcPr>
            <w:tcW w:w="992" w:type="dxa"/>
          </w:tcPr>
          <w:p w14:paraId="739A02C1" w14:textId="77777777" w:rsidR="006E398D" w:rsidRPr="000C2908" w:rsidRDefault="006E398D" w:rsidP="00CC7B16">
            <w:pPr>
              <w:pStyle w:val="TableText"/>
              <w:jc w:val="left"/>
              <w:rPr>
                <w:rFonts w:ascii="Georgia" w:hAnsi="Georgia"/>
              </w:rPr>
            </w:pPr>
          </w:p>
        </w:tc>
        <w:tc>
          <w:tcPr>
            <w:tcW w:w="1560" w:type="dxa"/>
          </w:tcPr>
          <w:p w14:paraId="7668A976" w14:textId="59E51A76" w:rsidR="006E398D" w:rsidRDefault="006E398D" w:rsidP="00CC7B16">
            <w:pPr>
              <w:pStyle w:val="TableText"/>
              <w:jc w:val="left"/>
              <w:rPr>
                <w:rFonts w:ascii="Georgia" w:hAnsi="Georgia"/>
              </w:rPr>
            </w:pPr>
            <w:r>
              <w:rPr>
                <w:rFonts w:ascii="Georgia" w:hAnsi="Georgia"/>
              </w:rPr>
              <w:t>2015-01-21</w:t>
            </w:r>
          </w:p>
        </w:tc>
        <w:tc>
          <w:tcPr>
            <w:tcW w:w="3260" w:type="dxa"/>
          </w:tcPr>
          <w:p w14:paraId="4534F683" w14:textId="77777777" w:rsidR="006E398D" w:rsidRDefault="006E398D" w:rsidP="00F076F1">
            <w:pPr>
              <w:pStyle w:val="TableText"/>
              <w:tabs>
                <w:tab w:val="right" w:pos="3176"/>
              </w:tabs>
              <w:jc w:val="left"/>
              <w:rPr>
                <w:rFonts w:ascii="Georgia" w:hAnsi="Georgia"/>
              </w:rPr>
            </w:pPr>
            <w:r>
              <w:rPr>
                <w:rFonts w:ascii="Georgia" w:hAnsi="Georgia"/>
              </w:rPr>
              <w:t xml:space="preserve">Interaktionen har bytt namn till </w:t>
            </w:r>
            <w:proofErr w:type="spellStart"/>
            <w:r>
              <w:rPr>
                <w:rFonts w:ascii="Georgia" w:hAnsi="Georgia"/>
              </w:rPr>
              <w:t>SendActivityOrder</w:t>
            </w:r>
            <w:proofErr w:type="spellEnd"/>
          </w:p>
          <w:p w14:paraId="4028DC1C" w14:textId="77777777" w:rsidR="006E398D" w:rsidRDefault="006E398D" w:rsidP="00F076F1">
            <w:pPr>
              <w:pStyle w:val="TableText"/>
              <w:tabs>
                <w:tab w:val="right" w:pos="3176"/>
              </w:tabs>
              <w:jc w:val="left"/>
              <w:rPr>
                <w:rFonts w:ascii="Georgia" w:hAnsi="Georgia"/>
              </w:rPr>
            </w:pPr>
            <w:r>
              <w:rPr>
                <w:rFonts w:ascii="Georgia" w:hAnsi="Georgia"/>
              </w:rPr>
              <w:t xml:space="preserve">Bättre tabeller för </w:t>
            </w:r>
            <w:proofErr w:type="spellStart"/>
            <w:r>
              <w:rPr>
                <w:rFonts w:ascii="Georgia" w:hAnsi="Georgia"/>
              </w:rPr>
              <w:t>iCalendar</w:t>
            </w:r>
            <w:proofErr w:type="spellEnd"/>
            <w:r>
              <w:rPr>
                <w:rFonts w:ascii="Georgia" w:hAnsi="Georgia"/>
              </w:rPr>
              <w:t>-exempel</w:t>
            </w:r>
          </w:p>
          <w:p w14:paraId="406E280B" w14:textId="77777777" w:rsidR="006E398D" w:rsidRDefault="006E398D" w:rsidP="00F076F1">
            <w:pPr>
              <w:pStyle w:val="TableText"/>
              <w:tabs>
                <w:tab w:val="right" w:pos="3176"/>
              </w:tabs>
              <w:jc w:val="left"/>
              <w:rPr>
                <w:rFonts w:ascii="Georgia" w:hAnsi="Georgia"/>
              </w:rPr>
            </w:pPr>
            <w:r>
              <w:rPr>
                <w:rFonts w:ascii="Georgia" w:hAnsi="Georgia"/>
              </w:rPr>
              <w:t xml:space="preserve">Beskrivning och referenser för </w:t>
            </w:r>
            <w:proofErr w:type="spellStart"/>
            <w:r>
              <w:rPr>
                <w:rFonts w:ascii="Georgia" w:hAnsi="Georgia"/>
              </w:rPr>
              <w:t>iCalendar</w:t>
            </w:r>
            <w:proofErr w:type="spellEnd"/>
          </w:p>
          <w:p w14:paraId="5D03110D" w14:textId="77777777" w:rsidR="001F3C58" w:rsidRDefault="001F3C58" w:rsidP="00F076F1">
            <w:pPr>
              <w:pStyle w:val="TableText"/>
              <w:tabs>
                <w:tab w:val="right" w:pos="3176"/>
              </w:tabs>
              <w:jc w:val="left"/>
              <w:rPr>
                <w:rFonts w:ascii="Georgia" w:hAnsi="Georgia"/>
              </w:rPr>
            </w:pPr>
            <w:r>
              <w:rPr>
                <w:rFonts w:ascii="Georgia" w:hAnsi="Georgia"/>
              </w:rPr>
              <w:t>Lagt till referens för UUID</w:t>
            </w:r>
          </w:p>
          <w:p w14:paraId="283A0948" w14:textId="2C25D160" w:rsidR="001F3C58" w:rsidRDefault="001F3C58" w:rsidP="00F076F1">
            <w:pPr>
              <w:pStyle w:val="TableText"/>
              <w:tabs>
                <w:tab w:val="right" w:pos="3176"/>
              </w:tabs>
              <w:jc w:val="left"/>
              <w:rPr>
                <w:rFonts w:ascii="Georgia" w:hAnsi="Georgia"/>
              </w:rPr>
            </w:pPr>
            <w:r>
              <w:rPr>
                <w:rFonts w:ascii="Georgia" w:hAnsi="Georgia"/>
              </w:rPr>
              <w:t>Lagt till referens för ISO8601</w:t>
            </w:r>
          </w:p>
        </w:tc>
        <w:tc>
          <w:tcPr>
            <w:tcW w:w="1701" w:type="dxa"/>
          </w:tcPr>
          <w:p w14:paraId="5582DAE8" w14:textId="5D2C57E2" w:rsidR="006E398D" w:rsidRDefault="006E398D" w:rsidP="00CC7B16">
            <w:pPr>
              <w:pStyle w:val="TableText"/>
              <w:jc w:val="left"/>
              <w:rPr>
                <w:rFonts w:ascii="Georgia" w:hAnsi="Georgia"/>
              </w:rPr>
            </w:pPr>
            <w:r>
              <w:rPr>
                <w:rFonts w:ascii="Georgia" w:hAnsi="Georgia"/>
              </w:rPr>
              <w:t>Khaled Daham</w:t>
            </w:r>
          </w:p>
        </w:tc>
        <w:tc>
          <w:tcPr>
            <w:tcW w:w="1276" w:type="dxa"/>
          </w:tcPr>
          <w:p w14:paraId="1814E8A0" w14:textId="77777777" w:rsidR="006E398D" w:rsidRPr="000C2908" w:rsidRDefault="006E398D" w:rsidP="0039481C">
            <w:pPr>
              <w:pStyle w:val="TableText"/>
              <w:rPr>
                <w:rFonts w:ascii="Georgia" w:hAnsi="Georgia"/>
              </w:rPr>
            </w:pPr>
          </w:p>
        </w:tc>
      </w:tr>
      <w:tr w:rsidR="00627C49" w:rsidRPr="000C2908" w14:paraId="1115E584" w14:textId="77777777" w:rsidTr="00033BC0">
        <w:tc>
          <w:tcPr>
            <w:tcW w:w="1304" w:type="dxa"/>
          </w:tcPr>
          <w:p w14:paraId="4DC5ECF2" w14:textId="373FCBB4" w:rsidR="00627C49" w:rsidRDefault="00627C49" w:rsidP="00CC7B16">
            <w:pPr>
              <w:pStyle w:val="TableText"/>
              <w:jc w:val="left"/>
              <w:rPr>
                <w:rFonts w:ascii="Georgia" w:hAnsi="Georgia"/>
              </w:rPr>
            </w:pPr>
            <w:r>
              <w:rPr>
                <w:rFonts w:ascii="Georgia" w:hAnsi="Georgia"/>
              </w:rPr>
              <w:t>1.0_RC1</w:t>
            </w:r>
          </w:p>
        </w:tc>
        <w:tc>
          <w:tcPr>
            <w:tcW w:w="992" w:type="dxa"/>
          </w:tcPr>
          <w:p w14:paraId="3D1FE119" w14:textId="77777777" w:rsidR="00627C49" w:rsidRPr="000C2908" w:rsidRDefault="00627C49" w:rsidP="00CC7B16">
            <w:pPr>
              <w:pStyle w:val="TableText"/>
              <w:jc w:val="left"/>
              <w:rPr>
                <w:rFonts w:ascii="Georgia" w:hAnsi="Georgia"/>
              </w:rPr>
            </w:pPr>
          </w:p>
        </w:tc>
        <w:tc>
          <w:tcPr>
            <w:tcW w:w="1560" w:type="dxa"/>
          </w:tcPr>
          <w:p w14:paraId="0B0B461D" w14:textId="1A5B0CE4" w:rsidR="00627C49" w:rsidRDefault="00627C49" w:rsidP="00CC7B16">
            <w:pPr>
              <w:pStyle w:val="TableText"/>
              <w:jc w:val="left"/>
              <w:rPr>
                <w:rFonts w:ascii="Georgia" w:hAnsi="Georgia"/>
              </w:rPr>
            </w:pPr>
            <w:r>
              <w:rPr>
                <w:rFonts w:ascii="Georgia" w:hAnsi="Georgia"/>
              </w:rPr>
              <w:t>2015-01-23</w:t>
            </w:r>
          </w:p>
        </w:tc>
        <w:tc>
          <w:tcPr>
            <w:tcW w:w="3260" w:type="dxa"/>
          </w:tcPr>
          <w:p w14:paraId="502BD453" w14:textId="68C3F1E7" w:rsidR="00627C49" w:rsidRDefault="00627C49" w:rsidP="00F076F1">
            <w:pPr>
              <w:pStyle w:val="TableText"/>
              <w:tabs>
                <w:tab w:val="right" w:pos="3176"/>
              </w:tabs>
              <w:jc w:val="left"/>
              <w:rPr>
                <w:rFonts w:ascii="Georgia" w:hAnsi="Georgia"/>
              </w:rPr>
            </w:pPr>
            <w:r>
              <w:rPr>
                <w:rFonts w:ascii="Georgia" w:hAnsi="Georgia"/>
              </w:rPr>
              <w:t>Uppdaterat MIM</w:t>
            </w:r>
            <w:r w:rsidR="002E294D">
              <w:rPr>
                <w:rFonts w:ascii="Georgia" w:hAnsi="Georgia"/>
              </w:rPr>
              <w:t xml:space="preserve"> + fältregler</w:t>
            </w:r>
            <w:r w:rsidR="003D7729">
              <w:rPr>
                <w:rFonts w:ascii="Georgia" w:hAnsi="Georgia"/>
              </w:rPr>
              <w:t xml:space="preserve"> (för att stämma med schemat)</w:t>
            </w:r>
            <w:r>
              <w:rPr>
                <w:rFonts w:ascii="Georgia" w:hAnsi="Georgia"/>
              </w:rPr>
              <w:t>:</w:t>
            </w:r>
          </w:p>
          <w:p w14:paraId="3083171E" w14:textId="77777777" w:rsidR="00627C49" w:rsidRDefault="00627C49" w:rsidP="00627C49">
            <w:pPr>
              <w:pStyle w:val="TableText"/>
              <w:tabs>
                <w:tab w:val="right" w:pos="3176"/>
              </w:tabs>
              <w:jc w:val="left"/>
              <w:rPr>
                <w:rFonts w:ascii="Georgia" w:hAnsi="Georgia"/>
              </w:rPr>
            </w:pPr>
            <w:r>
              <w:rPr>
                <w:rFonts w:ascii="Georgia" w:hAnsi="Georgia"/>
              </w:rPr>
              <w:t xml:space="preserve">Lagt till </w:t>
            </w:r>
            <w:proofErr w:type="spellStart"/>
            <w:r>
              <w:rPr>
                <w:rFonts w:ascii="Georgia" w:hAnsi="Georgia"/>
              </w:rPr>
              <w:t>CareGiverID</w:t>
            </w:r>
            <w:proofErr w:type="spellEnd"/>
            <w:r>
              <w:rPr>
                <w:rFonts w:ascii="Georgia" w:hAnsi="Georgia"/>
              </w:rPr>
              <w:t xml:space="preserve"> + </w:t>
            </w:r>
            <w:proofErr w:type="spellStart"/>
            <w:r>
              <w:rPr>
                <w:rFonts w:ascii="Georgia" w:hAnsi="Georgia"/>
              </w:rPr>
              <w:t>CareUnitID</w:t>
            </w:r>
            <w:proofErr w:type="spellEnd"/>
          </w:p>
          <w:p w14:paraId="23C92DAC" w14:textId="04C3AC88" w:rsidR="002E294D" w:rsidRDefault="002E294D" w:rsidP="00627C49">
            <w:pPr>
              <w:pStyle w:val="TableText"/>
              <w:tabs>
                <w:tab w:val="right" w:pos="3176"/>
              </w:tabs>
              <w:jc w:val="left"/>
              <w:rPr>
                <w:rFonts w:ascii="Georgia" w:hAnsi="Georgia"/>
              </w:rPr>
            </w:pPr>
            <w:r>
              <w:rPr>
                <w:rFonts w:ascii="Georgia" w:hAnsi="Georgia"/>
              </w:rPr>
              <w:t xml:space="preserve">Ändrat id på </w:t>
            </w:r>
            <w:proofErr w:type="spellStart"/>
            <w:r>
              <w:rPr>
                <w:rFonts w:ascii="Georgia" w:hAnsi="Georgia"/>
              </w:rPr>
              <w:t>device</w:t>
            </w:r>
            <w:proofErr w:type="spellEnd"/>
            <w:r>
              <w:rPr>
                <w:rFonts w:ascii="Georgia" w:hAnsi="Georgia"/>
              </w:rPr>
              <w:t xml:space="preserve"> till </w:t>
            </w:r>
            <w:proofErr w:type="spellStart"/>
            <w:r>
              <w:rPr>
                <w:rFonts w:ascii="Georgia" w:hAnsi="Georgia"/>
              </w:rPr>
              <w:t>IIType</w:t>
            </w:r>
            <w:proofErr w:type="spellEnd"/>
          </w:p>
          <w:p w14:paraId="7888BC7A" w14:textId="77777777" w:rsidR="002E294D" w:rsidRDefault="002E294D" w:rsidP="00627C49">
            <w:pPr>
              <w:pStyle w:val="TableText"/>
              <w:tabs>
                <w:tab w:val="right" w:pos="3176"/>
              </w:tabs>
              <w:jc w:val="left"/>
              <w:rPr>
                <w:rFonts w:ascii="Georgia" w:hAnsi="Georgia"/>
              </w:rPr>
            </w:pPr>
            <w:r>
              <w:rPr>
                <w:rFonts w:ascii="Georgia" w:hAnsi="Georgia"/>
              </w:rPr>
              <w:t xml:space="preserve">Ändrat </w:t>
            </w:r>
            <w:proofErr w:type="spellStart"/>
            <w:r>
              <w:rPr>
                <w:rFonts w:ascii="Georgia" w:hAnsi="Georgia"/>
              </w:rPr>
              <w:t>model</w:t>
            </w:r>
            <w:proofErr w:type="spellEnd"/>
            <w:r>
              <w:rPr>
                <w:rFonts w:ascii="Georgia" w:hAnsi="Georgia"/>
              </w:rPr>
              <w:t xml:space="preserve"> på </w:t>
            </w:r>
            <w:proofErr w:type="spellStart"/>
            <w:r>
              <w:rPr>
                <w:rFonts w:ascii="Georgia" w:hAnsi="Georgia"/>
              </w:rPr>
              <w:t>device</w:t>
            </w:r>
            <w:proofErr w:type="spellEnd"/>
            <w:r>
              <w:rPr>
                <w:rFonts w:ascii="Georgia" w:hAnsi="Georgia"/>
              </w:rPr>
              <w:t xml:space="preserve"> till </w:t>
            </w:r>
            <w:proofErr w:type="spellStart"/>
            <w:r>
              <w:rPr>
                <w:rFonts w:ascii="Georgia" w:hAnsi="Georgia"/>
              </w:rPr>
              <w:t>SCType</w:t>
            </w:r>
            <w:proofErr w:type="spellEnd"/>
          </w:p>
          <w:p w14:paraId="2E81F7D9" w14:textId="77777777" w:rsidR="00C92D39" w:rsidRDefault="00C92D39" w:rsidP="00C92D39">
            <w:pPr>
              <w:pStyle w:val="TableText"/>
              <w:tabs>
                <w:tab w:val="right" w:pos="3176"/>
              </w:tabs>
              <w:jc w:val="left"/>
              <w:rPr>
                <w:rFonts w:ascii="Georgia" w:hAnsi="Georgia"/>
              </w:rPr>
            </w:pPr>
          </w:p>
          <w:p w14:paraId="4A8D8BB2" w14:textId="14738354" w:rsidR="00C92D39" w:rsidRDefault="00C92D39" w:rsidP="00C92D39">
            <w:pPr>
              <w:pStyle w:val="TableText"/>
              <w:tabs>
                <w:tab w:val="right" w:pos="3176"/>
              </w:tabs>
              <w:jc w:val="left"/>
              <w:rPr>
                <w:rFonts w:ascii="Georgia" w:hAnsi="Georgia"/>
              </w:rPr>
            </w:pPr>
            <w:r>
              <w:rPr>
                <w:rFonts w:ascii="Georgia" w:hAnsi="Georgia"/>
              </w:rPr>
              <w:t>Uppdaterat sekvensdiagram (</w:t>
            </w:r>
            <w:proofErr w:type="spellStart"/>
            <w:r>
              <w:rPr>
                <w:rFonts w:ascii="Georgia" w:hAnsi="Georgia"/>
              </w:rPr>
              <w:t>ActivityOrderNotification</w:t>
            </w:r>
            <w:proofErr w:type="spellEnd"/>
            <w:r>
              <w:rPr>
                <w:rFonts w:ascii="Georgia" w:hAnsi="Georgia"/>
              </w:rPr>
              <w:t xml:space="preserve"> </w:t>
            </w:r>
            <w:r w:rsidRPr="00C92D39">
              <w:rPr>
                <w:rFonts w:ascii="Georgia" w:hAnsi="Georgia"/>
              </w:rPr>
              <w:sym w:font="Wingdings" w:char="F0E0"/>
            </w:r>
            <w:r>
              <w:rPr>
                <w:rFonts w:ascii="Georgia" w:hAnsi="Georgia"/>
              </w:rPr>
              <w:t xml:space="preserve">  </w:t>
            </w:r>
            <w:proofErr w:type="spellStart"/>
            <w:r>
              <w:rPr>
                <w:rFonts w:ascii="Georgia" w:hAnsi="Georgia"/>
              </w:rPr>
              <w:t>SendActivityOrder</w:t>
            </w:r>
            <w:proofErr w:type="spellEnd"/>
            <w:r>
              <w:rPr>
                <w:rFonts w:ascii="Georgia" w:hAnsi="Georgia"/>
              </w:rPr>
              <w:t>)</w:t>
            </w:r>
          </w:p>
        </w:tc>
        <w:tc>
          <w:tcPr>
            <w:tcW w:w="1701" w:type="dxa"/>
          </w:tcPr>
          <w:p w14:paraId="3334F83E" w14:textId="724FE2F4" w:rsidR="00627C49" w:rsidRDefault="00C92D39" w:rsidP="00CC7B16">
            <w:pPr>
              <w:pStyle w:val="TableText"/>
              <w:jc w:val="left"/>
              <w:rPr>
                <w:rFonts w:ascii="Georgia" w:hAnsi="Georgia"/>
              </w:rPr>
            </w:pPr>
            <w:r>
              <w:rPr>
                <w:rFonts w:ascii="Georgia" w:hAnsi="Georgia"/>
              </w:rPr>
              <w:t>Malin Lundgren</w:t>
            </w:r>
          </w:p>
        </w:tc>
        <w:tc>
          <w:tcPr>
            <w:tcW w:w="1276" w:type="dxa"/>
          </w:tcPr>
          <w:p w14:paraId="12242E6E" w14:textId="77777777" w:rsidR="00627C49" w:rsidRPr="000C2908" w:rsidRDefault="00627C49" w:rsidP="0039481C">
            <w:pPr>
              <w:pStyle w:val="TableText"/>
              <w:rPr>
                <w:rFonts w:ascii="Georgia" w:hAnsi="Georgia"/>
              </w:rPr>
            </w:pPr>
          </w:p>
        </w:tc>
      </w:tr>
      <w:tr w:rsidR="00E433B5" w:rsidRPr="000C2908" w14:paraId="514962F1" w14:textId="77777777" w:rsidTr="00033BC0">
        <w:tc>
          <w:tcPr>
            <w:tcW w:w="1304" w:type="dxa"/>
          </w:tcPr>
          <w:p w14:paraId="62BDC363" w14:textId="07658A20" w:rsidR="00E433B5" w:rsidRDefault="00E433B5" w:rsidP="00CC7B16">
            <w:pPr>
              <w:pStyle w:val="TableText"/>
              <w:jc w:val="left"/>
              <w:rPr>
                <w:rFonts w:ascii="Georgia" w:hAnsi="Georgia"/>
              </w:rPr>
            </w:pPr>
            <w:r>
              <w:rPr>
                <w:rFonts w:ascii="Georgia" w:hAnsi="Georgia"/>
              </w:rPr>
              <w:t>1.0_RC1</w:t>
            </w:r>
          </w:p>
        </w:tc>
        <w:tc>
          <w:tcPr>
            <w:tcW w:w="992" w:type="dxa"/>
          </w:tcPr>
          <w:p w14:paraId="24FDA1DB" w14:textId="77777777" w:rsidR="00E433B5" w:rsidRPr="000C2908" w:rsidRDefault="00E433B5" w:rsidP="00CC7B16">
            <w:pPr>
              <w:pStyle w:val="TableText"/>
              <w:jc w:val="left"/>
              <w:rPr>
                <w:rFonts w:ascii="Georgia" w:hAnsi="Georgia"/>
              </w:rPr>
            </w:pPr>
          </w:p>
        </w:tc>
        <w:tc>
          <w:tcPr>
            <w:tcW w:w="1560" w:type="dxa"/>
          </w:tcPr>
          <w:p w14:paraId="31370FD3" w14:textId="5D70A78B" w:rsidR="00E433B5" w:rsidRDefault="00E433B5" w:rsidP="00CC7B16">
            <w:pPr>
              <w:pStyle w:val="TableText"/>
              <w:jc w:val="left"/>
              <w:rPr>
                <w:rFonts w:ascii="Georgia" w:hAnsi="Georgia"/>
              </w:rPr>
            </w:pPr>
            <w:r>
              <w:rPr>
                <w:rFonts w:ascii="Georgia" w:hAnsi="Georgia"/>
              </w:rPr>
              <w:t>2015-01-28</w:t>
            </w:r>
          </w:p>
        </w:tc>
        <w:tc>
          <w:tcPr>
            <w:tcW w:w="3260" w:type="dxa"/>
          </w:tcPr>
          <w:p w14:paraId="434DA28C" w14:textId="77777777" w:rsidR="00E433B5" w:rsidRDefault="00E433B5" w:rsidP="00E433B5">
            <w:pPr>
              <w:pStyle w:val="TableText"/>
              <w:tabs>
                <w:tab w:val="right" w:pos="3176"/>
              </w:tabs>
              <w:ind w:left="0"/>
              <w:jc w:val="left"/>
              <w:rPr>
                <w:rFonts w:ascii="Georgia" w:hAnsi="Georgia"/>
              </w:rPr>
            </w:pPr>
            <w:r>
              <w:rPr>
                <w:rFonts w:ascii="Georgia" w:hAnsi="Georgia"/>
              </w:rPr>
              <w:t>Åtgärdat referenser</w:t>
            </w:r>
          </w:p>
          <w:p w14:paraId="0EA48E74" w14:textId="77777777" w:rsidR="0052679F" w:rsidRDefault="0052679F" w:rsidP="00E433B5">
            <w:pPr>
              <w:pStyle w:val="TableText"/>
              <w:tabs>
                <w:tab w:val="right" w:pos="3176"/>
              </w:tabs>
              <w:ind w:left="0"/>
              <w:jc w:val="left"/>
              <w:rPr>
                <w:rFonts w:ascii="Georgia" w:hAnsi="Georgia"/>
              </w:rPr>
            </w:pPr>
          </w:p>
          <w:p w14:paraId="6A024824" w14:textId="0F5B62FA" w:rsidR="0052679F" w:rsidRDefault="0052679F" w:rsidP="00E433B5">
            <w:pPr>
              <w:pStyle w:val="TableText"/>
              <w:tabs>
                <w:tab w:val="right" w:pos="3176"/>
              </w:tabs>
              <w:ind w:left="0"/>
              <w:jc w:val="left"/>
              <w:rPr>
                <w:rFonts w:ascii="Georgia" w:hAnsi="Georgia"/>
              </w:rPr>
            </w:pPr>
            <w:r>
              <w:rPr>
                <w:rFonts w:ascii="Georgia" w:hAnsi="Georgia"/>
              </w:rPr>
              <w:t xml:space="preserve">Slagit ihop </w:t>
            </w:r>
            <w:proofErr w:type="spellStart"/>
            <w:r>
              <w:rPr>
                <w:rFonts w:ascii="Georgia" w:hAnsi="Georgia"/>
              </w:rPr>
              <w:t>hcpFirstName</w:t>
            </w:r>
            <w:proofErr w:type="spellEnd"/>
            <w:r>
              <w:rPr>
                <w:rFonts w:ascii="Georgia" w:hAnsi="Georgia"/>
              </w:rPr>
              <w:t xml:space="preserve"> och </w:t>
            </w:r>
            <w:proofErr w:type="spellStart"/>
            <w:r>
              <w:rPr>
                <w:rFonts w:ascii="Georgia" w:hAnsi="Georgia"/>
              </w:rPr>
              <w:t>hcpLastName</w:t>
            </w:r>
            <w:proofErr w:type="spellEnd"/>
            <w:r>
              <w:rPr>
                <w:rFonts w:ascii="Georgia" w:hAnsi="Georgia"/>
              </w:rPr>
              <w:t xml:space="preserve"> till </w:t>
            </w:r>
            <w:proofErr w:type="spellStart"/>
            <w:r>
              <w:rPr>
                <w:rFonts w:ascii="Georgia" w:hAnsi="Georgia"/>
              </w:rPr>
              <w:t>hcpName</w:t>
            </w:r>
            <w:proofErr w:type="spellEnd"/>
            <w:r w:rsidR="00944F61">
              <w:rPr>
                <w:rFonts w:ascii="Georgia" w:hAnsi="Georgia"/>
              </w:rPr>
              <w:t xml:space="preserve"> (V-MIM + fältregler)</w:t>
            </w:r>
          </w:p>
          <w:p w14:paraId="4CF948E0" w14:textId="77777777" w:rsidR="0052679F" w:rsidRDefault="0052679F" w:rsidP="00E433B5">
            <w:pPr>
              <w:pStyle w:val="TableText"/>
              <w:tabs>
                <w:tab w:val="right" w:pos="3176"/>
              </w:tabs>
              <w:ind w:left="0"/>
              <w:jc w:val="left"/>
              <w:rPr>
                <w:rFonts w:ascii="Georgia" w:hAnsi="Georgia"/>
              </w:rPr>
            </w:pPr>
          </w:p>
          <w:p w14:paraId="2866CD26" w14:textId="1FA00542" w:rsidR="00E52767" w:rsidRDefault="0052679F" w:rsidP="00192E50">
            <w:pPr>
              <w:pStyle w:val="TableText"/>
              <w:tabs>
                <w:tab w:val="right" w:pos="3176"/>
              </w:tabs>
              <w:ind w:left="0"/>
              <w:jc w:val="left"/>
              <w:rPr>
                <w:rFonts w:ascii="Georgia" w:hAnsi="Georgia"/>
              </w:rPr>
            </w:pPr>
            <w:r>
              <w:rPr>
                <w:rFonts w:ascii="Georgia" w:hAnsi="Georgia"/>
              </w:rPr>
              <w:t xml:space="preserve">Kompletterat </w:t>
            </w:r>
            <w:r w:rsidR="00E433B5">
              <w:rPr>
                <w:rFonts w:ascii="Georgia" w:hAnsi="Georgia"/>
              </w:rPr>
              <w:t>V-TIM + NI mappning (</w:t>
            </w:r>
            <w:proofErr w:type="spellStart"/>
            <w:r w:rsidR="00E433B5">
              <w:rPr>
                <w:rFonts w:ascii="Georgia" w:hAnsi="Georgia"/>
              </w:rPr>
              <w:t>careUnitId</w:t>
            </w:r>
            <w:proofErr w:type="spellEnd"/>
            <w:r w:rsidR="00E433B5">
              <w:rPr>
                <w:rFonts w:ascii="Georgia" w:hAnsi="Georgia"/>
              </w:rPr>
              <w:t xml:space="preserve">, </w:t>
            </w:r>
            <w:proofErr w:type="spellStart"/>
            <w:r w:rsidR="00E433B5">
              <w:rPr>
                <w:rFonts w:ascii="Georgia" w:hAnsi="Georgia"/>
              </w:rPr>
              <w:t>careGiverId</w:t>
            </w:r>
            <w:proofErr w:type="spellEnd"/>
            <w:r>
              <w:rPr>
                <w:rFonts w:ascii="Georgia" w:hAnsi="Georgia"/>
              </w:rPr>
              <w:t xml:space="preserve">, </w:t>
            </w:r>
            <w:proofErr w:type="spellStart"/>
            <w:r>
              <w:rPr>
                <w:rFonts w:ascii="Georgia" w:hAnsi="Georgia"/>
              </w:rPr>
              <w:t>hcpName</w:t>
            </w:r>
            <w:proofErr w:type="spellEnd"/>
            <w:r>
              <w:rPr>
                <w:rFonts w:ascii="Georgia" w:hAnsi="Georgia"/>
              </w:rPr>
              <w:t>)</w:t>
            </w:r>
            <w:r w:rsidR="00E433B5">
              <w:rPr>
                <w:rFonts w:ascii="Georgia" w:hAnsi="Georgia"/>
              </w:rPr>
              <w:t xml:space="preserve"> </w:t>
            </w:r>
          </w:p>
        </w:tc>
        <w:tc>
          <w:tcPr>
            <w:tcW w:w="1701" w:type="dxa"/>
          </w:tcPr>
          <w:p w14:paraId="0AD8E6D3" w14:textId="761E4FBD" w:rsidR="00E433B5" w:rsidRDefault="00E433B5" w:rsidP="00CC7B16">
            <w:pPr>
              <w:pStyle w:val="TableText"/>
              <w:jc w:val="left"/>
              <w:rPr>
                <w:rFonts w:ascii="Georgia" w:hAnsi="Georgia"/>
              </w:rPr>
            </w:pPr>
            <w:r>
              <w:rPr>
                <w:rFonts w:ascii="Georgia" w:hAnsi="Georgia"/>
              </w:rPr>
              <w:t>Malin</w:t>
            </w:r>
            <w:r w:rsidR="00AE3063">
              <w:rPr>
                <w:rFonts w:ascii="Georgia" w:hAnsi="Georgia"/>
              </w:rPr>
              <w:t xml:space="preserve"> Lundgren</w:t>
            </w:r>
          </w:p>
        </w:tc>
        <w:tc>
          <w:tcPr>
            <w:tcW w:w="1276" w:type="dxa"/>
          </w:tcPr>
          <w:p w14:paraId="3E1BF316" w14:textId="77777777" w:rsidR="00E433B5" w:rsidRPr="000C2908" w:rsidRDefault="00E433B5" w:rsidP="0039481C">
            <w:pPr>
              <w:pStyle w:val="TableText"/>
              <w:rPr>
                <w:rFonts w:ascii="Georgia" w:hAnsi="Georgia"/>
              </w:rPr>
            </w:pPr>
          </w:p>
        </w:tc>
      </w:tr>
      <w:tr w:rsidR="005209B6" w:rsidRPr="000C2908" w14:paraId="2A1E6E5E" w14:textId="77777777" w:rsidTr="00033BC0">
        <w:tc>
          <w:tcPr>
            <w:tcW w:w="1304" w:type="dxa"/>
          </w:tcPr>
          <w:p w14:paraId="63A0119F" w14:textId="6C7CE72F" w:rsidR="005209B6" w:rsidRDefault="005209B6" w:rsidP="00CC7B16">
            <w:pPr>
              <w:pStyle w:val="TableText"/>
              <w:jc w:val="left"/>
              <w:rPr>
                <w:rFonts w:ascii="Georgia" w:hAnsi="Georgia"/>
              </w:rPr>
            </w:pPr>
            <w:r>
              <w:rPr>
                <w:rFonts w:ascii="Georgia" w:hAnsi="Georgia"/>
              </w:rPr>
              <w:t>1.0_RC1</w:t>
            </w:r>
          </w:p>
        </w:tc>
        <w:tc>
          <w:tcPr>
            <w:tcW w:w="992" w:type="dxa"/>
          </w:tcPr>
          <w:p w14:paraId="0ED0E518" w14:textId="77777777" w:rsidR="005209B6" w:rsidRPr="000C2908" w:rsidRDefault="005209B6" w:rsidP="00CC7B16">
            <w:pPr>
              <w:pStyle w:val="TableText"/>
              <w:jc w:val="left"/>
              <w:rPr>
                <w:rFonts w:ascii="Georgia" w:hAnsi="Georgia"/>
              </w:rPr>
            </w:pPr>
          </w:p>
        </w:tc>
        <w:tc>
          <w:tcPr>
            <w:tcW w:w="1560" w:type="dxa"/>
          </w:tcPr>
          <w:p w14:paraId="7EF18582" w14:textId="289D2487" w:rsidR="005209B6" w:rsidRDefault="005209B6" w:rsidP="00CC7B16">
            <w:pPr>
              <w:pStyle w:val="TableText"/>
              <w:jc w:val="left"/>
              <w:rPr>
                <w:rFonts w:ascii="Georgia" w:hAnsi="Georgia"/>
              </w:rPr>
            </w:pPr>
            <w:r>
              <w:rPr>
                <w:rFonts w:ascii="Georgia" w:hAnsi="Georgia"/>
              </w:rPr>
              <w:t>2015-02-11</w:t>
            </w:r>
          </w:p>
        </w:tc>
        <w:tc>
          <w:tcPr>
            <w:tcW w:w="3260" w:type="dxa"/>
          </w:tcPr>
          <w:p w14:paraId="129BCA7C" w14:textId="7754224C" w:rsidR="005209B6" w:rsidRDefault="005209B6" w:rsidP="00E433B5">
            <w:pPr>
              <w:pStyle w:val="TableText"/>
              <w:tabs>
                <w:tab w:val="right" w:pos="3176"/>
              </w:tabs>
              <w:ind w:left="0"/>
              <w:jc w:val="left"/>
              <w:rPr>
                <w:rFonts w:ascii="Georgia" w:hAnsi="Georgia"/>
              </w:rPr>
            </w:pPr>
            <w:r>
              <w:rPr>
                <w:rFonts w:ascii="Georgia" w:hAnsi="Georgia"/>
              </w:rPr>
              <w:t xml:space="preserve">Mindre korrigeringar i TKB (stavfel, flyttat fältnamn, beskrivning av </w:t>
            </w:r>
            <w:proofErr w:type="spellStart"/>
            <w:r>
              <w:rPr>
                <w:rFonts w:ascii="Georgia" w:hAnsi="Georgia"/>
              </w:rPr>
              <w:t>TypeOfTransfer</w:t>
            </w:r>
            <w:proofErr w:type="spellEnd"/>
            <w:r>
              <w:rPr>
                <w:rFonts w:ascii="Georgia" w:hAnsi="Georgia"/>
              </w:rPr>
              <w:t xml:space="preserve">) </w:t>
            </w:r>
          </w:p>
        </w:tc>
        <w:tc>
          <w:tcPr>
            <w:tcW w:w="1701" w:type="dxa"/>
          </w:tcPr>
          <w:p w14:paraId="7DB3AD11" w14:textId="342F124E" w:rsidR="005209B6" w:rsidRDefault="00ED0A3A" w:rsidP="00CC7B16">
            <w:pPr>
              <w:pStyle w:val="TableText"/>
              <w:jc w:val="left"/>
              <w:rPr>
                <w:rFonts w:ascii="Georgia" w:hAnsi="Georgia"/>
              </w:rPr>
            </w:pPr>
            <w:r>
              <w:rPr>
                <w:rFonts w:ascii="Georgia" w:hAnsi="Georgia"/>
              </w:rPr>
              <w:t>Khaled Daham</w:t>
            </w:r>
          </w:p>
        </w:tc>
        <w:tc>
          <w:tcPr>
            <w:tcW w:w="1276" w:type="dxa"/>
          </w:tcPr>
          <w:p w14:paraId="710363F4" w14:textId="77777777" w:rsidR="005209B6" w:rsidRPr="000C2908" w:rsidRDefault="005209B6" w:rsidP="0039481C">
            <w:pPr>
              <w:pStyle w:val="TableText"/>
              <w:rPr>
                <w:rFonts w:ascii="Georgia" w:hAnsi="Georgia"/>
              </w:rPr>
            </w:pPr>
          </w:p>
        </w:tc>
      </w:tr>
      <w:tr w:rsidR="006C529C" w:rsidRPr="000C2908" w14:paraId="33E41531" w14:textId="77777777" w:rsidTr="00033BC0">
        <w:tc>
          <w:tcPr>
            <w:tcW w:w="1304" w:type="dxa"/>
          </w:tcPr>
          <w:p w14:paraId="410B89C3" w14:textId="500DB977" w:rsidR="006C529C" w:rsidRDefault="006C529C" w:rsidP="00CC7B16">
            <w:pPr>
              <w:pStyle w:val="TableText"/>
              <w:jc w:val="left"/>
              <w:rPr>
                <w:rFonts w:ascii="Georgia" w:hAnsi="Georgia"/>
              </w:rPr>
            </w:pPr>
            <w:r>
              <w:rPr>
                <w:rFonts w:ascii="Georgia" w:hAnsi="Georgia"/>
              </w:rPr>
              <w:t>1.0_RC1</w:t>
            </w:r>
          </w:p>
        </w:tc>
        <w:tc>
          <w:tcPr>
            <w:tcW w:w="992" w:type="dxa"/>
          </w:tcPr>
          <w:p w14:paraId="72B0D069" w14:textId="77777777" w:rsidR="006C529C" w:rsidRPr="000C2908" w:rsidRDefault="006C529C" w:rsidP="00CC7B16">
            <w:pPr>
              <w:pStyle w:val="TableText"/>
              <w:jc w:val="left"/>
              <w:rPr>
                <w:rFonts w:ascii="Georgia" w:hAnsi="Georgia"/>
              </w:rPr>
            </w:pPr>
          </w:p>
        </w:tc>
        <w:tc>
          <w:tcPr>
            <w:tcW w:w="1560" w:type="dxa"/>
          </w:tcPr>
          <w:p w14:paraId="0438436F" w14:textId="3990DAB4" w:rsidR="006C529C" w:rsidRDefault="006C529C" w:rsidP="00CC7B16">
            <w:pPr>
              <w:pStyle w:val="TableText"/>
              <w:jc w:val="left"/>
              <w:rPr>
                <w:rFonts w:ascii="Georgia" w:hAnsi="Georgia"/>
              </w:rPr>
            </w:pPr>
            <w:r>
              <w:rPr>
                <w:rFonts w:ascii="Georgia" w:hAnsi="Georgia"/>
              </w:rPr>
              <w:t>2015-02-24</w:t>
            </w:r>
          </w:p>
        </w:tc>
        <w:tc>
          <w:tcPr>
            <w:tcW w:w="3260" w:type="dxa"/>
          </w:tcPr>
          <w:p w14:paraId="7D7FB364" w14:textId="2C0534AD" w:rsidR="006C529C" w:rsidRDefault="006C529C" w:rsidP="00E433B5">
            <w:pPr>
              <w:pStyle w:val="TableText"/>
              <w:tabs>
                <w:tab w:val="right" w:pos="3176"/>
              </w:tabs>
              <w:ind w:left="0"/>
              <w:jc w:val="left"/>
              <w:rPr>
                <w:rFonts w:ascii="Georgia" w:hAnsi="Georgia"/>
              </w:rPr>
            </w:pPr>
            <w:r>
              <w:rPr>
                <w:rFonts w:ascii="Georgia" w:hAnsi="Georgia"/>
              </w:rPr>
              <w:t>Uppdaterat/rättat OID för SNOMED</w:t>
            </w:r>
          </w:p>
        </w:tc>
        <w:tc>
          <w:tcPr>
            <w:tcW w:w="1701" w:type="dxa"/>
          </w:tcPr>
          <w:p w14:paraId="2711FAC4" w14:textId="0CDE07D1" w:rsidR="006C529C" w:rsidRDefault="00ED0A3A" w:rsidP="00CC7B16">
            <w:pPr>
              <w:pStyle w:val="TableText"/>
              <w:jc w:val="left"/>
              <w:rPr>
                <w:rFonts w:ascii="Georgia" w:hAnsi="Georgia"/>
              </w:rPr>
            </w:pPr>
            <w:r>
              <w:rPr>
                <w:rFonts w:ascii="Georgia" w:hAnsi="Georgia"/>
              </w:rPr>
              <w:t>Khaled Daham</w:t>
            </w:r>
          </w:p>
        </w:tc>
        <w:tc>
          <w:tcPr>
            <w:tcW w:w="1276" w:type="dxa"/>
          </w:tcPr>
          <w:p w14:paraId="77CDF95B" w14:textId="77777777" w:rsidR="006C529C" w:rsidRPr="000C2908" w:rsidRDefault="006C529C" w:rsidP="0039481C">
            <w:pPr>
              <w:pStyle w:val="TableText"/>
              <w:rPr>
                <w:rFonts w:ascii="Georgia" w:hAnsi="Georgia"/>
              </w:rPr>
            </w:pPr>
          </w:p>
        </w:tc>
      </w:tr>
      <w:tr w:rsidR="00033BC0" w:rsidRPr="000C2908" w14:paraId="4C7A65AB" w14:textId="77777777" w:rsidTr="00033BC0">
        <w:tc>
          <w:tcPr>
            <w:tcW w:w="1304" w:type="dxa"/>
          </w:tcPr>
          <w:p w14:paraId="3E11E58B" w14:textId="01E5462B" w:rsidR="00033BC0" w:rsidRDefault="00033BC0" w:rsidP="00033BC0">
            <w:pPr>
              <w:pStyle w:val="TableText"/>
              <w:jc w:val="left"/>
              <w:rPr>
                <w:rFonts w:ascii="Georgia" w:hAnsi="Georgia"/>
              </w:rPr>
            </w:pPr>
            <w:r>
              <w:rPr>
                <w:rFonts w:ascii="Georgia" w:hAnsi="Georgia"/>
              </w:rPr>
              <w:t>1.0_RC1</w:t>
            </w:r>
          </w:p>
        </w:tc>
        <w:tc>
          <w:tcPr>
            <w:tcW w:w="992" w:type="dxa"/>
          </w:tcPr>
          <w:p w14:paraId="4F9FD8E4" w14:textId="77777777" w:rsidR="00033BC0" w:rsidRPr="000C2908" w:rsidRDefault="00033BC0" w:rsidP="00033BC0">
            <w:pPr>
              <w:pStyle w:val="TableText"/>
              <w:jc w:val="left"/>
              <w:rPr>
                <w:rFonts w:ascii="Georgia" w:hAnsi="Georgia"/>
              </w:rPr>
            </w:pPr>
          </w:p>
        </w:tc>
        <w:tc>
          <w:tcPr>
            <w:tcW w:w="1560" w:type="dxa"/>
          </w:tcPr>
          <w:p w14:paraId="42508309" w14:textId="40A9F824" w:rsidR="00033BC0" w:rsidRDefault="00033BC0" w:rsidP="00033BC0">
            <w:pPr>
              <w:pStyle w:val="TableText"/>
              <w:jc w:val="left"/>
              <w:rPr>
                <w:rFonts w:ascii="Georgia" w:hAnsi="Georgia"/>
              </w:rPr>
            </w:pPr>
            <w:r>
              <w:rPr>
                <w:rFonts w:ascii="Georgia" w:hAnsi="Georgia"/>
              </w:rPr>
              <w:t>2015-03-04</w:t>
            </w:r>
          </w:p>
        </w:tc>
        <w:tc>
          <w:tcPr>
            <w:tcW w:w="3260" w:type="dxa"/>
          </w:tcPr>
          <w:p w14:paraId="25BFD2CD" w14:textId="1287C4FF" w:rsidR="00033BC0" w:rsidRDefault="00033BC0" w:rsidP="00033BC0">
            <w:pPr>
              <w:pStyle w:val="TableText"/>
              <w:tabs>
                <w:tab w:val="right" w:pos="3176"/>
              </w:tabs>
              <w:ind w:left="0"/>
              <w:jc w:val="left"/>
              <w:rPr>
                <w:rFonts w:ascii="Georgia" w:hAnsi="Georgia"/>
              </w:rPr>
            </w:pPr>
            <w:r>
              <w:rPr>
                <w:rFonts w:ascii="Georgia" w:hAnsi="Georgia"/>
              </w:rPr>
              <w:t xml:space="preserve">Förtydligande för attributet </w:t>
            </w:r>
            <w:proofErr w:type="spellStart"/>
            <w:r>
              <w:rPr>
                <w:rFonts w:ascii="Georgia" w:hAnsi="Georgia"/>
              </w:rPr>
              <w:t>consent</w:t>
            </w:r>
            <w:proofErr w:type="spellEnd"/>
            <w:r w:rsidR="00D43398">
              <w:rPr>
                <w:rFonts w:ascii="Georgia" w:hAnsi="Georgia"/>
              </w:rPr>
              <w:t xml:space="preserve">, </w:t>
            </w:r>
            <w:proofErr w:type="spellStart"/>
            <w:r w:rsidR="00D43398">
              <w:rPr>
                <w:rFonts w:ascii="Georgia" w:hAnsi="Georgia"/>
              </w:rPr>
              <w:t>performer</w:t>
            </w:r>
            <w:proofErr w:type="spellEnd"/>
            <w:r w:rsidR="00D43398">
              <w:rPr>
                <w:rFonts w:ascii="Georgia" w:hAnsi="Georgia"/>
              </w:rPr>
              <w:t xml:space="preserve">, </w:t>
            </w:r>
            <w:proofErr w:type="spellStart"/>
            <w:r w:rsidR="00D43398">
              <w:rPr>
                <w:rFonts w:ascii="Georgia" w:hAnsi="Georgia"/>
              </w:rPr>
              <w:t>requester</w:t>
            </w:r>
            <w:proofErr w:type="spellEnd"/>
            <w:r w:rsidR="00D43398">
              <w:rPr>
                <w:rFonts w:ascii="Georgia" w:hAnsi="Georgia"/>
              </w:rPr>
              <w:t>. Förtydligande kring sekvensdiagram</w:t>
            </w:r>
          </w:p>
        </w:tc>
        <w:tc>
          <w:tcPr>
            <w:tcW w:w="1701" w:type="dxa"/>
          </w:tcPr>
          <w:p w14:paraId="4B06D6D7" w14:textId="7A489A7B" w:rsidR="00033BC0" w:rsidRDefault="00033BC0" w:rsidP="00033BC0">
            <w:pPr>
              <w:pStyle w:val="TableText"/>
              <w:jc w:val="left"/>
              <w:rPr>
                <w:rFonts w:ascii="Georgia" w:hAnsi="Georgia"/>
              </w:rPr>
            </w:pPr>
            <w:r>
              <w:rPr>
                <w:rFonts w:ascii="Georgia" w:hAnsi="Georgia"/>
              </w:rPr>
              <w:t>Thomas Fafoutis</w:t>
            </w:r>
          </w:p>
        </w:tc>
        <w:tc>
          <w:tcPr>
            <w:tcW w:w="1276" w:type="dxa"/>
          </w:tcPr>
          <w:p w14:paraId="606CE42C" w14:textId="77777777" w:rsidR="00033BC0" w:rsidRPr="000C2908" w:rsidRDefault="00033BC0" w:rsidP="00033BC0">
            <w:pPr>
              <w:pStyle w:val="TableText"/>
              <w:rPr>
                <w:rFonts w:ascii="Georgia" w:hAnsi="Georgia"/>
              </w:rPr>
            </w:pPr>
          </w:p>
        </w:tc>
      </w:tr>
      <w:tr w:rsidR="00D63280" w:rsidRPr="000C2908" w14:paraId="31F59039" w14:textId="77777777" w:rsidTr="00033BC0">
        <w:tc>
          <w:tcPr>
            <w:tcW w:w="1304" w:type="dxa"/>
          </w:tcPr>
          <w:p w14:paraId="2AA34DF5" w14:textId="34AA9F31" w:rsidR="00D63280" w:rsidRDefault="00D63280" w:rsidP="00033BC0">
            <w:pPr>
              <w:pStyle w:val="TableText"/>
              <w:jc w:val="left"/>
              <w:rPr>
                <w:rFonts w:ascii="Georgia" w:hAnsi="Georgia"/>
              </w:rPr>
            </w:pPr>
            <w:r>
              <w:rPr>
                <w:rFonts w:ascii="Georgia" w:hAnsi="Georgia"/>
              </w:rPr>
              <w:t>1.0_RC1</w:t>
            </w:r>
          </w:p>
        </w:tc>
        <w:tc>
          <w:tcPr>
            <w:tcW w:w="992" w:type="dxa"/>
          </w:tcPr>
          <w:p w14:paraId="55F26B45" w14:textId="77777777" w:rsidR="00D63280" w:rsidRPr="000C2908" w:rsidRDefault="00D63280" w:rsidP="00033BC0">
            <w:pPr>
              <w:pStyle w:val="TableText"/>
              <w:jc w:val="left"/>
              <w:rPr>
                <w:rFonts w:ascii="Georgia" w:hAnsi="Georgia"/>
              </w:rPr>
            </w:pPr>
          </w:p>
        </w:tc>
        <w:tc>
          <w:tcPr>
            <w:tcW w:w="1560" w:type="dxa"/>
          </w:tcPr>
          <w:p w14:paraId="500A29E8" w14:textId="10A9F564" w:rsidR="00D63280" w:rsidRDefault="00D63280" w:rsidP="00033BC0">
            <w:pPr>
              <w:pStyle w:val="TableText"/>
              <w:jc w:val="left"/>
              <w:rPr>
                <w:rFonts w:ascii="Georgia" w:hAnsi="Georgia"/>
              </w:rPr>
            </w:pPr>
            <w:r>
              <w:rPr>
                <w:rFonts w:ascii="Georgia" w:hAnsi="Georgia"/>
              </w:rPr>
              <w:t>2015-03-06</w:t>
            </w:r>
          </w:p>
        </w:tc>
        <w:tc>
          <w:tcPr>
            <w:tcW w:w="3260" w:type="dxa"/>
          </w:tcPr>
          <w:p w14:paraId="4B1DFC23" w14:textId="77777777" w:rsidR="00D63280" w:rsidRDefault="008F3F00" w:rsidP="00033BC0">
            <w:pPr>
              <w:pStyle w:val="TableText"/>
              <w:tabs>
                <w:tab w:val="right" w:pos="3176"/>
              </w:tabs>
              <w:ind w:left="0"/>
              <w:jc w:val="left"/>
              <w:rPr>
                <w:rFonts w:ascii="Georgia" w:hAnsi="Georgia"/>
              </w:rPr>
            </w:pPr>
            <w:r>
              <w:rPr>
                <w:rFonts w:ascii="Georgia" w:hAnsi="Georgia"/>
              </w:rPr>
              <w:t>Lagt till Avslut av mätperiod (REQUESTCANCEL) i arbetsflödet</w:t>
            </w:r>
          </w:p>
          <w:p w14:paraId="585E9EDC" w14:textId="77777777" w:rsidR="008F3F00" w:rsidRDefault="008F3F00" w:rsidP="00033BC0">
            <w:pPr>
              <w:pStyle w:val="TableText"/>
              <w:tabs>
                <w:tab w:val="right" w:pos="3176"/>
              </w:tabs>
              <w:ind w:left="0"/>
              <w:jc w:val="left"/>
              <w:rPr>
                <w:rFonts w:ascii="Georgia" w:hAnsi="Georgia"/>
              </w:rPr>
            </w:pPr>
          </w:p>
          <w:p w14:paraId="75740D9F" w14:textId="77777777" w:rsidR="008F3F00" w:rsidRDefault="008F3F00" w:rsidP="00033BC0">
            <w:pPr>
              <w:pStyle w:val="TableText"/>
              <w:tabs>
                <w:tab w:val="right" w:pos="3176"/>
              </w:tabs>
              <w:ind w:left="0"/>
              <w:jc w:val="left"/>
              <w:rPr>
                <w:rFonts w:ascii="Georgia" w:hAnsi="Georgia"/>
              </w:rPr>
            </w:pPr>
            <w:r>
              <w:rPr>
                <w:rFonts w:ascii="Georgia" w:hAnsi="Georgia"/>
              </w:rPr>
              <w:t>Uppdaterat sekvensdiagram:</w:t>
            </w:r>
          </w:p>
          <w:p w14:paraId="4E0B21D6" w14:textId="00F039EB" w:rsidR="008F3F00" w:rsidRDefault="008F3F00" w:rsidP="00033BC0">
            <w:pPr>
              <w:pStyle w:val="TableText"/>
              <w:tabs>
                <w:tab w:val="right" w:pos="3176"/>
              </w:tabs>
              <w:ind w:left="0"/>
              <w:jc w:val="left"/>
              <w:rPr>
                <w:rFonts w:ascii="Georgia" w:hAnsi="Georgia"/>
              </w:rPr>
            </w:pPr>
            <w:proofErr w:type="gramStart"/>
            <w:r>
              <w:rPr>
                <w:rFonts w:ascii="Georgia" w:hAnsi="Georgia"/>
              </w:rPr>
              <w:t>-</w:t>
            </w:r>
            <w:proofErr w:type="gramEnd"/>
            <w:r>
              <w:rPr>
                <w:rFonts w:ascii="Georgia" w:hAnsi="Georgia"/>
              </w:rPr>
              <w:t>status NEW + REQUESTCANCEL.</w:t>
            </w:r>
          </w:p>
          <w:p w14:paraId="6DF1070D" w14:textId="3351388B" w:rsidR="008F3F00" w:rsidRDefault="008F3F00" w:rsidP="00033BC0">
            <w:pPr>
              <w:pStyle w:val="TableText"/>
              <w:tabs>
                <w:tab w:val="right" w:pos="3176"/>
              </w:tabs>
              <w:ind w:left="0"/>
              <w:jc w:val="left"/>
              <w:rPr>
                <w:rFonts w:ascii="Georgia" w:hAnsi="Georgia"/>
              </w:rPr>
            </w:pPr>
            <w:proofErr w:type="gramStart"/>
            <w:r>
              <w:rPr>
                <w:rFonts w:ascii="Georgia" w:hAnsi="Georgia"/>
              </w:rPr>
              <w:t>-</w:t>
            </w:r>
            <w:proofErr w:type="gramEnd"/>
            <w:r>
              <w:rPr>
                <w:rFonts w:ascii="Georgia" w:hAnsi="Georgia"/>
              </w:rPr>
              <w:t xml:space="preserve"> ändrat namn på roller i sekvensdiagram</w:t>
            </w:r>
          </w:p>
          <w:p w14:paraId="1C1DEF8D" w14:textId="77777777" w:rsidR="008F3F00" w:rsidRDefault="008F3F00" w:rsidP="00033BC0">
            <w:pPr>
              <w:pStyle w:val="TableText"/>
              <w:tabs>
                <w:tab w:val="right" w:pos="3176"/>
              </w:tabs>
              <w:ind w:left="0"/>
              <w:jc w:val="left"/>
              <w:rPr>
                <w:rFonts w:ascii="Georgia" w:hAnsi="Georgia"/>
              </w:rPr>
            </w:pPr>
          </w:p>
          <w:p w14:paraId="30F67C14" w14:textId="21FF515F" w:rsidR="008F3F00" w:rsidRDefault="008F3F00" w:rsidP="008F3F00">
            <w:pPr>
              <w:pStyle w:val="TableText"/>
              <w:tabs>
                <w:tab w:val="right" w:pos="3176"/>
              </w:tabs>
              <w:ind w:left="0"/>
              <w:jc w:val="left"/>
              <w:rPr>
                <w:rFonts w:ascii="Georgia" w:hAnsi="Georgia"/>
              </w:rPr>
            </w:pPr>
            <w:r>
              <w:rPr>
                <w:rFonts w:ascii="Georgia" w:hAnsi="Georgia"/>
              </w:rPr>
              <w:t xml:space="preserve">Uppdaterat </w:t>
            </w:r>
            <w:proofErr w:type="spellStart"/>
            <w:r>
              <w:rPr>
                <w:rFonts w:ascii="Georgia" w:hAnsi="Georgia"/>
              </w:rPr>
              <w:t>kardinalitet</w:t>
            </w:r>
            <w:proofErr w:type="spellEnd"/>
            <w:r>
              <w:rPr>
                <w:rFonts w:ascii="Georgia" w:hAnsi="Georgia"/>
              </w:rPr>
              <w:t xml:space="preserve"> i MIM (för att stämma med schemat)</w:t>
            </w:r>
          </w:p>
        </w:tc>
        <w:tc>
          <w:tcPr>
            <w:tcW w:w="1701" w:type="dxa"/>
          </w:tcPr>
          <w:p w14:paraId="7B02DA16" w14:textId="790B8C9B" w:rsidR="00D63280" w:rsidRDefault="008F3F00" w:rsidP="00033BC0">
            <w:pPr>
              <w:pStyle w:val="TableText"/>
              <w:jc w:val="left"/>
              <w:rPr>
                <w:rFonts w:ascii="Georgia" w:hAnsi="Georgia"/>
              </w:rPr>
            </w:pPr>
            <w:r>
              <w:rPr>
                <w:rFonts w:ascii="Georgia" w:hAnsi="Georgia"/>
              </w:rPr>
              <w:t>Malin Lundgren</w:t>
            </w:r>
          </w:p>
        </w:tc>
        <w:tc>
          <w:tcPr>
            <w:tcW w:w="1276" w:type="dxa"/>
          </w:tcPr>
          <w:p w14:paraId="3775817E" w14:textId="77777777" w:rsidR="00D63280" w:rsidRPr="000C2908" w:rsidRDefault="00D63280" w:rsidP="00033BC0">
            <w:pPr>
              <w:pStyle w:val="TableText"/>
              <w:rPr>
                <w:rFonts w:ascii="Georgia" w:hAnsi="Georgia"/>
              </w:rPr>
            </w:pPr>
          </w:p>
        </w:tc>
      </w:tr>
      <w:tr w:rsidR="00B857F3" w:rsidRPr="000C2908" w14:paraId="394EBC49" w14:textId="77777777" w:rsidTr="00033BC0">
        <w:tc>
          <w:tcPr>
            <w:tcW w:w="1304" w:type="dxa"/>
          </w:tcPr>
          <w:p w14:paraId="0ED8B5D0" w14:textId="1C9A0221" w:rsidR="00B857F3" w:rsidRDefault="00B857F3" w:rsidP="00033BC0">
            <w:pPr>
              <w:pStyle w:val="TableText"/>
              <w:jc w:val="left"/>
              <w:rPr>
                <w:rFonts w:ascii="Georgia" w:hAnsi="Georgia"/>
              </w:rPr>
            </w:pPr>
            <w:r>
              <w:rPr>
                <w:rFonts w:ascii="Georgia" w:hAnsi="Georgia"/>
              </w:rPr>
              <w:lastRenderedPageBreak/>
              <w:t>1.0_RC1</w:t>
            </w:r>
          </w:p>
        </w:tc>
        <w:tc>
          <w:tcPr>
            <w:tcW w:w="992" w:type="dxa"/>
          </w:tcPr>
          <w:p w14:paraId="2AC39301" w14:textId="77777777" w:rsidR="00B857F3" w:rsidRPr="000C2908" w:rsidRDefault="00B857F3" w:rsidP="00033BC0">
            <w:pPr>
              <w:pStyle w:val="TableText"/>
              <w:jc w:val="left"/>
              <w:rPr>
                <w:rFonts w:ascii="Georgia" w:hAnsi="Georgia"/>
              </w:rPr>
            </w:pPr>
          </w:p>
        </w:tc>
        <w:tc>
          <w:tcPr>
            <w:tcW w:w="1560" w:type="dxa"/>
          </w:tcPr>
          <w:p w14:paraId="2BEB47CF" w14:textId="5B507C03" w:rsidR="00B857F3" w:rsidRDefault="00B857F3" w:rsidP="00033BC0">
            <w:pPr>
              <w:pStyle w:val="TableText"/>
              <w:jc w:val="left"/>
              <w:rPr>
                <w:rFonts w:ascii="Georgia" w:hAnsi="Georgia"/>
              </w:rPr>
            </w:pPr>
            <w:r>
              <w:rPr>
                <w:rFonts w:ascii="Georgia" w:hAnsi="Georgia"/>
              </w:rPr>
              <w:t>2015-03-11</w:t>
            </w:r>
          </w:p>
        </w:tc>
        <w:tc>
          <w:tcPr>
            <w:tcW w:w="3260" w:type="dxa"/>
          </w:tcPr>
          <w:p w14:paraId="7C2E9DBF" w14:textId="07C43751" w:rsidR="00B857F3" w:rsidRDefault="00B857F3" w:rsidP="00033BC0">
            <w:pPr>
              <w:pStyle w:val="TableText"/>
              <w:tabs>
                <w:tab w:val="right" w:pos="3176"/>
              </w:tabs>
              <w:ind w:left="0"/>
              <w:jc w:val="left"/>
              <w:rPr>
                <w:rFonts w:ascii="Georgia" w:hAnsi="Georgia"/>
              </w:rPr>
            </w:pPr>
            <w:r>
              <w:rPr>
                <w:rFonts w:ascii="Georgia" w:hAnsi="Georgia"/>
              </w:rPr>
              <w:t xml:space="preserve">Interaktionen har bytt namn till </w:t>
            </w:r>
            <w:proofErr w:type="spellStart"/>
            <w:r>
              <w:rPr>
                <w:rFonts w:ascii="Georgia" w:hAnsi="Georgia"/>
              </w:rPr>
              <w:t>ProcessActivityOrder</w:t>
            </w:r>
            <w:proofErr w:type="spellEnd"/>
            <w:r>
              <w:rPr>
                <w:rFonts w:ascii="Georgia" w:hAnsi="Georgia"/>
              </w:rPr>
              <w:t>, ändrat i alla dokument, test-</w:t>
            </w:r>
            <w:proofErr w:type="spellStart"/>
            <w:r>
              <w:rPr>
                <w:rFonts w:ascii="Georgia" w:hAnsi="Georgia"/>
              </w:rPr>
              <w:t>suite</w:t>
            </w:r>
            <w:proofErr w:type="spellEnd"/>
            <w:r>
              <w:rPr>
                <w:rFonts w:ascii="Georgia" w:hAnsi="Georgia"/>
              </w:rPr>
              <w:t>, schema-filer, exempel samt byggskript.</w:t>
            </w:r>
          </w:p>
        </w:tc>
        <w:tc>
          <w:tcPr>
            <w:tcW w:w="1701" w:type="dxa"/>
          </w:tcPr>
          <w:p w14:paraId="2366A884" w14:textId="09FEF4A7" w:rsidR="00B857F3" w:rsidRDefault="00B857F3" w:rsidP="00033BC0">
            <w:pPr>
              <w:pStyle w:val="TableText"/>
              <w:jc w:val="left"/>
              <w:rPr>
                <w:rFonts w:ascii="Georgia" w:hAnsi="Georgia"/>
              </w:rPr>
            </w:pPr>
            <w:r>
              <w:rPr>
                <w:rFonts w:ascii="Georgia" w:hAnsi="Georgia"/>
              </w:rPr>
              <w:t>Khaled Daham</w:t>
            </w:r>
          </w:p>
        </w:tc>
        <w:tc>
          <w:tcPr>
            <w:tcW w:w="1276" w:type="dxa"/>
          </w:tcPr>
          <w:p w14:paraId="345B9ACF" w14:textId="77777777" w:rsidR="00B857F3" w:rsidRPr="000C2908" w:rsidRDefault="00B857F3" w:rsidP="00033BC0">
            <w:pPr>
              <w:pStyle w:val="TableText"/>
              <w:rPr>
                <w:rFonts w:ascii="Georgia" w:hAnsi="Georgia"/>
              </w:rPr>
            </w:pPr>
          </w:p>
        </w:tc>
      </w:tr>
      <w:tr w:rsidR="009828F1" w:rsidRPr="000C2908" w14:paraId="46F0F060" w14:textId="77777777" w:rsidTr="00033BC0">
        <w:tc>
          <w:tcPr>
            <w:tcW w:w="1304" w:type="dxa"/>
          </w:tcPr>
          <w:p w14:paraId="21E32B0F" w14:textId="24426A9E" w:rsidR="009828F1" w:rsidRDefault="009828F1" w:rsidP="00033BC0">
            <w:pPr>
              <w:pStyle w:val="TableText"/>
              <w:jc w:val="left"/>
              <w:rPr>
                <w:rFonts w:ascii="Georgia" w:hAnsi="Georgia"/>
              </w:rPr>
            </w:pPr>
            <w:r>
              <w:rPr>
                <w:rFonts w:ascii="Georgia" w:hAnsi="Georgia"/>
              </w:rPr>
              <w:t>1.0_RC2</w:t>
            </w:r>
          </w:p>
        </w:tc>
        <w:tc>
          <w:tcPr>
            <w:tcW w:w="992" w:type="dxa"/>
          </w:tcPr>
          <w:p w14:paraId="22F79AC5" w14:textId="77777777" w:rsidR="009828F1" w:rsidRPr="000C2908" w:rsidRDefault="009828F1" w:rsidP="00033BC0">
            <w:pPr>
              <w:pStyle w:val="TableText"/>
              <w:jc w:val="left"/>
              <w:rPr>
                <w:rFonts w:ascii="Georgia" w:hAnsi="Georgia"/>
              </w:rPr>
            </w:pPr>
          </w:p>
        </w:tc>
        <w:tc>
          <w:tcPr>
            <w:tcW w:w="1560" w:type="dxa"/>
          </w:tcPr>
          <w:p w14:paraId="0FF93383" w14:textId="42E48D7F" w:rsidR="009828F1" w:rsidRDefault="009828F1" w:rsidP="00033BC0">
            <w:pPr>
              <w:pStyle w:val="TableText"/>
              <w:jc w:val="left"/>
              <w:rPr>
                <w:rFonts w:ascii="Georgia" w:hAnsi="Georgia"/>
              </w:rPr>
            </w:pPr>
            <w:r>
              <w:rPr>
                <w:rFonts w:ascii="Georgia" w:hAnsi="Georgia"/>
              </w:rPr>
              <w:t>2015-03-30</w:t>
            </w:r>
          </w:p>
        </w:tc>
        <w:tc>
          <w:tcPr>
            <w:tcW w:w="3260" w:type="dxa"/>
          </w:tcPr>
          <w:p w14:paraId="6639E80D" w14:textId="17232F9C" w:rsidR="009828F1" w:rsidRDefault="009828F1" w:rsidP="00033BC0">
            <w:pPr>
              <w:pStyle w:val="TableText"/>
              <w:tabs>
                <w:tab w:val="right" w:pos="3176"/>
              </w:tabs>
              <w:ind w:left="0"/>
              <w:jc w:val="left"/>
              <w:rPr>
                <w:rFonts w:ascii="Georgia" w:hAnsi="Georgia"/>
              </w:rPr>
            </w:pPr>
            <w:r>
              <w:rPr>
                <w:rFonts w:ascii="Georgia" w:hAnsi="Georgia"/>
              </w:rPr>
              <w:t xml:space="preserve">Utökning av kontraktet </w:t>
            </w:r>
            <w:proofErr w:type="spellStart"/>
            <w:r w:rsidRPr="009828F1">
              <w:rPr>
                <w:rFonts w:ascii="Georgia" w:hAnsi="Georgia"/>
                <w:i/>
              </w:rPr>
              <w:t>ProcessActivityOrder</w:t>
            </w:r>
            <w:proofErr w:type="spellEnd"/>
            <w:r>
              <w:rPr>
                <w:rFonts w:ascii="Georgia" w:hAnsi="Georgia"/>
              </w:rPr>
              <w:t xml:space="preserve"> med attributen </w:t>
            </w:r>
            <w:proofErr w:type="spellStart"/>
            <w:r>
              <w:rPr>
                <w:rFonts w:ascii="Georgia" w:hAnsi="Georgia"/>
              </w:rPr>
              <w:t>emailadress</w:t>
            </w:r>
            <w:proofErr w:type="spellEnd"/>
            <w:r>
              <w:rPr>
                <w:rFonts w:ascii="Georgia" w:hAnsi="Georgia"/>
              </w:rPr>
              <w:t xml:space="preserve"> och mobilnummer för patient</w:t>
            </w:r>
            <w:r w:rsidR="006C1048">
              <w:rPr>
                <w:rFonts w:ascii="Georgia" w:hAnsi="Georgia"/>
              </w:rPr>
              <w:t xml:space="preserve">. Utökning av </w:t>
            </w:r>
            <w:proofErr w:type="spellStart"/>
            <w:r w:rsidR="006C1048">
              <w:rPr>
                <w:rFonts w:ascii="Georgia" w:hAnsi="Georgia"/>
              </w:rPr>
              <w:t>type</w:t>
            </w:r>
            <w:proofErr w:type="spellEnd"/>
            <w:r w:rsidR="006C1048">
              <w:rPr>
                <w:rFonts w:ascii="Georgia" w:hAnsi="Georgia"/>
              </w:rPr>
              <w:t xml:space="preserve"> för att även kunna förmedla gränsvärden.</w:t>
            </w:r>
          </w:p>
        </w:tc>
        <w:tc>
          <w:tcPr>
            <w:tcW w:w="1701" w:type="dxa"/>
          </w:tcPr>
          <w:p w14:paraId="56883528" w14:textId="2DC7184D" w:rsidR="009828F1" w:rsidRDefault="00A10A3E" w:rsidP="00033BC0">
            <w:pPr>
              <w:pStyle w:val="TableText"/>
              <w:jc w:val="left"/>
              <w:rPr>
                <w:rFonts w:ascii="Georgia" w:hAnsi="Georgia"/>
              </w:rPr>
            </w:pPr>
            <w:r>
              <w:rPr>
                <w:rFonts w:ascii="Georgia" w:hAnsi="Georgia"/>
              </w:rPr>
              <w:t>Thomas Fafoutis</w:t>
            </w:r>
          </w:p>
        </w:tc>
        <w:tc>
          <w:tcPr>
            <w:tcW w:w="1276" w:type="dxa"/>
          </w:tcPr>
          <w:p w14:paraId="426C11BA" w14:textId="77777777" w:rsidR="009828F1" w:rsidRPr="000C2908" w:rsidRDefault="009828F1" w:rsidP="00033BC0">
            <w:pPr>
              <w:pStyle w:val="TableText"/>
              <w:rPr>
                <w:rFonts w:ascii="Georgia" w:hAnsi="Georgia"/>
              </w:rPr>
            </w:pPr>
          </w:p>
        </w:tc>
      </w:tr>
      <w:tr w:rsidR="00C21393" w:rsidRPr="000C2908" w14:paraId="583EBF0D" w14:textId="77777777" w:rsidTr="00033BC0">
        <w:tc>
          <w:tcPr>
            <w:tcW w:w="1304" w:type="dxa"/>
          </w:tcPr>
          <w:p w14:paraId="6495D91D" w14:textId="5AE34CAC" w:rsidR="00C21393" w:rsidRDefault="00C21393" w:rsidP="00C21393">
            <w:pPr>
              <w:pStyle w:val="TableText"/>
              <w:jc w:val="left"/>
              <w:rPr>
                <w:rFonts w:ascii="Georgia" w:hAnsi="Georgia"/>
              </w:rPr>
            </w:pPr>
            <w:r>
              <w:rPr>
                <w:rFonts w:ascii="Georgia" w:hAnsi="Georgia"/>
              </w:rPr>
              <w:t>1.0_RC2</w:t>
            </w:r>
          </w:p>
        </w:tc>
        <w:tc>
          <w:tcPr>
            <w:tcW w:w="992" w:type="dxa"/>
          </w:tcPr>
          <w:p w14:paraId="63B72678" w14:textId="77777777" w:rsidR="00C21393" w:rsidRPr="000C2908" w:rsidRDefault="00C21393" w:rsidP="00C21393">
            <w:pPr>
              <w:pStyle w:val="TableText"/>
              <w:jc w:val="left"/>
              <w:rPr>
                <w:rFonts w:ascii="Georgia" w:hAnsi="Georgia"/>
              </w:rPr>
            </w:pPr>
          </w:p>
        </w:tc>
        <w:tc>
          <w:tcPr>
            <w:tcW w:w="1560" w:type="dxa"/>
          </w:tcPr>
          <w:p w14:paraId="044BA9E1" w14:textId="62BC7311" w:rsidR="00C21393" w:rsidRDefault="00C21393" w:rsidP="00C21393">
            <w:pPr>
              <w:pStyle w:val="TableText"/>
              <w:jc w:val="left"/>
              <w:rPr>
                <w:rFonts w:ascii="Georgia" w:hAnsi="Georgia"/>
              </w:rPr>
            </w:pPr>
            <w:r>
              <w:rPr>
                <w:rFonts w:ascii="Georgia" w:hAnsi="Georgia"/>
              </w:rPr>
              <w:t>2015-04-06</w:t>
            </w:r>
          </w:p>
        </w:tc>
        <w:tc>
          <w:tcPr>
            <w:tcW w:w="3260" w:type="dxa"/>
          </w:tcPr>
          <w:p w14:paraId="65C0DFDF" w14:textId="300ADD12" w:rsidR="00C21393" w:rsidRDefault="00C21393" w:rsidP="00C21393">
            <w:pPr>
              <w:pStyle w:val="TableText"/>
              <w:tabs>
                <w:tab w:val="right" w:pos="3176"/>
              </w:tabs>
              <w:ind w:left="0"/>
              <w:jc w:val="left"/>
              <w:rPr>
                <w:rFonts w:ascii="Georgia" w:hAnsi="Georgia"/>
              </w:rPr>
            </w:pPr>
            <w:proofErr w:type="spellStart"/>
            <w:r>
              <w:rPr>
                <w:rFonts w:ascii="Georgia" w:hAnsi="Georgia"/>
              </w:rPr>
              <w:t>mobileNumber</w:t>
            </w:r>
            <w:proofErr w:type="spellEnd"/>
            <w:r>
              <w:rPr>
                <w:rFonts w:ascii="Georgia" w:hAnsi="Georgia"/>
              </w:rPr>
              <w:t xml:space="preserve"> och </w:t>
            </w:r>
            <w:proofErr w:type="spellStart"/>
            <w:r>
              <w:rPr>
                <w:rFonts w:ascii="Georgia" w:hAnsi="Georgia"/>
              </w:rPr>
              <w:t>emailAddress</w:t>
            </w:r>
            <w:proofErr w:type="spellEnd"/>
            <w:r>
              <w:rPr>
                <w:rFonts w:ascii="Georgia" w:hAnsi="Georgia"/>
              </w:rPr>
              <w:t xml:space="preserve"> flyttad från patientklassen till </w:t>
            </w:r>
            <w:proofErr w:type="spellStart"/>
            <w:r>
              <w:rPr>
                <w:rFonts w:ascii="Georgia" w:hAnsi="Georgia"/>
              </w:rPr>
              <w:t>ProcessActivityOrder</w:t>
            </w:r>
            <w:proofErr w:type="spellEnd"/>
            <w:r>
              <w:rPr>
                <w:rFonts w:ascii="Georgia" w:hAnsi="Georgia"/>
              </w:rPr>
              <w:t xml:space="preserve"> klassen</w:t>
            </w:r>
            <w:bookmarkStart w:id="2" w:name="_GoBack"/>
            <w:bookmarkEnd w:id="2"/>
          </w:p>
        </w:tc>
        <w:tc>
          <w:tcPr>
            <w:tcW w:w="1701" w:type="dxa"/>
          </w:tcPr>
          <w:p w14:paraId="335964A0" w14:textId="6382813A" w:rsidR="00C21393" w:rsidRDefault="00C21393" w:rsidP="00C21393">
            <w:pPr>
              <w:pStyle w:val="TableText"/>
              <w:jc w:val="left"/>
              <w:rPr>
                <w:rFonts w:ascii="Georgia" w:hAnsi="Georgia"/>
              </w:rPr>
            </w:pPr>
            <w:r>
              <w:rPr>
                <w:rFonts w:ascii="Georgia" w:hAnsi="Georgia"/>
              </w:rPr>
              <w:t>Thomas Fafoutis</w:t>
            </w:r>
          </w:p>
        </w:tc>
        <w:tc>
          <w:tcPr>
            <w:tcW w:w="1276" w:type="dxa"/>
          </w:tcPr>
          <w:p w14:paraId="07761636" w14:textId="77777777" w:rsidR="00C21393" w:rsidRPr="000C2908" w:rsidRDefault="00C21393" w:rsidP="00C21393">
            <w:pPr>
              <w:pStyle w:val="TableText"/>
              <w:rPr>
                <w:rFonts w:ascii="Georgia" w:hAnsi="Georgia"/>
              </w:rPr>
            </w:pPr>
          </w:p>
        </w:tc>
      </w:tr>
    </w:tbl>
    <w:p w14:paraId="6DB30119" w14:textId="1348E11E" w:rsidR="0039481C" w:rsidRDefault="0039481C" w:rsidP="0039481C">
      <w:pPr>
        <w:pStyle w:val="Innehll1"/>
        <w:ind w:left="720"/>
      </w:pPr>
    </w:p>
    <w:p w14:paraId="073E0FED" w14:textId="77777777" w:rsidR="0039481C" w:rsidRDefault="0039481C" w:rsidP="0039481C">
      <w:pPr>
        <w:rPr>
          <w:sz w:val="36"/>
        </w:rPr>
      </w:pPr>
    </w:p>
    <w:p w14:paraId="72F5A3AD" w14:textId="77777777" w:rsidR="0039481C" w:rsidRDefault="0039481C" w:rsidP="0039481C">
      <w:pPr>
        <w:rPr>
          <w:b/>
        </w:rPr>
      </w:pPr>
      <w:r>
        <w:rPr>
          <w:b/>
        </w:rPr>
        <w:t xml:space="preserve">Referenser </w:t>
      </w:r>
    </w:p>
    <w:p w14:paraId="549526F9"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750"/>
        <w:gridCol w:w="2614"/>
        <w:gridCol w:w="3765"/>
      </w:tblGrid>
      <w:tr w:rsidR="0039481C" w:rsidRPr="000C2908" w14:paraId="712094E8" w14:textId="77777777" w:rsidTr="00E13D7F">
        <w:tc>
          <w:tcPr>
            <w:tcW w:w="964" w:type="dxa"/>
            <w:shd w:val="clear" w:color="auto" w:fill="DDD9C3" w:themeFill="background2" w:themeFillShade="E6"/>
          </w:tcPr>
          <w:p w14:paraId="7904F37F" w14:textId="77777777" w:rsidR="0039481C" w:rsidRPr="000C2908" w:rsidRDefault="0039481C" w:rsidP="0039481C">
            <w:pPr>
              <w:pStyle w:val="TableText"/>
              <w:rPr>
                <w:rFonts w:ascii="Georgia" w:hAnsi="Georgia"/>
              </w:rPr>
            </w:pPr>
            <w:r w:rsidRPr="000C2908">
              <w:rPr>
                <w:rFonts w:ascii="Georgia" w:hAnsi="Georgia"/>
              </w:rPr>
              <w:t>Namn</w:t>
            </w:r>
          </w:p>
        </w:tc>
        <w:tc>
          <w:tcPr>
            <w:tcW w:w="2750" w:type="dxa"/>
            <w:shd w:val="clear" w:color="auto" w:fill="DDD9C3" w:themeFill="background2" w:themeFillShade="E6"/>
          </w:tcPr>
          <w:p w14:paraId="4DFE558F" w14:textId="77777777" w:rsidR="0039481C" w:rsidRPr="000C2908" w:rsidRDefault="0039481C" w:rsidP="0039481C">
            <w:pPr>
              <w:pStyle w:val="TableText"/>
              <w:rPr>
                <w:rFonts w:ascii="Georgia" w:hAnsi="Georgia"/>
              </w:rPr>
            </w:pPr>
            <w:r w:rsidRPr="000C2908">
              <w:rPr>
                <w:rFonts w:ascii="Georgia" w:hAnsi="Georgia"/>
              </w:rPr>
              <w:t>Dokument</w:t>
            </w:r>
          </w:p>
        </w:tc>
        <w:tc>
          <w:tcPr>
            <w:tcW w:w="2614" w:type="dxa"/>
            <w:shd w:val="clear" w:color="auto" w:fill="DDD9C3" w:themeFill="background2" w:themeFillShade="E6"/>
          </w:tcPr>
          <w:p w14:paraId="312523B2" w14:textId="77777777" w:rsidR="0039481C" w:rsidRPr="000C2908" w:rsidRDefault="0039481C" w:rsidP="0039481C">
            <w:pPr>
              <w:pStyle w:val="TableText"/>
              <w:rPr>
                <w:rFonts w:ascii="Georgia" w:hAnsi="Georgia"/>
              </w:rPr>
            </w:pPr>
            <w:r w:rsidRPr="000C2908">
              <w:rPr>
                <w:rFonts w:ascii="Georgia" w:hAnsi="Georgia"/>
              </w:rPr>
              <w:t>Kommentar</w:t>
            </w:r>
          </w:p>
        </w:tc>
        <w:tc>
          <w:tcPr>
            <w:tcW w:w="3765" w:type="dxa"/>
            <w:shd w:val="clear" w:color="auto" w:fill="DDD9C3" w:themeFill="background2" w:themeFillShade="E6"/>
          </w:tcPr>
          <w:p w14:paraId="78D727D8" w14:textId="77777777" w:rsidR="0039481C" w:rsidRPr="000C2908" w:rsidRDefault="0039481C" w:rsidP="0039481C">
            <w:pPr>
              <w:pStyle w:val="TableText"/>
              <w:rPr>
                <w:rFonts w:ascii="Georgia" w:hAnsi="Georgia"/>
              </w:rPr>
            </w:pPr>
            <w:r w:rsidRPr="000C2908">
              <w:rPr>
                <w:rFonts w:ascii="Georgia" w:hAnsi="Georgia"/>
              </w:rPr>
              <w:t>Länk</w:t>
            </w:r>
          </w:p>
        </w:tc>
      </w:tr>
      <w:tr w:rsidR="0039481C" w:rsidRPr="00E97DCA" w14:paraId="325614C7" w14:textId="77777777" w:rsidTr="00E13D7F">
        <w:tc>
          <w:tcPr>
            <w:tcW w:w="964" w:type="dxa"/>
          </w:tcPr>
          <w:p w14:paraId="09FD89D6" w14:textId="77777777" w:rsidR="0039481C" w:rsidRPr="000C2908" w:rsidRDefault="0039481C" w:rsidP="00101221">
            <w:pPr>
              <w:pStyle w:val="TableText"/>
              <w:jc w:val="left"/>
              <w:rPr>
                <w:rFonts w:ascii="Georgia" w:hAnsi="Georgia"/>
              </w:rPr>
            </w:pPr>
            <w:r w:rsidRPr="000C2908">
              <w:rPr>
                <w:rFonts w:ascii="Georgia" w:hAnsi="Georgia"/>
              </w:rPr>
              <w:t>R1</w:t>
            </w:r>
          </w:p>
        </w:tc>
        <w:tc>
          <w:tcPr>
            <w:tcW w:w="2750" w:type="dxa"/>
          </w:tcPr>
          <w:p w14:paraId="5E9D8C77" w14:textId="3A1F47E6" w:rsidR="0039481C" w:rsidRPr="000C2908" w:rsidRDefault="007D0655" w:rsidP="00CC6715">
            <w:pPr>
              <w:pStyle w:val="TableText"/>
              <w:jc w:val="left"/>
              <w:rPr>
                <w:rFonts w:ascii="Georgia" w:hAnsi="Georgia"/>
              </w:rPr>
            </w:pPr>
            <w:proofErr w:type="spellStart"/>
            <w:r>
              <w:rPr>
                <w:rFonts w:ascii="Georgia" w:hAnsi="Georgia"/>
              </w:rPr>
              <w:t>Arkitektuella</w:t>
            </w:r>
            <w:proofErr w:type="spellEnd"/>
            <w:r>
              <w:rPr>
                <w:rFonts w:ascii="Georgia" w:hAnsi="Georgia"/>
              </w:rPr>
              <w:t xml:space="preserve"> beslut</w:t>
            </w:r>
          </w:p>
        </w:tc>
        <w:tc>
          <w:tcPr>
            <w:tcW w:w="2614" w:type="dxa"/>
          </w:tcPr>
          <w:p w14:paraId="50FF1372" w14:textId="77777777" w:rsidR="00D87CFA" w:rsidRDefault="007D0655" w:rsidP="00101221">
            <w:pPr>
              <w:pStyle w:val="TableText"/>
              <w:jc w:val="left"/>
              <w:rPr>
                <w:rFonts w:ascii="Georgia" w:hAnsi="Georgia"/>
              </w:rPr>
            </w:pPr>
            <w:r>
              <w:rPr>
                <w:rFonts w:ascii="Georgia" w:hAnsi="Georgia"/>
              </w:rPr>
              <w:t>Obligatoriskt</w:t>
            </w:r>
          </w:p>
          <w:p w14:paraId="5D229422" w14:textId="0B33CF9C" w:rsidR="007D0655" w:rsidRPr="000C2908" w:rsidRDefault="007D0655" w:rsidP="00101221">
            <w:pPr>
              <w:pStyle w:val="TableText"/>
              <w:jc w:val="left"/>
              <w:rPr>
                <w:rFonts w:ascii="Georgia" w:hAnsi="Georgia"/>
              </w:rPr>
            </w:pPr>
          </w:p>
        </w:tc>
        <w:tc>
          <w:tcPr>
            <w:tcW w:w="3765" w:type="dxa"/>
          </w:tcPr>
          <w:p w14:paraId="1299D391" w14:textId="5AFEE221" w:rsidR="0039481C" w:rsidRPr="005C6658" w:rsidRDefault="00327F08" w:rsidP="00101221">
            <w:pPr>
              <w:pStyle w:val="TableText"/>
              <w:jc w:val="left"/>
              <w:rPr>
                <w:rFonts w:ascii="Georgia" w:hAnsi="Georgia"/>
                <w:lang w:val="en-GB"/>
              </w:rPr>
            </w:pPr>
            <w:r w:rsidRPr="00ED70FD">
              <w:rPr>
                <w:rFonts w:ascii="Georgia" w:hAnsi="Georgia"/>
                <w:lang w:val="en-US"/>
              </w:rPr>
              <w:t>AB</w:t>
            </w:r>
            <w:r w:rsidRPr="005C6658">
              <w:rPr>
                <w:rFonts w:ascii="Georgia" w:hAnsi="Georgia"/>
                <w:lang w:val="en-GB"/>
              </w:rPr>
              <w:t>_clinicalprocess_activity_order.docx</w:t>
            </w:r>
          </w:p>
        </w:tc>
      </w:tr>
      <w:tr w:rsidR="0061517C" w:rsidRPr="000C2908" w14:paraId="65430644" w14:textId="77777777" w:rsidTr="00E13D7F">
        <w:tc>
          <w:tcPr>
            <w:tcW w:w="964" w:type="dxa"/>
          </w:tcPr>
          <w:p w14:paraId="51733717" w14:textId="57544FB2" w:rsidR="0061517C" w:rsidRDefault="0061517C" w:rsidP="00101221">
            <w:pPr>
              <w:pStyle w:val="TableText"/>
              <w:jc w:val="left"/>
              <w:rPr>
                <w:rFonts w:ascii="Georgia" w:hAnsi="Georgia"/>
              </w:rPr>
            </w:pPr>
            <w:r>
              <w:rPr>
                <w:rFonts w:ascii="Georgia" w:hAnsi="Georgia"/>
              </w:rPr>
              <w:t>R2</w:t>
            </w:r>
          </w:p>
        </w:tc>
        <w:tc>
          <w:tcPr>
            <w:tcW w:w="2750" w:type="dxa"/>
          </w:tcPr>
          <w:p w14:paraId="4C1549AB" w14:textId="58823634" w:rsidR="0061517C" w:rsidRDefault="0061517C" w:rsidP="00CC6715">
            <w:pPr>
              <w:pStyle w:val="TableText"/>
              <w:jc w:val="left"/>
              <w:rPr>
                <w:rFonts w:ascii="Georgia" w:hAnsi="Georgia"/>
              </w:rPr>
            </w:pPr>
            <w:r>
              <w:rPr>
                <w:rFonts w:ascii="Georgia" w:hAnsi="Georgia"/>
              </w:rPr>
              <w:t>RIVTA dokument</w:t>
            </w:r>
          </w:p>
        </w:tc>
        <w:tc>
          <w:tcPr>
            <w:tcW w:w="2614" w:type="dxa"/>
          </w:tcPr>
          <w:p w14:paraId="67B7F691" w14:textId="1666613A" w:rsidR="0061517C" w:rsidRDefault="0061517C" w:rsidP="00101221">
            <w:pPr>
              <w:pStyle w:val="TableText"/>
              <w:jc w:val="left"/>
              <w:rPr>
                <w:rFonts w:ascii="Georgia" w:hAnsi="Georgia"/>
              </w:rPr>
            </w:pPr>
            <w:r>
              <w:rPr>
                <w:rFonts w:ascii="Georgia" w:hAnsi="Georgia"/>
              </w:rPr>
              <w:t>Finns på webben</w:t>
            </w:r>
          </w:p>
        </w:tc>
        <w:tc>
          <w:tcPr>
            <w:tcW w:w="3765" w:type="dxa"/>
          </w:tcPr>
          <w:p w14:paraId="177B0387" w14:textId="2DDA5A33" w:rsidR="0061517C" w:rsidRDefault="00B719B8" w:rsidP="00101221">
            <w:pPr>
              <w:pStyle w:val="TableText"/>
              <w:jc w:val="left"/>
              <w:rPr>
                <w:rFonts w:ascii="Georgia" w:hAnsi="Georgia"/>
              </w:rPr>
            </w:pPr>
            <w:hyperlink r:id="rId11" w:history="1">
              <w:r w:rsidR="0061517C" w:rsidRPr="00CC412F">
                <w:rPr>
                  <w:rStyle w:val="Hyperlnk"/>
                </w:rPr>
                <w:t>http://rivta.se/documents/</w:t>
              </w:r>
            </w:hyperlink>
          </w:p>
        </w:tc>
      </w:tr>
      <w:tr w:rsidR="00B73920" w:rsidRPr="000C2908" w14:paraId="576625A4" w14:textId="77777777" w:rsidTr="00E13D7F">
        <w:tc>
          <w:tcPr>
            <w:tcW w:w="964" w:type="dxa"/>
          </w:tcPr>
          <w:p w14:paraId="090FECD8" w14:textId="04BEDC79" w:rsidR="00B73920" w:rsidRDefault="00B73920" w:rsidP="00101221">
            <w:pPr>
              <w:pStyle w:val="TableText"/>
              <w:jc w:val="left"/>
              <w:rPr>
                <w:rFonts w:ascii="Georgia" w:hAnsi="Georgia"/>
              </w:rPr>
            </w:pPr>
            <w:r>
              <w:rPr>
                <w:rFonts w:ascii="Georgia" w:hAnsi="Georgia"/>
              </w:rPr>
              <w:t>R3</w:t>
            </w:r>
          </w:p>
        </w:tc>
        <w:tc>
          <w:tcPr>
            <w:tcW w:w="2750" w:type="dxa"/>
          </w:tcPr>
          <w:p w14:paraId="42FDE147" w14:textId="5736E420" w:rsidR="00B73920" w:rsidRPr="00B73920" w:rsidRDefault="00B73920" w:rsidP="00CD72DB">
            <w:pPr>
              <w:spacing w:line="240" w:lineRule="auto"/>
              <w:ind w:left="28"/>
              <w:rPr>
                <w:rFonts w:eastAsia="Times New Roman"/>
                <w:color w:val="000000"/>
                <w:szCs w:val="20"/>
                <w:lang w:eastAsia="en-GB"/>
              </w:rPr>
            </w:pPr>
            <w:r w:rsidRPr="00B73920">
              <w:rPr>
                <w:rFonts w:eastAsia="Times New Roman"/>
                <w:color w:val="000000"/>
                <w:szCs w:val="20"/>
                <w:lang w:eastAsia="en-GB"/>
              </w:rPr>
              <w:t xml:space="preserve">RIV Tekniska Anvisningar </w:t>
            </w:r>
            <w:r w:rsidR="00CD72DB">
              <w:rPr>
                <w:rFonts w:eastAsia="Times New Roman"/>
                <w:color w:val="000000"/>
                <w:szCs w:val="20"/>
                <w:lang w:eastAsia="en-GB"/>
              </w:rPr>
              <w:t>Översikt, avsni</w:t>
            </w:r>
            <w:r w:rsidRPr="00B73920">
              <w:rPr>
                <w:rFonts w:eastAsia="Times New Roman"/>
                <w:color w:val="000000"/>
                <w:szCs w:val="20"/>
                <w:lang w:eastAsia="en-GB"/>
              </w:rPr>
              <w:t>tt 8.3</w:t>
            </w:r>
          </w:p>
        </w:tc>
        <w:tc>
          <w:tcPr>
            <w:tcW w:w="2614" w:type="dxa"/>
          </w:tcPr>
          <w:p w14:paraId="20B82D39" w14:textId="0D5D0B91" w:rsidR="00B73920" w:rsidRDefault="00B73920" w:rsidP="00101221">
            <w:pPr>
              <w:pStyle w:val="TableText"/>
              <w:jc w:val="left"/>
              <w:rPr>
                <w:rFonts w:ascii="Georgia" w:hAnsi="Georgia"/>
              </w:rPr>
            </w:pPr>
            <w:r>
              <w:rPr>
                <w:rFonts w:ascii="Georgia" w:hAnsi="Georgia"/>
              </w:rPr>
              <w:t>Finns på webben</w:t>
            </w:r>
          </w:p>
        </w:tc>
        <w:tc>
          <w:tcPr>
            <w:tcW w:w="3765" w:type="dxa"/>
          </w:tcPr>
          <w:p w14:paraId="64DF618B" w14:textId="76FDCC95" w:rsidR="00B73920" w:rsidRDefault="00B719B8" w:rsidP="00101221">
            <w:pPr>
              <w:pStyle w:val="TableText"/>
              <w:jc w:val="left"/>
            </w:pPr>
            <w:hyperlink r:id="rId12" w:history="1">
              <w:r w:rsidR="00B73920" w:rsidRPr="00AD782E">
                <w:rPr>
                  <w:rStyle w:val="Hyperlnk"/>
                </w:rPr>
                <w:t>http://rivta.se/documents/ARK_0001/</w:t>
              </w:r>
            </w:hyperlink>
          </w:p>
          <w:p w14:paraId="54ABA1AC" w14:textId="65ED8A4C" w:rsidR="00B73920" w:rsidRDefault="00B73920" w:rsidP="00101221">
            <w:pPr>
              <w:pStyle w:val="TableText"/>
              <w:jc w:val="left"/>
            </w:pPr>
          </w:p>
        </w:tc>
      </w:tr>
      <w:tr w:rsidR="00327F08" w:rsidRPr="000C2908" w14:paraId="4C2A908B" w14:textId="77777777" w:rsidTr="00E13D7F">
        <w:tc>
          <w:tcPr>
            <w:tcW w:w="964" w:type="dxa"/>
          </w:tcPr>
          <w:p w14:paraId="120C6806" w14:textId="3334A210" w:rsidR="00327F08" w:rsidRDefault="00B73920" w:rsidP="00101221">
            <w:pPr>
              <w:pStyle w:val="TableText"/>
              <w:jc w:val="left"/>
              <w:rPr>
                <w:rFonts w:ascii="Georgia" w:hAnsi="Georgia"/>
              </w:rPr>
            </w:pPr>
            <w:r>
              <w:rPr>
                <w:rFonts w:ascii="Georgia" w:hAnsi="Georgia"/>
              </w:rPr>
              <w:t>R4</w:t>
            </w:r>
          </w:p>
        </w:tc>
        <w:tc>
          <w:tcPr>
            <w:tcW w:w="2750" w:type="dxa"/>
          </w:tcPr>
          <w:p w14:paraId="00FF5C31" w14:textId="60CEF032" w:rsidR="00327F08" w:rsidRDefault="00327F08" w:rsidP="00CC6715">
            <w:pPr>
              <w:pStyle w:val="TableText"/>
              <w:jc w:val="left"/>
              <w:rPr>
                <w:rFonts w:ascii="Georgia" w:hAnsi="Georgia"/>
              </w:rPr>
            </w:pPr>
            <w:r>
              <w:rPr>
                <w:rFonts w:ascii="Georgia" w:hAnsi="Georgia"/>
              </w:rPr>
              <w:t xml:space="preserve">RFC </w:t>
            </w:r>
            <w:r w:rsidR="000573F3">
              <w:rPr>
                <w:rFonts w:ascii="Georgia" w:hAnsi="Georgia"/>
              </w:rPr>
              <w:t xml:space="preserve">för </w:t>
            </w:r>
            <w:proofErr w:type="spellStart"/>
            <w:r>
              <w:rPr>
                <w:rFonts w:ascii="Georgia" w:hAnsi="Georgia"/>
              </w:rPr>
              <w:t>iCalendar</w:t>
            </w:r>
            <w:proofErr w:type="spellEnd"/>
          </w:p>
        </w:tc>
        <w:tc>
          <w:tcPr>
            <w:tcW w:w="2614" w:type="dxa"/>
          </w:tcPr>
          <w:p w14:paraId="5F806524" w14:textId="08AE7043" w:rsidR="00327F08" w:rsidRDefault="00327F08" w:rsidP="00101221">
            <w:pPr>
              <w:pStyle w:val="TableText"/>
              <w:jc w:val="left"/>
              <w:rPr>
                <w:rFonts w:ascii="Georgia" w:hAnsi="Georgia"/>
              </w:rPr>
            </w:pPr>
            <w:r>
              <w:rPr>
                <w:rFonts w:ascii="Georgia" w:hAnsi="Georgia"/>
              </w:rPr>
              <w:t>Finns på webben</w:t>
            </w:r>
          </w:p>
        </w:tc>
        <w:tc>
          <w:tcPr>
            <w:tcW w:w="3765" w:type="dxa"/>
          </w:tcPr>
          <w:p w14:paraId="5BB50FC3" w14:textId="3B6B13A8" w:rsidR="00327F08" w:rsidRDefault="00B719B8" w:rsidP="00101221">
            <w:pPr>
              <w:pStyle w:val="TableText"/>
              <w:jc w:val="left"/>
            </w:pPr>
            <w:hyperlink r:id="rId13" w:history="1">
              <w:r w:rsidR="00327F08" w:rsidRPr="00327F08">
                <w:rPr>
                  <w:rStyle w:val="Hyperlnk"/>
                </w:rPr>
                <w:t>http://tools.ietf.org/html/rfc5545</w:t>
              </w:r>
            </w:hyperlink>
          </w:p>
        </w:tc>
      </w:tr>
      <w:tr w:rsidR="00327F08" w:rsidRPr="000C2908" w14:paraId="0231B2FA" w14:textId="77777777" w:rsidTr="00E13D7F">
        <w:tc>
          <w:tcPr>
            <w:tcW w:w="964" w:type="dxa"/>
          </w:tcPr>
          <w:p w14:paraId="6B4F338C" w14:textId="1EAF7319" w:rsidR="00327F08" w:rsidRDefault="00B73920" w:rsidP="00101221">
            <w:pPr>
              <w:pStyle w:val="TableText"/>
              <w:jc w:val="left"/>
              <w:rPr>
                <w:rFonts w:ascii="Georgia" w:hAnsi="Georgia"/>
              </w:rPr>
            </w:pPr>
            <w:r>
              <w:rPr>
                <w:rFonts w:ascii="Georgia" w:hAnsi="Georgia"/>
              </w:rPr>
              <w:t>R5</w:t>
            </w:r>
          </w:p>
        </w:tc>
        <w:tc>
          <w:tcPr>
            <w:tcW w:w="2750" w:type="dxa"/>
          </w:tcPr>
          <w:p w14:paraId="58796B95" w14:textId="1729C51B" w:rsidR="00327F08" w:rsidRDefault="000573F3" w:rsidP="00CC6715">
            <w:pPr>
              <w:pStyle w:val="TableText"/>
              <w:jc w:val="left"/>
              <w:rPr>
                <w:rFonts w:ascii="Georgia" w:hAnsi="Georgia"/>
              </w:rPr>
            </w:pPr>
            <w:r>
              <w:rPr>
                <w:rFonts w:ascii="Georgia" w:hAnsi="Georgia"/>
              </w:rPr>
              <w:t xml:space="preserve">Errata för </w:t>
            </w:r>
            <w:proofErr w:type="spellStart"/>
            <w:r w:rsidR="00327F08">
              <w:rPr>
                <w:rFonts w:ascii="Georgia" w:hAnsi="Georgia"/>
              </w:rPr>
              <w:t>iCalendar</w:t>
            </w:r>
            <w:proofErr w:type="spellEnd"/>
            <w:r w:rsidR="00327F08">
              <w:rPr>
                <w:rFonts w:ascii="Georgia" w:hAnsi="Georgia"/>
              </w:rPr>
              <w:t xml:space="preserve"> </w:t>
            </w:r>
            <w:proofErr w:type="spellStart"/>
            <w:r>
              <w:rPr>
                <w:rFonts w:ascii="Georgia" w:hAnsi="Georgia"/>
              </w:rPr>
              <w:t>RFC’n</w:t>
            </w:r>
            <w:proofErr w:type="spellEnd"/>
            <w:r w:rsidR="00327F08">
              <w:rPr>
                <w:rFonts w:ascii="Georgia" w:hAnsi="Georgia"/>
              </w:rPr>
              <w:t xml:space="preserve"> </w:t>
            </w:r>
          </w:p>
        </w:tc>
        <w:tc>
          <w:tcPr>
            <w:tcW w:w="2614" w:type="dxa"/>
          </w:tcPr>
          <w:p w14:paraId="4521185B" w14:textId="3B335C3D" w:rsidR="00327F08" w:rsidRDefault="00327F08" w:rsidP="00101221">
            <w:pPr>
              <w:pStyle w:val="TableText"/>
              <w:jc w:val="left"/>
              <w:rPr>
                <w:rFonts w:ascii="Georgia" w:hAnsi="Georgia"/>
              </w:rPr>
            </w:pPr>
            <w:r>
              <w:rPr>
                <w:rFonts w:ascii="Georgia" w:hAnsi="Georgia"/>
              </w:rPr>
              <w:t>Finns på webben</w:t>
            </w:r>
          </w:p>
        </w:tc>
        <w:tc>
          <w:tcPr>
            <w:tcW w:w="3765" w:type="dxa"/>
          </w:tcPr>
          <w:p w14:paraId="21B0441C" w14:textId="246893E8" w:rsidR="00327F08" w:rsidRDefault="00B719B8" w:rsidP="00101221">
            <w:pPr>
              <w:pStyle w:val="TableText"/>
              <w:jc w:val="left"/>
            </w:pPr>
            <w:hyperlink r:id="rId14" w:history="1">
              <w:r w:rsidR="00327F08" w:rsidRPr="00327F08">
                <w:rPr>
                  <w:rStyle w:val="Hyperlnk"/>
                </w:rPr>
                <w:t>http://www.rfc-editor.org/errata_search.php?rfc=5545&amp;rec_status=15&amp;presentation=table</w:t>
              </w:r>
            </w:hyperlink>
          </w:p>
        </w:tc>
      </w:tr>
      <w:tr w:rsidR="00CB36EA" w:rsidRPr="000C2908" w14:paraId="74DB48B2" w14:textId="77777777" w:rsidTr="00E13D7F">
        <w:tc>
          <w:tcPr>
            <w:tcW w:w="964" w:type="dxa"/>
          </w:tcPr>
          <w:p w14:paraId="031AE1FE" w14:textId="4EB418EB" w:rsidR="00CB36EA" w:rsidRDefault="00B73920" w:rsidP="00101221">
            <w:pPr>
              <w:pStyle w:val="TableText"/>
              <w:jc w:val="left"/>
              <w:rPr>
                <w:rFonts w:ascii="Georgia" w:hAnsi="Georgia"/>
              </w:rPr>
            </w:pPr>
            <w:r>
              <w:rPr>
                <w:rFonts w:ascii="Georgia" w:hAnsi="Georgia"/>
              </w:rPr>
              <w:t>R6</w:t>
            </w:r>
          </w:p>
        </w:tc>
        <w:tc>
          <w:tcPr>
            <w:tcW w:w="2750" w:type="dxa"/>
          </w:tcPr>
          <w:p w14:paraId="395C8CF7" w14:textId="36ACEED4" w:rsidR="00CB36EA" w:rsidRDefault="00CB36EA" w:rsidP="00CC6715">
            <w:pPr>
              <w:pStyle w:val="TableText"/>
              <w:jc w:val="left"/>
              <w:rPr>
                <w:rFonts w:ascii="Georgia" w:hAnsi="Georgia"/>
              </w:rPr>
            </w:pPr>
            <w:r>
              <w:rPr>
                <w:rFonts w:ascii="Georgia" w:hAnsi="Georgia"/>
              </w:rPr>
              <w:t>ISO8601-standard för tidsformat</w:t>
            </w:r>
          </w:p>
        </w:tc>
        <w:tc>
          <w:tcPr>
            <w:tcW w:w="2614" w:type="dxa"/>
          </w:tcPr>
          <w:p w14:paraId="2E98A258" w14:textId="23531A54" w:rsidR="00CB36EA" w:rsidRDefault="00CB36EA" w:rsidP="00101221">
            <w:pPr>
              <w:pStyle w:val="TableText"/>
              <w:jc w:val="left"/>
              <w:rPr>
                <w:rFonts w:ascii="Georgia" w:hAnsi="Georgia"/>
              </w:rPr>
            </w:pPr>
            <w:r>
              <w:rPr>
                <w:rFonts w:ascii="Georgia" w:hAnsi="Georgia"/>
              </w:rPr>
              <w:t>Finns på webben</w:t>
            </w:r>
          </w:p>
        </w:tc>
        <w:tc>
          <w:tcPr>
            <w:tcW w:w="3765" w:type="dxa"/>
          </w:tcPr>
          <w:p w14:paraId="3098E6CE" w14:textId="76843CE5" w:rsidR="00CB36EA" w:rsidRDefault="00B719B8" w:rsidP="00101221">
            <w:pPr>
              <w:pStyle w:val="TableText"/>
              <w:jc w:val="left"/>
            </w:pPr>
            <w:hyperlink r:id="rId15" w:history="1">
              <w:r w:rsidR="00CB36EA" w:rsidRPr="00CB36EA">
                <w:rPr>
                  <w:rStyle w:val="Hyperlnk"/>
                </w:rPr>
                <w:t>http://en.wikipedia.org/wiki/ISO_8601</w:t>
              </w:r>
            </w:hyperlink>
          </w:p>
        </w:tc>
      </w:tr>
      <w:tr w:rsidR="000573F3" w:rsidRPr="000C2908" w14:paraId="5A9CB676" w14:textId="77777777" w:rsidTr="00E13D7F">
        <w:tc>
          <w:tcPr>
            <w:tcW w:w="964" w:type="dxa"/>
          </w:tcPr>
          <w:p w14:paraId="2AB2EE5D" w14:textId="45D9DDAE" w:rsidR="000573F3" w:rsidRDefault="00B73920" w:rsidP="00101221">
            <w:pPr>
              <w:pStyle w:val="TableText"/>
              <w:jc w:val="left"/>
              <w:rPr>
                <w:rFonts w:ascii="Georgia" w:hAnsi="Georgia"/>
              </w:rPr>
            </w:pPr>
            <w:r>
              <w:rPr>
                <w:rFonts w:ascii="Georgia" w:hAnsi="Georgia"/>
              </w:rPr>
              <w:t>R7</w:t>
            </w:r>
          </w:p>
        </w:tc>
        <w:tc>
          <w:tcPr>
            <w:tcW w:w="2750" w:type="dxa"/>
          </w:tcPr>
          <w:p w14:paraId="2D6F3882" w14:textId="20E08805" w:rsidR="000573F3" w:rsidRDefault="000573F3" w:rsidP="00CC6715">
            <w:pPr>
              <w:pStyle w:val="TableText"/>
              <w:jc w:val="left"/>
              <w:rPr>
                <w:rFonts w:ascii="Georgia" w:hAnsi="Georgia"/>
              </w:rPr>
            </w:pPr>
            <w:r>
              <w:rPr>
                <w:rFonts w:ascii="Georgia" w:hAnsi="Georgia"/>
              </w:rPr>
              <w:t>RFC för UUID</w:t>
            </w:r>
          </w:p>
        </w:tc>
        <w:tc>
          <w:tcPr>
            <w:tcW w:w="2614" w:type="dxa"/>
          </w:tcPr>
          <w:p w14:paraId="1ED79B16" w14:textId="387B6830" w:rsidR="000573F3" w:rsidRDefault="000573F3" w:rsidP="00101221">
            <w:pPr>
              <w:pStyle w:val="TableText"/>
              <w:jc w:val="left"/>
              <w:rPr>
                <w:rFonts w:ascii="Georgia" w:hAnsi="Georgia"/>
              </w:rPr>
            </w:pPr>
            <w:r>
              <w:rPr>
                <w:rFonts w:ascii="Georgia" w:hAnsi="Georgia"/>
              </w:rPr>
              <w:t>Finns på webben</w:t>
            </w:r>
          </w:p>
        </w:tc>
        <w:tc>
          <w:tcPr>
            <w:tcW w:w="3765" w:type="dxa"/>
          </w:tcPr>
          <w:p w14:paraId="506555E3" w14:textId="7985180E" w:rsidR="000573F3" w:rsidRDefault="00B719B8" w:rsidP="00101221">
            <w:pPr>
              <w:pStyle w:val="TableText"/>
              <w:jc w:val="left"/>
            </w:pPr>
            <w:hyperlink r:id="rId16" w:history="1">
              <w:r w:rsidR="00577620">
                <w:rPr>
                  <w:rStyle w:val="Hyperlnk"/>
                </w:rPr>
                <w:t>http://tools.ietf.org/html/rfc4122</w:t>
              </w:r>
            </w:hyperlink>
          </w:p>
        </w:tc>
      </w:tr>
      <w:tr w:rsidR="009E1F1C" w:rsidRPr="000C2908" w14:paraId="42330F7B" w14:textId="77777777" w:rsidTr="00E13D7F">
        <w:tc>
          <w:tcPr>
            <w:tcW w:w="964" w:type="dxa"/>
          </w:tcPr>
          <w:p w14:paraId="4FAD55CC" w14:textId="3BE5B53B" w:rsidR="009E1F1C" w:rsidRDefault="009E1F1C" w:rsidP="00101221">
            <w:pPr>
              <w:pStyle w:val="TableText"/>
              <w:jc w:val="left"/>
              <w:rPr>
                <w:rFonts w:ascii="Georgia" w:hAnsi="Georgia"/>
              </w:rPr>
            </w:pPr>
            <w:r>
              <w:rPr>
                <w:rFonts w:ascii="Georgia" w:hAnsi="Georgia"/>
              </w:rPr>
              <w:t>R8</w:t>
            </w:r>
          </w:p>
        </w:tc>
        <w:tc>
          <w:tcPr>
            <w:tcW w:w="2750" w:type="dxa"/>
          </w:tcPr>
          <w:p w14:paraId="47C14B26" w14:textId="541656BB" w:rsidR="009E1F1C" w:rsidRDefault="009E1F1C" w:rsidP="00CC6715">
            <w:pPr>
              <w:pStyle w:val="TableText"/>
              <w:jc w:val="left"/>
              <w:rPr>
                <w:rFonts w:ascii="Georgia" w:hAnsi="Georgia"/>
              </w:rPr>
            </w:pPr>
            <w:r>
              <w:rPr>
                <w:rFonts w:ascii="Georgia" w:hAnsi="Georgia"/>
              </w:rPr>
              <w:t xml:space="preserve">SNOMED </w:t>
            </w:r>
            <w:proofErr w:type="spellStart"/>
            <w:r>
              <w:rPr>
                <w:rFonts w:ascii="Georgia" w:hAnsi="Georgia"/>
              </w:rPr>
              <w:t>Technical</w:t>
            </w:r>
            <w:proofErr w:type="spellEnd"/>
            <w:r>
              <w:rPr>
                <w:rFonts w:ascii="Georgia" w:hAnsi="Georgia"/>
              </w:rPr>
              <w:t xml:space="preserve"> Implementation Guide. </w:t>
            </w:r>
          </w:p>
        </w:tc>
        <w:tc>
          <w:tcPr>
            <w:tcW w:w="2614" w:type="dxa"/>
          </w:tcPr>
          <w:p w14:paraId="5D6CDB0D" w14:textId="14DA3455" w:rsidR="009E1F1C" w:rsidRDefault="009E1F1C" w:rsidP="00101221">
            <w:pPr>
              <w:pStyle w:val="TableText"/>
              <w:jc w:val="left"/>
              <w:rPr>
                <w:rFonts w:ascii="Georgia" w:hAnsi="Georgia"/>
              </w:rPr>
            </w:pPr>
            <w:r>
              <w:rPr>
                <w:rFonts w:ascii="Georgia" w:hAnsi="Georgia"/>
              </w:rPr>
              <w:t>Finns på webben</w:t>
            </w:r>
          </w:p>
        </w:tc>
        <w:tc>
          <w:tcPr>
            <w:tcW w:w="3765" w:type="dxa"/>
          </w:tcPr>
          <w:p w14:paraId="341C714B" w14:textId="253F9F97" w:rsidR="009E1F1C" w:rsidRDefault="00B719B8" w:rsidP="00101221">
            <w:pPr>
              <w:pStyle w:val="TableText"/>
              <w:jc w:val="left"/>
            </w:pPr>
            <w:hyperlink r:id="rId17" w:history="1">
              <w:r w:rsidR="009E1F1C" w:rsidRPr="009E1F1C">
                <w:rPr>
                  <w:rStyle w:val="Hyperlnk"/>
                </w:rPr>
                <w:t>http://ihtsdo.org/fileadmin/user_upload/doc/en_us/tig.html</w:t>
              </w:r>
            </w:hyperlink>
          </w:p>
        </w:tc>
      </w:tr>
      <w:tr w:rsidR="00D43250" w:rsidRPr="00E97DCA" w14:paraId="78A0A7BF" w14:textId="77777777" w:rsidTr="00E13D7F">
        <w:tc>
          <w:tcPr>
            <w:tcW w:w="964" w:type="dxa"/>
          </w:tcPr>
          <w:p w14:paraId="2FA1226F" w14:textId="465030E3" w:rsidR="00D43250" w:rsidRDefault="00D43250" w:rsidP="00101221">
            <w:pPr>
              <w:pStyle w:val="TableText"/>
              <w:jc w:val="left"/>
              <w:rPr>
                <w:rFonts w:ascii="Georgia" w:hAnsi="Georgia"/>
              </w:rPr>
            </w:pPr>
            <w:r>
              <w:rPr>
                <w:rFonts w:ascii="Georgia" w:hAnsi="Georgia"/>
              </w:rPr>
              <w:t>R9</w:t>
            </w:r>
          </w:p>
        </w:tc>
        <w:tc>
          <w:tcPr>
            <w:tcW w:w="2750" w:type="dxa"/>
          </w:tcPr>
          <w:p w14:paraId="53B2C95A" w14:textId="46A69FD7" w:rsidR="00D43250" w:rsidRDefault="00CD72DB" w:rsidP="00CD72DB">
            <w:pPr>
              <w:pStyle w:val="TableText"/>
              <w:jc w:val="left"/>
              <w:rPr>
                <w:rFonts w:ascii="Georgia" w:hAnsi="Georgia"/>
              </w:rPr>
            </w:pPr>
            <w:r>
              <w:rPr>
                <w:rFonts w:ascii="Georgia" w:hAnsi="Georgia"/>
              </w:rPr>
              <w:t>Informationsspecifika</w:t>
            </w:r>
            <w:r w:rsidR="00D43250">
              <w:rPr>
                <w:rFonts w:ascii="Georgia" w:hAnsi="Georgia"/>
              </w:rPr>
              <w:t>t</w:t>
            </w:r>
            <w:r>
              <w:rPr>
                <w:rFonts w:ascii="Georgia" w:hAnsi="Georgia"/>
              </w:rPr>
              <w:t>i</w:t>
            </w:r>
            <w:r w:rsidR="00D43250">
              <w:rPr>
                <w:rFonts w:ascii="Georgia" w:hAnsi="Georgia"/>
              </w:rPr>
              <w:t>on</w:t>
            </w:r>
          </w:p>
        </w:tc>
        <w:tc>
          <w:tcPr>
            <w:tcW w:w="2614" w:type="dxa"/>
          </w:tcPr>
          <w:p w14:paraId="0CE3510C" w14:textId="3AC36569" w:rsidR="00D43250" w:rsidRDefault="00D43250" w:rsidP="00101221">
            <w:pPr>
              <w:pStyle w:val="TableText"/>
              <w:jc w:val="left"/>
              <w:rPr>
                <w:rFonts w:ascii="Georgia" w:hAnsi="Georgia"/>
              </w:rPr>
            </w:pPr>
            <w:r>
              <w:rPr>
                <w:rFonts w:ascii="Georgia" w:hAnsi="Georgia"/>
              </w:rPr>
              <w:t>Obligatoriskt</w:t>
            </w:r>
          </w:p>
        </w:tc>
        <w:tc>
          <w:tcPr>
            <w:tcW w:w="3765" w:type="dxa"/>
          </w:tcPr>
          <w:p w14:paraId="07A8FA8D" w14:textId="71EA8C03" w:rsidR="00D43250" w:rsidRPr="00ED66D4" w:rsidRDefault="00D43250" w:rsidP="00101221">
            <w:pPr>
              <w:pStyle w:val="TableText"/>
              <w:jc w:val="left"/>
              <w:rPr>
                <w:lang w:val="en-US"/>
              </w:rPr>
            </w:pPr>
            <w:r w:rsidRPr="00ED66D4">
              <w:rPr>
                <w:lang w:val="en-US"/>
              </w:rPr>
              <w:t>Informationsspecifikation_clinicalprocess_activity_order.docx</w:t>
            </w:r>
          </w:p>
        </w:tc>
      </w:tr>
    </w:tbl>
    <w:p w14:paraId="31460848" w14:textId="77777777" w:rsidR="0039481C" w:rsidRPr="00ED66D4" w:rsidRDefault="0039481C" w:rsidP="0039481C">
      <w:pPr>
        <w:rPr>
          <w:b/>
          <w:lang w:val="en-US"/>
        </w:rPr>
      </w:pPr>
    </w:p>
    <w:p w14:paraId="66B891FD" w14:textId="77777777" w:rsidR="0039481C" w:rsidRPr="00030D6C" w:rsidRDefault="0039481C" w:rsidP="0039481C">
      <w:pPr>
        <w:spacing w:line="240" w:lineRule="auto"/>
        <w:rPr>
          <w:rFonts w:eastAsia="Times New Roman"/>
          <w:bCs/>
          <w:sz w:val="30"/>
          <w:szCs w:val="28"/>
        </w:rPr>
      </w:pPr>
      <w:r>
        <w:rPr>
          <w:b/>
        </w:rPr>
        <w:t>Förkortningar</w:t>
      </w:r>
    </w:p>
    <w:p w14:paraId="51C57CF6" w14:textId="77777777" w:rsidR="0039481C" w:rsidRDefault="0039481C" w:rsidP="0039481C">
      <w:pPr>
        <w:rPr>
          <w:b/>
        </w:rPr>
      </w:pPr>
    </w:p>
    <w:tbl>
      <w:tblPr>
        <w:tblW w:w="1009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678"/>
      </w:tblGrid>
      <w:tr w:rsidR="0039481C" w:rsidRPr="000C2908" w14:paraId="034BBC99" w14:textId="77777777" w:rsidTr="000C2908">
        <w:tc>
          <w:tcPr>
            <w:tcW w:w="1588" w:type="dxa"/>
            <w:shd w:val="clear" w:color="auto" w:fill="DDD9C3" w:themeFill="background2" w:themeFillShade="E6"/>
          </w:tcPr>
          <w:p w14:paraId="2057D258" w14:textId="77777777" w:rsidR="0039481C" w:rsidRPr="000C2908" w:rsidRDefault="0039481C" w:rsidP="0039481C">
            <w:pPr>
              <w:pStyle w:val="TableText"/>
              <w:rPr>
                <w:rFonts w:ascii="Georgia" w:hAnsi="Georgia"/>
              </w:rPr>
            </w:pPr>
            <w:r w:rsidRPr="000C2908">
              <w:rPr>
                <w:rFonts w:ascii="Georgia" w:hAnsi="Georgia"/>
              </w:rPr>
              <w:t>Förkortning</w:t>
            </w:r>
          </w:p>
        </w:tc>
        <w:tc>
          <w:tcPr>
            <w:tcW w:w="3827" w:type="dxa"/>
            <w:shd w:val="clear" w:color="auto" w:fill="DDD9C3" w:themeFill="background2" w:themeFillShade="E6"/>
          </w:tcPr>
          <w:p w14:paraId="642D3FCD" w14:textId="77777777" w:rsidR="0039481C" w:rsidRPr="000C2908" w:rsidRDefault="0039481C" w:rsidP="0039481C">
            <w:pPr>
              <w:pStyle w:val="TableText"/>
              <w:rPr>
                <w:rFonts w:ascii="Georgia" w:hAnsi="Georgia"/>
              </w:rPr>
            </w:pPr>
            <w:r w:rsidRPr="000C2908">
              <w:rPr>
                <w:rFonts w:ascii="Georgia" w:hAnsi="Georgia"/>
              </w:rPr>
              <w:t>Betydelse</w:t>
            </w:r>
          </w:p>
        </w:tc>
        <w:tc>
          <w:tcPr>
            <w:tcW w:w="4678" w:type="dxa"/>
            <w:shd w:val="clear" w:color="auto" w:fill="DDD9C3" w:themeFill="background2" w:themeFillShade="E6"/>
          </w:tcPr>
          <w:p w14:paraId="36F58067" w14:textId="77777777" w:rsidR="0039481C" w:rsidRPr="000C2908" w:rsidRDefault="0039481C" w:rsidP="0039481C">
            <w:pPr>
              <w:pStyle w:val="TableText"/>
              <w:rPr>
                <w:rFonts w:ascii="Georgia" w:hAnsi="Georgia"/>
              </w:rPr>
            </w:pPr>
            <w:r w:rsidRPr="000C2908">
              <w:rPr>
                <w:rFonts w:ascii="Georgia" w:hAnsi="Georgia"/>
              </w:rPr>
              <w:t>Kommentar</w:t>
            </w:r>
          </w:p>
        </w:tc>
      </w:tr>
      <w:tr w:rsidR="0039481C" w:rsidRPr="000C2908" w14:paraId="6BB11A88" w14:textId="77777777" w:rsidTr="000C2908">
        <w:tc>
          <w:tcPr>
            <w:tcW w:w="1588" w:type="dxa"/>
          </w:tcPr>
          <w:p w14:paraId="0B8EF082" w14:textId="77959CC1" w:rsidR="0039481C" w:rsidRPr="000C2908" w:rsidRDefault="0039481C" w:rsidP="0039481C">
            <w:pPr>
              <w:pStyle w:val="TableText"/>
              <w:rPr>
                <w:rFonts w:ascii="Georgia" w:hAnsi="Georgia"/>
              </w:rPr>
            </w:pPr>
          </w:p>
        </w:tc>
        <w:tc>
          <w:tcPr>
            <w:tcW w:w="3827" w:type="dxa"/>
          </w:tcPr>
          <w:p w14:paraId="05AD642E" w14:textId="140AA62C" w:rsidR="0039481C" w:rsidRPr="000C2908" w:rsidRDefault="0039481C" w:rsidP="0039481C">
            <w:pPr>
              <w:pStyle w:val="TableText"/>
              <w:rPr>
                <w:rFonts w:ascii="Georgia" w:hAnsi="Georgia"/>
              </w:rPr>
            </w:pPr>
          </w:p>
        </w:tc>
        <w:tc>
          <w:tcPr>
            <w:tcW w:w="4678" w:type="dxa"/>
          </w:tcPr>
          <w:p w14:paraId="67E8DE9D" w14:textId="77777777" w:rsidR="0039481C" w:rsidRPr="000C2908" w:rsidRDefault="0039481C" w:rsidP="0039481C">
            <w:pPr>
              <w:pStyle w:val="TableText"/>
              <w:rPr>
                <w:rFonts w:ascii="Georgia" w:hAnsi="Georgia"/>
              </w:rPr>
            </w:pPr>
          </w:p>
        </w:tc>
      </w:tr>
    </w:tbl>
    <w:p w14:paraId="0453C321" w14:textId="77777777" w:rsidR="0039481C" w:rsidRPr="00340B65" w:rsidRDefault="0039481C" w:rsidP="0039481C">
      <w:pPr>
        <w:rPr>
          <w:b/>
        </w:rPr>
      </w:pPr>
    </w:p>
    <w:p w14:paraId="1C7175DF" w14:textId="2DFDFDC5" w:rsidR="0039481C" w:rsidRDefault="0039481C" w:rsidP="0039481C">
      <w:pPr>
        <w:spacing w:line="240" w:lineRule="auto"/>
        <w:rPr>
          <w:rFonts w:eastAsia="Times New Roman"/>
          <w:bCs/>
          <w:sz w:val="30"/>
          <w:szCs w:val="28"/>
        </w:rPr>
      </w:pPr>
      <w:r>
        <w:br w:type="page"/>
      </w:r>
    </w:p>
    <w:p w14:paraId="47C3BE48" w14:textId="77777777" w:rsidR="0039481C" w:rsidRDefault="0039481C" w:rsidP="0039481C">
      <w:pPr>
        <w:pStyle w:val="Rubrik1"/>
        <w:numPr>
          <w:ilvl w:val="0"/>
          <w:numId w:val="0"/>
        </w:numPr>
        <w:ind w:left="432"/>
      </w:pPr>
    </w:p>
    <w:p w14:paraId="3B67BAEE" w14:textId="77777777" w:rsidR="0039481C" w:rsidRDefault="0039481C" w:rsidP="0039481C">
      <w:pPr>
        <w:pStyle w:val="Rubrik1"/>
      </w:pPr>
      <w:bookmarkStart w:id="3" w:name="_Toc357754843"/>
      <w:bookmarkStart w:id="4" w:name="_Toc243452541"/>
      <w:bookmarkStart w:id="5" w:name="_Toc287724182"/>
      <w:r>
        <w:t>Inledning</w:t>
      </w:r>
      <w:bookmarkEnd w:id="3"/>
      <w:bookmarkEnd w:id="4"/>
      <w:bookmarkEnd w:id="5"/>
    </w:p>
    <w:p w14:paraId="157B1015" w14:textId="77777777" w:rsidR="0039481C" w:rsidRPr="00364DF6" w:rsidRDefault="0039481C" w:rsidP="0039481C">
      <w:pPr>
        <w:tabs>
          <w:tab w:val="left" w:pos="2552"/>
        </w:tabs>
        <w:spacing w:line="240" w:lineRule="auto"/>
      </w:pPr>
      <w:r w:rsidRPr="00364DF6">
        <w:t xml:space="preserve">Detta är beskrivningen av tjänstekontrakten i tjänstedomänen </w:t>
      </w:r>
    </w:p>
    <w:p w14:paraId="768E9367" w14:textId="62A321A9" w:rsidR="0039481C" w:rsidRPr="00364DF6" w:rsidRDefault="0039481C" w:rsidP="003D6708">
      <w:pPr>
        <w:tabs>
          <w:tab w:val="left" w:pos="2552"/>
        </w:tabs>
        <w:spacing w:line="240" w:lineRule="auto"/>
        <w:rPr>
          <w:color w:val="76923C" w:themeColor="accent3" w:themeShade="BF"/>
          <w:sz w:val="48"/>
          <w:szCs w:val="48"/>
        </w:rPr>
      </w:pPr>
      <w:r w:rsidRPr="00364DF6">
        <w:rPr>
          <w:color w:val="76923C" w:themeColor="accent3" w:themeShade="BF"/>
        </w:rPr>
        <w:fldChar w:fldCharType="begin"/>
      </w:r>
      <w:r w:rsidR="00EB3EAB" w:rsidRPr="00364DF6">
        <w:rPr>
          <w:color w:val="76923C" w:themeColor="accent3" w:themeShade="BF"/>
        </w:rPr>
        <w:instrText xml:space="preserve"> DOCPROPERTY "D</w:instrText>
      </w:r>
      <w:r w:rsidRPr="00364DF6">
        <w:rPr>
          <w:color w:val="76923C" w:themeColor="accent3" w:themeShade="BF"/>
        </w:rPr>
        <w:instrText>omain</w:instrText>
      </w:r>
      <w:r w:rsidR="00EB3EAB" w:rsidRPr="00364DF6">
        <w:rPr>
          <w:color w:val="76923C" w:themeColor="accent3" w:themeShade="BF"/>
        </w:rPr>
        <w:instrText>_</w:instrText>
      </w:r>
      <w:r w:rsidRPr="00364DF6">
        <w:rPr>
          <w:color w:val="76923C" w:themeColor="accent3" w:themeShade="BF"/>
        </w:rPr>
        <w:instrText xml:space="preserve">1" \* MERGEFORMAT </w:instrText>
      </w:r>
      <w:r w:rsidRPr="00364DF6">
        <w:rPr>
          <w:color w:val="76923C" w:themeColor="accent3" w:themeShade="BF"/>
        </w:rPr>
        <w:fldChar w:fldCharType="separate"/>
      </w:r>
      <w:proofErr w:type="spellStart"/>
      <w:r w:rsidR="00035AA6" w:rsidRPr="00364DF6">
        <w:rPr>
          <w:b/>
          <w:color w:val="76923C" w:themeColor="accent3" w:themeShade="BF"/>
        </w:rPr>
        <w:t>clinicalprocess</w:t>
      </w:r>
      <w:proofErr w:type="spellEnd"/>
      <w:r w:rsidRPr="00364DF6">
        <w:rPr>
          <w:color w:val="76923C" w:themeColor="accent3" w:themeShade="BF"/>
        </w:rPr>
        <w:fldChar w:fldCharType="end"/>
      </w:r>
      <w:r w:rsidRPr="00364DF6">
        <w:rPr>
          <w:color w:val="76923C" w:themeColor="accent3" w:themeShade="BF"/>
        </w:rPr>
        <w:t xml:space="preserve">: </w:t>
      </w:r>
      <w:r w:rsidRPr="00364DF6">
        <w:rPr>
          <w:color w:val="76923C" w:themeColor="accent3" w:themeShade="BF"/>
        </w:rPr>
        <w:fldChar w:fldCharType="begin"/>
      </w:r>
      <w:r w:rsidRPr="00364DF6">
        <w:rPr>
          <w:color w:val="76923C" w:themeColor="accent3" w:themeShade="BF"/>
        </w:rPr>
        <w:instrText xml:space="preserve"> DOCPROPERTY "</w:instrText>
      </w:r>
      <w:r w:rsidR="00EB3EAB" w:rsidRPr="00364DF6">
        <w:rPr>
          <w:color w:val="76923C" w:themeColor="accent3" w:themeShade="BF"/>
        </w:rPr>
        <w:instrText>D</w:instrText>
      </w:r>
      <w:r w:rsidRPr="00364DF6">
        <w:rPr>
          <w:color w:val="76923C" w:themeColor="accent3" w:themeShade="BF"/>
        </w:rPr>
        <w:instrText>omain</w:instrText>
      </w:r>
      <w:r w:rsidR="00EB3EAB" w:rsidRPr="00364DF6">
        <w:rPr>
          <w:color w:val="76923C" w:themeColor="accent3" w:themeShade="BF"/>
        </w:rPr>
        <w:instrText>_</w:instrText>
      </w:r>
      <w:r w:rsidRPr="00364DF6">
        <w:rPr>
          <w:color w:val="76923C" w:themeColor="accent3" w:themeShade="BF"/>
        </w:rPr>
        <w:instrText xml:space="preserve">2" \* MERGEFORMAT </w:instrText>
      </w:r>
      <w:r w:rsidRPr="00364DF6">
        <w:rPr>
          <w:color w:val="76923C" w:themeColor="accent3" w:themeShade="BF"/>
        </w:rPr>
        <w:fldChar w:fldCharType="separate"/>
      </w:r>
      <w:proofErr w:type="spellStart"/>
      <w:r w:rsidR="00035AA6" w:rsidRPr="00364DF6">
        <w:rPr>
          <w:b/>
          <w:color w:val="76923C" w:themeColor="accent3" w:themeShade="BF"/>
        </w:rPr>
        <w:t>activity</w:t>
      </w:r>
      <w:proofErr w:type="spellEnd"/>
      <w:r w:rsidRPr="00364DF6">
        <w:rPr>
          <w:color w:val="76923C" w:themeColor="accent3" w:themeShade="BF"/>
        </w:rPr>
        <w:fldChar w:fldCharType="end"/>
      </w:r>
      <w:r w:rsidRPr="00364DF6">
        <w:rPr>
          <w:color w:val="76923C" w:themeColor="accent3" w:themeShade="BF"/>
        </w:rPr>
        <w:t xml:space="preserve">: </w:t>
      </w:r>
      <w:r w:rsidRPr="00364DF6">
        <w:rPr>
          <w:color w:val="76923C" w:themeColor="accent3" w:themeShade="BF"/>
        </w:rPr>
        <w:fldChar w:fldCharType="begin"/>
      </w:r>
      <w:r w:rsidRPr="00364DF6">
        <w:rPr>
          <w:color w:val="76923C" w:themeColor="accent3" w:themeShade="BF"/>
        </w:rPr>
        <w:instrText xml:space="preserve"> DOCPROPERTY "</w:instrText>
      </w:r>
      <w:r w:rsidR="00EB3EAB" w:rsidRPr="00364DF6">
        <w:rPr>
          <w:color w:val="76923C" w:themeColor="accent3" w:themeShade="BF"/>
        </w:rPr>
        <w:instrText>D</w:instrText>
      </w:r>
      <w:r w:rsidRPr="00364DF6">
        <w:rPr>
          <w:color w:val="76923C" w:themeColor="accent3" w:themeShade="BF"/>
        </w:rPr>
        <w:instrText>omain</w:instrText>
      </w:r>
      <w:r w:rsidR="00EB3EAB" w:rsidRPr="00364DF6">
        <w:rPr>
          <w:color w:val="76923C" w:themeColor="accent3" w:themeShade="BF"/>
        </w:rPr>
        <w:instrText>_</w:instrText>
      </w:r>
      <w:r w:rsidRPr="00364DF6">
        <w:rPr>
          <w:color w:val="76923C" w:themeColor="accent3" w:themeShade="BF"/>
        </w:rPr>
        <w:instrText xml:space="preserve">3" \* MERGEFORMAT </w:instrText>
      </w:r>
      <w:r w:rsidRPr="00364DF6">
        <w:rPr>
          <w:color w:val="76923C" w:themeColor="accent3" w:themeShade="BF"/>
        </w:rPr>
        <w:fldChar w:fldCharType="separate"/>
      </w:r>
      <w:r w:rsidR="00035AA6" w:rsidRPr="00364DF6">
        <w:rPr>
          <w:b/>
          <w:color w:val="76923C" w:themeColor="accent3" w:themeShade="BF"/>
        </w:rPr>
        <w:t>order</w:t>
      </w:r>
      <w:r w:rsidRPr="00364DF6">
        <w:rPr>
          <w:color w:val="76923C" w:themeColor="accent3" w:themeShade="BF"/>
        </w:rPr>
        <w:fldChar w:fldCharType="end"/>
      </w:r>
    </w:p>
    <w:p w14:paraId="54201CDA" w14:textId="77777777" w:rsidR="007D7250" w:rsidRPr="00364DF6" w:rsidRDefault="0039481C" w:rsidP="0039481C">
      <w:r w:rsidRPr="00364DF6">
        <w:t xml:space="preserve">Tjänstekontrakten är baserade på RIVTA 2.1 [R2] och reglerade genom </w:t>
      </w:r>
      <w:proofErr w:type="spellStart"/>
      <w:r w:rsidRPr="00364DF6">
        <w:t>arkitekturella</w:t>
      </w:r>
      <w:proofErr w:type="spellEnd"/>
      <w:r w:rsidRPr="00364DF6">
        <w:t xml:space="preserve"> beslut [R1]</w:t>
      </w:r>
      <w:r w:rsidR="007D7250" w:rsidRPr="00364DF6">
        <w:t>.</w:t>
      </w:r>
      <w:r w:rsidRPr="00364DF6">
        <w:t xml:space="preserve"> </w:t>
      </w:r>
    </w:p>
    <w:p w14:paraId="292FFD13" w14:textId="77777777" w:rsidR="0061517C" w:rsidRDefault="0061517C" w:rsidP="0039481C"/>
    <w:p w14:paraId="41A2044F" w14:textId="77777777" w:rsidR="0039481C" w:rsidRPr="0061517C" w:rsidRDefault="0039481C" w:rsidP="0039481C">
      <w:r w:rsidRPr="0061517C">
        <w:t xml:space="preserve">Tjänstekontraktsbeskrivningen är en kravspecifikation. Den skall fungera som ett teknikneutralt,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F8C18FF" w14:textId="77777777" w:rsidR="0039481C" w:rsidRPr="0061517C" w:rsidRDefault="0039481C" w:rsidP="0039481C">
      <w:r w:rsidRPr="0061517C">
        <w:t>Detta dokument kompletterar reglerna i de tekniska kontrakten. Tjänsteproducenter och tjänstekonsumenter ska m.a.o. följa såväl de maskintolkbara reglerna i de tekniska kontrakten, så väl som de regler som uttrycks verbalt i detta dokument.</w:t>
      </w:r>
    </w:p>
    <w:p w14:paraId="0CF5CFA9" w14:textId="77777777" w:rsidR="00D720D4" w:rsidRDefault="00D720D4" w:rsidP="0039481C"/>
    <w:p w14:paraId="0B05E925" w14:textId="4F2ADCE0" w:rsidR="003D6708" w:rsidRDefault="003D6708" w:rsidP="00D720D4">
      <w:pPr>
        <w:pStyle w:val="Rubrik2"/>
      </w:pPr>
      <w:bookmarkStart w:id="6" w:name="_Toc287724183"/>
      <w:bookmarkStart w:id="7" w:name="_Toc269040962"/>
      <w:r>
        <w:t>Svenskt namn</w:t>
      </w:r>
      <w:bookmarkEnd w:id="6"/>
    </w:p>
    <w:p w14:paraId="0A0E94E6" w14:textId="1136572D" w:rsidR="00680827" w:rsidRDefault="00B437AF" w:rsidP="00035AA6">
      <w:pPr>
        <w:rPr>
          <w:b/>
          <w:color w:val="76923C" w:themeColor="accent3" w:themeShade="BF"/>
        </w:rPr>
      </w:pPr>
      <w:r>
        <w:rPr>
          <w:b/>
          <w:color w:val="76923C" w:themeColor="accent3" w:themeShade="BF"/>
        </w:rPr>
        <w:t>v</w:t>
      </w:r>
      <w:r w:rsidRPr="00B437AF">
        <w:rPr>
          <w:b/>
          <w:color w:val="76923C" w:themeColor="accent3" w:themeShade="BF"/>
        </w:rPr>
        <w:t xml:space="preserve">ård och omsorgs </w:t>
      </w:r>
      <w:proofErr w:type="spellStart"/>
      <w:proofErr w:type="gramStart"/>
      <w:r w:rsidRPr="00B437AF">
        <w:rPr>
          <w:b/>
          <w:color w:val="76923C" w:themeColor="accent3" w:themeShade="BF"/>
        </w:rPr>
        <w:t>kärnprocess</w:t>
      </w:r>
      <w:r w:rsidR="00167381" w:rsidRPr="00B437AF">
        <w:rPr>
          <w:b/>
          <w:color w:val="76923C" w:themeColor="accent3" w:themeShade="BF"/>
        </w:rPr>
        <w:t>:</w:t>
      </w:r>
      <w:r w:rsidRPr="00B437AF">
        <w:rPr>
          <w:b/>
          <w:color w:val="76923C" w:themeColor="accent3" w:themeShade="BF"/>
        </w:rPr>
        <w:t>hantera</w:t>
      </w:r>
      <w:proofErr w:type="spellEnd"/>
      <w:proofErr w:type="gramEnd"/>
      <w:r w:rsidRPr="00B437AF">
        <w:rPr>
          <w:b/>
          <w:color w:val="76923C" w:themeColor="accent3" w:themeShade="BF"/>
        </w:rPr>
        <w:t xml:space="preserve"> </w:t>
      </w:r>
      <w:proofErr w:type="spellStart"/>
      <w:r w:rsidRPr="00B437AF">
        <w:rPr>
          <w:b/>
          <w:color w:val="76923C" w:themeColor="accent3" w:themeShade="BF"/>
        </w:rPr>
        <w:t>aktiviteter</w:t>
      </w:r>
      <w:r w:rsidR="00147913" w:rsidRPr="00B437AF">
        <w:rPr>
          <w:b/>
          <w:color w:val="76923C" w:themeColor="accent3" w:themeShade="BF"/>
        </w:rPr>
        <w:t>:</w:t>
      </w:r>
      <w:r w:rsidR="00035AA6">
        <w:rPr>
          <w:b/>
          <w:color w:val="76923C" w:themeColor="accent3" w:themeShade="BF"/>
        </w:rPr>
        <w:t>beställning</w:t>
      </w:r>
      <w:proofErr w:type="spellEnd"/>
      <w:r w:rsidR="00DE244B">
        <w:rPr>
          <w:b/>
          <w:color w:val="76923C" w:themeColor="accent3" w:themeShade="BF"/>
        </w:rPr>
        <w:t xml:space="preserve"> av aktivitet</w:t>
      </w:r>
    </w:p>
    <w:p w14:paraId="7F08D786" w14:textId="77777777" w:rsidR="003D6708" w:rsidRPr="003D6708" w:rsidRDefault="003D6708" w:rsidP="003D6708"/>
    <w:p w14:paraId="6BBD040D" w14:textId="77777777" w:rsidR="00D720D4" w:rsidRDefault="00D720D4" w:rsidP="00D720D4">
      <w:pPr>
        <w:pStyle w:val="Rubrik2"/>
      </w:pPr>
      <w:bookmarkStart w:id="8" w:name="_Toc287724184"/>
      <w:r>
        <w:t>WEB beskrivning</w:t>
      </w:r>
      <w:bookmarkEnd w:id="7"/>
      <w:bookmarkEnd w:id="8"/>
    </w:p>
    <w:p w14:paraId="26A7BB4C" w14:textId="7CD41874" w:rsidR="004920CC" w:rsidRPr="006A4923" w:rsidRDefault="004920CC" w:rsidP="004920CC">
      <w:r w:rsidRPr="006A4923">
        <w:t xml:space="preserve">Domänen syftar till att tillmötesgå vårdprofessionens </w:t>
      </w:r>
      <w:r w:rsidR="006A4923" w:rsidRPr="006A4923">
        <w:t>behov att beställa</w:t>
      </w:r>
      <w:r w:rsidRPr="006A4923">
        <w:t xml:space="preserve"> </w:t>
      </w:r>
      <w:r w:rsidR="006A4923" w:rsidRPr="006A4923">
        <w:t>aktivitet-er såsom mätserier eller start av behandling i andra plattformar/system än det primära journalsystemet</w:t>
      </w:r>
    </w:p>
    <w:p w14:paraId="0BC90C02" w14:textId="77777777" w:rsidR="004920CC" w:rsidRPr="006A4923" w:rsidRDefault="004920CC" w:rsidP="004920CC"/>
    <w:p w14:paraId="3ADE6173" w14:textId="760143B1" w:rsidR="004920CC" w:rsidRDefault="004920CC" w:rsidP="006A4923">
      <w:r w:rsidRPr="006A4923">
        <w:t xml:space="preserve">Tjänstekontrakten i denna domän beskriver </w:t>
      </w:r>
      <w:r w:rsidR="006A4923" w:rsidRPr="006A4923">
        <w:t>beställning av</w:t>
      </w:r>
      <w:r w:rsidRPr="006A4923">
        <w:t xml:space="preserve"> </w:t>
      </w:r>
      <w:r w:rsidR="006A4923" w:rsidRPr="006A4923">
        <w:t>aktiviteter.</w:t>
      </w:r>
      <w:r w:rsidRPr="006A4923">
        <w:t xml:space="preserve"> </w:t>
      </w:r>
    </w:p>
    <w:p w14:paraId="14E05A37" w14:textId="77777777" w:rsidR="00CD72DB" w:rsidRDefault="00CD72DB" w:rsidP="006A4923"/>
    <w:p w14:paraId="3CB09ECE" w14:textId="77777777" w:rsidR="00CD72DB" w:rsidRDefault="00CD72DB" w:rsidP="00CD72DB">
      <w:pPr>
        <w:tabs>
          <w:tab w:val="left" w:pos="2552"/>
        </w:tabs>
      </w:pPr>
      <w:r>
        <w:t xml:space="preserve">Domänens syfte är att tillmötesgå det behov som finns från vårdprofessionen för att insamla och få direktåtkomst till patientens hälsodata från annat system, exempelvis vid monitorering i hemmet eller från annan vårdgivares/vårdenhets system. </w:t>
      </w:r>
    </w:p>
    <w:p w14:paraId="5EC90DBD" w14:textId="77777777" w:rsidR="00CD72DB" w:rsidRDefault="00CD72DB" w:rsidP="00CD72DB">
      <w:pPr>
        <w:pStyle w:val="Brdtext"/>
      </w:pPr>
      <w:r>
        <w:t xml:space="preserve">Domänens specifika syfte är att definiera meddelande-transaktion för att, från exempelvis ett journalsystem, beställa och påbörja en ny mätsession, förändra eller avsluta en befintlig. Transaktionen i domänen är tänkt att kombineras med transaktioner, definierade i tjänstedomänen </w:t>
      </w:r>
      <w:r w:rsidRPr="000C05AF">
        <w:rPr>
          <w:b/>
          <w:i/>
        </w:rPr>
        <w:fldChar w:fldCharType="begin"/>
      </w:r>
      <w:r w:rsidRPr="000C05AF">
        <w:rPr>
          <w:b/>
          <w:i/>
        </w:rPr>
        <w:instrText xml:space="preserve"> DOCPROPERTY "Domain_1" \* MERGEFORMAT </w:instrText>
      </w:r>
      <w:r w:rsidRPr="000C05AF">
        <w:rPr>
          <w:b/>
          <w:i/>
        </w:rPr>
        <w:fldChar w:fldCharType="separate"/>
      </w:r>
      <w:proofErr w:type="spellStart"/>
      <w:r w:rsidRPr="000C05AF">
        <w:rPr>
          <w:b/>
          <w:i/>
        </w:rPr>
        <w:t>clinicalprocess</w:t>
      </w:r>
      <w:r w:rsidRPr="000C05AF">
        <w:rPr>
          <w:b/>
          <w:i/>
        </w:rPr>
        <w:fldChar w:fldCharType="end"/>
      </w:r>
      <w:r w:rsidRPr="000C05AF">
        <w:rPr>
          <w:b/>
          <w:i/>
        </w:rPr>
        <w:t>:</w:t>
      </w:r>
      <w:proofErr w:type="gramStart"/>
      <w:r>
        <w:rPr>
          <w:b/>
          <w:i/>
        </w:rPr>
        <w:t>healthcond:basic</w:t>
      </w:r>
      <w:proofErr w:type="spellEnd"/>
      <w:proofErr w:type="gramEnd"/>
      <w:r>
        <w:rPr>
          <w:b/>
          <w:i/>
        </w:rPr>
        <w:t>,</w:t>
      </w:r>
      <w:r w:rsidRPr="006A5E01">
        <w:t xml:space="preserve"> för överföringen av mätresultatet vid insamlingen</w:t>
      </w:r>
      <w:r>
        <w:t>, tillbaka till journalsystemet</w:t>
      </w:r>
      <w:r w:rsidRPr="006A5E01">
        <w:t>.</w:t>
      </w:r>
    </w:p>
    <w:p w14:paraId="622101BF" w14:textId="77777777" w:rsidR="00CD72DB" w:rsidRPr="00A42731" w:rsidRDefault="00CD72DB" w:rsidP="00CD72DB">
      <w:pPr>
        <w:pStyle w:val="Brdtext"/>
      </w:pPr>
      <w:r w:rsidRPr="00C67FD1">
        <w:t>Idag sker ett antal olika initiativ kring vård på distans, omvårdnad på distans, digitaliseringen av trygghetslarmen och olika typer av hälsosatsningar. I landstingen arbetas det med att effektivisera och hitta nya arbetssätt t.ex. för vård av patienter med kroniska sjukdomar. Effektiv och kvalitativ vård och omsorg på distans kräver nya arbetsmetoder och nya produkter. Invånarna vill också bli mera delaktiga i sin vård</w:t>
      </w:r>
      <w:r>
        <w:t xml:space="preserve">. </w:t>
      </w:r>
    </w:p>
    <w:p w14:paraId="7DF1B4C3" w14:textId="77777777" w:rsidR="00CD72DB" w:rsidRDefault="00CD72DB" w:rsidP="006A4923"/>
    <w:p w14:paraId="10716C11" w14:textId="12FD91EB" w:rsidR="003D6708" w:rsidRDefault="003D6708">
      <w:pPr>
        <w:spacing w:line="240" w:lineRule="auto"/>
      </w:pPr>
      <w:r>
        <w:br w:type="page"/>
      </w:r>
    </w:p>
    <w:p w14:paraId="24D39680" w14:textId="77777777" w:rsidR="0039481C" w:rsidRPr="00C1259D" w:rsidRDefault="0039481C" w:rsidP="0039481C">
      <w:pPr>
        <w:tabs>
          <w:tab w:val="left" w:pos="7110"/>
        </w:tabs>
      </w:pPr>
    </w:p>
    <w:p w14:paraId="6A4B8311" w14:textId="77777777" w:rsidR="0039481C" w:rsidRDefault="0039481C" w:rsidP="0039481C">
      <w:pPr>
        <w:pStyle w:val="Rubrik1"/>
      </w:pPr>
      <w:bookmarkStart w:id="9" w:name="_Toc198086678"/>
      <w:bookmarkStart w:id="10" w:name="_Toc224960918"/>
      <w:bookmarkStart w:id="11" w:name="_Toc357754844"/>
      <w:bookmarkStart w:id="12" w:name="_Toc243452542"/>
      <w:bookmarkStart w:id="13" w:name="_Toc287724185"/>
      <w:bookmarkStart w:id="14" w:name="_Toc163300578"/>
      <w:bookmarkStart w:id="15" w:name="_Toc163300880"/>
      <w:bookmarkStart w:id="16" w:name="_Toc198366954"/>
      <w:r>
        <w:t>Versionsinformation</w:t>
      </w:r>
      <w:bookmarkEnd w:id="9"/>
      <w:bookmarkEnd w:id="10"/>
      <w:bookmarkEnd w:id="11"/>
      <w:bookmarkEnd w:id="12"/>
      <w:bookmarkEnd w:id="13"/>
    </w:p>
    <w:p w14:paraId="2F36E12C" w14:textId="7ED06B2B" w:rsidR="0039481C" w:rsidRDefault="0039481C" w:rsidP="0039481C">
      <w:r w:rsidRPr="002577BB">
        <w:t>Denna revision av tjänstekontraktsbeskrivningen handlar om</w:t>
      </w:r>
      <w:r w:rsidR="008055D7" w:rsidRPr="002577BB">
        <w:t xml:space="preserve"> domänen</w:t>
      </w:r>
      <w:r w:rsidR="008574CF" w:rsidRPr="002577BB">
        <w:t xml:space="preserve"> </w:t>
      </w:r>
      <w:r w:rsidR="008574CF" w:rsidRPr="002577BB">
        <w:rPr>
          <w:color w:val="76923C" w:themeColor="accent3" w:themeShade="BF"/>
        </w:rPr>
        <w:fldChar w:fldCharType="begin"/>
      </w:r>
      <w:r w:rsidR="008574CF" w:rsidRPr="002577BB">
        <w:rPr>
          <w:color w:val="76923C" w:themeColor="accent3" w:themeShade="BF"/>
        </w:rPr>
        <w:instrText xml:space="preserve"> DOCPROPERTY "Domain_1" \* MERGEFORMAT </w:instrText>
      </w:r>
      <w:r w:rsidR="008574CF" w:rsidRPr="002577BB">
        <w:rPr>
          <w:color w:val="76923C" w:themeColor="accent3" w:themeShade="BF"/>
        </w:rPr>
        <w:fldChar w:fldCharType="separate"/>
      </w:r>
      <w:proofErr w:type="spellStart"/>
      <w:r w:rsidR="00C61B6B" w:rsidRPr="00C61B6B">
        <w:rPr>
          <w:b/>
          <w:color w:val="76923C" w:themeColor="accent3" w:themeShade="BF"/>
        </w:rPr>
        <w:t>clinicalprocess</w:t>
      </w:r>
      <w:proofErr w:type="spellEnd"/>
      <w:r w:rsidR="008574CF" w:rsidRPr="002577BB">
        <w:rPr>
          <w:color w:val="76923C" w:themeColor="accent3" w:themeShade="BF"/>
        </w:rPr>
        <w:fldChar w:fldCharType="end"/>
      </w:r>
      <w:r w:rsidR="008574CF" w:rsidRPr="002577BB">
        <w:rPr>
          <w:color w:val="76923C" w:themeColor="accent3" w:themeShade="BF"/>
        </w:rPr>
        <w:t xml:space="preserve">: </w:t>
      </w:r>
      <w:r w:rsidR="008574CF" w:rsidRPr="002577BB">
        <w:rPr>
          <w:color w:val="76923C" w:themeColor="accent3" w:themeShade="BF"/>
        </w:rPr>
        <w:fldChar w:fldCharType="begin"/>
      </w:r>
      <w:r w:rsidR="008574CF" w:rsidRPr="002577BB">
        <w:rPr>
          <w:color w:val="76923C" w:themeColor="accent3" w:themeShade="BF"/>
        </w:rPr>
        <w:instrText xml:space="preserve"> DOCPROPERTY "Domain_2" \* MERGEFORMAT </w:instrText>
      </w:r>
      <w:r w:rsidR="008574CF" w:rsidRPr="002577BB">
        <w:rPr>
          <w:color w:val="76923C" w:themeColor="accent3" w:themeShade="BF"/>
        </w:rPr>
        <w:fldChar w:fldCharType="separate"/>
      </w:r>
      <w:proofErr w:type="spellStart"/>
      <w:r w:rsidR="00C61B6B" w:rsidRPr="00C61B6B">
        <w:rPr>
          <w:b/>
          <w:color w:val="76923C" w:themeColor="accent3" w:themeShade="BF"/>
        </w:rPr>
        <w:t>activity</w:t>
      </w:r>
      <w:proofErr w:type="spellEnd"/>
      <w:r w:rsidR="008574CF" w:rsidRPr="002577BB">
        <w:rPr>
          <w:color w:val="76923C" w:themeColor="accent3" w:themeShade="BF"/>
        </w:rPr>
        <w:fldChar w:fldCharType="end"/>
      </w:r>
      <w:r w:rsidR="008574CF" w:rsidRPr="002577BB">
        <w:rPr>
          <w:color w:val="76923C" w:themeColor="accent3" w:themeShade="BF"/>
        </w:rPr>
        <w:t xml:space="preserve">: </w:t>
      </w:r>
      <w:r w:rsidR="008574CF" w:rsidRPr="002577BB">
        <w:rPr>
          <w:color w:val="76923C" w:themeColor="accent3" w:themeShade="BF"/>
        </w:rPr>
        <w:fldChar w:fldCharType="begin"/>
      </w:r>
      <w:r w:rsidR="008574CF" w:rsidRPr="002577BB">
        <w:rPr>
          <w:color w:val="76923C" w:themeColor="accent3" w:themeShade="BF"/>
        </w:rPr>
        <w:instrText xml:space="preserve"> DOCPROPERTY "Domain_3" \* MERGEFORMAT </w:instrText>
      </w:r>
      <w:r w:rsidR="008574CF" w:rsidRPr="002577BB">
        <w:rPr>
          <w:color w:val="76923C" w:themeColor="accent3" w:themeShade="BF"/>
        </w:rPr>
        <w:fldChar w:fldCharType="separate"/>
      </w:r>
      <w:r w:rsidR="00C61B6B" w:rsidRPr="00C61B6B">
        <w:rPr>
          <w:b/>
          <w:color w:val="76923C" w:themeColor="accent3" w:themeShade="BF"/>
        </w:rPr>
        <w:t>order</w:t>
      </w:r>
      <w:r w:rsidR="008574CF" w:rsidRPr="002577BB">
        <w:rPr>
          <w:color w:val="76923C" w:themeColor="accent3" w:themeShade="BF"/>
        </w:rPr>
        <w:fldChar w:fldCharType="end"/>
      </w:r>
      <w:r w:rsidR="008574CF" w:rsidRPr="002577BB">
        <w:rPr>
          <w:color w:val="76923C" w:themeColor="accent3" w:themeShade="BF"/>
        </w:rPr>
        <w:t xml:space="preserve">. </w:t>
      </w:r>
      <w:r w:rsidRPr="002577BB">
        <w:t>Observera att version för detta dokument och domänen måste vara lika. Detta för att spårbarheten inte skall brytas</w:t>
      </w:r>
      <w:r w:rsidRPr="007E3F3B">
        <w:rPr>
          <w:i/>
        </w:rPr>
        <w:t>.</w:t>
      </w:r>
      <w:r>
        <w:t xml:space="preserve"> </w:t>
      </w:r>
    </w:p>
    <w:p w14:paraId="676921EF" w14:textId="77777777" w:rsidR="0039481C" w:rsidRDefault="0039481C" w:rsidP="0039481C"/>
    <w:p w14:paraId="4747BC91" w14:textId="7B69F377" w:rsidR="0039481C" w:rsidRDefault="0039481C" w:rsidP="0039481C">
      <w:pPr>
        <w:pStyle w:val="Rubrik2"/>
      </w:pPr>
      <w:bookmarkStart w:id="17" w:name="_Toc357754845"/>
      <w:bookmarkStart w:id="18" w:name="_Toc243452543"/>
      <w:bookmarkStart w:id="19" w:name="_Toc287724186"/>
      <w:bookmarkStart w:id="20" w:name="_Toc163300882"/>
      <w:r>
        <w:t xml:space="preserve">Version </w:t>
      </w:r>
      <w:bookmarkEnd w:id="17"/>
      <w:bookmarkEnd w:id="18"/>
      <w:r w:rsidR="00E57C71">
        <w:rPr>
          <w:color w:val="008000"/>
        </w:rPr>
        <w:fldChar w:fldCharType="begin"/>
      </w:r>
      <w:r w:rsidR="00E57C71">
        <w:rPr>
          <w:color w:val="008000"/>
        </w:rPr>
        <w:instrText xml:space="preserve"> DOCPROPERTY "version" \* MERGEFORMAT </w:instrText>
      </w:r>
      <w:r w:rsidR="00E57C71">
        <w:rPr>
          <w:color w:val="008000"/>
        </w:rPr>
        <w:fldChar w:fldCharType="separate"/>
      </w:r>
      <w:r w:rsidR="00586761">
        <w:rPr>
          <w:color w:val="008000"/>
        </w:rPr>
        <w:t>1.0</w:t>
      </w:r>
      <w:bookmarkEnd w:id="19"/>
      <w:r w:rsidR="00E57C71">
        <w:rPr>
          <w:color w:val="008000"/>
        </w:rPr>
        <w:fldChar w:fldCharType="end"/>
      </w:r>
      <w:r w:rsidRPr="00862A31">
        <w:rPr>
          <w:color w:val="76923C" w:themeColor="accent3" w:themeShade="BF"/>
        </w:rPr>
        <w:fldChar w:fldCharType="begin"/>
      </w:r>
      <w:r w:rsidRPr="00862A31">
        <w:rPr>
          <w:color w:val="76923C" w:themeColor="accent3" w:themeShade="BF"/>
        </w:rPr>
        <w:instrText xml:space="preserve"> DOCPROPERTY  "rc" \* MERGEFORMAT </w:instrText>
      </w:r>
      <w:r w:rsidRPr="00862A31">
        <w:rPr>
          <w:color w:val="76923C" w:themeColor="accent3" w:themeShade="BF"/>
        </w:rPr>
        <w:fldChar w:fldCharType="end"/>
      </w:r>
    </w:p>
    <w:p w14:paraId="2619F25A" w14:textId="77777777" w:rsidR="0039481C" w:rsidRDefault="0039481C" w:rsidP="0039481C">
      <w:pPr>
        <w:pStyle w:val="Rubrik3"/>
      </w:pPr>
      <w:bookmarkStart w:id="21" w:name="_Toc243452544"/>
      <w:bookmarkStart w:id="22" w:name="_Toc287724187"/>
      <w:r>
        <w:t>Oförändrade tjänstekontrakt</w:t>
      </w:r>
      <w:bookmarkEnd w:id="21"/>
      <w:bookmarkEnd w:id="22"/>
    </w:p>
    <w:p w14:paraId="4D6A5DF6" w14:textId="3A4266DD" w:rsidR="0084385C" w:rsidRDefault="005E29AA" w:rsidP="003663BD">
      <w:r>
        <w:t>n/a</w:t>
      </w:r>
    </w:p>
    <w:p w14:paraId="703435E3" w14:textId="77777777" w:rsidR="00925EA0" w:rsidRPr="003663BD" w:rsidRDefault="00925EA0" w:rsidP="003663BD"/>
    <w:p w14:paraId="00D1F070" w14:textId="77777777" w:rsidR="0039481C" w:rsidRDefault="0039481C" w:rsidP="0039481C">
      <w:pPr>
        <w:pStyle w:val="Rubrik3"/>
      </w:pPr>
      <w:bookmarkStart w:id="23" w:name="_Toc243452545"/>
      <w:bookmarkStart w:id="24" w:name="_Toc287724188"/>
      <w:r>
        <w:t>Nya tjänstekontrakt</w:t>
      </w:r>
      <w:bookmarkEnd w:id="23"/>
      <w:bookmarkEnd w:id="24"/>
    </w:p>
    <w:p w14:paraId="1101B2AF" w14:textId="77777777" w:rsidR="0039481C" w:rsidRPr="002577BB" w:rsidRDefault="0039481C" w:rsidP="0039481C">
      <w:r w:rsidRPr="002577BB">
        <w:t>Följande nya tjänstekontrakt finns från och med denna version:</w:t>
      </w:r>
    </w:p>
    <w:p w14:paraId="0930ADAF" w14:textId="63CC3480" w:rsidR="0039481C" w:rsidRPr="007C7AE2" w:rsidRDefault="008E4D6F" w:rsidP="007C7AE2">
      <w:proofErr w:type="spellStart"/>
      <w:r>
        <w:t>ProcessActivityOrder</w:t>
      </w:r>
      <w:proofErr w:type="spellEnd"/>
      <w:r w:rsidR="0039481C" w:rsidRPr="007C7AE2">
        <w:t>, version 1.0</w:t>
      </w:r>
    </w:p>
    <w:p w14:paraId="2B83C3D7" w14:textId="77777777" w:rsidR="0039481C" w:rsidRPr="00DC5529" w:rsidRDefault="0039481C" w:rsidP="0039481C">
      <w:pPr>
        <w:rPr>
          <w:highlight w:val="yellow"/>
        </w:rPr>
      </w:pPr>
    </w:p>
    <w:p w14:paraId="118D1542" w14:textId="02BE619C" w:rsidR="0028759B" w:rsidRDefault="0039481C" w:rsidP="0028759B">
      <w:pPr>
        <w:pStyle w:val="Rubrik3"/>
      </w:pPr>
      <w:bookmarkStart w:id="25" w:name="_Toc243452546"/>
      <w:bookmarkStart w:id="26" w:name="_Toc287724189"/>
      <w:r>
        <w:t>Förändrade tjänstekontrakt</w:t>
      </w:r>
      <w:bookmarkEnd w:id="25"/>
      <w:bookmarkEnd w:id="26"/>
    </w:p>
    <w:p w14:paraId="1918724F" w14:textId="09ADABDA" w:rsidR="0039481C" w:rsidRDefault="005E29AA" w:rsidP="0039481C">
      <w:r>
        <w:t>Inga tjänstekontrakt har ändrats.</w:t>
      </w:r>
    </w:p>
    <w:p w14:paraId="74C18F23" w14:textId="14D8A415" w:rsidR="0039481C" w:rsidRPr="0038515C" w:rsidRDefault="0039481C" w:rsidP="0039481C"/>
    <w:p w14:paraId="409D1692" w14:textId="17355B9B" w:rsidR="0039481C" w:rsidRDefault="0039481C" w:rsidP="0039481C">
      <w:pPr>
        <w:pStyle w:val="Rubrik3"/>
      </w:pPr>
      <w:bookmarkStart w:id="27" w:name="_Toc243452547"/>
      <w:bookmarkStart w:id="28" w:name="_Toc287724190"/>
      <w:r>
        <w:t>Utgångna tjänstekontrakt</w:t>
      </w:r>
      <w:bookmarkEnd w:id="27"/>
      <w:bookmarkEnd w:id="28"/>
    </w:p>
    <w:p w14:paraId="6577B3A2" w14:textId="3CB228DD" w:rsidR="0039481C" w:rsidRPr="00A70CAB" w:rsidRDefault="005E29AA" w:rsidP="0028759B">
      <w:r>
        <w:t>Inga tjänstekontrakt har utgått.</w:t>
      </w:r>
    </w:p>
    <w:p w14:paraId="3C332A77" w14:textId="77777777" w:rsidR="0039481C" w:rsidRPr="0028759B" w:rsidRDefault="0039481C" w:rsidP="0028759B">
      <w:pPr>
        <w:rPr>
          <w:color w:val="4F81BD" w:themeColor="accent1"/>
        </w:rPr>
      </w:pPr>
    </w:p>
    <w:p w14:paraId="11F0DE31" w14:textId="77777777" w:rsidR="0039481C" w:rsidRPr="0028759B" w:rsidRDefault="0039481C" w:rsidP="0039481C">
      <w:pPr>
        <w:pStyle w:val="Rubrik2"/>
      </w:pPr>
      <w:bookmarkStart w:id="29" w:name="_Toc357754846"/>
      <w:bookmarkStart w:id="30" w:name="_Toc243452548"/>
      <w:bookmarkStart w:id="31" w:name="_Toc287724191"/>
      <w:r w:rsidRPr="0028759B">
        <w:t>Version tidigare</w:t>
      </w:r>
      <w:bookmarkEnd w:id="29"/>
      <w:bookmarkEnd w:id="30"/>
      <w:bookmarkEnd w:id="31"/>
    </w:p>
    <w:p w14:paraId="6088B1CD" w14:textId="1E5A46E8" w:rsidR="0039481C" w:rsidRPr="003B79E7" w:rsidRDefault="00A70CAB" w:rsidP="0039481C">
      <w:r>
        <w:t>Ingen tidigare version</w:t>
      </w:r>
      <w:r w:rsidR="005E29AA">
        <w:t xml:space="preserve"> av kontraktet finns</w:t>
      </w:r>
      <w:r>
        <w:t>.</w:t>
      </w:r>
    </w:p>
    <w:p w14:paraId="7719E18E" w14:textId="77777777" w:rsidR="0039481C" w:rsidRPr="00C63695" w:rsidRDefault="0039481C" w:rsidP="0039481C">
      <w:pPr>
        <w:pStyle w:val="Brdtext"/>
      </w:pPr>
    </w:p>
    <w:p w14:paraId="36EF0DDB" w14:textId="77777777" w:rsidR="0039481C" w:rsidRDefault="0039481C" w:rsidP="0039481C">
      <w:pPr>
        <w:pStyle w:val="Rubrik1"/>
      </w:pPr>
      <w:bookmarkStart w:id="32" w:name="_Toc357754847"/>
      <w:bookmarkStart w:id="33" w:name="_Toc243452549"/>
      <w:bookmarkStart w:id="34" w:name="_Toc287724192"/>
      <w:bookmarkEnd w:id="20"/>
      <w:r>
        <w:t>Tjänstedomänens arkitektur</w:t>
      </w:r>
      <w:bookmarkEnd w:id="32"/>
      <w:bookmarkEnd w:id="33"/>
      <w:bookmarkEnd w:id="34"/>
    </w:p>
    <w:p w14:paraId="7771735D" w14:textId="77777777" w:rsidR="004920CC" w:rsidRDefault="004920CC" w:rsidP="004920CC">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5663B3C4" w14:textId="77777777" w:rsidR="004920CC" w:rsidRDefault="004920CC" w:rsidP="004920CC"/>
    <w:p w14:paraId="0DCAFDD3" w14:textId="4663ED3C" w:rsidR="004920CC" w:rsidRDefault="004920CC" w:rsidP="004920CC">
      <w:r w:rsidRPr="002B336D">
        <w:t xml:space="preserve">Tjänsterna för beskrivning </w:t>
      </w:r>
      <w:r>
        <w:t xml:space="preserve">av </w:t>
      </w:r>
      <w:r w:rsidR="00A638D6" w:rsidRPr="002577BB">
        <w:rPr>
          <w:color w:val="76923C" w:themeColor="accent3" w:themeShade="BF"/>
        </w:rPr>
        <w:fldChar w:fldCharType="begin"/>
      </w:r>
      <w:r w:rsidR="00A638D6" w:rsidRPr="002577BB">
        <w:rPr>
          <w:color w:val="76923C" w:themeColor="accent3" w:themeShade="BF"/>
        </w:rPr>
        <w:instrText xml:space="preserve"> DOCPROPERTY "Domain_1" \* MERGEFORMAT </w:instrText>
      </w:r>
      <w:r w:rsidR="00A638D6" w:rsidRPr="002577BB">
        <w:rPr>
          <w:color w:val="76923C" w:themeColor="accent3" w:themeShade="BF"/>
        </w:rPr>
        <w:fldChar w:fldCharType="separate"/>
      </w:r>
      <w:proofErr w:type="spellStart"/>
      <w:r w:rsidR="00C61B6B" w:rsidRPr="00C61B6B">
        <w:rPr>
          <w:b/>
          <w:color w:val="76923C" w:themeColor="accent3" w:themeShade="BF"/>
        </w:rPr>
        <w:t>clinicalprocess</w:t>
      </w:r>
      <w:proofErr w:type="spellEnd"/>
      <w:r w:rsidR="00A638D6" w:rsidRPr="002577BB">
        <w:rPr>
          <w:color w:val="76923C" w:themeColor="accent3" w:themeShade="BF"/>
        </w:rPr>
        <w:fldChar w:fldCharType="end"/>
      </w:r>
      <w:r w:rsidR="00A638D6" w:rsidRPr="002577BB">
        <w:rPr>
          <w:color w:val="76923C" w:themeColor="accent3" w:themeShade="BF"/>
        </w:rPr>
        <w:t xml:space="preserve">: </w:t>
      </w:r>
      <w:r w:rsidR="00A638D6" w:rsidRPr="002577BB">
        <w:rPr>
          <w:color w:val="76923C" w:themeColor="accent3" w:themeShade="BF"/>
        </w:rPr>
        <w:fldChar w:fldCharType="begin"/>
      </w:r>
      <w:r w:rsidR="00A638D6" w:rsidRPr="002577BB">
        <w:rPr>
          <w:color w:val="76923C" w:themeColor="accent3" w:themeShade="BF"/>
        </w:rPr>
        <w:instrText xml:space="preserve"> DOCPROPERTY "Domain_2" \* MERGEFORMAT </w:instrText>
      </w:r>
      <w:r w:rsidR="00A638D6" w:rsidRPr="002577BB">
        <w:rPr>
          <w:color w:val="76923C" w:themeColor="accent3" w:themeShade="BF"/>
        </w:rPr>
        <w:fldChar w:fldCharType="separate"/>
      </w:r>
      <w:proofErr w:type="spellStart"/>
      <w:r w:rsidR="00C61B6B" w:rsidRPr="00C61B6B">
        <w:rPr>
          <w:b/>
          <w:color w:val="76923C" w:themeColor="accent3" w:themeShade="BF"/>
        </w:rPr>
        <w:t>activity</w:t>
      </w:r>
      <w:proofErr w:type="spellEnd"/>
      <w:r w:rsidR="00A638D6" w:rsidRPr="002577BB">
        <w:rPr>
          <w:color w:val="76923C" w:themeColor="accent3" w:themeShade="BF"/>
        </w:rPr>
        <w:fldChar w:fldCharType="end"/>
      </w:r>
      <w:r w:rsidR="00A638D6" w:rsidRPr="002577BB">
        <w:rPr>
          <w:color w:val="76923C" w:themeColor="accent3" w:themeShade="BF"/>
        </w:rPr>
        <w:t xml:space="preserve">: </w:t>
      </w:r>
      <w:r w:rsidR="00A638D6" w:rsidRPr="002577BB">
        <w:rPr>
          <w:color w:val="76923C" w:themeColor="accent3" w:themeShade="BF"/>
        </w:rPr>
        <w:fldChar w:fldCharType="begin"/>
      </w:r>
      <w:r w:rsidR="00A638D6" w:rsidRPr="002577BB">
        <w:rPr>
          <w:color w:val="76923C" w:themeColor="accent3" w:themeShade="BF"/>
        </w:rPr>
        <w:instrText xml:space="preserve"> DOCPROPERTY "Domain_3" \* MERGEFORMAT </w:instrText>
      </w:r>
      <w:r w:rsidR="00A638D6" w:rsidRPr="002577BB">
        <w:rPr>
          <w:color w:val="76923C" w:themeColor="accent3" w:themeShade="BF"/>
        </w:rPr>
        <w:fldChar w:fldCharType="separate"/>
      </w:r>
      <w:r w:rsidR="00C61B6B" w:rsidRPr="00C61B6B">
        <w:rPr>
          <w:b/>
          <w:color w:val="76923C" w:themeColor="accent3" w:themeShade="BF"/>
        </w:rPr>
        <w:t>order</w:t>
      </w:r>
      <w:r w:rsidR="00A638D6" w:rsidRPr="002577BB">
        <w:rPr>
          <w:color w:val="76923C" w:themeColor="accent3" w:themeShade="BF"/>
        </w:rPr>
        <w:fldChar w:fldCharType="end"/>
      </w:r>
      <w:r>
        <w:t xml:space="preserve"> </w:t>
      </w:r>
      <w:r w:rsidRPr="002B336D">
        <w:t xml:space="preserve">erbjuder </w:t>
      </w:r>
      <w:r w:rsidR="00A638D6">
        <w:t>att mellan system initiera olika typer av aktiviteter</w:t>
      </w:r>
      <w:r w:rsidRPr="002B336D">
        <w:t xml:space="preserve">. Utgångspunkten </w:t>
      </w:r>
      <w:r>
        <w:t xml:space="preserve">för tjänsterna i denna tjänstedomän </w:t>
      </w:r>
      <w:r w:rsidRPr="002B336D">
        <w:t xml:space="preserve">är </w:t>
      </w:r>
      <w:r>
        <w:t>behov</w:t>
      </w:r>
      <w:r w:rsidR="00A638D6">
        <w:t>et</w:t>
      </w:r>
      <w:r>
        <w:t xml:space="preserve"> av att notifiera ett annat system om start av aktivitet, </w:t>
      </w:r>
      <w:proofErr w:type="spellStart"/>
      <w:r>
        <w:t>t.ex</w:t>
      </w:r>
      <w:proofErr w:type="spellEnd"/>
      <w:r>
        <w:t xml:space="preserve"> mätning eller behandling.</w:t>
      </w:r>
    </w:p>
    <w:p w14:paraId="12067E40" w14:textId="0A4796D1" w:rsidR="0039481C" w:rsidRDefault="0039481C" w:rsidP="0039481C">
      <w:pPr>
        <w:rPr>
          <w:color w:val="4F81BD" w:themeColor="accent1"/>
        </w:rPr>
      </w:pPr>
    </w:p>
    <w:p w14:paraId="5D2F6B25" w14:textId="570FBFEE" w:rsidR="00D079A8" w:rsidRPr="00EF2D86" w:rsidRDefault="00B437AF" w:rsidP="00D079A8">
      <w:r w:rsidRPr="00DC1721">
        <w:t>Arbetsflödet</w:t>
      </w:r>
      <w:r w:rsidR="00DC1721" w:rsidRPr="00DC1721">
        <w:t xml:space="preserve"> nedan beskriver en tillämpning av beställning av observationer</w:t>
      </w:r>
      <w:r w:rsidR="00D079A8" w:rsidRPr="00DC1721">
        <w:t xml:space="preserve">, där en vårdpersonal startar mätperiod till en patient som </w:t>
      </w:r>
      <w:r w:rsidR="00065ECC">
        <w:t xml:space="preserve">t ex </w:t>
      </w:r>
      <w:r w:rsidR="00D079A8" w:rsidRPr="00DC1721">
        <w:t>möjliggör för patienten att mäta olika vär</w:t>
      </w:r>
      <w:r w:rsidRPr="00DC1721">
        <w:t xml:space="preserve">den hemma (ex. vikt, blodtryck). </w:t>
      </w:r>
      <w:r w:rsidR="00D079A8" w:rsidRPr="00DC1721">
        <w:t xml:space="preserve">Patienten gör mätning i </w:t>
      </w:r>
      <w:r w:rsidR="00D079A8" w:rsidRPr="00DC1721">
        <w:lastRenderedPageBreak/>
        <w:t>hemmet och sparar värden i en applikation i sin sma</w:t>
      </w:r>
      <w:r w:rsidR="00DC1721">
        <w:t>rtphone. Journalsystemet hämtar</w:t>
      </w:r>
      <w:r w:rsidR="00065ECC">
        <w:t xml:space="preserve"> </w:t>
      </w:r>
      <w:r w:rsidR="00D079A8" w:rsidRPr="00DC1721">
        <w:t>(</w:t>
      </w:r>
      <w:proofErr w:type="spellStart"/>
      <w:r w:rsidR="00D079A8" w:rsidRPr="00DC1721">
        <w:t>pull</w:t>
      </w:r>
      <w:proofErr w:type="spellEnd"/>
      <w:r w:rsidR="00D079A8" w:rsidRPr="00DC1721">
        <w:t xml:space="preserve">) </w:t>
      </w:r>
      <w:r w:rsidR="00DC1721" w:rsidRPr="00DC1721">
        <w:t xml:space="preserve">eller tar emot(push) </w:t>
      </w:r>
      <w:r w:rsidR="00DC1721">
        <w:t>de mätvärden</w:t>
      </w:r>
      <w:r w:rsidR="00D079A8" w:rsidRPr="00DC1721">
        <w:t>(en eller flera) som är sparade och visar upp för vårdpersonalen.</w:t>
      </w:r>
    </w:p>
    <w:p w14:paraId="29C1C6B6" w14:textId="77777777" w:rsidR="00D079A8" w:rsidRDefault="00D079A8" w:rsidP="0039481C">
      <w:pPr>
        <w:rPr>
          <w:color w:val="4F81BD" w:themeColor="accent1"/>
        </w:rPr>
      </w:pPr>
    </w:p>
    <w:p w14:paraId="1E260C15" w14:textId="77777777" w:rsidR="0039481C" w:rsidRDefault="0039481C" w:rsidP="0039481C">
      <w:pPr>
        <w:pStyle w:val="Rubrik2"/>
      </w:pPr>
      <w:bookmarkStart w:id="35" w:name="_Toc357754848"/>
      <w:bookmarkStart w:id="36" w:name="_Toc243452550"/>
      <w:bookmarkStart w:id="37" w:name="_Toc287724193"/>
      <w:r>
        <w:t>Flöden</w:t>
      </w:r>
      <w:bookmarkEnd w:id="35"/>
      <w:bookmarkEnd w:id="36"/>
      <w:bookmarkEnd w:id="37"/>
    </w:p>
    <w:p w14:paraId="53DB16D5" w14:textId="0F42FD30" w:rsidR="003B79E7" w:rsidRDefault="005E29AA" w:rsidP="003B79E7">
      <w:r>
        <w:t xml:space="preserve">Följande diagram visar hur flöden ser ut när en mätning skall starta, </w:t>
      </w:r>
      <w:r w:rsidR="00644DF2">
        <w:t>när mätvärden hämtas, om en mätperiod behöver</w:t>
      </w:r>
      <w:r>
        <w:t xml:space="preserve"> uppdateras eller avslutas.</w:t>
      </w:r>
    </w:p>
    <w:p w14:paraId="5129B5C2" w14:textId="77777777" w:rsidR="005E29AA" w:rsidRPr="003B79E7" w:rsidRDefault="005E29AA" w:rsidP="003B79E7"/>
    <w:p w14:paraId="34AA4943" w14:textId="1DA3EABB" w:rsidR="0039481C" w:rsidRPr="00D87CFA" w:rsidRDefault="00D87CFA" w:rsidP="0039481C">
      <w:pPr>
        <w:pStyle w:val="Rubrik3"/>
      </w:pPr>
      <w:bookmarkStart w:id="38" w:name="_Toc287724194"/>
      <w:r w:rsidRPr="00D87CFA">
        <w:t>Uppstart</w:t>
      </w:r>
      <w:r w:rsidR="004C4B49">
        <w:t xml:space="preserve"> eller avslut</w:t>
      </w:r>
      <w:r w:rsidRPr="00D87CFA">
        <w:t xml:space="preserve"> av</w:t>
      </w:r>
      <w:r w:rsidR="00DC1721">
        <w:t xml:space="preserve"> aktivitet</w:t>
      </w:r>
      <w:bookmarkEnd w:id="38"/>
    </w:p>
    <w:p w14:paraId="38212994" w14:textId="25965E60" w:rsidR="001D4033" w:rsidRDefault="001D4033" w:rsidP="001D4033">
      <w:r w:rsidRPr="00171345">
        <w:t xml:space="preserve">Vårdpersonal beslutar att patient skall </w:t>
      </w:r>
      <w:proofErr w:type="spellStart"/>
      <w:r w:rsidRPr="00171345">
        <w:t>monitorera</w:t>
      </w:r>
      <w:proofErr w:type="spellEnd"/>
      <w:r w:rsidRPr="00171345">
        <w:t xml:space="preserve"> hemma med en utrustning (t.ex. våg, blodtrycksmätare)</w:t>
      </w:r>
      <w:r>
        <w:t>.</w:t>
      </w:r>
      <w:r w:rsidRPr="00171345">
        <w:t xml:space="preserve"> Vårdpersonalen registrerar start av aktivitet i journalsystemet och startar aktiviteten där. Journalsystemet skickar en beställning</w:t>
      </w:r>
      <w:r>
        <w:t xml:space="preserve"> </w:t>
      </w:r>
      <w:r w:rsidRPr="00171345">
        <w:t>(</w:t>
      </w:r>
      <w:proofErr w:type="spellStart"/>
      <w:r w:rsidR="008E4D6F">
        <w:t>ProcessActivityOrder</w:t>
      </w:r>
      <w:proofErr w:type="spellEnd"/>
      <w:r w:rsidRPr="00171345">
        <w:t>) till applikationen/systemet via tjänsteplattformen. Mottagande system notifierar patient om ny mätperiod.</w:t>
      </w:r>
      <w:r>
        <w:t xml:space="preserve"> </w:t>
      </w:r>
    </w:p>
    <w:p w14:paraId="4EBA0208" w14:textId="77777777" w:rsidR="001D4033" w:rsidRDefault="001D4033" w:rsidP="001D4033"/>
    <w:p w14:paraId="46435764" w14:textId="77777777" w:rsidR="001D4033" w:rsidRDefault="001D4033" w:rsidP="001D4033">
      <w:r>
        <w:t>Flödet för avslut av en påbörjad mätperiod ser likadant ut, men istället för status NEW, skickas status REQUESTCANCEL i meddelandet.</w:t>
      </w:r>
    </w:p>
    <w:p w14:paraId="1BBA454E" w14:textId="77777777" w:rsidR="00D87CFA" w:rsidRPr="00D87CFA" w:rsidRDefault="00D87CFA" w:rsidP="0039481C"/>
    <w:p w14:paraId="5ECF72A9" w14:textId="77777777" w:rsidR="0039481C" w:rsidRDefault="0039481C" w:rsidP="0039481C">
      <w:pPr>
        <w:pStyle w:val="Rubrik4"/>
      </w:pPr>
      <w:r>
        <w:t>Arbetsflöde</w:t>
      </w:r>
    </w:p>
    <w:p w14:paraId="1805D399" w14:textId="0F1959B7" w:rsidR="00D27AED" w:rsidRDefault="004C4B49" w:rsidP="00D27AED">
      <w:r>
        <w:rPr>
          <w:noProof/>
          <w:lang w:eastAsia="sv-SE"/>
        </w:rPr>
        <w:drawing>
          <wp:inline distT="0" distB="0" distL="0" distR="0" wp14:anchorId="5A938BE2" wp14:editId="37B2CDD4">
            <wp:extent cx="6624873" cy="3771550"/>
            <wp:effectExtent l="0" t="0" r="508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8839" cy="3773808"/>
                    </a:xfrm>
                    <a:prstGeom prst="rect">
                      <a:avLst/>
                    </a:prstGeom>
                  </pic:spPr>
                </pic:pic>
              </a:graphicData>
            </a:graphic>
          </wp:inline>
        </w:drawing>
      </w:r>
    </w:p>
    <w:p w14:paraId="48F05ECE" w14:textId="3F852131" w:rsidR="008D0518" w:rsidRPr="008D0518" w:rsidRDefault="008D0518" w:rsidP="00D27AED">
      <w:pPr>
        <w:rPr>
          <w:b/>
        </w:rPr>
      </w:pPr>
      <w:r w:rsidRPr="008D0518">
        <w:rPr>
          <w:b/>
        </w:rPr>
        <w:t>Figur 1</w:t>
      </w:r>
      <w:r>
        <w:rPr>
          <w:b/>
        </w:rPr>
        <w:t xml:space="preserve"> </w:t>
      </w:r>
      <w:r w:rsidRPr="008D0518">
        <w:t>Exempel</w:t>
      </w:r>
      <w:r>
        <w:t xml:space="preserve"> på flöde för beställning</w:t>
      </w:r>
      <w:r w:rsidR="004C4B49">
        <w:t xml:space="preserve"> eller avslut</w:t>
      </w:r>
      <w:r>
        <w:t xml:space="preserve"> av en mätserie.</w:t>
      </w:r>
    </w:p>
    <w:p w14:paraId="4871D77B" w14:textId="77777777" w:rsidR="008D0518" w:rsidRPr="00D27AED" w:rsidRDefault="008D0518" w:rsidP="00D27AED"/>
    <w:p w14:paraId="4A89D500" w14:textId="77777777" w:rsidR="0039481C" w:rsidRDefault="0039481C" w:rsidP="0039481C">
      <w:pPr>
        <w:pStyle w:val="Rubrik5"/>
      </w:pPr>
      <w:r w:rsidRPr="00E131FD">
        <w:t>Roller</w:t>
      </w:r>
    </w:p>
    <w:tbl>
      <w:tblPr>
        <w:tblStyle w:val="Tabellrutnt"/>
        <w:tblW w:w="0" w:type="auto"/>
        <w:tblLook w:val="04A0" w:firstRow="1" w:lastRow="0" w:firstColumn="1" w:lastColumn="0" w:noHBand="0" w:noVBand="1"/>
      </w:tblPr>
      <w:tblGrid>
        <w:gridCol w:w="2616"/>
        <w:gridCol w:w="7840"/>
      </w:tblGrid>
      <w:tr w:rsidR="00D87CFA" w:rsidRPr="00D87CFA" w14:paraId="7F0A857A" w14:textId="77777777" w:rsidTr="00D27AED">
        <w:tc>
          <w:tcPr>
            <w:tcW w:w="2660" w:type="dxa"/>
            <w:shd w:val="clear" w:color="auto" w:fill="D9D9D9" w:themeFill="background1" w:themeFillShade="D9"/>
          </w:tcPr>
          <w:p w14:paraId="25521E95" w14:textId="51AFA2E3" w:rsidR="00D87CFA" w:rsidRPr="00D87CFA" w:rsidRDefault="00D87CFA" w:rsidP="0039481C">
            <w:pPr>
              <w:rPr>
                <w:b/>
              </w:rPr>
            </w:pPr>
            <w:r w:rsidRPr="00D87CFA">
              <w:rPr>
                <w:b/>
              </w:rPr>
              <w:t>Roll</w:t>
            </w:r>
          </w:p>
        </w:tc>
        <w:tc>
          <w:tcPr>
            <w:tcW w:w="8022" w:type="dxa"/>
            <w:shd w:val="clear" w:color="auto" w:fill="D9D9D9" w:themeFill="background1" w:themeFillShade="D9"/>
          </w:tcPr>
          <w:p w14:paraId="5A6C1265" w14:textId="5A08CB2F" w:rsidR="00D87CFA" w:rsidRPr="00D87CFA" w:rsidRDefault="00D87CFA" w:rsidP="00D87CFA">
            <w:pPr>
              <w:rPr>
                <w:b/>
              </w:rPr>
            </w:pPr>
            <w:r w:rsidRPr="00D87CFA">
              <w:rPr>
                <w:b/>
              </w:rPr>
              <w:t>Beskrivning</w:t>
            </w:r>
          </w:p>
        </w:tc>
      </w:tr>
      <w:tr w:rsidR="00D87CFA" w14:paraId="26ABA306" w14:textId="77777777" w:rsidTr="00D27AED">
        <w:tc>
          <w:tcPr>
            <w:tcW w:w="2660" w:type="dxa"/>
          </w:tcPr>
          <w:p w14:paraId="7155C8EA" w14:textId="4317AA87" w:rsidR="00D87CFA" w:rsidRDefault="00965819" w:rsidP="0039481C">
            <w:r>
              <w:t>Beställare</w:t>
            </w:r>
          </w:p>
        </w:tc>
        <w:tc>
          <w:tcPr>
            <w:tcW w:w="8022" w:type="dxa"/>
          </w:tcPr>
          <w:p w14:paraId="06624727" w14:textId="2547FB96" w:rsidR="00D87CFA" w:rsidRDefault="00965819" w:rsidP="00D87CFA">
            <w:r>
              <w:t>Vårdpersonal eller vårdgivare</w:t>
            </w:r>
            <w:r w:rsidR="00D87CFA">
              <w:t xml:space="preserve"> som </w:t>
            </w:r>
            <w:r>
              <w:t>beställer</w:t>
            </w:r>
            <w:r w:rsidR="00705EDA">
              <w:t xml:space="preserve"> eller avslutar</w:t>
            </w:r>
            <w:r w:rsidR="00D87CFA">
              <w:t xml:space="preserve"> </w:t>
            </w:r>
            <w:r>
              <w:t>aktivitet-er.</w:t>
            </w:r>
            <w:r w:rsidR="00D27AED">
              <w:t xml:space="preserve"> </w:t>
            </w:r>
          </w:p>
          <w:p w14:paraId="0309B684" w14:textId="77777777" w:rsidR="00D87CFA" w:rsidRDefault="00D87CFA" w:rsidP="0039481C"/>
        </w:tc>
      </w:tr>
      <w:tr w:rsidR="00D87CFA" w14:paraId="6EA9BCFF" w14:textId="77777777" w:rsidTr="00D27AED">
        <w:tc>
          <w:tcPr>
            <w:tcW w:w="2660" w:type="dxa"/>
          </w:tcPr>
          <w:p w14:paraId="2199D215" w14:textId="5AF0F165" w:rsidR="00D87CFA" w:rsidRDefault="00965819" w:rsidP="0039481C">
            <w:r>
              <w:t xml:space="preserve">Utförare </w:t>
            </w:r>
          </w:p>
        </w:tc>
        <w:tc>
          <w:tcPr>
            <w:tcW w:w="8022" w:type="dxa"/>
          </w:tcPr>
          <w:p w14:paraId="6C67F10B" w14:textId="23EE0BC0" w:rsidR="00D87CFA" w:rsidRDefault="00965819" w:rsidP="0039481C">
            <w:r>
              <w:t>P</w:t>
            </w:r>
            <w:r w:rsidR="00D27AED">
              <w:t>erson</w:t>
            </w:r>
            <w:r>
              <w:t xml:space="preserve"> eller vårdpersonal</w:t>
            </w:r>
            <w:r w:rsidR="00D27AED">
              <w:t xml:space="preserve"> som</w:t>
            </w:r>
            <w:r>
              <w:t xml:space="preserve"> utför aktivitet-er.</w:t>
            </w:r>
          </w:p>
          <w:p w14:paraId="251D4340" w14:textId="4AA9BA96" w:rsidR="00D87CFA" w:rsidRDefault="00D87CFA" w:rsidP="0039481C"/>
        </w:tc>
      </w:tr>
    </w:tbl>
    <w:p w14:paraId="12F312EB" w14:textId="77777777" w:rsidR="00D87CFA" w:rsidRDefault="00D87CFA" w:rsidP="0039481C"/>
    <w:p w14:paraId="0B6D116F" w14:textId="40FDA403" w:rsidR="0039481C" w:rsidRDefault="0039481C" w:rsidP="0039481C">
      <w:pPr>
        <w:pStyle w:val="Rubrik4"/>
      </w:pPr>
      <w:r>
        <w:t>Sekvensdiagram</w:t>
      </w:r>
    </w:p>
    <w:p w14:paraId="308F556E" w14:textId="66A2E385" w:rsidR="00E14770" w:rsidRDefault="003C1EB0" w:rsidP="00E14770">
      <w:r>
        <w:rPr>
          <w:noProof/>
          <w:lang w:eastAsia="sv-SE"/>
        </w:rPr>
        <mc:AlternateContent>
          <mc:Choice Requires="wps">
            <w:drawing>
              <wp:anchor distT="45720" distB="45720" distL="114300" distR="114300" simplePos="0" relativeHeight="251677184" behindDoc="0" locked="0" layoutInCell="1" allowOverlap="1" wp14:anchorId="10A40CAC" wp14:editId="48E20C1E">
                <wp:simplePos x="0" y="0"/>
                <wp:positionH relativeFrom="column">
                  <wp:posOffset>5871845</wp:posOffset>
                </wp:positionH>
                <wp:positionV relativeFrom="paragraph">
                  <wp:posOffset>2367915</wp:posOffset>
                </wp:positionV>
                <wp:extent cx="1600200" cy="285750"/>
                <wp:effectExtent l="0" t="3175" r="0" b="0"/>
                <wp:wrapNone/>
                <wp:docPr id="5"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600200" cy="285750"/>
                        </a:xfrm>
                        <a:prstGeom prst="rect">
                          <a:avLst/>
                        </a:prstGeom>
                        <a:solidFill>
                          <a:srgbClr val="FFFFFF"/>
                        </a:solidFill>
                        <a:ln w="9525">
                          <a:noFill/>
                          <a:miter lim="800000"/>
                          <a:headEnd/>
                          <a:tailEnd/>
                        </a:ln>
                      </wps:spPr>
                      <wps:txbx>
                        <w:txbxContent>
                          <w:p w14:paraId="3D74F5EC" w14:textId="0977A637" w:rsidR="008E5351" w:rsidRDefault="008E5351" w:rsidP="00D63280">
                            <w:proofErr w:type="gramStart"/>
                            <w:r>
                              <w:t>Avslut</w:t>
                            </w:r>
                            <w:proofErr w:type="gramEnd"/>
                            <w:r>
                              <w:t xml:space="preserve"> av mätperiod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A40CAC" id="_x0000_t202" coordsize="21600,21600" o:spt="202" path="m,l,21600r21600,l21600,xe">
                <v:stroke joinstyle="miter"/>
                <v:path gradientshapeok="t" o:connecttype="rect"/>
              </v:shapetype>
              <v:shape id="Textruta 2" o:spid="_x0000_s1026" type="#_x0000_t202" style="position:absolute;margin-left:462.35pt;margin-top:186.45pt;width:126pt;height:22.5pt;rotation:90;z-index:2516771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" stroked="f">
                <v:textbox>
                  <w:txbxContent>
                    <w:p w14:paraId="3D74F5EC" w14:textId="0977A637" w:rsidR="008E5351" w:rsidRDefault="008E5351" w:rsidP="00D63280">
                      <w:proofErr w:type="gramStart"/>
                      <w:r>
                        <w:t>Avslut</w:t>
                      </w:r>
                      <w:proofErr w:type="gramEnd"/>
                      <w:r>
                        <w:t xml:space="preserve"> av mätperiod</w:t>
                      </w:r>
                    </w:p>
                  </w:txbxContent>
                </v:textbox>
              </v:shape>
            </w:pict>
          </mc:Fallback>
        </mc:AlternateContent>
      </w:r>
      <w:r>
        <w:rPr>
          <w:noProof/>
          <w:lang w:eastAsia="sv-SE"/>
        </w:rPr>
        <mc:AlternateContent>
          <mc:Choice Requires="wps">
            <w:drawing>
              <wp:anchor distT="45720" distB="45720" distL="114300" distR="114300" simplePos="0" relativeHeight="251652608" behindDoc="0" locked="0" layoutInCell="1" allowOverlap="1" wp14:anchorId="654A8C8E" wp14:editId="11FF538A">
                <wp:simplePos x="0" y="0"/>
                <wp:positionH relativeFrom="column">
                  <wp:posOffset>6153150</wp:posOffset>
                </wp:positionH>
                <wp:positionV relativeFrom="paragraph">
                  <wp:posOffset>709612</wp:posOffset>
                </wp:positionV>
                <wp:extent cx="1047750" cy="257175"/>
                <wp:effectExtent l="0" t="11113" r="7938" b="7937"/>
                <wp:wrapNone/>
                <wp:docPr id="217" name="Textruta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1047750" cy="257175"/>
                        </a:xfrm>
                        <a:prstGeom prst="rect">
                          <a:avLst/>
                        </a:prstGeom>
                        <a:solidFill>
                          <a:srgbClr val="FFFFFF"/>
                        </a:solidFill>
                        <a:ln w="9525">
                          <a:noFill/>
                          <a:miter lim="800000"/>
                          <a:headEnd/>
                          <a:tailEnd/>
                        </a:ln>
                      </wps:spPr>
                      <wps:txbx>
                        <w:txbxContent>
                          <w:p w14:paraId="44A0B751" w14:textId="3BC56789" w:rsidR="008E5351" w:rsidRDefault="008E5351">
                            <w:r>
                              <w:t>Ny mätperiod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A8C8E" id="_x0000_s1027" type="#_x0000_t202" style="position:absolute;margin-left:484.5pt;margin-top:55.85pt;width:82.5pt;height:20.25pt;rotation:90;z-index:251652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" stroked="f">
                <v:textbox>
                  <w:txbxContent>
                    <w:p w14:paraId="44A0B751" w14:textId="3BC56789" w:rsidR="008E5351" w:rsidRDefault="008E5351">
                      <w:r>
                        <w:t>Ny mätperiod</w:t>
                      </w:r>
                    </w:p>
                  </w:txbxContent>
                </v:textbox>
              </v:shape>
            </w:pict>
          </mc:Fallback>
        </mc:AlternateContent>
      </w:r>
      <w:r w:rsidR="001D4033">
        <w:rPr>
          <w:noProof/>
          <w:lang w:eastAsia="sv-SE"/>
        </w:rPr>
        <w:drawing>
          <wp:inline distT="0" distB="0" distL="0" distR="0" wp14:anchorId="63C76C7E" wp14:editId="49F5A0F7">
            <wp:extent cx="6510573" cy="3213413"/>
            <wp:effectExtent l="0" t="0" r="0" b="1270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511225" cy="3213735"/>
                    </a:xfrm>
                    <a:prstGeom prst="rect">
                      <a:avLst/>
                    </a:prstGeom>
                  </pic:spPr>
                </pic:pic>
              </a:graphicData>
            </a:graphic>
          </wp:inline>
        </w:drawing>
      </w:r>
    </w:p>
    <w:p w14:paraId="30CA2C55" w14:textId="77777777" w:rsidR="00D63280" w:rsidRDefault="00121285" w:rsidP="00E14770">
      <w:r w:rsidRPr="00121285">
        <w:rPr>
          <w:b/>
        </w:rPr>
        <w:t>Figur 2</w:t>
      </w:r>
      <w:r>
        <w:rPr>
          <w:b/>
        </w:rPr>
        <w:t xml:space="preserve"> </w:t>
      </w:r>
      <w:r>
        <w:t>Exempel</w:t>
      </w:r>
      <w:r w:rsidR="00655649">
        <w:t xml:space="preserve"> på teknisk interaktion, b</w:t>
      </w:r>
      <w:r>
        <w:t>eställning av aktivitet-er som i det här exemplet resulterar i att en eller</w:t>
      </w:r>
    </w:p>
    <w:p w14:paraId="6F698FF8" w14:textId="228C2A10" w:rsidR="00E65E87" w:rsidRDefault="00121285" w:rsidP="00E14770">
      <w:proofErr w:type="gramStart"/>
      <w:r>
        <w:t>flera observationer överförs</w:t>
      </w:r>
      <w:r w:rsidR="00E65E87">
        <w:t>.</w:t>
      </w:r>
      <w:proofErr w:type="gramEnd"/>
      <w:r w:rsidR="00E65E87">
        <w:t xml:space="preserve"> Om inga flera </w:t>
      </w:r>
      <w:r w:rsidR="00BE5ADA">
        <w:t xml:space="preserve">observationer eller </w:t>
      </w:r>
      <w:r w:rsidR="00E65E87">
        <w:t xml:space="preserve">mätningar önskas kan </w:t>
      </w:r>
      <w:r w:rsidR="00BE5ADA">
        <w:t>observationen</w:t>
      </w:r>
      <w:r w:rsidR="00E65E87">
        <w:t xml:space="preserve"> avbrytas</w:t>
      </w:r>
      <w:r>
        <w:t>.</w:t>
      </w:r>
      <w:r w:rsidR="00065ECC">
        <w:t xml:space="preserve"> </w:t>
      </w:r>
    </w:p>
    <w:p w14:paraId="1A2FAB36" w14:textId="46F4C568" w:rsidR="00E14770" w:rsidRPr="00065ECC" w:rsidRDefault="00065ECC" w:rsidP="00E14770">
      <w:r>
        <w:t xml:space="preserve">Exemplet visar på hela flödet, där tjänstekontraktet för beställningsmeddelandet, som definieras i denna domän kombinerats med tjänstekontraktet </w:t>
      </w:r>
      <w:proofErr w:type="spellStart"/>
      <w:r w:rsidRPr="00065ECC">
        <w:rPr>
          <w:i/>
        </w:rPr>
        <w:t>ProcessObservation</w:t>
      </w:r>
      <w:r>
        <w:rPr>
          <w:i/>
        </w:rPr>
        <w:t>s</w:t>
      </w:r>
      <w:proofErr w:type="spellEnd"/>
      <w:r>
        <w:t xml:space="preserve"> från </w:t>
      </w:r>
      <w:r w:rsidRPr="00065ECC">
        <w:t xml:space="preserve">domänen </w:t>
      </w:r>
      <w:r w:rsidRPr="00065ECC">
        <w:rPr>
          <w:i/>
        </w:rPr>
        <w:fldChar w:fldCharType="begin"/>
      </w:r>
      <w:r w:rsidRPr="00065ECC">
        <w:rPr>
          <w:i/>
        </w:rPr>
        <w:instrText xml:space="preserve"> DOCPROPERTY "Domain_1" \* MERGEFORMAT </w:instrText>
      </w:r>
      <w:r w:rsidRPr="00065ECC">
        <w:rPr>
          <w:i/>
        </w:rPr>
        <w:fldChar w:fldCharType="separate"/>
      </w:r>
      <w:proofErr w:type="spellStart"/>
      <w:r w:rsidRPr="00065ECC">
        <w:rPr>
          <w:i/>
        </w:rPr>
        <w:t>clinicalprocess</w:t>
      </w:r>
      <w:r w:rsidRPr="00065ECC">
        <w:rPr>
          <w:i/>
        </w:rPr>
        <w:fldChar w:fldCharType="end"/>
      </w:r>
      <w:r w:rsidRPr="00065ECC">
        <w:rPr>
          <w:i/>
        </w:rPr>
        <w:t>:</w:t>
      </w:r>
      <w:proofErr w:type="gramStart"/>
      <w:r w:rsidRPr="00065ECC">
        <w:rPr>
          <w:i/>
        </w:rPr>
        <w:t>healthcond:basic</w:t>
      </w:r>
      <w:proofErr w:type="spellEnd"/>
      <w:proofErr w:type="gramEnd"/>
      <w:r w:rsidRPr="00065ECC">
        <w:rPr>
          <w:i/>
        </w:rPr>
        <w:t>.</w:t>
      </w:r>
      <w:r w:rsidRPr="00E65E87">
        <w:t xml:space="preserve"> I skissen ovan är det beställande systemet (journalsystemet) märkt som </w:t>
      </w:r>
      <w:r w:rsidR="00E65E87" w:rsidRPr="00E65E87">
        <w:t>tjänstekon</w:t>
      </w:r>
      <w:r w:rsidR="00E65E87">
        <w:t>sument, då menat konsument av mä</w:t>
      </w:r>
      <w:r w:rsidR="00E65E87" w:rsidRPr="00E65E87">
        <w:t>tdata som beställs.</w:t>
      </w:r>
      <w:r>
        <w:t xml:space="preserve"> </w:t>
      </w:r>
    </w:p>
    <w:p w14:paraId="1BC8DF8C" w14:textId="77777777" w:rsidR="00121285" w:rsidRDefault="00121285" w:rsidP="00E14770"/>
    <w:p w14:paraId="63BAC6BE" w14:textId="77777777" w:rsidR="004C4B49" w:rsidRPr="004C4B49" w:rsidRDefault="004C4B49" w:rsidP="004C4B49">
      <w:bookmarkStart w:id="39" w:name="_Toc243452553"/>
    </w:p>
    <w:p w14:paraId="004ACDC9" w14:textId="77777777" w:rsidR="0039481C" w:rsidRDefault="0039481C" w:rsidP="0039481C">
      <w:pPr>
        <w:pStyle w:val="Rubrik3"/>
      </w:pPr>
      <w:bookmarkStart w:id="40" w:name="_Toc287724195"/>
      <w:r>
        <w:t>Obligatoriska kontrakt</w:t>
      </w:r>
      <w:bookmarkEnd w:id="39"/>
      <w:bookmarkEnd w:id="40"/>
    </w:p>
    <w:p w14:paraId="0F462B46" w14:textId="25FDE378" w:rsidR="00854EB2" w:rsidRPr="003727DE" w:rsidRDefault="00A638D6" w:rsidP="0039481C">
      <w:r>
        <w:t>Domänen definierar inga flöden och har därmed inga obligatori</w:t>
      </w:r>
      <w:r w:rsidR="00854EB2">
        <w:t xml:space="preserve">ska kontrakt att uppfylla. </w:t>
      </w:r>
      <w:r w:rsidR="00D454F8">
        <w:t>Obligatoriska kontrakt tillsammans med andra domäner beskrivs i tillämpningsanvisning.</w:t>
      </w:r>
    </w:p>
    <w:p w14:paraId="28E07F02" w14:textId="77777777" w:rsidR="0039481C" w:rsidRPr="00DF2F92" w:rsidRDefault="0039481C" w:rsidP="0039481C">
      <w:pPr>
        <w:rPr>
          <w:color w:val="4F81BD" w:themeColor="accent1"/>
        </w:rPr>
      </w:pPr>
    </w:p>
    <w:p w14:paraId="47752E11" w14:textId="77777777" w:rsidR="0039481C" w:rsidRPr="000F72A4" w:rsidRDefault="0039481C" w:rsidP="0039481C">
      <w:pPr>
        <w:pStyle w:val="Rubrik2"/>
      </w:pPr>
      <w:bookmarkStart w:id="41" w:name="_Toc357754849"/>
      <w:bookmarkStart w:id="42" w:name="_Toc243452554"/>
      <w:bookmarkStart w:id="43" w:name="_Toc287724196"/>
      <w:r w:rsidRPr="000F72A4">
        <w:t>Adressering</w:t>
      </w:r>
      <w:bookmarkEnd w:id="41"/>
      <w:bookmarkEnd w:id="42"/>
      <w:bookmarkEnd w:id="43"/>
    </w:p>
    <w:p w14:paraId="64F3FEDC" w14:textId="52869B02" w:rsidR="00854EB2" w:rsidRDefault="00854EB2" w:rsidP="00854EB2">
      <w:r w:rsidRPr="00E146AE">
        <w:t xml:space="preserve">Tjänstedomänen tillämpar </w:t>
      </w:r>
      <w:proofErr w:type="spellStart"/>
      <w:r>
        <w:t>källsystem</w:t>
      </w:r>
      <w:proofErr w:type="spellEnd"/>
      <w:r>
        <w:t>-adressering, d</w:t>
      </w:r>
      <w:r w:rsidRPr="00F92078">
        <w:t xml:space="preserve">et förutsätter att tjänstekonsumenten känner till </w:t>
      </w:r>
      <w:proofErr w:type="spellStart"/>
      <w:r w:rsidRPr="00F92078">
        <w:t>källsystemets</w:t>
      </w:r>
      <w:proofErr w:type="spellEnd"/>
      <w:r w:rsidRPr="00F92078">
        <w:t xml:space="preserve"> HSA</w:t>
      </w:r>
      <w:r>
        <w:t>-id</w:t>
      </w:r>
      <w:r w:rsidRPr="00F92078">
        <w:t>.</w:t>
      </w:r>
    </w:p>
    <w:p w14:paraId="21DAC954" w14:textId="77777777" w:rsidR="00854EB2" w:rsidRDefault="00854EB2" w:rsidP="00854EB2"/>
    <w:p w14:paraId="4AB50649" w14:textId="514AF165" w:rsidR="00854EB2" w:rsidRDefault="00854EB2" w:rsidP="00854EB2">
      <w:r>
        <w:t xml:space="preserve">Adressering sker i enlighet med </w:t>
      </w:r>
      <w:r w:rsidRPr="00B73920">
        <w:t>RIV Tekniska Anvisningar Översikt, avsnitt 8.3</w:t>
      </w:r>
      <w:r w:rsidR="00B73920">
        <w:t xml:space="preserve"> [R3]</w:t>
      </w:r>
      <w:r>
        <w:t>, där mer information kan hittas.</w:t>
      </w:r>
    </w:p>
    <w:p w14:paraId="616A6BC3" w14:textId="77777777" w:rsidR="00854EB2" w:rsidRPr="00E146AE" w:rsidRDefault="00854EB2" w:rsidP="00854EB2"/>
    <w:p w14:paraId="29788EDA" w14:textId="77777777" w:rsidR="0039481C" w:rsidRDefault="0039481C" w:rsidP="0039481C">
      <w:pPr>
        <w:rPr>
          <w:highlight w:val="yellow"/>
        </w:rPr>
      </w:pPr>
    </w:p>
    <w:p w14:paraId="110CF92C" w14:textId="64CF2D76" w:rsidR="0039481C" w:rsidRPr="000F72A4" w:rsidRDefault="0039481C" w:rsidP="0039481C">
      <w:pPr>
        <w:pStyle w:val="Rubrik2"/>
      </w:pPr>
      <w:bookmarkStart w:id="44" w:name="_Toc357754850"/>
      <w:bookmarkStart w:id="45" w:name="_Toc243452555"/>
      <w:bookmarkStart w:id="46" w:name="_Toc287724197"/>
      <w:r w:rsidRPr="000F72A4">
        <w:t>Aggregering och engagemangsindex</w:t>
      </w:r>
      <w:bookmarkEnd w:id="44"/>
      <w:bookmarkEnd w:id="45"/>
      <w:bookmarkEnd w:id="46"/>
    </w:p>
    <w:p w14:paraId="39BFB466" w14:textId="590A6D41" w:rsidR="0039481C" w:rsidRDefault="00854EB2" w:rsidP="0039481C">
      <w:pPr>
        <w:rPr>
          <w:color w:val="4F81BD" w:themeColor="accent1"/>
        </w:rPr>
      </w:pPr>
      <w:r>
        <w:t>Ingen aggregerande tjänst eller uppdatering av engagemangsindex behövs för tjänstekontrakt i denna domän.</w:t>
      </w:r>
    </w:p>
    <w:p w14:paraId="0A78755D" w14:textId="77777777" w:rsidR="0039481C" w:rsidRDefault="0039481C" w:rsidP="0039481C">
      <w:pPr>
        <w:rPr>
          <w:color w:val="4F81BD" w:themeColor="accent1"/>
        </w:rPr>
      </w:pPr>
    </w:p>
    <w:p w14:paraId="5B8BBD42" w14:textId="77777777" w:rsidR="0039481C" w:rsidRPr="000E3FBA" w:rsidRDefault="0039481C" w:rsidP="0039481C">
      <w:pPr>
        <w:pStyle w:val="Rubrik1"/>
      </w:pPr>
      <w:bookmarkStart w:id="47" w:name="_Toc224960921"/>
      <w:bookmarkStart w:id="48" w:name="_Toc357754852"/>
      <w:bookmarkStart w:id="49" w:name="_Toc243452557"/>
      <w:bookmarkStart w:id="50" w:name="_Toc287724198"/>
      <w:r w:rsidRPr="000E3FBA">
        <w:t>Tjänstedomänens krav och regler</w:t>
      </w:r>
      <w:bookmarkEnd w:id="47"/>
      <w:bookmarkEnd w:id="48"/>
      <w:bookmarkEnd w:id="49"/>
      <w:bookmarkEnd w:id="50"/>
    </w:p>
    <w:p w14:paraId="44FBC9C5" w14:textId="77777777" w:rsidR="000E3FBA" w:rsidRDefault="000E3FBA" w:rsidP="000E3FBA">
      <w:r>
        <w:t>Dessa gäller alla tjänstekontrakt i hela tjänstedomänen om inte undantag görs för specifika tjänstekontrakt senare i dokumentet.</w:t>
      </w:r>
    </w:p>
    <w:p w14:paraId="41F835DB" w14:textId="77777777" w:rsidR="0039481C" w:rsidRDefault="0039481C" w:rsidP="0039481C"/>
    <w:p w14:paraId="6A36E880" w14:textId="77777777" w:rsidR="0039481C" w:rsidRDefault="0039481C" w:rsidP="0039481C">
      <w:pPr>
        <w:pStyle w:val="Rubrik2"/>
      </w:pPr>
      <w:bookmarkStart w:id="51" w:name="_Toc357754853"/>
      <w:bookmarkStart w:id="52" w:name="_Toc243452558"/>
      <w:bookmarkStart w:id="53" w:name="_Toc287724199"/>
      <w:r>
        <w:t>Informationssäkerhet och juridik</w:t>
      </w:r>
      <w:bookmarkEnd w:id="51"/>
      <w:bookmarkEnd w:id="52"/>
      <w:bookmarkEnd w:id="53"/>
    </w:p>
    <w:p w14:paraId="57825D73" w14:textId="099F2541" w:rsidR="0039481C" w:rsidRPr="008D0518" w:rsidRDefault="002D4663" w:rsidP="00943781">
      <w:pPr>
        <w:pStyle w:val="Rubrik3"/>
      </w:pPr>
      <w:bookmarkStart w:id="54" w:name="_Toc287724200"/>
      <w:r w:rsidRPr="008D0518">
        <w:t>Medarbetarens</w:t>
      </w:r>
      <w:r w:rsidR="00943781" w:rsidRPr="008D0518">
        <w:t xml:space="preserve"> direktåtkomst</w:t>
      </w:r>
      <w:bookmarkEnd w:id="54"/>
    </w:p>
    <w:p w14:paraId="27D96A7C" w14:textId="5AD6EA37" w:rsidR="00DE3D2C" w:rsidRPr="008D0518" w:rsidRDefault="00DE3D2C" w:rsidP="00DE3D2C">
      <w:r w:rsidRPr="008D0518">
        <w:t>N/A</w:t>
      </w:r>
    </w:p>
    <w:p w14:paraId="270635FE" w14:textId="77777777" w:rsidR="002D4663" w:rsidRPr="002D4663" w:rsidRDefault="002D4663" w:rsidP="002D4663">
      <w:pPr>
        <w:rPr>
          <w:highlight w:val="yellow"/>
        </w:rPr>
      </w:pPr>
    </w:p>
    <w:p w14:paraId="130DF580" w14:textId="6D1A4B58" w:rsidR="00943781" w:rsidRPr="000E3FBA" w:rsidRDefault="002D4663" w:rsidP="00943781">
      <w:pPr>
        <w:pStyle w:val="Rubrik3"/>
      </w:pPr>
      <w:bookmarkStart w:id="55" w:name="_Toc287724201"/>
      <w:r w:rsidRPr="000E3FBA">
        <w:t>Patientens</w:t>
      </w:r>
      <w:r w:rsidR="00943781" w:rsidRPr="000E3FBA">
        <w:t xml:space="preserve"> direktåtkomst</w:t>
      </w:r>
      <w:bookmarkEnd w:id="55"/>
    </w:p>
    <w:p w14:paraId="3E62C419" w14:textId="6E09CC65" w:rsidR="000E3FBA" w:rsidRPr="000E3FBA" w:rsidRDefault="000E3FBA" w:rsidP="000E3FBA">
      <w:r w:rsidRPr="000E3FBA">
        <w:t>N/A</w:t>
      </w:r>
    </w:p>
    <w:p w14:paraId="3F47F4A5" w14:textId="77777777" w:rsidR="0039481C" w:rsidRPr="00DE75E6" w:rsidRDefault="0039481C" w:rsidP="0039481C">
      <w:pPr>
        <w:rPr>
          <w:highlight w:val="yellow"/>
        </w:rPr>
      </w:pPr>
    </w:p>
    <w:p w14:paraId="46813F0C" w14:textId="77777777" w:rsidR="0039481C" w:rsidRDefault="0039481C" w:rsidP="0039481C">
      <w:pPr>
        <w:pStyle w:val="Rubrik2"/>
      </w:pPr>
      <w:bookmarkStart w:id="56" w:name="_Toc243452559"/>
      <w:bookmarkStart w:id="57" w:name="_Toc287724202"/>
      <w:r>
        <w:t>Icke funktionella krav</w:t>
      </w:r>
      <w:bookmarkEnd w:id="56"/>
      <w:bookmarkEnd w:id="57"/>
    </w:p>
    <w:p w14:paraId="4409F62D" w14:textId="492C2A62" w:rsidR="0039481C" w:rsidRDefault="000E3FBA" w:rsidP="0039481C">
      <w:r>
        <w:t>N/A</w:t>
      </w:r>
    </w:p>
    <w:p w14:paraId="4ADE391A" w14:textId="77777777" w:rsidR="00DE3D2C" w:rsidRDefault="00DE3D2C" w:rsidP="0039481C"/>
    <w:p w14:paraId="4CAF842F" w14:textId="77777777" w:rsidR="00DE3D2C" w:rsidRPr="00CC412F" w:rsidRDefault="00DE3D2C" w:rsidP="00DE3D2C">
      <w:pPr>
        <w:pStyle w:val="Rubrik3"/>
      </w:pPr>
      <w:bookmarkStart w:id="58" w:name="_Toc219337773"/>
      <w:bookmarkStart w:id="59" w:name="_Toc227077997"/>
      <w:bookmarkStart w:id="60" w:name="_Toc245231401"/>
      <w:bookmarkStart w:id="61" w:name="_Toc386186836"/>
      <w:bookmarkStart w:id="62" w:name="_Toc282412622"/>
      <w:bookmarkStart w:id="63" w:name="_Toc287724203"/>
      <w:r w:rsidRPr="00CC412F">
        <w:t>Generellt</w:t>
      </w:r>
      <w:bookmarkEnd w:id="58"/>
      <w:bookmarkEnd w:id="59"/>
      <w:bookmarkEnd w:id="60"/>
      <w:bookmarkEnd w:id="61"/>
      <w:bookmarkEnd w:id="62"/>
      <w:bookmarkEnd w:id="63"/>
    </w:p>
    <w:p w14:paraId="046EE0C9" w14:textId="0A274E94" w:rsidR="00DE3D2C" w:rsidRDefault="00DE3D2C" w:rsidP="00DE3D2C">
      <w:r w:rsidRPr="00FB1BA2">
        <w:t xml:space="preserve">Tjänsteproducenten ansvarar för att information endast lämnas ut till de tjänstekonsumenter som </w:t>
      </w:r>
      <w:r w:rsidR="00FB1BA2" w:rsidRPr="00FB1BA2">
        <w:t>beställt aktivitet-er</w:t>
      </w:r>
      <w:r w:rsidRPr="00FB1BA2">
        <w:t xml:space="preserve"> </w:t>
      </w:r>
      <w:r w:rsidRPr="006A4923">
        <w:t>Det är inte ett juridiskt krav, men tydliggörs här eftersom det avviker från T-boken i det att tjänsteplattformen då inte ansvarar för den tekniska åtkomstkontrollen (</w:t>
      </w:r>
      <w:proofErr w:type="gramStart"/>
      <w:r w:rsidRPr="006A4923">
        <w:t>ej</w:t>
      </w:r>
      <w:proofErr w:type="gramEnd"/>
      <w:r w:rsidRPr="006A4923">
        <w:t xml:space="preserve"> möjligt när systembaserad adressering tillämpas). </w:t>
      </w:r>
    </w:p>
    <w:p w14:paraId="122265FE" w14:textId="77777777" w:rsidR="00DE3D2C" w:rsidRDefault="00DE3D2C" w:rsidP="0039481C"/>
    <w:p w14:paraId="0A786E4D" w14:textId="77777777" w:rsidR="000E3FBA" w:rsidRDefault="000E3FBA" w:rsidP="0039481C">
      <w:pPr>
        <w:rPr>
          <w:color w:val="4F81BD" w:themeColor="accent1"/>
        </w:rPr>
      </w:pPr>
    </w:p>
    <w:p w14:paraId="4D35EBC5" w14:textId="77777777" w:rsidR="0039481C" w:rsidRDefault="0039481C" w:rsidP="0039481C">
      <w:pPr>
        <w:pStyle w:val="Rubrik3"/>
      </w:pPr>
      <w:bookmarkStart w:id="64" w:name="_Toc243452560"/>
      <w:bookmarkStart w:id="65" w:name="_Toc287724204"/>
      <w:r>
        <w:t>SLA krav</w:t>
      </w:r>
      <w:bookmarkEnd w:id="64"/>
      <w:bookmarkEnd w:id="65"/>
    </w:p>
    <w:p w14:paraId="5FB0FE5A" w14:textId="77777777" w:rsidR="0039481C" w:rsidRPr="00943781" w:rsidRDefault="0039481C" w:rsidP="0039481C">
      <w:r w:rsidRPr="00943781">
        <w:t>Följande generella SLA-krav gäller för alla tjänsteproducenter som tillhandahåller tjänster. Dessa krav gäller där inget annat anges för ett specifikt tjänstekontrakt.</w:t>
      </w:r>
    </w:p>
    <w:p w14:paraId="241AAB99" w14:textId="77777777" w:rsidR="0039481C" w:rsidRPr="00434298" w:rsidRDefault="0039481C" w:rsidP="0039481C"/>
    <w:tbl>
      <w:tblPr>
        <w:tblW w:w="96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2D4663" w14:paraId="30F252B7" w14:textId="77777777" w:rsidTr="000C2908">
        <w:tc>
          <w:tcPr>
            <w:tcW w:w="2268" w:type="dxa"/>
          </w:tcPr>
          <w:p w14:paraId="2E35CB73" w14:textId="77777777" w:rsidR="0039481C" w:rsidRPr="00DE3D2C" w:rsidRDefault="0039481C" w:rsidP="0039481C">
            <w:pPr>
              <w:rPr>
                <w:b/>
              </w:rPr>
            </w:pPr>
            <w:r w:rsidRPr="00DE3D2C">
              <w:rPr>
                <w:b/>
              </w:rPr>
              <w:lastRenderedPageBreak/>
              <w:t>Kategori</w:t>
            </w:r>
          </w:p>
        </w:tc>
        <w:tc>
          <w:tcPr>
            <w:tcW w:w="4154" w:type="dxa"/>
          </w:tcPr>
          <w:p w14:paraId="60CABD76" w14:textId="77777777" w:rsidR="0039481C" w:rsidRPr="00DE3D2C" w:rsidRDefault="0039481C" w:rsidP="0039481C">
            <w:pPr>
              <w:rPr>
                <w:b/>
              </w:rPr>
            </w:pPr>
            <w:r w:rsidRPr="00DE3D2C">
              <w:rPr>
                <w:b/>
              </w:rPr>
              <w:t>Värde</w:t>
            </w:r>
          </w:p>
        </w:tc>
        <w:tc>
          <w:tcPr>
            <w:tcW w:w="3266" w:type="dxa"/>
          </w:tcPr>
          <w:p w14:paraId="5CD34B08" w14:textId="77777777" w:rsidR="0039481C" w:rsidRPr="00DE3D2C" w:rsidRDefault="0039481C" w:rsidP="0039481C">
            <w:pPr>
              <w:rPr>
                <w:b/>
              </w:rPr>
            </w:pPr>
            <w:r w:rsidRPr="00DE3D2C">
              <w:rPr>
                <w:b/>
              </w:rPr>
              <w:t>Beskrivning</w:t>
            </w:r>
          </w:p>
        </w:tc>
      </w:tr>
      <w:tr w:rsidR="0039481C" w:rsidRPr="002D4663" w14:paraId="3A6C3C06" w14:textId="77777777" w:rsidTr="000C2908">
        <w:tc>
          <w:tcPr>
            <w:tcW w:w="2268" w:type="dxa"/>
          </w:tcPr>
          <w:p w14:paraId="5B5C0408" w14:textId="77777777" w:rsidR="0039481C" w:rsidRPr="00DE3D2C" w:rsidRDefault="0039481C" w:rsidP="0039481C">
            <w:r w:rsidRPr="00DE3D2C">
              <w:t>Svarstid</w:t>
            </w:r>
          </w:p>
        </w:tc>
        <w:tc>
          <w:tcPr>
            <w:tcW w:w="4154" w:type="dxa"/>
          </w:tcPr>
          <w:p w14:paraId="741380AB" w14:textId="77777777" w:rsidR="0039481C" w:rsidRPr="00DE3D2C" w:rsidRDefault="0039481C" w:rsidP="0039481C">
            <w:r w:rsidRPr="00DE3D2C">
              <w:t xml:space="preserve">&lt; 1 sekund för </w:t>
            </w:r>
            <w:proofErr w:type="gramStart"/>
            <w:r w:rsidRPr="00DE3D2C">
              <w:t>95%</w:t>
            </w:r>
            <w:proofErr w:type="gramEnd"/>
            <w:r w:rsidRPr="00DE3D2C">
              <w:t xml:space="preserve"> av alla anrop</w:t>
            </w:r>
          </w:p>
        </w:tc>
        <w:tc>
          <w:tcPr>
            <w:tcW w:w="3266" w:type="dxa"/>
          </w:tcPr>
          <w:p w14:paraId="2B3C1131" w14:textId="77777777" w:rsidR="0039481C" w:rsidRPr="00DE3D2C" w:rsidRDefault="0039481C" w:rsidP="0039481C"/>
        </w:tc>
      </w:tr>
      <w:tr w:rsidR="0039481C" w:rsidRPr="002D4663" w14:paraId="7D1CE21C" w14:textId="77777777" w:rsidTr="000C2908">
        <w:tc>
          <w:tcPr>
            <w:tcW w:w="2268" w:type="dxa"/>
          </w:tcPr>
          <w:p w14:paraId="654786FF" w14:textId="77777777" w:rsidR="0039481C" w:rsidRPr="00DE3D2C" w:rsidRDefault="0039481C" w:rsidP="0039481C">
            <w:r w:rsidRPr="00DE3D2C">
              <w:t>Tillgänglighet</w:t>
            </w:r>
          </w:p>
        </w:tc>
        <w:tc>
          <w:tcPr>
            <w:tcW w:w="4154" w:type="dxa"/>
          </w:tcPr>
          <w:p w14:paraId="0412D628" w14:textId="77777777" w:rsidR="0039481C" w:rsidRPr="00DE3D2C" w:rsidRDefault="0039481C" w:rsidP="0039481C">
            <w:r w:rsidRPr="00DE3D2C">
              <w:t>24x7, 99,5%</w:t>
            </w:r>
          </w:p>
        </w:tc>
        <w:tc>
          <w:tcPr>
            <w:tcW w:w="3266" w:type="dxa"/>
          </w:tcPr>
          <w:p w14:paraId="61AE7720" w14:textId="77777777" w:rsidR="0039481C" w:rsidRPr="00DE3D2C" w:rsidRDefault="0039481C" w:rsidP="0039481C"/>
        </w:tc>
      </w:tr>
      <w:tr w:rsidR="0039481C" w:rsidRPr="002D4663" w14:paraId="6769F2F7" w14:textId="77777777" w:rsidTr="000C2908">
        <w:tc>
          <w:tcPr>
            <w:tcW w:w="2268" w:type="dxa"/>
          </w:tcPr>
          <w:p w14:paraId="581B440E" w14:textId="77777777" w:rsidR="0039481C" w:rsidRPr="00DE3D2C" w:rsidRDefault="0039481C" w:rsidP="0039481C">
            <w:r w:rsidRPr="00DE3D2C">
              <w:t>Last</w:t>
            </w:r>
          </w:p>
        </w:tc>
        <w:tc>
          <w:tcPr>
            <w:tcW w:w="4154" w:type="dxa"/>
          </w:tcPr>
          <w:p w14:paraId="290EBEE7" w14:textId="77777777" w:rsidR="0039481C" w:rsidRPr="00DE3D2C" w:rsidRDefault="0039481C" w:rsidP="0039481C">
            <w:r w:rsidRPr="00DE3D2C">
              <w:t>1 transaktion per sekund</w:t>
            </w:r>
          </w:p>
        </w:tc>
        <w:tc>
          <w:tcPr>
            <w:tcW w:w="3266" w:type="dxa"/>
          </w:tcPr>
          <w:p w14:paraId="35BE7A63" w14:textId="77777777" w:rsidR="0039481C" w:rsidRPr="00DE3D2C" w:rsidRDefault="0039481C" w:rsidP="0039481C"/>
        </w:tc>
      </w:tr>
      <w:tr w:rsidR="0039481C" w:rsidRPr="002D4663" w14:paraId="04F316D2" w14:textId="77777777" w:rsidTr="000C2908">
        <w:tc>
          <w:tcPr>
            <w:tcW w:w="2268" w:type="dxa"/>
          </w:tcPr>
          <w:p w14:paraId="669AE71D" w14:textId="77777777" w:rsidR="0039481C" w:rsidRPr="00DE3D2C" w:rsidRDefault="0039481C" w:rsidP="0039481C">
            <w:r w:rsidRPr="00DE3D2C">
              <w:t>Aktualitet</w:t>
            </w:r>
          </w:p>
        </w:tc>
        <w:tc>
          <w:tcPr>
            <w:tcW w:w="4154" w:type="dxa"/>
          </w:tcPr>
          <w:p w14:paraId="5FA12743" w14:textId="289F5E91" w:rsidR="0039481C" w:rsidRPr="00DE3D2C" w:rsidRDefault="00CE7CFC" w:rsidP="0039481C">
            <w:r>
              <w:t>N/A</w:t>
            </w:r>
          </w:p>
        </w:tc>
        <w:tc>
          <w:tcPr>
            <w:tcW w:w="3266" w:type="dxa"/>
          </w:tcPr>
          <w:p w14:paraId="446C2C7A" w14:textId="77777777" w:rsidR="0039481C" w:rsidRPr="00DE3D2C" w:rsidRDefault="0039481C" w:rsidP="0039481C"/>
        </w:tc>
      </w:tr>
      <w:tr w:rsidR="0039481C" w14:paraId="2402DAE2" w14:textId="77777777" w:rsidTr="000C2908">
        <w:tc>
          <w:tcPr>
            <w:tcW w:w="2268" w:type="dxa"/>
          </w:tcPr>
          <w:p w14:paraId="7CBF293D" w14:textId="77777777" w:rsidR="0039481C" w:rsidRPr="00DE3D2C" w:rsidRDefault="0039481C" w:rsidP="0039481C">
            <w:r w:rsidRPr="00DE3D2C">
              <w:t>Återställningstid</w:t>
            </w:r>
          </w:p>
        </w:tc>
        <w:tc>
          <w:tcPr>
            <w:tcW w:w="4154" w:type="dxa"/>
          </w:tcPr>
          <w:p w14:paraId="4C9DF6C8" w14:textId="77777777" w:rsidR="0039481C" w:rsidRPr="00DE3D2C" w:rsidRDefault="0039481C" w:rsidP="0039481C">
            <w:pPr>
              <w:tabs>
                <w:tab w:val="left" w:pos="2935"/>
              </w:tabs>
              <w:jc w:val="both"/>
            </w:pPr>
            <w:r w:rsidRPr="00DE3D2C">
              <w:t>1 dygn</w:t>
            </w:r>
          </w:p>
        </w:tc>
        <w:tc>
          <w:tcPr>
            <w:tcW w:w="3266" w:type="dxa"/>
          </w:tcPr>
          <w:p w14:paraId="6311269A" w14:textId="37F0B195" w:rsidR="0039481C" w:rsidRPr="00DE3D2C" w:rsidRDefault="0039481C" w:rsidP="0039481C">
            <w:r w:rsidRPr="00DE3D2C">
              <w:t>Vid kat</w:t>
            </w:r>
            <w:r w:rsidR="001F3085" w:rsidRPr="00DE3D2C">
              <w:t>a</w:t>
            </w:r>
            <w:r w:rsidRPr="00DE3D2C">
              <w:t>strof, bortfall av hel hall</w:t>
            </w:r>
            <w:r w:rsidR="00DE3D2C" w:rsidRPr="00DE3D2C">
              <w:t>.</w:t>
            </w:r>
          </w:p>
        </w:tc>
      </w:tr>
    </w:tbl>
    <w:p w14:paraId="3F32C021" w14:textId="77777777" w:rsidR="0039481C" w:rsidRDefault="0039481C" w:rsidP="0039481C">
      <w:pPr>
        <w:pStyle w:val="Brdtext"/>
      </w:pPr>
    </w:p>
    <w:p w14:paraId="190198DE" w14:textId="77777777" w:rsidR="0039481C" w:rsidRDefault="0039481C" w:rsidP="0039481C">
      <w:pPr>
        <w:pStyle w:val="Rubrik3"/>
      </w:pPr>
      <w:bookmarkStart w:id="66" w:name="_Toc243452561"/>
      <w:bookmarkStart w:id="67" w:name="_Toc287724205"/>
      <w:r>
        <w:t>Övriga krav</w:t>
      </w:r>
      <w:bookmarkEnd w:id="66"/>
      <w:bookmarkEnd w:id="67"/>
    </w:p>
    <w:p w14:paraId="6D523F2F" w14:textId="77777777" w:rsidR="0039481C" w:rsidRPr="007C5E55" w:rsidRDefault="0039481C" w:rsidP="0039481C"/>
    <w:p w14:paraId="074ED34E" w14:textId="77777777" w:rsidR="0039481C" w:rsidRDefault="0039481C" w:rsidP="0039481C">
      <w:pPr>
        <w:pStyle w:val="Rubrik2"/>
      </w:pPr>
      <w:bookmarkStart w:id="68" w:name="_Toc357754854"/>
      <w:bookmarkStart w:id="69" w:name="_Toc243452562"/>
      <w:bookmarkStart w:id="70" w:name="_Toc287724206"/>
      <w:bookmarkStart w:id="71" w:name="_Toc224960922"/>
      <w:bookmarkStart w:id="72" w:name="_Toc357754855"/>
      <w:bookmarkEnd w:id="14"/>
      <w:bookmarkEnd w:id="15"/>
      <w:bookmarkEnd w:id="16"/>
      <w:r>
        <w:t>Felhantering</w:t>
      </w:r>
      <w:bookmarkEnd w:id="68"/>
      <w:bookmarkEnd w:id="69"/>
      <w:bookmarkEnd w:id="70"/>
    </w:p>
    <w:p w14:paraId="6FAF04D9" w14:textId="77777777" w:rsidR="0039481C" w:rsidRDefault="0039481C" w:rsidP="0039481C">
      <w:pPr>
        <w:pStyle w:val="Rubrik3"/>
      </w:pPr>
      <w:bookmarkStart w:id="73" w:name="_Toc243452563"/>
      <w:bookmarkStart w:id="74" w:name="_Toc287724207"/>
      <w:r>
        <w:t>Krav på en tjänsteproducent</w:t>
      </w:r>
      <w:bookmarkEnd w:id="73"/>
      <w:bookmarkEnd w:id="74"/>
    </w:p>
    <w:p w14:paraId="2859FC09" w14:textId="77777777" w:rsidR="0039481C" w:rsidRDefault="0039481C" w:rsidP="0039481C">
      <w:pPr>
        <w:pStyle w:val="Rubrik4"/>
      </w:pPr>
      <w:r>
        <w:t xml:space="preserve">Logiska fel </w:t>
      </w:r>
    </w:p>
    <w:p w14:paraId="0F7B1933" w14:textId="2352250A" w:rsidR="009C1759" w:rsidRDefault="007C51C1" w:rsidP="009C1759">
      <w:r>
        <w:t>V</w:t>
      </w:r>
      <w:r w:rsidR="009C1759" w:rsidRPr="00365624">
        <w:t xml:space="preserve">id ett logiskt fel skall </w:t>
      </w:r>
      <w:proofErr w:type="spellStart"/>
      <w:r w:rsidR="009C1759" w:rsidRPr="00365624">
        <w:t>result.resultCode</w:t>
      </w:r>
      <w:proofErr w:type="spellEnd"/>
      <w:r w:rsidR="009C1759" w:rsidRPr="00365624">
        <w:t xml:space="preserve"> sättas till ERROR och </w:t>
      </w:r>
      <w:proofErr w:type="spellStart"/>
      <w:r w:rsidR="009C1759" w:rsidRPr="00365624">
        <w:t>result.errorCode</w:t>
      </w:r>
      <w:proofErr w:type="spellEnd"/>
      <w:r w:rsidR="009C1759" w:rsidRPr="00365624">
        <w:t xml:space="preserve"> enligt nedanstående tabell, om </w:t>
      </w:r>
      <w:proofErr w:type="spellStart"/>
      <w:r w:rsidR="009C1759" w:rsidRPr="00365624">
        <w:t>result.message</w:t>
      </w:r>
      <w:proofErr w:type="spellEnd"/>
      <w:r w:rsidR="009C1759" w:rsidRPr="00365624">
        <w:t xml:space="preserve"> innehåller ett meddelande så skall det vara sådant att det kan visas för en användare</w:t>
      </w:r>
      <w:r w:rsidR="009C1759">
        <w:t>. Respektive kontrakt beskriver närmare vilka logiska fel som skall returneras.</w:t>
      </w:r>
    </w:p>
    <w:p w14:paraId="270F2570" w14:textId="77777777" w:rsidR="0039481C" w:rsidRPr="00434298" w:rsidRDefault="0039481C" w:rsidP="0039481C"/>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4154"/>
        <w:gridCol w:w="3266"/>
      </w:tblGrid>
      <w:tr w:rsidR="0039481C" w:rsidRPr="00D957CA" w14:paraId="4844F336" w14:textId="77777777" w:rsidTr="0039481C">
        <w:tc>
          <w:tcPr>
            <w:tcW w:w="2268" w:type="dxa"/>
          </w:tcPr>
          <w:p w14:paraId="0B1C12C8" w14:textId="77777777" w:rsidR="0039481C" w:rsidRPr="00D957CA" w:rsidRDefault="0039481C" w:rsidP="0039481C">
            <w:pPr>
              <w:rPr>
                <w:b/>
              </w:rPr>
            </w:pPr>
            <w:r>
              <w:rPr>
                <w:b/>
              </w:rPr>
              <w:t>Felkod</w:t>
            </w:r>
          </w:p>
        </w:tc>
        <w:tc>
          <w:tcPr>
            <w:tcW w:w="4154" w:type="dxa"/>
          </w:tcPr>
          <w:p w14:paraId="4F093502" w14:textId="77777777" w:rsidR="0039481C" w:rsidRPr="00D957CA" w:rsidRDefault="0039481C" w:rsidP="0039481C">
            <w:pPr>
              <w:rPr>
                <w:b/>
              </w:rPr>
            </w:pPr>
            <w:r>
              <w:rPr>
                <w:b/>
              </w:rPr>
              <w:t>Värde</w:t>
            </w:r>
          </w:p>
        </w:tc>
        <w:tc>
          <w:tcPr>
            <w:tcW w:w="3266" w:type="dxa"/>
          </w:tcPr>
          <w:p w14:paraId="2F4369F7" w14:textId="77777777" w:rsidR="0039481C" w:rsidRDefault="0039481C" w:rsidP="0039481C">
            <w:pPr>
              <w:rPr>
                <w:b/>
              </w:rPr>
            </w:pPr>
            <w:r>
              <w:rPr>
                <w:b/>
              </w:rPr>
              <w:t>Beskrivning</w:t>
            </w:r>
          </w:p>
        </w:tc>
      </w:tr>
      <w:tr w:rsidR="009C1759" w14:paraId="6127AF52" w14:textId="77777777" w:rsidTr="0039481C">
        <w:tc>
          <w:tcPr>
            <w:tcW w:w="2268" w:type="dxa"/>
          </w:tcPr>
          <w:p w14:paraId="1833273A" w14:textId="2D8DF4EF" w:rsidR="009C1759" w:rsidRPr="00862A31" w:rsidRDefault="009C1759" w:rsidP="0039481C">
            <w:pPr>
              <w:rPr>
                <w:highlight w:val="yellow"/>
              </w:rPr>
            </w:pPr>
            <w:r>
              <w:t>Ogiltig begäran</w:t>
            </w:r>
          </w:p>
        </w:tc>
        <w:tc>
          <w:tcPr>
            <w:tcW w:w="4154" w:type="dxa"/>
          </w:tcPr>
          <w:p w14:paraId="7D748FEB" w14:textId="523E4637" w:rsidR="009C1759" w:rsidRPr="00862A31" w:rsidRDefault="009C1759" w:rsidP="0039481C">
            <w:pPr>
              <w:rPr>
                <w:highlight w:val="yellow"/>
              </w:rPr>
            </w:pPr>
            <w:r>
              <w:t>INVALID_REQUEST</w:t>
            </w:r>
          </w:p>
        </w:tc>
        <w:tc>
          <w:tcPr>
            <w:tcW w:w="3266" w:type="dxa"/>
          </w:tcPr>
          <w:p w14:paraId="599BFD6B" w14:textId="05BE1AF5" w:rsidR="009C1759" w:rsidRPr="002B605E" w:rsidRDefault="009C1759" w:rsidP="00CC7B16">
            <w:r w:rsidRPr="002B605E">
              <w:t xml:space="preserve">Informationsmängden som skickats är </w:t>
            </w:r>
            <w:proofErr w:type="gramStart"/>
            <w:r w:rsidRPr="002B605E">
              <w:t>ej</w:t>
            </w:r>
            <w:proofErr w:type="gramEnd"/>
            <w:r w:rsidRPr="002B605E">
              <w:t xml:space="preserve"> korrekt utifrån de regler som </w:t>
            </w:r>
            <w:r w:rsidR="00207265">
              <w:t>gäller för tjänstekontraktet. Ett</w:t>
            </w:r>
            <w:r w:rsidRPr="002B605E">
              <w:t xml:space="preserve"> förklarande </w:t>
            </w:r>
            <w:proofErr w:type="spellStart"/>
            <w:r>
              <w:t>result.message</w:t>
            </w:r>
            <w:proofErr w:type="spellEnd"/>
            <w:r w:rsidRPr="002B605E">
              <w:t xml:space="preserve"> kan närmare peka på vilken regel som </w:t>
            </w:r>
            <w:proofErr w:type="gramStart"/>
            <w:r w:rsidRPr="002B605E">
              <w:t>ej</w:t>
            </w:r>
            <w:proofErr w:type="gramEnd"/>
            <w:r w:rsidRPr="002B605E">
              <w:t xml:space="preserve"> efterföljts. </w:t>
            </w:r>
          </w:p>
          <w:p w14:paraId="5055CCD5" w14:textId="77777777" w:rsidR="009C1759" w:rsidRDefault="009C1759" w:rsidP="00CC7B16"/>
          <w:p w14:paraId="7BC21EE2" w14:textId="069FF4DA" w:rsidR="009C1759" w:rsidRPr="00862A31" w:rsidRDefault="009C1759" w:rsidP="0039481C">
            <w:pPr>
              <w:rPr>
                <w:highlight w:val="yellow"/>
              </w:rPr>
            </w:pPr>
            <w:r w:rsidRPr="002B605E">
              <w:t>En omsändning av information kommer att ge samma fel.</w:t>
            </w:r>
          </w:p>
        </w:tc>
      </w:tr>
      <w:tr w:rsidR="00C61B6B" w14:paraId="57B90281" w14:textId="77777777" w:rsidTr="0039481C">
        <w:tc>
          <w:tcPr>
            <w:tcW w:w="2268" w:type="dxa"/>
          </w:tcPr>
          <w:p w14:paraId="78A6B165" w14:textId="6FA1E567" w:rsidR="00C61B6B" w:rsidRDefault="00C61B6B" w:rsidP="0039481C">
            <w:r>
              <w:t>Ogiltig uppdatering</w:t>
            </w:r>
          </w:p>
        </w:tc>
        <w:tc>
          <w:tcPr>
            <w:tcW w:w="4154" w:type="dxa"/>
          </w:tcPr>
          <w:p w14:paraId="2DF05B5D" w14:textId="30EA98C1" w:rsidR="00C61B6B" w:rsidRDefault="00C61B6B" w:rsidP="0039481C">
            <w:r>
              <w:t>INVALID_UPDATE</w:t>
            </w:r>
          </w:p>
        </w:tc>
        <w:tc>
          <w:tcPr>
            <w:tcW w:w="3266" w:type="dxa"/>
          </w:tcPr>
          <w:p w14:paraId="73454F09" w14:textId="77777777" w:rsidR="00C61B6B" w:rsidRDefault="00C61B6B" w:rsidP="00CC7B16">
            <w:r>
              <w:t>En beställning med status NEW har skickats som inte uppfyller de regler för uppdatering enligt tjänstekontraktet.</w:t>
            </w:r>
          </w:p>
          <w:p w14:paraId="52DF3808" w14:textId="68AD9028" w:rsidR="00207265" w:rsidRPr="002B605E" w:rsidRDefault="00207265" w:rsidP="00207265">
            <w:r>
              <w:t>Ett</w:t>
            </w:r>
            <w:r w:rsidRPr="002B605E">
              <w:t xml:space="preserve"> förklarande </w:t>
            </w:r>
            <w:proofErr w:type="spellStart"/>
            <w:r>
              <w:t>result.message</w:t>
            </w:r>
            <w:proofErr w:type="spellEnd"/>
            <w:r w:rsidRPr="002B605E">
              <w:t xml:space="preserve"> kan närmare peka på vilken regel som </w:t>
            </w:r>
            <w:proofErr w:type="gramStart"/>
            <w:r w:rsidRPr="002B605E">
              <w:t>ej</w:t>
            </w:r>
            <w:proofErr w:type="gramEnd"/>
            <w:r w:rsidRPr="002B605E">
              <w:t xml:space="preserve"> efterföljts. </w:t>
            </w:r>
          </w:p>
          <w:p w14:paraId="58756904" w14:textId="77777777" w:rsidR="00207265" w:rsidRDefault="00207265" w:rsidP="00207265"/>
          <w:p w14:paraId="78EDD95F" w14:textId="5E77AC20" w:rsidR="00207265" w:rsidRPr="002B605E" w:rsidRDefault="00207265" w:rsidP="00CC7B16">
            <w:r w:rsidRPr="002B605E">
              <w:t>En omsändning av information kommer att ge samma fel.</w:t>
            </w:r>
          </w:p>
        </w:tc>
      </w:tr>
    </w:tbl>
    <w:p w14:paraId="1521A2C9" w14:textId="77777777" w:rsidR="0039481C" w:rsidRDefault="0039481C" w:rsidP="0039481C">
      <w:pPr>
        <w:pStyle w:val="Brdtext"/>
      </w:pPr>
    </w:p>
    <w:p w14:paraId="502BF947" w14:textId="77777777" w:rsidR="000D685C" w:rsidRDefault="000D685C" w:rsidP="0039481C">
      <w:pPr>
        <w:rPr>
          <w:color w:val="4F81BD" w:themeColor="accent1"/>
        </w:rPr>
      </w:pPr>
    </w:p>
    <w:p w14:paraId="72908150" w14:textId="77777777" w:rsidR="0039481C" w:rsidRDefault="0039481C" w:rsidP="0039481C">
      <w:pPr>
        <w:pStyle w:val="Rubrik3"/>
      </w:pPr>
      <w:bookmarkStart w:id="75" w:name="_Toc243452564"/>
      <w:bookmarkStart w:id="76" w:name="_Toc287724208"/>
      <w:r>
        <w:lastRenderedPageBreak/>
        <w:t>Krav på en tjänstekonsument</w:t>
      </w:r>
      <w:bookmarkEnd w:id="75"/>
      <w:bookmarkEnd w:id="76"/>
    </w:p>
    <w:p w14:paraId="58E7DF81" w14:textId="527639CB" w:rsidR="00E2348D" w:rsidRPr="00E2348D" w:rsidRDefault="00E2348D" w:rsidP="00E2348D">
      <w:r>
        <w:t>Inga krav på konsument.</w:t>
      </w:r>
    </w:p>
    <w:p w14:paraId="2CBDBDA5" w14:textId="77777777" w:rsidR="0039481C" w:rsidRDefault="0039481C" w:rsidP="0039481C">
      <w:pPr>
        <w:pStyle w:val="Rubrik1"/>
      </w:pPr>
      <w:bookmarkStart w:id="77" w:name="_Toc243452565"/>
      <w:bookmarkStart w:id="78" w:name="_Toc287724209"/>
      <w:r>
        <w:t xml:space="preserve">Tjänstedomänens </w:t>
      </w:r>
      <w:bookmarkEnd w:id="71"/>
      <w:r>
        <w:t>meddelandemodeller</w:t>
      </w:r>
      <w:bookmarkEnd w:id="72"/>
      <w:bookmarkEnd w:id="77"/>
      <w:bookmarkEnd w:id="78"/>
    </w:p>
    <w:p w14:paraId="062125DB" w14:textId="1EC26FF8" w:rsidR="0039481C" w:rsidRPr="00623EAC" w:rsidRDefault="0039481C" w:rsidP="0039481C">
      <w:bookmarkStart w:id="79" w:name="_Toc224960923"/>
      <w:r w:rsidRPr="00623EAC">
        <w:t xml:space="preserve">Här beskrivs de meddelandemodeller som tjänstekontrakten bygger på. För varje meddelandemodell beskrivs hur mappning ser ut delvis mot V-TIM, här version 2.2 samt mot </w:t>
      </w:r>
      <w:r w:rsidR="00D9350E">
        <w:t>NI 2015 release 1.</w:t>
      </w:r>
    </w:p>
    <w:p w14:paraId="4F14E8E7" w14:textId="77777777" w:rsidR="007E3F3B" w:rsidRPr="007E3F3B" w:rsidRDefault="007E3F3B" w:rsidP="0039481C">
      <w:pPr>
        <w:rPr>
          <w:i/>
        </w:rPr>
      </w:pPr>
    </w:p>
    <w:p w14:paraId="40B5FDE7" w14:textId="25D2AA85" w:rsidR="0039481C" w:rsidRPr="00EC59D5" w:rsidRDefault="0039481C" w:rsidP="0039481C">
      <w:pPr>
        <w:pStyle w:val="Rubrik2"/>
      </w:pPr>
      <w:bookmarkStart w:id="80" w:name="_Toc357754856"/>
      <w:bookmarkStart w:id="81" w:name="_Toc243452566"/>
      <w:bookmarkStart w:id="82" w:name="_Toc287724210"/>
      <w:r w:rsidRPr="00EC59D5">
        <w:t>V-MIM</w:t>
      </w:r>
      <w:bookmarkEnd w:id="80"/>
      <w:bookmarkEnd w:id="81"/>
      <w:r w:rsidRPr="00EC59D5">
        <w:t xml:space="preserve"> </w:t>
      </w:r>
      <w:proofErr w:type="spellStart"/>
      <w:r w:rsidR="008E4D6F">
        <w:t>ProcessActivityOrder</w:t>
      </w:r>
      <w:bookmarkEnd w:id="82"/>
      <w:proofErr w:type="spellEnd"/>
    </w:p>
    <w:p w14:paraId="51A9F711" w14:textId="77777777" w:rsidR="0039481C" w:rsidRPr="002F2D14" w:rsidRDefault="0039481C" w:rsidP="0039481C">
      <w:pPr>
        <w:ind w:left="-851"/>
      </w:pPr>
    </w:p>
    <w:p w14:paraId="12046BC7" w14:textId="668D4081" w:rsidR="0039481C" w:rsidRDefault="00E97DCA" w:rsidP="0039481C">
      <w:r w:rsidRPr="00E97DCA">
        <w:rPr>
          <w:noProof/>
          <w:lang w:eastAsia="sv-SE"/>
        </w:rPr>
        <w:drawing>
          <wp:inline distT="0" distB="0" distL="0" distR="0" wp14:anchorId="211836D2" wp14:editId="282C6F46">
            <wp:extent cx="6645910" cy="3460457"/>
            <wp:effectExtent l="0" t="0" r="2540" b="6985"/>
            <wp:docPr id="4" name="Bildobjekt 4" descr="C:\Users\thfa\Desktop\Archive\TKBarbete\Class Diagram PA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fa\Desktop\Archive\TKBarbete\Class Diagram PAO 2.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3460457"/>
                    </a:xfrm>
                    <a:prstGeom prst="rect">
                      <a:avLst/>
                    </a:prstGeom>
                    <a:noFill/>
                    <a:ln>
                      <a:noFill/>
                    </a:ln>
                  </pic:spPr>
                </pic:pic>
              </a:graphicData>
            </a:graphic>
          </wp:inline>
        </w:drawing>
      </w:r>
    </w:p>
    <w:p w14:paraId="113F7182" w14:textId="77777777" w:rsidR="00684883" w:rsidRDefault="00684883" w:rsidP="0039481C"/>
    <w:p w14:paraId="4EA76C56" w14:textId="77777777" w:rsidR="0039481C" w:rsidRPr="002F2D14" w:rsidRDefault="0039481C" w:rsidP="0039481C"/>
    <w:tbl>
      <w:tblPr>
        <w:tblW w:w="0" w:type="auto"/>
        <w:tblBorders>
          <w:top w:val="single" w:sz="8" w:space="0" w:color="4F81BD"/>
          <w:left w:val="single" w:sz="8" w:space="0" w:color="4F81BD"/>
          <w:bottom w:val="single" w:sz="8" w:space="0" w:color="4F81BD"/>
          <w:right w:val="single" w:sz="8" w:space="0" w:color="4F81BD"/>
        </w:tblBorders>
        <w:tblLook w:val="04A0" w:firstRow="1" w:lastRow="0" w:firstColumn="1" w:lastColumn="0" w:noHBand="0" w:noVBand="1"/>
      </w:tblPr>
      <w:tblGrid>
        <w:gridCol w:w="3965"/>
        <w:gridCol w:w="3617"/>
        <w:gridCol w:w="2864"/>
      </w:tblGrid>
      <w:tr w:rsidR="00774EF9" w:rsidRPr="000C2908" w14:paraId="3DA6BFED" w14:textId="5486D4B6" w:rsidTr="00E97DCA">
        <w:trPr>
          <w:trHeight w:val="560"/>
        </w:trPr>
        <w:tc>
          <w:tcPr>
            <w:tcW w:w="3965" w:type="dxa"/>
            <w:tcBorders>
              <w:bottom w:val="single" w:sz="4" w:space="0" w:color="auto"/>
            </w:tcBorders>
            <w:shd w:val="clear" w:color="auto" w:fill="4F81BD"/>
          </w:tcPr>
          <w:p w14:paraId="07F3FE2E" w14:textId="77777777" w:rsidR="00774EF9" w:rsidRPr="000C2908" w:rsidRDefault="00774EF9" w:rsidP="0039481C">
            <w:pPr>
              <w:rPr>
                <w:b/>
                <w:bCs/>
                <w:szCs w:val="20"/>
              </w:rPr>
            </w:pPr>
            <w:proofErr w:type="spellStart"/>
            <w:r w:rsidRPr="000C2908">
              <w:rPr>
                <w:b/>
                <w:bCs/>
                <w:szCs w:val="20"/>
              </w:rPr>
              <w:t>Klass.attribut</w:t>
            </w:r>
            <w:proofErr w:type="spellEnd"/>
          </w:p>
        </w:tc>
        <w:tc>
          <w:tcPr>
            <w:tcW w:w="3617" w:type="dxa"/>
            <w:tcBorders>
              <w:bottom w:val="single" w:sz="4" w:space="0" w:color="auto"/>
            </w:tcBorders>
            <w:shd w:val="clear" w:color="auto" w:fill="4F81BD"/>
          </w:tcPr>
          <w:p w14:paraId="02BD35B4" w14:textId="2C2AF434" w:rsidR="00774EF9" w:rsidRDefault="00774EF9" w:rsidP="0039481C">
            <w:pPr>
              <w:rPr>
                <w:b/>
                <w:bCs/>
                <w:szCs w:val="20"/>
              </w:rPr>
            </w:pPr>
            <w:r w:rsidRPr="000C2908">
              <w:rPr>
                <w:b/>
                <w:bCs/>
                <w:szCs w:val="20"/>
              </w:rPr>
              <w:t>Mappning mot V-TIM 2.2</w:t>
            </w:r>
            <w:r>
              <w:rPr>
                <w:b/>
                <w:bCs/>
                <w:szCs w:val="20"/>
              </w:rPr>
              <w:t xml:space="preserve"> </w:t>
            </w:r>
          </w:p>
          <w:p w14:paraId="366AE382" w14:textId="6107F603" w:rsidR="00774EF9" w:rsidRPr="000C2908" w:rsidRDefault="00774EF9" w:rsidP="0039481C">
            <w:pPr>
              <w:rPr>
                <w:b/>
                <w:bCs/>
                <w:szCs w:val="20"/>
              </w:rPr>
            </w:pPr>
          </w:p>
        </w:tc>
        <w:tc>
          <w:tcPr>
            <w:tcW w:w="2864" w:type="dxa"/>
            <w:tcBorders>
              <w:bottom w:val="single" w:sz="4" w:space="0" w:color="auto"/>
            </w:tcBorders>
            <w:shd w:val="clear" w:color="auto" w:fill="4F81BD"/>
          </w:tcPr>
          <w:p w14:paraId="539B19FD" w14:textId="0975B9B2" w:rsidR="00774EF9" w:rsidRPr="000C2908" w:rsidRDefault="00774EF9" w:rsidP="0039481C">
            <w:pPr>
              <w:rPr>
                <w:b/>
                <w:bCs/>
                <w:szCs w:val="20"/>
              </w:rPr>
            </w:pPr>
            <w:r>
              <w:rPr>
                <w:b/>
                <w:bCs/>
                <w:szCs w:val="20"/>
              </w:rPr>
              <w:t>Mappning mot NI 2015 release 1</w:t>
            </w:r>
          </w:p>
        </w:tc>
      </w:tr>
      <w:tr w:rsidR="00774EF9" w:rsidRPr="000C2908" w14:paraId="79768A28" w14:textId="0040F0E1" w:rsidTr="00E97DCA">
        <w:trPr>
          <w:trHeight w:val="272"/>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2CDD15CA" w14:textId="5F39A461" w:rsidR="00774EF9" w:rsidRDefault="008E4D6F" w:rsidP="00DF2F92">
            <w:pPr>
              <w:rPr>
                <w:b/>
                <w:bCs/>
                <w:szCs w:val="20"/>
              </w:rPr>
            </w:pPr>
            <w:proofErr w:type="spellStart"/>
            <w:r>
              <w:rPr>
                <w:b/>
                <w:bCs/>
                <w:szCs w:val="20"/>
              </w:rPr>
              <w:t>ProcessActivityOrder</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3899A5B3" w14:textId="77777777" w:rsidR="00774EF9" w:rsidRPr="005B49C2" w:rsidRDefault="00774EF9" w:rsidP="00DF2F92">
            <w:pPr>
              <w:rPr>
                <w:szCs w:val="20"/>
              </w:rPr>
            </w:pPr>
          </w:p>
        </w:tc>
        <w:tc>
          <w:tcPr>
            <w:tcW w:w="2864" w:type="dxa"/>
            <w:tcBorders>
              <w:top w:val="single" w:sz="4" w:space="0" w:color="auto"/>
              <w:left w:val="single" w:sz="4" w:space="0" w:color="auto"/>
              <w:bottom w:val="single" w:sz="4" w:space="0" w:color="auto"/>
              <w:right w:val="single" w:sz="4" w:space="0" w:color="auto"/>
            </w:tcBorders>
          </w:tcPr>
          <w:p w14:paraId="5665A5C7" w14:textId="77777777" w:rsidR="00774EF9" w:rsidRPr="005B49C2" w:rsidRDefault="00774EF9" w:rsidP="00DF2F92">
            <w:pPr>
              <w:rPr>
                <w:szCs w:val="20"/>
              </w:rPr>
            </w:pPr>
          </w:p>
        </w:tc>
      </w:tr>
      <w:tr w:rsidR="00774EF9" w:rsidRPr="00EC59D5" w14:paraId="393CB756" w14:textId="1495AC6C" w:rsidTr="00E97DCA">
        <w:trPr>
          <w:trHeight w:val="848"/>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539F2155" w14:textId="36E19FB5" w:rsidR="00774EF9" w:rsidRPr="00EC59D5" w:rsidRDefault="008E4D6F" w:rsidP="00DF2F92">
            <w:pPr>
              <w:rPr>
                <w:bCs/>
                <w:szCs w:val="20"/>
              </w:rPr>
            </w:pPr>
            <w:r>
              <w:rPr>
                <w:bCs/>
                <w:szCs w:val="20"/>
              </w:rPr>
              <w:t>ProcessActivityOrder</w:t>
            </w:r>
            <w:r w:rsidR="00774EF9">
              <w:rPr>
                <w:bCs/>
                <w:szCs w:val="20"/>
              </w:rPr>
              <w:t>.id</w:t>
            </w:r>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1ACE9D03" w14:textId="3CEF56A4" w:rsidR="00774EF9" w:rsidRDefault="00774EF9" w:rsidP="00DF2F92">
            <w:pPr>
              <w:rPr>
                <w:szCs w:val="20"/>
              </w:rPr>
            </w:pPr>
            <w:proofErr w:type="spellStart"/>
            <w:r>
              <w:rPr>
                <w:szCs w:val="20"/>
              </w:rPr>
              <w:t>Aktivitet.aktivitet_id</w:t>
            </w:r>
            <w:proofErr w:type="spellEnd"/>
            <w:r>
              <w:rPr>
                <w:szCs w:val="20"/>
              </w:rPr>
              <w:t xml:space="preserve"> </w:t>
            </w:r>
          </w:p>
          <w:p w14:paraId="1D78AACA" w14:textId="77777777" w:rsidR="00774EF9" w:rsidRPr="00EC59D5" w:rsidRDefault="00774EF9" w:rsidP="00774EF9">
            <w:pPr>
              <w:rPr>
                <w:szCs w:val="20"/>
              </w:rPr>
            </w:pPr>
          </w:p>
        </w:tc>
        <w:tc>
          <w:tcPr>
            <w:tcW w:w="2864" w:type="dxa"/>
            <w:tcBorders>
              <w:top w:val="single" w:sz="4" w:space="0" w:color="auto"/>
              <w:left w:val="single" w:sz="4" w:space="0" w:color="auto"/>
              <w:bottom w:val="single" w:sz="4" w:space="0" w:color="auto"/>
              <w:right w:val="single" w:sz="4" w:space="0" w:color="auto"/>
            </w:tcBorders>
          </w:tcPr>
          <w:p w14:paraId="7A8443F7" w14:textId="77777777" w:rsidR="00774EF9" w:rsidRDefault="00774EF9" w:rsidP="00774EF9">
            <w:pPr>
              <w:rPr>
                <w:szCs w:val="20"/>
              </w:rPr>
            </w:pPr>
            <w:r>
              <w:rPr>
                <w:szCs w:val="20"/>
              </w:rPr>
              <w:t>(Ärvd från) journalhandling.id</w:t>
            </w:r>
          </w:p>
          <w:p w14:paraId="4D046707" w14:textId="77777777" w:rsidR="00774EF9" w:rsidRDefault="00774EF9" w:rsidP="00DF2F92">
            <w:pPr>
              <w:rPr>
                <w:szCs w:val="20"/>
              </w:rPr>
            </w:pPr>
          </w:p>
        </w:tc>
      </w:tr>
      <w:tr w:rsidR="00774EF9" w:rsidRPr="00EC59D5" w14:paraId="30A02EF0" w14:textId="3CF14F6F" w:rsidTr="00E97DCA">
        <w:trPr>
          <w:trHeight w:val="848"/>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5AD1B1E6" w14:textId="3397D457" w:rsidR="00774EF9" w:rsidRPr="006B79D2" w:rsidRDefault="008E4D6F" w:rsidP="00DF2F92">
            <w:pPr>
              <w:rPr>
                <w:bCs/>
                <w:szCs w:val="20"/>
              </w:rPr>
            </w:pPr>
            <w:proofErr w:type="spellStart"/>
            <w:r w:rsidRPr="008E5351">
              <w:rPr>
                <w:b/>
                <w:bCs/>
                <w:szCs w:val="20"/>
              </w:rPr>
              <w:lastRenderedPageBreak/>
              <w:t>ProcessActivityOrder</w:t>
            </w:r>
            <w:r w:rsidR="00774EF9">
              <w:rPr>
                <w:bCs/>
                <w:szCs w:val="20"/>
              </w:rPr>
              <w:t>.careGiverId</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52DD1A07" w14:textId="5D965121" w:rsidR="00774EF9" w:rsidRDefault="00774EF9" w:rsidP="00E433B5">
            <w:pPr>
              <w:rPr>
                <w:szCs w:val="20"/>
              </w:rPr>
            </w:pPr>
            <w:r>
              <w:rPr>
                <w:szCs w:val="20"/>
              </w:rPr>
              <w:t xml:space="preserve">Sammanhang </w:t>
            </w:r>
            <w:proofErr w:type="spellStart"/>
            <w:r>
              <w:rPr>
                <w:szCs w:val="20"/>
              </w:rPr>
              <w:t>identifierare.vårdgivare</w:t>
            </w:r>
            <w:proofErr w:type="spellEnd"/>
            <w:r>
              <w:rPr>
                <w:szCs w:val="20"/>
              </w:rPr>
              <w:t xml:space="preserve"> id</w:t>
            </w:r>
          </w:p>
          <w:p w14:paraId="39A2ABA8" w14:textId="0E32A37E" w:rsidR="00774EF9" w:rsidRDefault="00774EF9" w:rsidP="00774EF9">
            <w:pPr>
              <w:rPr>
                <w:szCs w:val="20"/>
              </w:rPr>
            </w:pPr>
          </w:p>
        </w:tc>
        <w:tc>
          <w:tcPr>
            <w:tcW w:w="2864" w:type="dxa"/>
            <w:tcBorders>
              <w:top w:val="single" w:sz="4" w:space="0" w:color="auto"/>
              <w:left w:val="single" w:sz="4" w:space="0" w:color="auto"/>
              <w:bottom w:val="single" w:sz="4" w:space="0" w:color="auto"/>
              <w:right w:val="single" w:sz="4" w:space="0" w:color="auto"/>
            </w:tcBorders>
          </w:tcPr>
          <w:p w14:paraId="39A820EA" w14:textId="77777777" w:rsidR="00774EF9" w:rsidRDefault="00774EF9" w:rsidP="00774EF9">
            <w:pPr>
              <w:rPr>
                <w:i/>
                <w:szCs w:val="20"/>
              </w:rPr>
            </w:pPr>
            <w:r w:rsidRPr="00AD1315">
              <w:rPr>
                <w:i/>
                <w:szCs w:val="20"/>
              </w:rPr>
              <w:t>Saknas mappning för NI</w:t>
            </w:r>
            <w:r>
              <w:rPr>
                <w:i/>
                <w:szCs w:val="20"/>
              </w:rPr>
              <w:t xml:space="preserve"> </w:t>
            </w:r>
            <w:proofErr w:type="gramStart"/>
            <w:r>
              <w:rPr>
                <w:i/>
                <w:szCs w:val="20"/>
              </w:rPr>
              <w:t>2015.1</w:t>
            </w:r>
            <w:proofErr w:type="gramEnd"/>
          </w:p>
          <w:p w14:paraId="108131A4" w14:textId="77777777" w:rsidR="00774EF9" w:rsidRDefault="00774EF9" w:rsidP="00E433B5">
            <w:pPr>
              <w:rPr>
                <w:szCs w:val="20"/>
              </w:rPr>
            </w:pPr>
          </w:p>
        </w:tc>
      </w:tr>
      <w:tr w:rsidR="00774EF9" w:rsidRPr="00EC59D5" w14:paraId="3462962F" w14:textId="475A0BA9" w:rsidTr="00E97DCA">
        <w:trPr>
          <w:trHeight w:val="848"/>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5E9DCB0D" w14:textId="0C8FC487" w:rsidR="00774EF9" w:rsidRPr="006B79D2" w:rsidRDefault="008E4D6F" w:rsidP="002875BF">
            <w:pPr>
              <w:rPr>
                <w:bCs/>
                <w:szCs w:val="20"/>
              </w:rPr>
            </w:pPr>
            <w:proofErr w:type="spellStart"/>
            <w:r>
              <w:rPr>
                <w:bCs/>
                <w:szCs w:val="20"/>
              </w:rPr>
              <w:t>ProcessActivityOrder</w:t>
            </w:r>
            <w:r w:rsidR="00774EF9">
              <w:rPr>
                <w:bCs/>
                <w:szCs w:val="20"/>
              </w:rPr>
              <w:t>.careUnitId</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5F03EB31" w14:textId="7E7AE5DA" w:rsidR="00774EF9" w:rsidRDefault="00774EF9" w:rsidP="002875BF">
            <w:pPr>
              <w:rPr>
                <w:szCs w:val="20"/>
              </w:rPr>
            </w:pPr>
            <w:r>
              <w:rPr>
                <w:szCs w:val="20"/>
              </w:rPr>
              <w:t xml:space="preserve">Sammanhang </w:t>
            </w:r>
            <w:proofErr w:type="spellStart"/>
            <w:r>
              <w:rPr>
                <w:szCs w:val="20"/>
              </w:rPr>
              <w:t>identifierare.vårdenhet</w:t>
            </w:r>
            <w:proofErr w:type="spellEnd"/>
            <w:r>
              <w:rPr>
                <w:szCs w:val="20"/>
              </w:rPr>
              <w:t xml:space="preserve"> id </w:t>
            </w:r>
          </w:p>
        </w:tc>
        <w:tc>
          <w:tcPr>
            <w:tcW w:w="2864" w:type="dxa"/>
            <w:tcBorders>
              <w:top w:val="single" w:sz="4" w:space="0" w:color="auto"/>
              <w:left w:val="single" w:sz="4" w:space="0" w:color="auto"/>
              <w:bottom w:val="single" w:sz="4" w:space="0" w:color="auto"/>
              <w:right w:val="single" w:sz="4" w:space="0" w:color="auto"/>
            </w:tcBorders>
          </w:tcPr>
          <w:p w14:paraId="647E3D3E" w14:textId="4EF86530" w:rsidR="00774EF9" w:rsidRDefault="00774EF9" w:rsidP="002875BF">
            <w:pPr>
              <w:rPr>
                <w:szCs w:val="20"/>
              </w:rPr>
            </w:pPr>
            <w:r>
              <w:rPr>
                <w:szCs w:val="20"/>
              </w:rPr>
              <w:t>Organisation.id</w:t>
            </w:r>
          </w:p>
        </w:tc>
      </w:tr>
      <w:tr w:rsidR="00774EF9" w:rsidRPr="00EC59D5" w14:paraId="06903A14" w14:textId="5A004E1C" w:rsidTr="00E97DCA">
        <w:trPr>
          <w:trHeight w:val="848"/>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695241AB" w14:textId="1553A1C0" w:rsidR="00774EF9" w:rsidRPr="00EC59D5" w:rsidRDefault="008E4D6F" w:rsidP="00DF2F92">
            <w:pPr>
              <w:rPr>
                <w:bCs/>
                <w:szCs w:val="20"/>
              </w:rPr>
            </w:pPr>
            <w:proofErr w:type="spellStart"/>
            <w:r>
              <w:rPr>
                <w:bCs/>
                <w:szCs w:val="20"/>
              </w:rPr>
              <w:t>ProcessActivityOrder</w:t>
            </w:r>
            <w:r w:rsidR="00774EF9">
              <w:rPr>
                <w:bCs/>
                <w:szCs w:val="20"/>
              </w:rPr>
              <w:t>.type</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13AE3EC0" w14:textId="521BF06D" w:rsidR="00774EF9" w:rsidRDefault="00774EF9" w:rsidP="00DF2F92">
            <w:pPr>
              <w:rPr>
                <w:szCs w:val="20"/>
              </w:rPr>
            </w:pPr>
            <w:proofErr w:type="spellStart"/>
            <w:r>
              <w:rPr>
                <w:szCs w:val="20"/>
              </w:rPr>
              <w:t>Aktivitet.aktivitet</w:t>
            </w:r>
            <w:proofErr w:type="spellEnd"/>
            <w:r>
              <w:rPr>
                <w:szCs w:val="20"/>
              </w:rPr>
              <w:t xml:space="preserve"> typ</w:t>
            </w:r>
          </w:p>
          <w:p w14:paraId="7C0FD5F6" w14:textId="77777777" w:rsidR="00774EF9" w:rsidRPr="00EC59D5" w:rsidRDefault="00774EF9" w:rsidP="00774EF9">
            <w:pPr>
              <w:rPr>
                <w:szCs w:val="20"/>
              </w:rPr>
            </w:pPr>
          </w:p>
        </w:tc>
        <w:tc>
          <w:tcPr>
            <w:tcW w:w="2864" w:type="dxa"/>
            <w:tcBorders>
              <w:top w:val="single" w:sz="4" w:space="0" w:color="auto"/>
              <w:left w:val="single" w:sz="4" w:space="0" w:color="auto"/>
              <w:bottom w:val="single" w:sz="4" w:space="0" w:color="auto"/>
              <w:right w:val="single" w:sz="4" w:space="0" w:color="auto"/>
            </w:tcBorders>
          </w:tcPr>
          <w:p w14:paraId="3554FEC2" w14:textId="77777777" w:rsidR="00774EF9" w:rsidRDefault="00774EF9" w:rsidP="00774EF9">
            <w:pPr>
              <w:rPr>
                <w:szCs w:val="20"/>
              </w:rPr>
            </w:pPr>
            <w:proofErr w:type="spellStart"/>
            <w:r>
              <w:rPr>
                <w:szCs w:val="20"/>
              </w:rPr>
              <w:t>Aktivitet.kod</w:t>
            </w:r>
            <w:proofErr w:type="spellEnd"/>
          </w:p>
          <w:p w14:paraId="58C1792A" w14:textId="77777777" w:rsidR="00774EF9" w:rsidRDefault="00774EF9" w:rsidP="00DF2F92">
            <w:pPr>
              <w:rPr>
                <w:szCs w:val="20"/>
              </w:rPr>
            </w:pPr>
          </w:p>
        </w:tc>
      </w:tr>
      <w:tr w:rsidR="00774EF9" w:rsidRPr="00EC59D5" w14:paraId="06BE4328" w14:textId="115216CE" w:rsidTr="00E97DCA">
        <w:trPr>
          <w:trHeight w:val="832"/>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6610C08B" w14:textId="3F211B09" w:rsidR="00774EF9" w:rsidRPr="00EC59D5" w:rsidRDefault="008E4D6F" w:rsidP="00DF2F92">
            <w:pPr>
              <w:rPr>
                <w:bCs/>
                <w:szCs w:val="20"/>
              </w:rPr>
            </w:pPr>
            <w:proofErr w:type="spellStart"/>
            <w:r>
              <w:rPr>
                <w:bCs/>
                <w:szCs w:val="20"/>
              </w:rPr>
              <w:t>ProcessActivityOrder</w:t>
            </w:r>
            <w:r w:rsidR="00774EF9">
              <w:rPr>
                <w:bCs/>
                <w:szCs w:val="20"/>
              </w:rPr>
              <w:t>.status</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2BB785F0" w14:textId="50EB009B" w:rsidR="00774EF9" w:rsidRDefault="00774EF9" w:rsidP="00DF2F92">
            <w:pPr>
              <w:rPr>
                <w:szCs w:val="20"/>
              </w:rPr>
            </w:pPr>
            <w:proofErr w:type="spellStart"/>
            <w:r>
              <w:rPr>
                <w:szCs w:val="20"/>
              </w:rPr>
              <w:t>Aktivitet.aktivitet</w:t>
            </w:r>
            <w:proofErr w:type="spellEnd"/>
            <w:r>
              <w:rPr>
                <w:szCs w:val="20"/>
              </w:rPr>
              <w:t xml:space="preserve"> status</w:t>
            </w:r>
          </w:p>
          <w:p w14:paraId="461DF7F5" w14:textId="77777777" w:rsidR="00774EF9" w:rsidRPr="00EC59D5" w:rsidRDefault="00774EF9" w:rsidP="00774EF9">
            <w:pPr>
              <w:rPr>
                <w:szCs w:val="20"/>
              </w:rPr>
            </w:pPr>
          </w:p>
        </w:tc>
        <w:tc>
          <w:tcPr>
            <w:tcW w:w="2864" w:type="dxa"/>
            <w:tcBorders>
              <w:top w:val="single" w:sz="4" w:space="0" w:color="auto"/>
              <w:left w:val="single" w:sz="4" w:space="0" w:color="auto"/>
              <w:bottom w:val="single" w:sz="4" w:space="0" w:color="auto"/>
              <w:right w:val="single" w:sz="4" w:space="0" w:color="auto"/>
            </w:tcBorders>
          </w:tcPr>
          <w:p w14:paraId="74048402" w14:textId="77777777" w:rsidR="00774EF9" w:rsidRDefault="00774EF9" w:rsidP="00774EF9">
            <w:pPr>
              <w:rPr>
                <w:szCs w:val="20"/>
              </w:rPr>
            </w:pPr>
            <w:proofErr w:type="spellStart"/>
            <w:r>
              <w:rPr>
                <w:szCs w:val="20"/>
              </w:rPr>
              <w:t>Aktivitet.status</w:t>
            </w:r>
            <w:proofErr w:type="spellEnd"/>
          </w:p>
          <w:p w14:paraId="15418872" w14:textId="77777777" w:rsidR="00774EF9" w:rsidRDefault="00774EF9" w:rsidP="00DF2F92">
            <w:pPr>
              <w:rPr>
                <w:szCs w:val="20"/>
              </w:rPr>
            </w:pPr>
          </w:p>
        </w:tc>
      </w:tr>
      <w:tr w:rsidR="00774EF9" w:rsidRPr="00EC59D5" w14:paraId="71B47AD3" w14:textId="0E1C4C51" w:rsidTr="00E97DCA">
        <w:trPr>
          <w:trHeight w:val="848"/>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4C22FE24" w14:textId="312BE42F" w:rsidR="00774EF9" w:rsidRPr="00EC59D5" w:rsidRDefault="008E4D6F" w:rsidP="00DF2F92">
            <w:pPr>
              <w:rPr>
                <w:bCs/>
                <w:szCs w:val="20"/>
              </w:rPr>
            </w:pPr>
            <w:proofErr w:type="spellStart"/>
            <w:r>
              <w:rPr>
                <w:bCs/>
                <w:szCs w:val="20"/>
              </w:rPr>
              <w:t>ProcessActivityOrder</w:t>
            </w:r>
            <w:r w:rsidR="00774EF9">
              <w:rPr>
                <w:bCs/>
                <w:szCs w:val="20"/>
              </w:rPr>
              <w:t>.sourceSystemHSAId</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757C9626" w14:textId="64F81E17" w:rsidR="00774EF9" w:rsidRPr="00AD1315" w:rsidRDefault="00774EF9" w:rsidP="00DF2F92">
            <w:pPr>
              <w:rPr>
                <w:i/>
                <w:szCs w:val="20"/>
              </w:rPr>
            </w:pPr>
            <w:r>
              <w:rPr>
                <w:i/>
                <w:szCs w:val="20"/>
              </w:rPr>
              <w:t>Saknas mappning för V-TIM 2.2</w:t>
            </w:r>
          </w:p>
          <w:p w14:paraId="58528B3D" w14:textId="77777777" w:rsidR="00774EF9" w:rsidRPr="00EC59D5" w:rsidRDefault="00774EF9" w:rsidP="00774EF9">
            <w:pPr>
              <w:rPr>
                <w:szCs w:val="20"/>
              </w:rPr>
            </w:pPr>
          </w:p>
        </w:tc>
        <w:tc>
          <w:tcPr>
            <w:tcW w:w="2864" w:type="dxa"/>
            <w:tcBorders>
              <w:top w:val="single" w:sz="4" w:space="0" w:color="auto"/>
              <w:left w:val="single" w:sz="4" w:space="0" w:color="auto"/>
              <w:bottom w:val="single" w:sz="4" w:space="0" w:color="auto"/>
              <w:right w:val="single" w:sz="4" w:space="0" w:color="auto"/>
            </w:tcBorders>
          </w:tcPr>
          <w:p w14:paraId="58A6131D" w14:textId="77777777" w:rsidR="00774EF9" w:rsidRDefault="00774EF9" w:rsidP="00774EF9">
            <w:pPr>
              <w:rPr>
                <w:i/>
                <w:szCs w:val="20"/>
              </w:rPr>
            </w:pPr>
            <w:r w:rsidRPr="00AD1315">
              <w:rPr>
                <w:i/>
                <w:szCs w:val="20"/>
              </w:rPr>
              <w:t>Saknas mappning för NI</w:t>
            </w:r>
            <w:r>
              <w:rPr>
                <w:i/>
                <w:szCs w:val="20"/>
              </w:rPr>
              <w:t xml:space="preserve"> </w:t>
            </w:r>
            <w:proofErr w:type="gramStart"/>
            <w:r>
              <w:rPr>
                <w:i/>
                <w:szCs w:val="20"/>
              </w:rPr>
              <w:t>2015.1</w:t>
            </w:r>
            <w:proofErr w:type="gramEnd"/>
          </w:p>
          <w:p w14:paraId="6EA87D2A" w14:textId="77777777" w:rsidR="00774EF9" w:rsidRPr="00AD1315" w:rsidRDefault="00774EF9" w:rsidP="00DF2F92">
            <w:pPr>
              <w:rPr>
                <w:i/>
                <w:szCs w:val="20"/>
              </w:rPr>
            </w:pPr>
          </w:p>
        </w:tc>
      </w:tr>
      <w:tr w:rsidR="00774EF9" w:rsidRPr="00EC59D5" w14:paraId="72F669EB" w14:textId="50D6A7DF" w:rsidTr="00E97DCA">
        <w:trPr>
          <w:trHeight w:val="848"/>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33D8DE6C" w14:textId="7FC1AC14" w:rsidR="00774EF9" w:rsidRPr="00EC59D5" w:rsidRDefault="008E4D6F" w:rsidP="00DF2F92">
            <w:pPr>
              <w:rPr>
                <w:bCs/>
                <w:szCs w:val="20"/>
              </w:rPr>
            </w:pPr>
            <w:proofErr w:type="spellStart"/>
            <w:r>
              <w:rPr>
                <w:bCs/>
                <w:szCs w:val="20"/>
              </w:rPr>
              <w:t>ProcessActivityOrder</w:t>
            </w:r>
            <w:r w:rsidR="00774EF9">
              <w:rPr>
                <w:bCs/>
                <w:szCs w:val="20"/>
              </w:rPr>
              <w:t>.typeOfTransfer</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21D9B31F" w14:textId="2DFE63DA" w:rsidR="00774EF9" w:rsidRPr="00AD1315" w:rsidRDefault="00774EF9" w:rsidP="00DF2F92">
            <w:pPr>
              <w:rPr>
                <w:i/>
                <w:szCs w:val="20"/>
              </w:rPr>
            </w:pPr>
            <w:r>
              <w:rPr>
                <w:i/>
                <w:szCs w:val="20"/>
              </w:rPr>
              <w:t>Saknas mappning för V-TIM 2.2</w:t>
            </w:r>
          </w:p>
          <w:p w14:paraId="61075FE3" w14:textId="77777777" w:rsidR="00774EF9" w:rsidRPr="00EC59D5" w:rsidRDefault="00774EF9" w:rsidP="00774EF9">
            <w:pPr>
              <w:rPr>
                <w:szCs w:val="20"/>
              </w:rPr>
            </w:pPr>
          </w:p>
        </w:tc>
        <w:tc>
          <w:tcPr>
            <w:tcW w:w="2864" w:type="dxa"/>
            <w:tcBorders>
              <w:top w:val="single" w:sz="4" w:space="0" w:color="auto"/>
              <w:left w:val="single" w:sz="4" w:space="0" w:color="auto"/>
              <w:bottom w:val="single" w:sz="4" w:space="0" w:color="auto"/>
              <w:right w:val="single" w:sz="4" w:space="0" w:color="auto"/>
            </w:tcBorders>
          </w:tcPr>
          <w:p w14:paraId="3767BE59" w14:textId="77777777" w:rsidR="00774EF9" w:rsidRDefault="00774EF9" w:rsidP="00774EF9">
            <w:pPr>
              <w:rPr>
                <w:szCs w:val="20"/>
              </w:rPr>
            </w:pPr>
            <w:r w:rsidRPr="00AD1315">
              <w:rPr>
                <w:i/>
                <w:szCs w:val="20"/>
              </w:rPr>
              <w:t>Saknas mappning för NI</w:t>
            </w:r>
            <w:r>
              <w:rPr>
                <w:i/>
                <w:szCs w:val="20"/>
              </w:rPr>
              <w:t xml:space="preserve"> </w:t>
            </w:r>
            <w:proofErr w:type="gramStart"/>
            <w:r>
              <w:rPr>
                <w:i/>
                <w:szCs w:val="20"/>
              </w:rPr>
              <w:t>2015.1</w:t>
            </w:r>
            <w:proofErr w:type="gramEnd"/>
          </w:p>
          <w:p w14:paraId="55F2FA57" w14:textId="77777777" w:rsidR="00774EF9" w:rsidRPr="00AD1315" w:rsidRDefault="00774EF9" w:rsidP="00DF2F92">
            <w:pPr>
              <w:rPr>
                <w:i/>
                <w:szCs w:val="20"/>
              </w:rPr>
            </w:pPr>
          </w:p>
        </w:tc>
      </w:tr>
      <w:tr w:rsidR="00774EF9" w:rsidRPr="00EC59D5" w14:paraId="25EA2A93" w14:textId="657ABDC2" w:rsidTr="00E97DCA">
        <w:trPr>
          <w:trHeight w:val="560"/>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724A5022" w14:textId="6EF6FAC9" w:rsidR="00774EF9" w:rsidRPr="00EC59D5" w:rsidRDefault="008E4D6F" w:rsidP="00DF2F92">
            <w:pPr>
              <w:rPr>
                <w:bCs/>
                <w:szCs w:val="20"/>
              </w:rPr>
            </w:pPr>
            <w:proofErr w:type="spellStart"/>
            <w:r>
              <w:rPr>
                <w:bCs/>
                <w:szCs w:val="20"/>
              </w:rPr>
              <w:t>ProcessActivityOrder</w:t>
            </w:r>
            <w:r w:rsidR="00774EF9">
              <w:rPr>
                <w:bCs/>
                <w:szCs w:val="20"/>
              </w:rPr>
              <w:t>.comment</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27F11A9E" w14:textId="5C4F7223" w:rsidR="00774EF9" w:rsidRDefault="00774EF9" w:rsidP="00DF2F92">
            <w:pPr>
              <w:rPr>
                <w:szCs w:val="20"/>
              </w:rPr>
            </w:pPr>
            <w:proofErr w:type="spellStart"/>
            <w:r>
              <w:rPr>
                <w:szCs w:val="20"/>
              </w:rPr>
              <w:t>Aktivitet.kommentar</w:t>
            </w:r>
            <w:proofErr w:type="spellEnd"/>
          </w:p>
          <w:p w14:paraId="6796F963" w14:textId="77777777" w:rsidR="00774EF9" w:rsidRPr="00EC59D5" w:rsidRDefault="00774EF9" w:rsidP="00774EF9">
            <w:pPr>
              <w:rPr>
                <w:szCs w:val="20"/>
              </w:rPr>
            </w:pPr>
          </w:p>
        </w:tc>
        <w:tc>
          <w:tcPr>
            <w:tcW w:w="2864" w:type="dxa"/>
            <w:tcBorders>
              <w:top w:val="single" w:sz="4" w:space="0" w:color="auto"/>
              <w:left w:val="single" w:sz="4" w:space="0" w:color="auto"/>
              <w:bottom w:val="single" w:sz="4" w:space="0" w:color="auto"/>
              <w:right w:val="single" w:sz="4" w:space="0" w:color="auto"/>
            </w:tcBorders>
          </w:tcPr>
          <w:p w14:paraId="01BE5E43" w14:textId="77777777" w:rsidR="00774EF9" w:rsidRDefault="00774EF9" w:rsidP="00774EF9">
            <w:pPr>
              <w:rPr>
                <w:szCs w:val="20"/>
              </w:rPr>
            </w:pPr>
            <w:proofErr w:type="spellStart"/>
            <w:r>
              <w:rPr>
                <w:szCs w:val="20"/>
              </w:rPr>
              <w:t>Aktivitet.beskrivning</w:t>
            </w:r>
            <w:proofErr w:type="spellEnd"/>
          </w:p>
          <w:p w14:paraId="30CEB9BB" w14:textId="77777777" w:rsidR="00774EF9" w:rsidRDefault="00774EF9" w:rsidP="00DF2F92">
            <w:pPr>
              <w:rPr>
                <w:szCs w:val="20"/>
              </w:rPr>
            </w:pPr>
          </w:p>
        </w:tc>
      </w:tr>
      <w:tr w:rsidR="00774EF9" w:rsidRPr="00EC59D5" w14:paraId="02ED6F84" w14:textId="05B81740" w:rsidTr="00E97DCA">
        <w:trPr>
          <w:trHeight w:val="832"/>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23701A8D" w14:textId="5C26916B" w:rsidR="00774EF9" w:rsidRPr="00EC59D5" w:rsidRDefault="008E4D6F" w:rsidP="00DF2F92">
            <w:pPr>
              <w:rPr>
                <w:bCs/>
                <w:szCs w:val="20"/>
              </w:rPr>
            </w:pPr>
            <w:proofErr w:type="spellStart"/>
            <w:r>
              <w:rPr>
                <w:bCs/>
                <w:szCs w:val="20"/>
              </w:rPr>
              <w:t>ProcessActivityOrder</w:t>
            </w:r>
            <w:r w:rsidR="00774EF9">
              <w:rPr>
                <w:bCs/>
                <w:szCs w:val="20"/>
              </w:rPr>
              <w:t>.signDateTime</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1EB76233" w14:textId="66F706B6" w:rsidR="00774EF9" w:rsidRPr="00AD1315" w:rsidRDefault="00774EF9" w:rsidP="00DF2F92">
            <w:pPr>
              <w:rPr>
                <w:i/>
                <w:szCs w:val="20"/>
              </w:rPr>
            </w:pPr>
            <w:r>
              <w:rPr>
                <w:i/>
                <w:szCs w:val="20"/>
              </w:rPr>
              <w:t>Saknas mappning för V-TIM 2.2</w:t>
            </w:r>
          </w:p>
          <w:p w14:paraId="186C044B" w14:textId="77777777" w:rsidR="00774EF9" w:rsidRPr="00EC59D5" w:rsidRDefault="00774EF9" w:rsidP="00774EF9">
            <w:pPr>
              <w:rPr>
                <w:szCs w:val="20"/>
              </w:rPr>
            </w:pPr>
          </w:p>
        </w:tc>
        <w:tc>
          <w:tcPr>
            <w:tcW w:w="2864" w:type="dxa"/>
            <w:tcBorders>
              <w:top w:val="single" w:sz="4" w:space="0" w:color="auto"/>
              <w:left w:val="single" w:sz="4" w:space="0" w:color="auto"/>
              <w:bottom w:val="single" w:sz="4" w:space="0" w:color="auto"/>
              <w:right w:val="single" w:sz="4" w:space="0" w:color="auto"/>
            </w:tcBorders>
          </w:tcPr>
          <w:p w14:paraId="509E49F2" w14:textId="77777777" w:rsidR="00774EF9" w:rsidRDefault="00774EF9" w:rsidP="00774EF9">
            <w:pPr>
              <w:rPr>
                <w:szCs w:val="20"/>
              </w:rPr>
            </w:pPr>
            <w:r w:rsidRPr="00AD1315">
              <w:rPr>
                <w:i/>
                <w:szCs w:val="20"/>
              </w:rPr>
              <w:t>Saknas mappning för NI</w:t>
            </w:r>
            <w:r>
              <w:rPr>
                <w:i/>
                <w:szCs w:val="20"/>
              </w:rPr>
              <w:t xml:space="preserve"> </w:t>
            </w:r>
            <w:proofErr w:type="gramStart"/>
            <w:r>
              <w:rPr>
                <w:i/>
                <w:szCs w:val="20"/>
              </w:rPr>
              <w:t>2015.1</w:t>
            </w:r>
            <w:proofErr w:type="gramEnd"/>
          </w:p>
          <w:p w14:paraId="02609D56" w14:textId="77777777" w:rsidR="00774EF9" w:rsidRPr="00AD1315" w:rsidRDefault="00774EF9" w:rsidP="00DF2F92">
            <w:pPr>
              <w:rPr>
                <w:i/>
                <w:szCs w:val="20"/>
              </w:rPr>
            </w:pPr>
          </w:p>
        </w:tc>
      </w:tr>
      <w:tr w:rsidR="00774EF9" w:rsidRPr="00EC59D5" w14:paraId="1135962B" w14:textId="4F80B0BA" w:rsidTr="00E97DCA">
        <w:trPr>
          <w:trHeight w:val="560"/>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69DBCC41" w14:textId="3FFA3120" w:rsidR="00774EF9" w:rsidRDefault="008E4D6F" w:rsidP="00DF2F92">
            <w:pPr>
              <w:rPr>
                <w:bCs/>
                <w:szCs w:val="20"/>
              </w:rPr>
            </w:pPr>
            <w:proofErr w:type="spellStart"/>
            <w:r>
              <w:rPr>
                <w:bCs/>
                <w:szCs w:val="20"/>
              </w:rPr>
              <w:t>ProcessActivityOrder</w:t>
            </w:r>
            <w:r w:rsidR="00774EF9">
              <w:rPr>
                <w:bCs/>
                <w:szCs w:val="20"/>
              </w:rPr>
              <w:t>.registerDateTime</w:t>
            </w:r>
            <w:proofErr w:type="spellEnd"/>
          </w:p>
          <w:p w14:paraId="3037C763" w14:textId="77777777" w:rsidR="00774EF9" w:rsidRPr="00EC59D5" w:rsidRDefault="00774EF9" w:rsidP="00DF2F92">
            <w:pPr>
              <w:rPr>
                <w:bCs/>
                <w:szCs w:val="20"/>
              </w:rPr>
            </w:pPr>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2F7DCC19" w14:textId="125BDD55" w:rsidR="00774EF9" w:rsidRDefault="00774EF9" w:rsidP="00DF2F92">
            <w:pPr>
              <w:rPr>
                <w:szCs w:val="20"/>
              </w:rPr>
            </w:pPr>
            <w:proofErr w:type="spellStart"/>
            <w:r>
              <w:rPr>
                <w:szCs w:val="20"/>
              </w:rPr>
              <w:t>Aktivitet.aktivitet</w:t>
            </w:r>
            <w:proofErr w:type="spellEnd"/>
            <w:r>
              <w:rPr>
                <w:szCs w:val="20"/>
              </w:rPr>
              <w:t xml:space="preserve"> tid</w:t>
            </w:r>
          </w:p>
          <w:p w14:paraId="66E8EF6A" w14:textId="77777777" w:rsidR="00774EF9" w:rsidRPr="00EC59D5" w:rsidRDefault="00774EF9" w:rsidP="00774EF9">
            <w:pPr>
              <w:rPr>
                <w:szCs w:val="20"/>
              </w:rPr>
            </w:pPr>
          </w:p>
        </w:tc>
        <w:tc>
          <w:tcPr>
            <w:tcW w:w="2864" w:type="dxa"/>
            <w:tcBorders>
              <w:top w:val="single" w:sz="4" w:space="0" w:color="auto"/>
              <w:left w:val="single" w:sz="4" w:space="0" w:color="auto"/>
              <w:bottom w:val="single" w:sz="4" w:space="0" w:color="auto"/>
              <w:right w:val="single" w:sz="4" w:space="0" w:color="auto"/>
            </w:tcBorders>
          </w:tcPr>
          <w:p w14:paraId="23668C23" w14:textId="77777777" w:rsidR="00774EF9" w:rsidRDefault="00774EF9" w:rsidP="00774EF9">
            <w:pPr>
              <w:rPr>
                <w:szCs w:val="20"/>
              </w:rPr>
            </w:pPr>
            <w:proofErr w:type="spellStart"/>
            <w:r>
              <w:rPr>
                <w:szCs w:val="20"/>
              </w:rPr>
              <w:t>Aktivitet.tid</w:t>
            </w:r>
            <w:proofErr w:type="spellEnd"/>
          </w:p>
          <w:p w14:paraId="1708AA2A" w14:textId="77777777" w:rsidR="00774EF9" w:rsidRDefault="00774EF9" w:rsidP="00DF2F92">
            <w:pPr>
              <w:rPr>
                <w:szCs w:val="20"/>
              </w:rPr>
            </w:pPr>
          </w:p>
        </w:tc>
      </w:tr>
      <w:tr w:rsidR="00774EF9" w:rsidRPr="005B49C2" w14:paraId="0487B3F1" w14:textId="4274C887" w:rsidTr="00E97DCA">
        <w:trPr>
          <w:trHeight w:val="560"/>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4FCEAF3C" w14:textId="1115E039" w:rsidR="00774EF9" w:rsidRDefault="008E4D6F" w:rsidP="00DF2F92">
            <w:pPr>
              <w:rPr>
                <w:bCs/>
                <w:szCs w:val="20"/>
              </w:rPr>
            </w:pPr>
            <w:proofErr w:type="spellStart"/>
            <w:r>
              <w:rPr>
                <w:bCs/>
                <w:szCs w:val="20"/>
              </w:rPr>
              <w:t>ProcessActivityOrder</w:t>
            </w:r>
            <w:r w:rsidR="00774EF9">
              <w:rPr>
                <w:bCs/>
                <w:szCs w:val="20"/>
              </w:rPr>
              <w:t>.iCalender</w:t>
            </w:r>
            <w:proofErr w:type="spellEnd"/>
          </w:p>
          <w:p w14:paraId="472572CE" w14:textId="77777777" w:rsidR="00774EF9" w:rsidRPr="005B49C2" w:rsidRDefault="00774EF9" w:rsidP="00DF2F92">
            <w:pPr>
              <w:rPr>
                <w:bCs/>
                <w:szCs w:val="20"/>
              </w:rPr>
            </w:pPr>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02B212CB" w14:textId="6B7449DD" w:rsidR="00774EF9" w:rsidRPr="005B49C2" w:rsidRDefault="00774EF9" w:rsidP="00774EF9">
            <w:pPr>
              <w:rPr>
                <w:szCs w:val="20"/>
              </w:rPr>
            </w:pPr>
            <w:r>
              <w:rPr>
                <w:i/>
                <w:szCs w:val="20"/>
              </w:rPr>
              <w:t>Saknas mappning för V-TIM 2.2</w:t>
            </w:r>
          </w:p>
        </w:tc>
        <w:tc>
          <w:tcPr>
            <w:tcW w:w="2864" w:type="dxa"/>
            <w:tcBorders>
              <w:top w:val="single" w:sz="4" w:space="0" w:color="auto"/>
              <w:left w:val="single" w:sz="4" w:space="0" w:color="auto"/>
              <w:bottom w:val="single" w:sz="4" w:space="0" w:color="auto"/>
              <w:right w:val="single" w:sz="4" w:space="0" w:color="auto"/>
            </w:tcBorders>
          </w:tcPr>
          <w:p w14:paraId="153DB086" w14:textId="7BAA751D" w:rsidR="00774EF9" w:rsidRPr="00AD1315" w:rsidRDefault="00774EF9" w:rsidP="00DF2F92">
            <w:pPr>
              <w:rPr>
                <w:i/>
                <w:szCs w:val="20"/>
              </w:rPr>
            </w:pPr>
            <w:proofErr w:type="spellStart"/>
            <w:r>
              <w:rPr>
                <w:szCs w:val="20"/>
              </w:rPr>
              <w:t>Aktivitet.tid</w:t>
            </w:r>
            <w:proofErr w:type="spellEnd"/>
          </w:p>
        </w:tc>
      </w:tr>
      <w:tr w:rsidR="00774EF9" w:rsidRPr="005B49C2" w14:paraId="6A15FAFE" w14:textId="7AA9B11C" w:rsidTr="00E97DCA">
        <w:trPr>
          <w:trHeight w:val="560"/>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650ECEE3" w14:textId="4A4FB9F4" w:rsidR="00774EF9" w:rsidRPr="006B79D2" w:rsidRDefault="008E4D6F" w:rsidP="00DF2F92">
            <w:pPr>
              <w:rPr>
                <w:bCs/>
                <w:szCs w:val="20"/>
              </w:rPr>
            </w:pPr>
            <w:proofErr w:type="spellStart"/>
            <w:r>
              <w:rPr>
                <w:bCs/>
                <w:szCs w:val="20"/>
              </w:rPr>
              <w:t>ProcessActivityOrder</w:t>
            </w:r>
            <w:r w:rsidR="00774EF9">
              <w:rPr>
                <w:bCs/>
                <w:szCs w:val="20"/>
              </w:rPr>
              <w:t>.careProcessId</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1EF13EBD" w14:textId="1B5433E9" w:rsidR="00774EF9" w:rsidRPr="00AD1315" w:rsidRDefault="00774EF9" w:rsidP="0052679F">
            <w:pPr>
              <w:rPr>
                <w:i/>
                <w:szCs w:val="20"/>
              </w:rPr>
            </w:pPr>
            <w:r>
              <w:rPr>
                <w:i/>
                <w:szCs w:val="20"/>
              </w:rPr>
              <w:t>Saknas mappning för V-TIM 2.2</w:t>
            </w:r>
          </w:p>
          <w:p w14:paraId="0423BCFD" w14:textId="77AAB829" w:rsidR="00774EF9" w:rsidRPr="0052679F" w:rsidRDefault="00774EF9" w:rsidP="00DF2F92">
            <w:pPr>
              <w:rPr>
                <w:szCs w:val="20"/>
              </w:rPr>
            </w:pPr>
          </w:p>
        </w:tc>
        <w:tc>
          <w:tcPr>
            <w:tcW w:w="2864" w:type="dxa"/>
            <w:tcBorders>
              <w:top w:val="single" w:sz="4" w:space="0" w:color="auto"/>
              <w:left w:val="single" w:sz="4" w:space="0" w:color="auto"/>
              <w:bottom w:val="single" w:sz="4" w:space="0" w:color="auto"/>
              <w:right w:val="single" w:sz="4" w:space="0" w:color="auto"/>
            </w:tcBorders>
          </w:tcPr>
          <w:p w14:paraId="5AFC745C" w14:textId="6B67FEE5" w:rsidR="00774EF9" w:rsidRPr="00AD1315" w:rsidRDefault="00774EF9" w:rsidP="0052679F">
            <w:pPr>
              <w:rPr>
                <w:i/>
                <w:szCs w:val="20"/>
              </w:rPr>
            </w:pPr>
            <w:r w:rsidRPr="00AD1315">
              <w:rPr>
                <w:i/>
                <w:szCs w:val="20"/>
              </w:rPr>
              <w:t>Saknas mappning för NI</w:t>
            </w:r>
            <w:r>
              <w:rPr>
                <w:i/>
                <w:szCs w:val="20"/>
              </w:rPr>
              <w:t xml:space="preserve"> </w:t>
            </w:r>
            <w:proofErr w:type="gramStart"/>
            <w:r>
              <w:rPr>
                <w:i/>
                <w:szCs w:val="20"/>
              </w:rPr>
              <w:t>2015.1</w:t>
            </w:r>
            <w:proofErr w:type="gramEnd"/>
          </w:p>
        </w:tc>
      </w:tr>
      <w:tr w:rsidR="00E97DCA" w:rsidRPr="005B49C2" w14:paraId="0A7363D1" w14:textId="77777777" w:rsidTr="00E97DCA">
        <w:trPr>
          <w:trHeight w:val="560"/>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39B6C225" w14:textId="027F3E28" w:rsidR="00E97DCA" w:rsidRDefault="00E97DCA" w:rsidP="00E97DCA">
            <w:pPr>
              <w:rPr>
                <w:bCs/>
                <w:szCs w:val="20"/>
              </w:rPr>
            </w:pPr>
            <w:proofErr w:type="spellStart"/>
            <w:r>
              <w:rPr>
                <w:bCs/>
                <w:szCs w:val="20"/>
              </w:rPr>
              <w:t>ProcessActivityOrder</w:t>
            </w:r>
            <w:r>
              <w:rPr>
                <w:bCs/>
                <w:szCs w:val="20"/>
              </w:rPr>
              <w:t>.emailAddress</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3342E26E" w14:textId="21871563" w:rsidR="00E97DCA" w:rsidRDefault="00E97DCA" w:rsidP="00E97DCA">
            <w:pPr>
              <w:rPr>
                <w:i/>
                <w:szCs w:val="20"/>
              </w:rPr>
            </w:pPr>
            <w:proofErr w:type="spellStart"/>
            <w:r>
              <w:rPr>
                <w:szCs w:val="20"/>
              </w:rPr>
              <w:t>kontaktuppgift.e</w:t>
            </w:r>
            <w:proofErr w:type="spellEnd"/>
            <w:r>
              <w:rPr>
                <w:szCs w:val="20"/>
              </w:rPr>
              <w:t>-postadress</w:t>
            </w:r>
          </w:p>
        </w:tc>
        <w:tc>
          <w:tcPr>
            <w:tcW w:w="2864" w:type="dxa"/>
            <w:tcBorders>
              <w:top w:val="single" w:sz="4" w:space="0" w:color="auto"/>
              <w:left w:val="single" w:sz="4" w:space="0" w:color="auto"/>
              <w:bottom w:val="single" w:sz="4" w:space="0" w:color="auto"/>
              <w:right w:val="single" w:sz="4" w:space="0" w:color="auto"/>
            </w:tcBorders>
          </w:tcPr>
          <w:p w14:paraId="27F55966" w14:textId="564C49E9" w:rsidR="00E97DCA" w:rsidRPr="00AD1315" w:rsidRDefault="00E97DCA" w:rsidP="00E97DCA">
            <w:pPr>
              <w:rPr>
                <w:i/>
                <w:szCs w:val="20"/>
              </w:rPr>
            </w:pPr>
            <w:proofErr w:type="spellStart"/>
            <w:r>
              <w:rPr>
                <w:i/>
                <w:szCs w:val="20"/>
              </w:rPr>
              <w:t>Person.elektroniskAdress</w:t>
            </w:r>
            <w:proofErr w:type="spellEnd"/>
          </w:p>
        </w:tc>
      </w:tr>
      <w:tr w:rsidR="00E97DCA" w:rsidRPr="005B49C2" w14:paraId="627FA6CC" w14:textId="77777777" w:rsidTr="00E97DCA">
        <w:trPr>
          <w:trHeight w:val="560"/>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1494DCC4" w14:textId="6072E793" w:rsidR="00E97DCA" w:rsidRDefault="00E97DCA" w:rsidP="00E97DCA">
            <w:pPr>
              <w:rPr>
                <w:bCs/>
                <w:szCs w:val="20"/>
              </w:rPr>
            </w:pPr>
            <w:proofErr w:type="spellStart"/>
            <w:r>
              <w:rPr>
                <w:bCs/>
                <w:szCs w:val="20"/>
              </w:rPr>
              <w:t>ProcessActivityOrder</w:t>
            </w:r>
            <w:r>
              <w:rPr>
                <w:bCs/>
                <w:szCs w:val="20"/>
              </w:rPr>
              <w:t>.mobileNumber</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2DE61515" w14:textId="1DCC06AD" w:rsidR="00E97DCA" w:rsidRDefault="00E97DCA" w:rsidP="00E97DCA">
            <w:pPr>
              <w:rPr>
                <w:i/>
                <w:szCs w:val="20"/>
              </w:rPr>
            </w:pPr>
            <w:proofErr w:type="spellStart"/>
            <w:r>
              <w:rPr>
                <w:szCs w:val="20"/>
              </w:rPr>
              <w:t>kontaktuppgift.mobiltelefonnummer</w:t>
            </w:r>
            <w:proofErr w:type="spellEnd"/>
          </w:p>
        </w:tc>
        <w:tc>
          <w:tcPr>
            <w:tcW w:w="2864" w:type="dxa"/>
            <w:tcBorders>
              <w:top w:val="single" w:sz="4" w:space="0" w:color="auto"/>
              <w:left w:val="single" w:sz="4" w:space="0" w:color="auto"/>
              <w:bottom w:val="single" w:sz="4" w:space="0" w:color="auto"/>
              <w:right w:val="single" w:sz="4" w:space="0" w:color="auto"/>
            </w:tcBorders>
          </w:tcPr>
          <w:p w14:paraId="6EC3A436" w14:textId="3728ECF8" w:rsidR="00E97DCA" w:rsidRPr="00AD1315" w:rsidRDefault="00E97DCA" w:rsidP="00E97DCA">
            <w:pPr>
              <w:rPr>
                <w:i/>
                <w:szCs w:val="20"/>
              </w:rPr>
            </w:pPr>
            <w:proofErr w:type="spellStart"/>
            <w:r>
              <w:rPr>
                <w:i/>
                <w:szCs w:val="20"/>
              </w:rPr>
              <w:t>Person.elektroniskAdress</w:t>
            </w:r>
            <w:proofErr w:type="spellEnd"/>
          </w:p>
        </w:tc>
      </w:tr>
      <w:tr w:rsidR="00774EF9" w:rsidRPr="005B49C2" w14:paraId="0E96C230" w14:textId="2208CA8F" w:rsidTr="00E97DCA">
        <w:trPr>
          <w:trHeight w:val="287"/>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684ACE3E" w14:textId="6AB9C951" w:rsidR="00774EF9" w:rsidRPr="005B49C2" w:rsidRDefault="00774EF9" w:rsidP="005C6658">
            <w:pPr>
              <w:rPr>
                <w:b/>
                <w:bCs/>
                <w:szCs w:val="20"/>
              </w:rPr>
            </w:pPr>
            <w:proofErr w:type="spellStart"/>
            <w:r w:rsidRPr="005B49C2">
              <w:rPr>
                <w:b/>
                <w:bCs/>
                <w:szCs w:val="20"/>
              </w:rPr>
              <w:t>Device</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18D716EA" w14:textId="77777777" w:rsidR="00774EF9" w:rsidRPr="005B49C2" w:rsidRDefault="00774EF9" w:rsidP="00DF2F92">
            <w:pPr>
              <w:rPr>
                <w:b/>
                <w:szCs w:val="20"/>
              </w:rPr>
            </w:pPr>
          </w:p>
        </w:tc>
        <w:tc>
          <w:tcPr>
            <w:tcW w:w="2864" w:type="dxa"/>
            <w:tcBorders>
              <w:top w:val="single" w:sz="4" w:space="0" w:color="auto"/>
              <w:left w:val="single" w:sz="4" w:space="0" w:color="auto"/>
              <w:bottom w:val="single" w:sz="4" w:space="0" w:color="auto"/>
              <w:right w:val="single" w:sz="4" w:space="0" w:color="auto"/>
            </w:tcBorders>
          </w:tcPr>
          <w:p w14:paraId="464FA152" w14:textId="77777777" w:rsidR="00774EF9" w:rsidRPr="005B49C2" w:rsidRDefault="00774EF9" w:rsidP="00DF2F92">
            <w:pPr>
              <w:rPr>
                <w:b/>
                <w:szCs w:val="20"/>
              </w:rPr>
            </w:pPr>
          </w:p>
        </w:tc>
      </w:tr>
      <w:tr w:rsidR="00774EF9" w:rsidRPr="005B49C2" w14:paraId="44A59C75" w14:textId="77ECAAAA" w:rsidTr="00E97DCA">
        <w:trPr>
          <w:trHeight w:val="560"/>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48A4613C" w14:textId="77777777" w:rsidR="00774EF9" w:rsidRPr="005B49C2" w:rsidRDefault="00774EF9" w:rsidP="00DF2F92">
            <w:pPr>
              <w:rPr>
                <w:bCs/>
                <w:szCs w:val="20"/>
              </w:rPr>
            </w:pPr>
            <w:proofErr w:type="spellStart"/>
            <w:r>
              <w:rPr>
                <w:bCs/>
                <w:szCs w:val="20"/>
              </w:rPr>
              <w:t>Device.deviceId</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653324AB" w14:textId="72F70787" w:rsidR="00774EF9" w:rsidRPr="00AD1315" w:rsidRDefault="00774EF9" w:rsidP="00DF2F92">
            <w:pPr>
              <w:rPr>
                <w:i/>
                <w:szCs w:val="20"/>
              </w:rPr>
            </w:pPr>
            <w:r>
              <w:rPr>
                <w:i/>
                <w:szCs w:val="20"/>
              </w:rPr>
              <w:t>Saknas mappning för V-TIM 2.2</w:t>
            </w:r>
          </w:p>
          <w:p w14:paraId="7612A735" w14:textId="5AC29D4D" w:rsidR="00774EF9" w:rsidRPr="005B49C2" w:rsidRDefault="00774EF9" w:rsidP="00DF2F92">
            <w:pPr>
              <w:rPr>
                <w:b/>
                <w:szCs w:val="20"/>
              </w:rPr>
            </w:pPr>
          </w:p>
        </w:tc>
        <w:tc>
          <w:tcPr>
            <w:tcW w:w="2864" w:type="dxa"/>
            <w:tcBorders>
              <w:top w:val="single" w:sz="4" w:space="0" w:color="auto"/>
              <w:left w:val="single" w:sz="4" w:space="0" w:color="auto"/>
              <w:bottom w:val="single" w:sz="4" w:space="0" w:color="auto"/>
              <w:right w:val="single" w:sz="4" w:space="0" w:color="auto"/>
            </w:tcBorders>
          </w:tcPr>
          <w:p w14:paraId="4D5C40D4" w14:textId="77196D42" w:rsidR="00774EF9" w:rsidRPr="00AD1315" w:rsidRDefault="00774EF9" w:rsidP="00DF2F92">
            <w:pPr>
              <w:rPr>
                <w:i/>
                <w:szCs w:val="20"/>
              </w:rPr>
            </w:pPr>
            <w:r w:rsidRPr="00AD1315">
              <w:rPr>
                <w:i/>
                <w:szCs w:val="20"/>
              </w:rPr>
              <w:t>Saknas mappning för NI</w:t>
            </w:r>
            <w:r>
              <w:rPr>
                <w:i/>
                <w:szCs w:val="20"/>
              </w:rPr>
              <w:t xml:space="preserve"> </w:t>
            </w:r>
            <w:proofErr w:type="gramStart"/>
            <w:r>
              <w:rPr>
                <w:i/>
                <w:szCs w:val="20"/>
              </w:rPr>
              <w:t>2015.1</w:t>
            </w:r>
            <w:proofErr w:type="gramEnd"/>
          </w:p>
        </w:tc>
      </w:tr>
      <w:tr w:rsidR="00774EF9" w:rsidRPr="005B49C2" w14:paraId="11E86D6C" w14:textId="672FF5A1" w:rsidTr="00E97DCA">
        <w:trPr>
          <w:trHeight w:val="560"/>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20700641" w14:textId="77777777" w:rsidR="00774EF9" w:rsidRDefault="00774EF9" w:rsidP="00DF2F92">
            <w:pPr>
              <w:rPr>
                <w:bCs/>
                <w:szCs w:val="20"/>
              </w:rPr>
            </w:pPr>
            <w:proofErr w:type="spellStart"/>
            <w:r>
              <w:rPr>
                <w:bCs/>
                <w:szCs w:val="20"/>
              </w:rPr>
              <w:t>Device.type</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04ACA59D" w14:textId="6C96C4C2" w:rsidR="00774EF9" w:rsidRPr="00AD1315" w:rsidRDefault="00774EF9" w:rsidP="00DF2F92">
            <w:pPr>
              <w:rPr>
                <w:i/>
                <w:szCs w:val="20"/>
              </w:rPr>
            </w:pPr>
            <w:r>
              <w:rPr>
                <w:i/>
                <w:szCs w:val="20"/>
              </w:rPr>
              <w:t>Saknas mappning för V-TIM 2.2</w:t>
            </w:r>
          </w:p>
          <w:p w14:paraId="6E5A1BC6" w14:textId="4399C2BF" w:rsidR="00774EF9" w:rsidRPr="005B49C2" w:rsidRDefault="00774EF9" w:rsidP="00DF2F92">
            <w:pPr>
              <w:rPr>
                <w:b/>
                <w:szCs w:val="20"/>
              </w:rPr>
            </w:pPr>
          </w:p>
        </w:tc>
        <w:tc>
          <w:tcPr>
            <w:tcW w:w="2864" w:type="dxa"/>
            <w:tcBorders>
              <w:top w:val="single" w:sz="4" w:space="0" w:color="auto"/>
              <w:left w:val="single" w:sz="4" w:space="0" w:color="auto"/>
              <w:bottom w:val="single" w:sz="4" w:space="0" w:color="auto"/>
              <w:right w:val="single" w:sz="4" w:space="0" w:color="auto"/>
            </w:tcBorders>
          </w:tcPr>
          <w:p w14:paraId="35EF21EB" w14:textId="7CD0FD43" w:rsidR="00774EF9" w:rsidRPr="00AD1315" w:rsidRDefault="00774EF9" w:rsidP="00DF2F92">
            <w:pPr>
              <w:rPr>
                <w:i/>
                <w:szCs w:val="20"/>
              </w:rPr>
            </w:pPr>
            <w:r w:rsidRPr="00AD1315">
              <w:rPr>
                <w:i/>
                <w:szCs w:val="20"/>
              </w:rPr>
              <w:t>Saknas mappning för NI</w:t>
            </w:r>
            <w:r>
              <w:rPr>
                <w:i/>
                <w:szCs w:val="20"/>
              </w:rPr>
              <w:t xml:space="preserve"> </w:t>
            </w:r>
            <w:proofErr w:type="gramStart"/>
            <w:r>
              <w:rPr>
                <w:i/>
                <w:szCs w:val="20"/>
              </w:rPr>
              <w:t>2015.1</w:t>
            </w:r>
            <w:proofErr w:type="gramEnd"/>
          </w:p>
        </w:tc>
      </w:tr>
      <w:tr w:rsidR="00774EF9" w:rsidRPr="005B49C2" w14:paraId="30F18EEE" w14:textId="31F4F496" w:rsidTr="00E97DCA">
        <w:trPr>
          <w:trHeight w:val="575"/>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1CBA90B1" w14:textId="7FDAB071" w:rsidR="00774EF9" w:rsidRDefault="00774EF9" w:rsidP="00DF2F92">
            <w:pPr>
              <w:rPr>
                <w:bCs/>
                <w:szCs w:val="20"/>
              </w:rPr>
            </w:pPr>
            <w:proofErr w:type="spellStart"/>
            <w:r>
              <w:rPr>
                <w:bCs/>
                <w:szCs w:val="20"/>
              </w:rPr>
              <w:lastRenderedPageBreak/>
              <w:t>Device.model</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3C4DA294" w14:textId="62CA5F49" w:rsidR="00774EF9" w:rsidRPr="00AD1315" w:rsidRDefault="00774EF9" w:rsidP="00DF2F92">
            <w:pPr>
              <w:rPr>
                <w:i/>
                <w:szCs w:val="20"/>
              </w:rPr>
            </w:pPr>
            <w:r>
              <w:rPr>
                <w:i/>
                <w:szCs w:val="20"/>
              </w:rPr>
              <w:t>Saknas mappning för V-TIM 2.2</w:t>
            </w:r>
          </w:p>
          <w:p w14:paraId="0962DE29" w14:textId="3CA80900" w:rsidR="00774EF9" w:rsidRPr="005B49C2" w:rsidRDefault="00774EF9" w:rsidP="00DF2F92">
            <w:pPr>
              <w:rPr>
                <w:b/>
                <w:szCs w:val="20"/>
              </w:rPr>
            </w:pPr>
          </w:p>
        </w:tc>
        <w:tc>
          <w:tcPr>
            <w:tcW w:w="2864" w:type="dxa"/>
            <w:tcBorders>
              <w:top w:val="single" w:sz="4" w:space="0" w:color="auto"/>
              <w:left w:val="single" w:sz="4" w:space="0" w:color="auto"/>
              <w:bottom w:val="single" w:sz="4" w:space="0" w:color="auto"/>
              <w:right w:val="single" w:sz="4" w:space="0" w:color="auto"/>
            </w:tcBorders>
          </w:tcPr>
          <w:p w14:paraId="1D57EB85" w14:textId="156E1793" w:rsidR="00774EF9" w:rsidRPr="00AD1315" w:rsidRDefault="00774EF9" w:rsidP="00DF2F92">
            <w:pPr>
              <w:rPr>
                <w:i/>
                <w:szCs w:val="20"/>
              </w:rPr>
            </w:pPr>
            <w:r w:rsidRPr="00AD1315">
              <w:rPr>
                <w:i/>
                <w:szCs w:val="20"/>
              </w:rPr>
              <w:t>Saknas mappning för NI</w:t>
            </w:r>
            <w:r>
              <w:rPr>
                <w:i/>
                <w:szCs w:val="20"/>
              </w:rPr>
              <w:t xml:space="preserve"> </w:t>
            </w:r>
            <w:proofErr w:type="gramStart"/>
            <w:r>
              <w:rPr>
                <w:i/>
                <w:szCs w:val="20"/>
              </w:rPr>
              <w:t>2015.1</w:t>
            </w:r>
            <w:proofErr w:type="gramEnd"/>
          </w:p>
        </w:tc>
      </w:tr>
      <w:tr w:rsidR="00774EF9" w:rsidRPr="000C2908" w14:paraId="0B26262A" w14:textId="50F31CAA" w:rsidTr="00E97DCA">
        <w:trPr>
          <w:trHeight w:val="272"/>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4049A016" w14:textId="0A6BF59A" w:rsidR="00774EF9" w:rsidRPr="005B49C2" w:rsidRDefault="00774EF9" w:rsidP="005C6658">
            <w:pPr>
              <w:rPr>
                <w:b/>
                <w:bCs/>
                <w:szCs w:val="20"/>
              </w:rPr>
            </w:pPr>
            <w:proofErr w:type="spellStart"/>
            <w:r>
              <w:rPr>
                <w:b/>
                <w:bCs/>
                <w:szCs w:val="20"/>
              </w:rPr>
              <w:t>HealthCareProfessional</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638F4A66" w14:textId="77777777" w:rsidR="00774EF9" w:rsidRPr="005B49C2" w:rsidRDefault="00774EF9" w:rsidP="005C6658">
            <w:pPr>
              <w:rPr>
                <w:szCs w:val="20"/>
              </w:rPr>
            </w:pPr>
          </w:p>
        </w:tc>
        <w:tc>
          <w:tcPr>
            <w:tcW w:w="2864" w:type="dxa"/>
            <w:tcBorders>
              <w:top w:val="single" w:sz="4" w:space="0" w:color="auto"/>
              <w:left w:val="single" w:sz="4" w:space="0" w:color="auto"/>
              <w:bottom w:val="single" w:sz="4" w:space="0" w:color="auto"/>
              <w:right w:val="single" w:sz="4" w:space="0" w:color="auto"/>
            </w:tcBorders>
          </w:tcPr>
          <w:p w14:paraId="199F8D50" w14:textId="77777777" w:rsidR="00774EF9" w:rsidRPr="005B49C2" w:rsidRDefault="00774EF9" w:rsidP="005C6658">
            <w:pPr>
              <w:rPr>
                <w:szCs w:val="20"/>
              </w:rPr>
            </w:pPr>
          </w:p>
        </w:tc>
      </w:tr>
      <w:tr w:rsidR="00774EF9" w:rsidRPr="005B49C2" w14:paraId="0C6BF87E" w14:textId="18FCEA97" w:rsidTr="00E97DCA">
        <w:trPr>
          <w:trHeight w:val="848"/>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5192DD71" w14:textId="77777777" w:rsidR="00774EF9" w:rsidRPr="005B49C2" w:rsidRDefault="00774EF9" w:rsidP="005C6658">
            <w:pPr>
              <w:rPr>
                <w:bCs/>
                <w:szCs w:val="20"/>
              </w:rPr>
            </w:pPr>
            <w:proofErr w:type="spellStart"/>
            <w:r>
              <w:rPr>
                <w:bCs/>
                <w:szCs w:val="20"/>
              </w:rPr>
              <w:t>HealthCareProfessional.hcpId</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0A461D22" w14:textId="58DD7F53" w:rsidR="00774EF9" w:rsidRDefault="00774EF9" w:rsidP="005C6658">
            <w:pPr>
              <w:rPr>
                <w:szCs w:val="20"/>
              </w:rPr>
            </w:pPr>
            <w:proofErr w:type="gramStart"/>
            <w:r>
              <w:rPr>
                <w:szCs w:val="20"/>
              </w:rPr>
              <w:t xml:space="preserve">vård och </w:t>
            </w:r>
            <w:proofErr w:type="spellStart"/>
            <w:r>
              <w:rPr>
                <w:szCs w:val="20"/>
              </w:rPr>
              <w:t>omsorgsutövare.personal_id</w:t>
            </w:r>
            <w:proofErr w:type="spellEnd"/>
            <w:proofErr w:type="gramEnd"/>
          </w:p>
          <w:p w14:paraId="3ED8561A" w14:textId="31570C20" w:rsidR="00774EF9" w:rsidRPr="005B49C2" w:rsidRDefault="00774EF9" w:rsidP="005C6658">
            <w:pPr>
              <w:rPr>
                <w:szCs w:val="20"/>
              </w:rPr>
            </w:pPr>
          </w:p>
        </w:tc>
        <w:tc>
          <w:tcPr>
            <w:tcW w:w="2864" w:type="dxa"/>
            <w:tcBorders>
              <w:top w:val="single" w:sz="4" w:space="0" w:color="auto"/>
              <w:left w:val="single" w:sz="4" w:space="0" w:color="auto"/>
              <w:bottom w:val="single" w:sz="4" w:space="0" w:color="auto"/>
              <w:right w:val="single" w:sz="4" w:space="0" w:color="auto"/>
            </w:tcBorders>
          </w:tcPr>
          <w:p w14:paraId="39C062FF" w14:textId="7378EC42" w:rsidR="00774EF9" w:rsidRDefault="00774EF9" w:rsidP="005C6658">
            <w:pPr>
              <w:rPr>
                <w:szCs w:val="20"/>
              </w:rPr>
            </w:pPr>
            <w:r w:rsidRPr="00AD1315">
              <w:rPr>
                <w:i/>
                <w:szCs w:val="20"/>
              </w:rPr>
              <w:t>Saknas mappning för NI</w:t>
            </w:r>
            <w:r>
              <w:rPr>
                <w:i/>
                <w:szCs w:val="20"/>
              </w:rPr>
              <w:t xml:space="preserve"> </w:t>
            </w:r>
            <w:proofErr w:type="gramStart"/>
            <w:r>
              <w:rPr>
                <w:i/>
                <w:szCs w:val="20"/>
              </w:rPr>
              <w:t>2015.1</w:t>
            </w:r>
            <w:proofErr w:type="gramEnd"/>
          </w:p>
        </w:tc>
      </w:tr>
      <w:tr w:rsidR="00774EF9" w:rsidRPr="005B49C2" w14:paraId="4E41290C" w14:textId="24A296B2" w:rsidTr="00E97DCA">
        <w:trPr>
          <w:trHeight w:val="848"/>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2528B378" w14:textId="60643FC3" w:rsidR="00774EF9" w:rsidRDefault="00774EF9" w:rsidP="00346892">
            <w:pPr>
              <w:rPr>
                <w:bCs/>
                <w:szCs w:val="20"/>
              </w:rPr>
            </w:pPr>
            <w:proofErr w:type="spellStart"/>
            <w:r>
              <w:rPr>
                <w:bCs/>
                <w:szCs w:val="20"/>
              </w:rPr>
              <w:t>HealthCareProfessional.hcpName</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744B5BBF" w14:textId="57513256" w:rsidR="00774EF9" w:rsidRDefault="00774EF9" w:rsidP="00346892">
            <w:pPr>
              <w:rPr>
                <w:szCs w:val="20"/>
              </w:rPr>
            </w:pPr>
            <w:r>
              <w:rPr>
                <w:szCs w:val="20"/>
              </w:rPr>
              <w:t xml:space="preserve">Vård och </w:t>
            </w:r>
            <w:proofErr w:type="spellStart"/>
            <w:r>
              <w:rPr>
                <w:szCs w:val="20"/>
              </w:rPr>
              <w:t>omsorgsutövare.person</w:t>
            </w:r>
            <w:proofErr w:type="spellEnd"/>
            <w:r>
              <w:rPr>
                <w:szCs w:val="20"/>
              </w:rPr>
              <w:t xml:space="preserve"> namn</w:t>
            </w:r>
          </w:p>
          <w:p w14:paraId="2579D731" w14:textId="1403FCF7" w:rsidR="00774EF9" w:rsidRDefault="00774EF9" w:rsidP="00774EF9">
            <w:pPr>
              <w:pStyle w:val="Kommentarer"/>
            </w:pPr>
          </w:p>
        </w:tc>
        <w:tc>
          <w:tcPr>
            <w:tcW w:w="2864" w:type="dxa"/>
            <w:tcBorders>
              <w:top w:val="single" w:sz="4" w:space="0" w:color="auto"/>
              <w:left w:val="single" w:sz="4" w:space="0" w:color="auto"/>
              <w:bottom w:val="single" w:sz="4" w:space="0" w:color="auto"/>
              <w:right w:val="single" w:sz="4" w:space="0" w:color="auto"/>
            </w:tcBorders>
          </w:tcPr>
          <w:p w14:paraId="3B7F0DDC" w14:textId="77777777" w:rsidR="00774EF9" w:rsidRDefault="00774EF9" w:rsidP="00774EF9">
            <w:pPr>
              <w:pStyle w:val="Kommentarer"/>
            </w:pPr>
            <w:proofErr w:type="gramStart"/>
            <w:r>
              <w:t xml:space="preserve">professionell </w:t>
            </w:r>
            <w:proofErr w:type="spellStart"/>
            <w:r>
              <w:t>aktör.person</w:t>
            </w:r>
            <w:proofErr w:type="spellEnd"/>
            <w:r>
              <w:t xml:space="preserve"> förnamn +</w:t>
            </w:r>
            <w:proofErr w:type="gramEnd"/>
            <w:r>
              <w:t xml:space="preserve"> </w:t>
            </w:r>
          </w:p>
          <w:p w14:paraId="14438718" w14:textId="77777777" w:rsidR="00774EF9" w:rsidRDefault="00774EF9" w:rsidP="00774EF9">
            <w:pPr>
              <w:pStyle w:val="Kommentarer"/>
            </w:pPr>
            <w:proofErr w:type="gramStart"/>
            <w:r>
              <w:t xml:space="preserve">professionell </w:t>
            </w:r>
            <w:proofErr w:type="spellStart"/>
            <w:r>
              <w:t>aktör.person</w:t>
            </w:r>
            <w:proofErr w:type="spellEnd"/>
            <w:r>
              <w:t xml:space="preserve"> mellannamn +</w:t>
            </w:r>
            <w:proofErr w:type="gramEnd"/>
          </w:p>
          <w:p w14:paraId="7DA252D8" w14:textId="77777777" w:rsidR="00774EF9" w:rsidRDefault="00774EF9" w:rsidP="00774EF9">
            <w:pPr>
              <w:pStyle w:val="Kommentarer"/>
            </w:pPr>
            <w:proofErr w:type="gramStart"/>
            <w:r>
              <w:t xml:space="preserve">professionell </w:t>
            </w:r>
            <w:proofErr w:type="spellStart"/>
            <w:r>
              <w:t>aktör.person</w:t>
            </w:r>
            <w:proofErr w:type="spellEnd"/>
            <w:r>
              <w:t xml:space="preserve"> efternamn</w:t>
            </w:r>
            <w:proofErr w:type="gramEnd"/>
          </w:p>
          <w:p w14:paraId="0C7BFE23" w14:textId="77777777" w:rsidR="00774EF9" w:rsidRDefault="00774EF9" w:rsidP="00346892">
            <w:pPr>
              <w:rPr>
                <w:szCs w:val="20"/>
              </w:rPr>
            </w:pPr>
          </w:p>
        </w:tc>
      </w:tr>
      <w:tr w:rsidR="00774EF9" w:rsidRPr="000C2908" w14:paraId="7BAD27DD" w14:textId="0BD14588" w:rsidTr="00E97DCA">
        <w:trPr>
          <w:trHeight w:val="272"/>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62807498" w14:textId="52FD2285" w:rsidR="00774EF9" w:rsidRDefault="00774EF9" w:rsidP="003D7729">
            <w:pPr>
              <w:rPr>
                <w:b/>
                <w:bCs/>
                <w:szCs w:val="20"/>
              </w:rPr>
            </w:pPr>
            <w:r>
              <w:rPr>
                <w:b/>
                <w:bCs/>
                <w:szCs w:val="20"/>
              </w:rPr>
              <w:t>Organisation</w:t>
            </w:r>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7505D444" w14:textId="77777777" w:rsidR="00774EF9" w:rsidRPr="005B49C2" w:rsidRDefault="00774EF9" w:rsidP="003D7729">
            <w:pPr>
              <w:rPr>
                <w:szCs w:val="20"/>
              </w:rPr>
            </w:pPr>
          </w:p>
        </w:tc>
        <w:tc>
          <w:tcPr>
            <w:tcW w:w="2864" w:type="dxa"/>
            <w:tcBorders>
              <w:top w:val="single" w:sz="4" w:space="0" w:color="auto"/>
              <w:left w:val="single" w:sz="4" w:space="0" w:color="auto"/>
              <w:bottom w:val="single" w:sz="4" w:space="0" w:color="auto"/>
              <w:right w:val="single" w:sz="4" w:space="0" w:color="auto"/>
            </w:tcBorders>
          </w:tcPr>
          <w:p w14:paraId="76652A73" w14:textId="77777777" w:rsidR="00774EF9" w:rsidRPr="005B49C2" w:rsidRDefault="00774EF9" w:rsidP="003D7729">
            <w:pPr>
              <w:rPr>
                <w:szCs w:val="20"/>
              </w:rPr>
            </w:pPr>
          </w:p>
        </w:tc>
      </w:tr>
      <w:tr w:rsidR="00774EF9" w:rsidRPr="005B49C2" w14:paraId="0A462FFF" w14:textId="221A78E3" w:rsidTr="00E97DCA">
        <w:trPr>
          <w:trHeight w:val="848"/>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3CDF5088" w14:textId="77777777" w:rsidR="00774EF9" w:rsidRPr="005B49C2" w:rsidRDefault="00774EF9" w:rsidP="003D7729">
            <w:pPr>
              <w:rPr>
                <w:bCs/>
                <w:szCs w:val="20"/>
              </w:rPr>
            </w:pPr>
            <w:proofErr w:type="spellStart"/>
            <w:r>
              <w:rPr>
                <w:bCs/>
                <w:szCs w:val="20"/>
              </w:rPr>
              <w:t>Organisation.organisationId</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5E214600" w14:textId="19CCA32C" w:rsidR="00774EF9" w:rsidRDefault="00774EF9" w:rsidP="003D7729">
            <w:pPr>
              <w:rPr>
                <w:szCs w:val="20"/>
              </w:rPr>
            </w:pPr>
            <w:r>
              <w:rPr>
                <w:szCs w:val="20"/>
              </w:rPr>
              <w:t xml:space="preserve">Sammanhang </w:t>
            </w:r>
            <w:proofErr w:type="spellStart"/>
            <w:r>
              <w:rPr>
                <w:szCs w:val="20"/>
              </w:rPr>
              <w:t>identifierare.vårdenhet</w:t>
            </w:r>
            <w:proofErr w:type="spellEnd"/>
            <w:r>
              <w:rPr>
                <w:szCs w:val="20"/>
              </w:rPr>
              <w:t xml:space="preserve"> id</w:t>
            </w:r>
          </w:p>
          <w:p w14:paraId="3D874A9D" w14:textId="1563D3D2" w:rsidR="00774EF9" w:rsidRPr="005B49C2" w:rsidRDefault="00774EF9" w:rsidP="003D7729">
            <w:pPr>
              <w:rPr>
                <w:szCs w:val="20"/>
              </w:rPr>
            </w:pPr>
          </w:p>
        </w:tc>
        <w:tc>
          <w:tcPr>
            <w:tcW w:w="2864" w:type="dxa"/>
            <w:tcBorders>
              <w:top w:val="single" w:sz="4" w:space="0" w:color="auto"/>
              <w:left w:val="single" w:sz="4" w:space="0" w:color="auto"/>
              <w:bottom w:val="single" w:sz="4" w:space="0" w:color="auto"/>
              <w:right w:val="single" w:sz="4" w:space="0" w:color="auto"/>
            </w:tcBorders>
          </w:tcPr>
          <w:p w14:paraId="6C9C60B9" w14:textId="31C1D11E" w:rsidR="00774EF9" w:rsidRDefault="00774EF9" w:rsidP="003D7729">
            <w:pPr>
              <w:rPr>
                <w:szCs w:val="20"/>
              </w:rPr>
            </w:pPr>
            <w:r>
              <w:rPr>
                <w:szCs w:val="20"/>
              </w:rPr>
              <w:t>organisation.id</w:t>
            </w:r>
          </w:p>
        </w:tc>
      </w:tr>
      <w:tr w:rsidR="00774EF9" w:rsidRPr="005B49C2" w14:paraId="4194BF16" w14:textId="46378541" w:rsidTr="00E97DCA">
        <w:trPr>
          <w:trHeight w:val="287"/>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411DCECC" w14:textId="2FC1E6D3" w:rsidR="00774EF9" w:rsidRPr="005B49C2" w:rsidRDefault="00774EF9" w:rsidP="0039481C">
            <w:pPr>
              <w:tabs>
                <w:tab w:val="left" w:pos="1213"/>
              </w:tabs>
              <w:rPr>
                <w:b/>
                <w:bCs/>
                <w:szCs w:val="20"/>
              </w:rPr>
            </w:pPr>
            <w:r>
              <w:rPr>
                <w:b/>
                <w:bCs/>
                <w:szCs w:val="20"/>
              </w:rPr>
              <w:t>Patient</w:t>
            </w:r>
            <w:r w:rsidRPr="005B49C2">
              <w:rPr>
                <w:b/>
                <w:bCs/>
                <w:szCs w:val="20"/>
              </w:rPr>
              <w:tab/>
            </w:r>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2F9350EF" w14:textId="2571C764" w:rsidR="00774EF9" w:rsidRPr="005B49C2" w:rsidRDefault="00774EF9" w:rsidP="0039481C">
            <w:pPr>
              <w:rPr>
                <w:szCs w:val="20"/>
              </w:rPr>
            </w:pPr>
          </w:p>
        </w:tc>
        <w:tc>
          <w:tcPr>
            <w:tcW w:w="2864" w:type="dxa"/>
            <w:tcBorders>
              <w:top w:val="single" w:sz="4" w:space="0" w:color="auto"/>
              <w:left w:val="single" w:sz="4" w:space="0" w:color="auto"/>
              <w:bottom w:val="single" w:sz="4" w:space="0" w:color="auto"/>
              <w:right w:val="single" w:sz="4" w:space="0" w:color="auto"/>
            </w:tcBorders>
          </w:tcPr>
          <w:p w14:paraId="5AFFE5C1" w14:textId="77777777" w:rsidR="00774EF9" w:rsidRPr="005B49C2" w:rsidRDefault="00774EF9" w:rsidP="0039481C">
            <w:pPr>
              <w:rPr>
                <w:szCs w:val="20"/>
              </w:rPr>
            </w:pPr>
          </w:p>
        </w:tc>
      </w:tr>
      <w:tr w:rsidR="00774EF9" w:rsidRPr="005B49C2" w14:paraId="2BDEFEA2" w14:textId="261E0078" w:rsidTr="00E97DCA">
        <w:trPr>
          <w:trHeight w:val="560"/>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7A5A1217" w14:textId="622A6FFE" w:rsidR="00774EF9" w:rsidRPr="005B49C2" w:rsidRDefault="005209B6" w:rsidP="005209B6">
            <w:pPr>
              <w:tabs>
                <w:tab w:val="left" w:pos="1213"/>
              </w:tabs>
              <w:rPr>
                <w:bCs/>
                <w:szCs w:val="20"/>
              </w:rPr>
            </w:pPr>
            <w:proofErr w:type="spellStart"/>
            <w:r>
              <w:rPr>
                <w:bCs/>
                <w:szCs w:val="20"/>
              </w:rPr>
              <w:t>patient.patientI</w:t>
            </w:r>
            <w:r w:rsidR="00774EF9">
              <w:rPr>
                <w:bCs/>
                <w:szCs w:val="20"/>
              </w:rPr>
              <w:t>d</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686FD092" w14:textId="7554350B" w:rsidR="00774EF9" w:rsidRDefault="00774EF9" w:rsidP="0039481C">
            <w:pPr>
              <w:rPr>
                <w:szCs w:val="20"/>
              </w:rPr>
            </w:pPr>
            <w:proofErr w:type="spellStart"/>
            <w:r>
              <w:rPr>
                <w:szCs w:val="20"/>
              </w:rPr>
              <w:t>patient.person_id</w:t>
            </w:r>
            <w:proofErr w:type="spellEnd"/>
          </w:p>
          <w:p w14:paraId="6C74EE65" w14:textId="7F48AE67" w:rsidR="00774EF9" w:rsidRPr="005B49C2" w:rsidRDefault="00774EF9" w:rsidP="006E59FF">
            <w:pPr>
              <w:rPr>
                <w:szCs w:val="20"/>
              </w:rPr>
            </w:pPr>
          </w:p>
        </w:tc>
        <w:tc>
          <w:tcPr>
            <w:tcW w:w="2864" w:type="dxa"/>
            <w:tcBorders>
              <w:top w:val="single" w:sz="4" w:space="0" w:color="auto"/>
              <w:left w:val="single" w:sz="4" w:space="0" w:color="auto"/>
              <w:bottom w:val="single" w:sz="4" w:space="0" w:color="auto"/>
              <w:right w:val="single" w:sz="4" w:space="0" w:color="auto"/>
            </w:tcBorders>
          </w:tcPr>
          <w:p w14:paraId="6804CFE3" w14:textId="2257AA31" w:rsidR="00774EF9" w:rsidRDefault="00774EF9" w:rsidP="0039481C">
            <w:pPr>
              <w:rPr>
                <w:szCs w:val="20"/>
              </w:rPr>
            </w:pPr>
            <w:r>
              <w:rPr>
                <w:szCs w:val="20"/>
              </w:rPr>
              <w:t>patient.</w:t>
            </w:r>
            <w:proofErr w:type="gramStart"/>
            <w:r>
              <w:rPr>
                <w:szCs w:val="20"/>
              </w:rPr>
              <w:t>id / person</w:t>
            </w:r>
            <w:proofErr w:type="gramEnd"/>
            <w:r>
              <w:rPr>
                <w:szCs w:val="20"/>
              </w:rPr>
              <w:t>.id</w:t>
            </w:r>
          </w:p>
        </w:tc>
      </w:tr>
      <w:tr w:rsidR="00774EF9" w:rsidRPr="005B49C2" w14:paraId="649E2CE2" w14:textId="1BA81E92" w:rsidTr="00E97DCA">
        <w:trPr>
          <w:trHeight w:val="848"/>
        </w:trPr>
        <w:tc>
          <w:tcPr>
            <w:tcW w:w="3965" w:type="dxa"/>
            <w:tcBorders>
              <w:top w:val="single" w:sz="4" w:space="0" w:color="auto"/>
              <w:left w:val="single" w:sz="4" w:space="0" w:color="auto"/>
              <w:bottom w:val="single" w:sz="4" w:space="0" w:color="auto"/>
              <w:right w:val="single" w:sz="4" w:space="0" w:color="auto"/>
            </w:tcBorders>
            <w:shd w:val="clear" w:color="auto" w:fill="auto"/>
          </w:tcPr>
          <w:p w14:paraId="027375CE" w14:textId="2FA63D9F" w:rsidR="00774EF9" w:rsidRPr="005B49C2" w:rsidRDefault="00774EF9" w:rsidP="0095730B">
            <w:pPr>
              <w:rPr>
                <w:bCs/>
                <w:szCs w:val="20"/>
              </w:rPr>
            </w:pPr>
            <w:proofErr w:type="spellStart"/>
            <w:r>
              <w:rPr>
                <w:bCs/>
                <w:szCs w:val="20"/>
              </w:rPr>
              <w:t>patient.consent</w:t>
            </w:r>
            <w:proofErr w:type="spellEnd"/>
          </w:p>
        </w:tc>
        <w:tc>
          <w:tcPr>
            <w:tcW w:w="3617" w:type="dxa"/>
            <w:tcBorders>
              <w:top w:val="single" w:sz="4" w:space="0" w:color="auto"/>
              <w:left w:val="single" w:sz="4" w:space="0" w:color="auto"/>
              <w:bottom w:val="single" w:sz="4" w:space="0" w:color="auto"/>
              <w:right w:val="single" w:sz="4" w:space="0" w:color="auto"/>
            </w:tcBorders>
            <w:shd w:val="clear" w:color="auto" w:fill="auto"/>
          </w:tcPr>
          <w:p w14:paraId="1FCD3E81" w14:textId="63C558F6" w:rsidR="00774EF9" w:rsidRPr="00AD1315" w:rsidRDefault="00774EF9" w:rsidP="00EB2014">
            <w:pPr>
              <w:rPr>
                <w:i/>
                <w:szCs w:val="20"/>
              </w:rPr>
            </w:pPr>
            <w:r>
              <w:rPr>
                <w:i/>
                <w:szCs w:val="20"/>
              </w:rPr>
              <w:t>Saknas mappning för V-TIM 2.2</w:t>
            </w:r>
          </w:p>
          <w:p w14:paraId="227B05E7" w14:textId="59134E11" w:rsidR="00774EF9" w:rsidRPr="005B49C2" w:rsidRDefault="00774EF9" w:rsidP="00774EF9">
            <w:pPr>
              <w:rPr>
                <w:szCs w:val="20"/>
              </w:rPr>
            </w:pPr>
          </w:p>
        </w:tc>
        <w:tc>
          <w:tcPr>
            <w:tcW w:w="2864" w:type="dxa"/>
            <w:tcBorders>
              <w:top w:val="single" w:sz="4" w:space="0" w:color="auto"/>
              <w:left w:val="single" w:sz="4" w:space="0" w:color="auto"/>
              <w:bottom w:val="single" w:sz="4" w:space="0" w:color="auto"/>
              <w:right w:val="single" w:sz="4" w:space="0" w:color="auto"/>
            </w:tcBorders>
          </w:tcPr>
          <w:p w14:paraId="3793DE5E" w14:textId="77777777" w:rsidR="00774EF9" w:rsidRDefault="00774EF9" w:rsidP="00774EF9">
            <w:pPr>
              <w:rPr>
                <w:i/>
                <w:szCs w:val="20"/>
              </w:rPr>
            </w:pPr>
            <w:r w:rsidRPr="00AD1315">
              <w:rPr>
                <w:i/>
                <w:szCs w:val="20"/>
              </w:rPr>
              <w:t>Saknas mappning för NI</w:t>
            </w:r>
            <w:r>
              <w:rPr>
                <w:i/>
                <w:szCs w:val="20"/>
              </w:rPr>
              <w:t xml:space="preserve"> </w:t>
            </w:r>
            <w:proofErr w:type="gramStart"/>
            <w:r>
              <w:rPr>
                <w:i/>
                <w:szCs w:val="20"/>
              </w:rPr>
              <w:t>2015.1</w:t>
            </w:r>
            <w:proofErr w:type="gramEnd"/>
          </w:p>
          <w:p w14:paraId="1BA9781F" w14:textId="77777777" w:rsidR="00774EF9" w:rsidRPr="00AD1315" w:rsidRDefault="00774EF9" w:rsidP="00EB2014">
            <w:pPr>
              <w:rPr>
                <w:i/>
                <w:szCs w:val="20"/>
              </w:rPr>
            </w:pPr>
          </w:p>
        </w:tc>
      </w:tr>
    </w:tbl>
    <w:p w14:paraId="232CD343" w14:textId="77777777" w:rsidR="0039481C" w:rsidRDefault="0039481C" w:rsidP="0039481C">
      <w:bookmarkStart w:id="83" w:name="_Toc176141590"/>
      <w:bookmarkStart w:id="84" w:name="_Toc176141594"/>
      <w:bookmarkStart w:id="85" w:name="_Toc182360207"/>
      <w:bookmarkStart w:id="86" w:name="_Toc182360366"/>
      <w:bookmarkStart w:id="87" w:name="_Toc182362292"/>
      <w:bookmarkEnd w:id="83"/>
      <w:bookmarkEnd w:id="84"/>
      <w:bookmarkEnd w:id="85"/>
      <w:bookmarkEnd w:id="86"/>
      <w:bookmarkEnd w:id="87"/>
    </w:p>
    <w:p w14:paraId="70DEFC10" w14:textId="77777777" w:rsidR="0039481C" w:rsidRDefault="0039481C" w:rsidP="0039481C"/>
    <w:p w14:paraId="3578D5D8" w14:textId="77777777" w:rsidR="0039481C" w:rsidRDefault="0039481C" w:rsidP="0039481C">
      <w:pPr>
        <w:pStyle w:val="Rubrik2"/>
      </w:pPr>
      <w:bookmarkStart w:id="88" w:name="_Toc357754857"/>
      <w:bookmarkStart w:id="89" w:name="_Toc243452567"/>
      <w:bookmarkStart w:id="90" w:name="_Toc287724211"/>
      <w:r>
        <w:t>Formatregler</w:t>
      </w:r>
      <w:bookmarkEnd w:id="88"/>
      <w:bookmarkEnd w:id="89"/>
      <w:bookmarkEnd w:id="90"/>
    </w:p>
    <w:p w14:paraId="286B52B3" w14:textId="77777777" w:rsidR="000E3FBA" w:rsidRPr="00CC412F" w:rsidRDefault="000E3FBA" w:rsidP="000E3FBA">
      <w:pPr>
        <w:pStyle w:val="Rubrik4"/>
      </w:pPr>
      <w:r w:rsidRPr="00CC412F">
        <w:t>Gemensamma producentregler</w:t>
      </w:r>
    </w:p>
    <w:p w14:paraId="38506290" w14:textId="6E0DB8FE" w:rsidR="000E3FBA" w:rsidRPr="00CC412F" w:rsidRDefault="000E3FBA" w:rsidP="000E3FBA">
      <w:r>
        <w:t>N/A</w:t>
      </w:r>
    </w:p>
    <w:p w14:paraId="7EE1F75D" w14:textId="77777777" w:rsidR="000E3FBA" w:rsidRPr="00CC412F" w:rsidRDefault="000E3FBA" w:rsidP="000E3FBA">
      <w:pPr>
        <w:rPr>
          <w:b/>
        </w:rPr>
      </w:pPr>
    </w:p>
    <w:p w14:paraId="3DDBAECF" w14:textId="77777777" w:rsidR="000E3FBA" w:rsidRPr="000C5BDE" w:rsidRDefault="000E3FBA" w:rsidP="000E3FBA">
      <w:pPr>
        <w:pStyle w:val="Rubrik4"/>
      </w:pPr>
      <w:r w:rsidRPr="000C5BDE">
        <w:t>Format för datum och tidpunkter</w:t>
      </w:r>
    </w:p>
    <w:p w14:paraId="2FCE1723" w14:textId="7137A384" w:rsidR="000E3FBA" w:rsidRPr="000E6F79" w:rsidRDefault="000E3FBA" w:rsidP="000E3FBA">
      <w:pPr>
        <w:rPr>
          <w:rFonts w:eastAsia="Times New Roman"/>
        </w:rPr>
      </w:pPr>
      <w:r w:rsidRPr="000E6F79">
        <w:rPr>
          <w:rFonts w:eastAsia="Times New Roman" w:cs="Arial"/>
          <w:color w:val="000000"/>
          <w:shd w:val="clear" w:color="auto" w:fill="FFFFFF"/>
        </w:rPr>
        <w:t xml:space="preserve">Datum anges på formatet ”ÅÅÅÅMMDD”. Detta motsvarar den ISO 8601 och ISO 8824-kompatibla formatbeskrivningen ”YYYYMMDD” </w:t>
      </w:r>
      <w:r w:rsidRPr="000E6F79">
        <w:t>(se referens [</w:t>
      </w:r>
      <w:r w:rsidR="00D24D30">
        <w:t>R6</w:t>
      </w:r>
      <w:r w:rsidRPr="000E6F79">
        <w:t>]).</w:t>
      </w:r>
    </w:p>
    <w:p w14:paraId="105A6EB0" w14:textId="27F2C8B4" w:rsidR="000E3FBA" w:rsidRPr="00DF2F92" w:rsidRDefault="000E3FBA" w:rsidP="000E3FBA">
      <w:pPr>
        <w:spacing w:line="240" w:lineRule="auto"/>
        <w:rPr>
          <w:rFonts w:eastAsia="Times New Roman"/>
          <w:szCs w:val="20"/>
        </w:rPr>
      </w:pPr>
      <w:r w:rsidRPr="00DF2F92">
        <w:rPr>
          <w:rFonts w:eastAsia="Times New Roman" w:cs="Arial"/>
          <w:color w:val="000000"/>
          <w:szCs w:val="20"/>
          <w:shd w:val="clear" w:color="auto" w:fill="FFFFFF"/>
        </w:rPr>
        <w:t>Tidpunkter anges alltid på formatet ”</w:t>
      </w:r>
      <w:proofErr w:type="spellStart"/>
      <w:r w:rsidRPr="00DF2F92">
        <w:rPr>
          <w:rFonts w:eastAsia="Times New Roman" w:cs="Arial"/>
          <w:color w:val="000000"/>
          <w:szCs w:val="20"/>
          <w:shd w:val="clear" w:color="auto" w:fill="FFFFFF"/>
        </w:rPr>
        <w:t>ÅÅÅÅMMDDttmmss</w:t>
      </w:r>
      <w:proofErr w:type="spellEnd"/>
      <w:r w:rsidRPr="00DF2F92">
        <w:rPr>
          <w:rFonts w:eastAsia="Times New Roman" w:cs="Arial"/>
          <w:color w:val="000000"/>
          <w:szCs w:val="20"/>
          <w:shd w:val="clear" w:color="auto" w:fill="FFFFFF"/>
        </w:rPr>
        <w:t>”, vilket motsvarar den ISO 8601 och ISO 8824-kompatibla formatbeskrivningen ”</w:t>
      </w:r>
      <w:proofErr w:type="spellStart"/>
      <w:r w:rsidRPr="00DF2F92">
        <w:rPr>
          <w:rFonts w:eastAsia="Times New Roman" w:cs="Arial"/>
          <w:color w:val="000000"/>
          <w:szCs w:val="20"/>
          <w:shd w:val="clear" w:color="auto" w:fill="FFFFFF"/>
        </w:rPr>
        <w:t>YYYYMMDDhhmmss</w:t>
      </w:r>
      <w:proofErr w:type="spellEnd"/>
      <w:r w:rsidRPr="00DF2F92">
        <w:rPr>
          <w:rFonts w:eastAsia="Times New Roman" w:cs="Arial"/>
          <w:color w:val="000000"/>
          <w:szCs w:val="20"/>
          <w:shd w:val="clear" w:color="auto" w:fill="FFFFFF"/>
        </w:rPr>
        <w:t>”</w:t>
      </w:r>
      <w:r w:rsidR="00D24D30">
        <w:rPr>
          <w:rFonts w:eastAsia="Times New Roman" w:cs="Arial"/>
          <w:color w:val="000000"/>
          <w:szCs w:val="20"/>
          <w:shd w:val="clear" w:color="auto" w:fill="FFFFFF"/>
        </w:rPr>
        <w:t xml:space="preserve"> </w:t>
      </w:r>
      <w:r w:rsidR="00D24D30" w:rsidRPr="000E6F79">
        <w:t>(se referens [</w:t>
      </w:r>
      <w:r w:rsidR="00D24D30">
        <w:t>R6</w:t>
      </w:r>
      <w:r w:rsidR="00D24D30" w:rsidRPr="000E6F79">
        <w:t>]).</w:t>
      </w:r>
    </w:p>
    <w:p w14:paraId="785508A9" w14:textId="77777777" w:rsidR="000E3FBA" w:rsidRPr="00CC412F" w:rsidRDefault="000E3FBA" w:rsidP="000E3FBA">
      <w:pPr>
        <w:rPr>
          <w:b/>
        </w:rPr>
      </w:pPr>
    </w:p>
    <w:p w14:paraId="713A3A78" w14:textId="77777777" w:rsidR="000E3FBA" w:rsidRPr="00CC412F" w:rsidRDefault="000E3FBA" w:rsidP="000E3FBA">
      <w:pPr>
        <w:pStyle w:val="Rubrik4"/>
      </w:pPr>
      <w:r w:rsidRPr="00CC412F">
        <w:t>Tidszon för tidpunkter</w:t>
      </w:r>
    </w:p>
    <w:p w14:paraId="61E21031" w14:textId="657FA1FB" w:rsidR="000E3FBA" w:rsidRDefault="000E3FBA" w:rsidP="000E3FBA">
      <w:r w:rsidRPr="00C8549F">
        <w:t>Tidszon anges</w:t>
      </w:r>
      <w:r w:rsidR="00192E50">
        <w:t xml:space="preserve"> inte i meddelandeformaten. All</w:t>
      </w:r>
      <w:r w:rsidRPr="00C8549F">
        <w:t xml:space="preserve">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w:t>
      </w:r>
      <w:r w:rsidRPr="00C8549F">
        <w:lastRenderedPageBreak/>
        <w:t>att datum och</w:t>
      </w:r>
      <w:r w:rsidRPr="00CC412F">
        <w:t xml:space="preserve"> tidpunkter som utbyts är i tidszonerna CET (svensk normaltid) respektive CEST (svensk normaltid med justering för sommartid).</w:t>
      </w:r>
    </w:p>
    <w:p w14:paraId="11F06716" w14:textId="77777777" w:rsidR="00161E99" w:rsidRDefault="00161E99" w:rsidP="000E3FBA"/>
    <w:p w14:paraId="4EAF7F4C" w14:textId="59FC98C1" w:rsidR="00161E99" w:rsidRDefault="00161E99" w:rsidP="00161E99">
      <w:pPr>
        <w:pStyle w:val="Rubrik3"/>
      </w:pPr>
      <w:bookmarkStart w:id="91" w:name="_Toc287724212"/>
      <w:r>
        <w:t>Format för kalenderangivelser</w:t>
      </w:r>
      <w:bookmarkEnd w:id="91"/>
    </w:p>
    <w:p w14:paraId="3ECEC05D" w14:textId="6A650A2A" w:rsidR="00491FBC" w:rsidRDefault="00491FBC" w:rsidP="00DF7F62">
      <w:r>
        <w:t xml:space="preserve">Kalenderangivelser enligt </w:t>
      </w:r>
      <w:proofErr w:type="spellStart"/>
      <w:r>
        <w:t>iCalendar</w:t>
      </w:r>
      <w:proofErr w:type="spellEnd"/>
      <w:r w:rsidR="00DF7F62">
        <w:t xml:space="preserve"> </w:t>
      </w:r>
      <w:r>
        <w:t>används för att ange start</w:t>
      </w:r>
      <w:r w:rsidR="0054092C">
        <w:t>tid</w:t>
      </w:r>
      <w:r>
        <w:t>, s</w:t>
      </w:r>
      <w:r w:rsidR="00757386">
        <w:t>top</w:t>
      </w:r>
      <w:r w:rsidR="0054092C">
        <w:t>ptid, intervall</w:t>
      </w:r>
      <w:r w:rsidR="00757386">
        <w:t xml:space="preserve"> samt frekvens av aktivitet som beställs</w:t>
      </w:r>
      <w:r>
        <w:t>.</w:t>
      </w:r>
    </w:p>
    <w:p w14:paraId="4AC009DF" w14:textId="4165E65B" w:rsidR="00491FBC" w:rsidRDefault="00757386" w:rsidP="00DF7F62">
      <w:r>
        <w:t>Format</w:t>
      </w:r>
      <w:r w:rsidR="00491FBC">
        <w:t xml:space="preserve"> och regler för </w:t>
      </w:r>
      <w:proofErr w:type="spellStart"/>
      <w:r w:rsidR="00491FBC">
        <w:t>iCalendar</w:t>
      </w:r>
      <w:proofErr w:type="spellEnd"/>
      <w:r w:rsidR="00491FBC">
        <w:t xml:space="preserve"> är reglerat i RFC 5545 [R4], man bör även läsa errata [R5] för RFC 5545.</w:t>
      </w:r>
    </w:p>
    <w:p w14:paraId="236B2F6A" w14:textId="77777777" w:rsidR="00491FBC" w:rsidRDefault="00491FBC" w:rsidP="00DF7F62"/>
    <w:p w14:paraId="67EF2686" w14:textId="6764992A" w:rsidR="00161E99" w:rsidRDefault="00901BAC" w:rsidP="00161E99">
      <w:r>
        <w:t xml:space="preserve">UTF-8 </w:t>
      </w:r>
      <w:r w:rsidR="00491FBC">
        <w:t>bör</w:t>
      </w:r>
      <w:r>
        <w:t xml:space="preserve"> användas, varje rad skall </w:t>
      </w:r>
      <w:proofErr w:type="spellStart"/>
      <w:r>
        <w:t>termineras</w:t>
      </w:r>
      <w:proofErr w:type="spellEnd"/>
      <w:r>
        <w:t xml:space="preserve"> med CR+LF (hexadecimalt 0D0A), varje rad bör inte vara längre än 75 oktetter, nästföljande rad skall börja med ett space-tecken(</w:t>
      </w:r>
      <w:proofErr w:type="spellStart"/>
      <w:r>
        <w:t>hex</w:t>
      </w:r>
      <w:proofErr w:type="spellEnd"/>
      <w:r>
        <w:t xml:space="preserve">: 20) eller </w:t>
      </w:r>
      <w:proofErr w:type="spellStart"/>
      <w:r>
        <w:t>tab</w:t>
      </w:r>
      <w:proofErr w:type="spellEnd"/>
      <w:r>
        <w:t>(</w:t>
      </w:r>
      <w:proofErr w:type="spellStart"/>
      <w:r>
        <w:t>hex</w:t>
      </w:r>
      <w:proofErr w:type="spellEnd"/>
      <w:r>
        <w:t>: 09).</w:t>
      </w:r>
    </w:p>
    <w:p w14:paraId="1954DE5D" w14:textId="77777777" w:rsidR="00491FBC" w:rsidRDefault="00491FBC" w:rsidP="00161E99"/>
    <w:p w14:paraId="67E36428" w14:textId="0422ADDD" w:rsidR="00491FBC" w:rsidRDefault="00491FBC" w:rsidP="00161E99">
      <w:r>
        <w:t xml:space="preserve">Nedan listas exempel på kalenderangivelser, </w:t>
      </w:r>
      <w:r w:rsidR="00F51530">
        <w:rPr>
          <w:b/>
          <w:bCs/>
        </w:rPr>
        <w:t>observera</w:t>
      </w:r>
      <w:r>
        <w:t xml:space="preserve"> </w:t>
      </w:r>
      <w:r w:rsidR="00F51530">
        <w:t xml:space="preserve">att </w:t>
      </w:r>
      <w:proofErr w:type="spellStart"/>
      <w:r w:rsidR="00F51530">
        <w:t>iCalendar</w:t>
      </w:r>
      <w:proofErr w:type="spellEnd"/>
      <w:r w:rsidR="00F51530">
        <w:t xml:space="preserve"> inte är begränsad till dessa exempel och en producent eller konsument av </w:t>
      </w:r>
      <w:proofErr w:type="spellStart"/>
      <w:r w:rsidR="00F51530">
        <w:t>iCalendar</w:t>
      </w:r>
      <w:proofErr w:type="spellEnd"/>
      <w:r w:rsidR="00F51530">
        <w:t xml:space="preserve"> </w:t>
      </w:r>
      <w:r w:rsidR="00F51530" w:rsidRPr="00F51530">
        <w:rPr>
          <w:b/>
        </w:rPr>
        <w:t>måste</w:t>
      </w:r>
      <w:r w:rsidR="00F51530">
        <w:t xml:space="preserve"> kunna tyda enligt RFC 5545 [R4].</w:t>
      </w:r>
    </w:p>
    <w:p w14:paraId="7596B512" w14:textId="77777777" w:rsidR="00161E99" w:rsidRDefault="00161E99" w:rsidP="00161E99"/>
    <w:p w14:paraId="31AD6DC0" w14:textId="34EF8381" w:rsidR="00161E99" w:rsidRDefault="009B462A" w:rsidP="00161E99">
      <w:r>
        <w:t xml:space="preserve">    </w:t>
      </w:r>
      <w:r w:rsidR="00ED58D3">
        <w:t>Exempel 1: En kalenderangivelse med endast en starttid.</w:t>
      </w:r>
    </w:p>
    <w:tbl>
      <w:tblPr>
        <w:tblStyle w:val="Tabellrutnt"/>
        <w:tblW w:w="0" w:type="auto"/>
        <w:tblBorders>
          <w:insideH w:val="none" w:sz="0" w:space="0" w:color="auto"/>
          <w:insideV w:val="none" w:sz="0" w:space="0" w:color="auto"/>
        </w:tblBorders>
        <w:tblLook w:val="04A0" w:firstRow="1" w:lastRow="0" w:firstColumn="1" w:lastColumn="0" w:noHBand="0" w:noVBand="1"/>
      </w:tblPr>
      <w:tblGrid>
        <w:gridCol w:w="6203"/>
        <w:gridCol w:w="4253"/>
      </w:tblGrid>
      <w:tr w:rsidR="00ED58D3" w14:paraId="66E30C98" w14:textId="77777777" w:rsidTr="00935ACD">
        <w:tc>
          <w:tcPr>
            <w:tcW w:w="6345" w:type="dxa"/>
            <w:shd w:val="clear" w:color="auto" w:fill="F2F2F2" w:themeFill="background1" w:themeFillShade="F2"/>
          </w:tcPr>
          <w:p w14:paraId="6070FE12" w14:textId="62E26A47" w:rsidR="00ED58D3" w:rsidRDefault="00ED58D3" w:rsidP="00161E99">
            <w:proofErr w:type="gramStart"/>
            <w:r w:rsidRPr="004523BC">
              <w:t>BEGIN:VCALENDAR</w:t>
            </w:r>
            <w:proofErr w:type="gramEnd"/>
          </w:p>
        </w:tc>
        <w:tc>
          <w:tcPr>
            <w:tcW w:w="4337" w:type="dxa"/>
            <w:shd w:val="clear" w:color="auto" w:fill="F2F2F2" w:themeFill="background1" w:themeFillShade="F2"/>
          </w:tcPr>
          <w:p w14:paraId="69CFE076" w14:textId="269E44A5" w:rsidR="00ED58D3" w:rsidRDefault="00935ACD" w:rsidP="00161E99">
            <w:r>
              <w:t>Start på kalenderangivelse</w:t>
            </w:r>
          </w:p>
        </w:tc>
      </w:tr>
      <w:tr w:rsidR="00ED58D3" w14:paraId="13624043" w14:textId="77777777" w:rsidTr="00935ACD">
        <w:tc>
          <w:tcPr>
            <w:tcW w:w="6345" w:type="dxa"/>
            <w:shd w:val="clear" w:color="auto" w:fill="F2F2F2" w:themeFill="background1" w:themeFillShade="F2"/>
          </w:tcPr>
          <w:p w14:paraId="2F671B7B" w14:textId="55DD4680" w:rsidR="00ED58D3" w:rsidRDefault="00ED58D3" w:rsidP="00161E99">
            <w:r w:rsidRPr="004523BC">
              <w:t>VERSION:2.0</w:t>
            </w:r>
          </w:p>
        </w:tc>
        <w:tc>
          <w:tcPr>
            <w:tcW w:w="4337" w:type="dxa"/>
            <w:shd w:val="clear" w:color="auto" w:fill="F2F2F2" w:themeFill="background1" w:themeFillShade="F2"/>
          </w:tcPr>
          <w:p w14:paraId="2196059E" w14:textId="229E1BD3" w:rsidR="00ED58D3" w:rsidRDefault="00935ACD" w:rsidP="00161E99">
            <w:r>
              <w:t>Alltid version 2.0</w:t>
            </w:r>
          </w:p>
        </w:tc>
      </w:tr>
      <w:tr w:rsidR="00ED58D3" w14:paraId="02EB5BE9" w14:textId="77777777" w:rsidTr="00935ACD">
        <w:tc>
          <w:tcPr>
            <w:tcW w:w="6345" w:type="dxa"/>
            <w:shd w:val="clear" w:color="auto" w:fill="F2F2F2" w:themeFill="background1" w:themeFillShade="F2"/>
          </w:tcPr>
          <w:p w14:paraId="3B481738" w14:textId="38063CE6" w:rsidR="00ED58D3" w:rsidRDefault="00ED58D3" w:rsidP="00161E99">
            <w:proofErr w:type="gramStart"/>
            <w:r w:rsidRPr="004523BC">
              <w:t>PRODID:-</w:t>
            </w:r>
            <w:proofErr w:type="gramEnd"/>
            <w:r w:rsidRPr="004523BC">
              <w:t>//</w:t>
            </w:r>
            <w:proofErr w:type="spellStart"/>
            <w:r w:rsidRPr="004523BC">
              <w:t>xyz</w:t>
            </w:r>
            <w:proofErr w:type="spellEnd"/>
            <w:r w:rsidRPr="004523BC">
              <w:t xml:space="preserve"> </w:t>
            </w:r>
            <w:proofErr w:type="spellStart"/>
            <w:r w:rsidRPr="004523BC">
              <w:t>Corp</w:t>
            </w:r>
            <w:proofErr w:type="spellEnd"/>
            <w:r w:rsidRPr="004523BC">
              <w:t xml:space="preserve">//NONSGML PDA </w:t>
            </w:r>
            <w:proofErr w:type="spellStart"/>
            <w:r w:rsidRPr="004523BC">
              <w:t>Calendar</w:t>
            </w:r>
            <w:proofErr w:type="spellEnd"/>
            <w:r w:rsidRPr="004523BC">
              <w:t xml:space="preserve"> Version 1.0//EN</w:t>
            </w:r>
          </w:p>
        </w:tc>
        <w:tc>
          <w:tcPr>
            <w:tcW w:w="4337" w:type="dxa"/>
            <w:shd w:val="clear" w:color="auto" w:fill="F2F2F2" w:themeFill="background1" w:themeFillShade="F2"/>
          </w:tcPr>
          <w:p w14:paraId="57AF80C1" w14:textId="54A6689F" w:rsidR="00ED58D3" w:rsidRDefault="0054092C" w:rsidP="00161E99">
            <w:r>
              <w:t>Identifierare av det system som skapade kalenderangivelsen.</w:t>
            </w:r>
          </w:p>
        </w:tc>
      </w:tr>
      <w:tr w:rsidR="00ED58D3" w14:paraId="11E01BC8" w14:textId="77777777" w:rsidTr="00935ACD">
        <w:tc>
          <w:tcPr>
            <w:tcW w:w="6345" w:type="dxa"/>
            <w:shd w:val="clear" w:color="auto" w:fill="DDD9C3" w:themeFill="background2" w:themeFillShade="E6"/>
          </w:tcPr>
          <w:p w14:paraId="1A31AD6C" w14:textId="5C7DBD9F" w:rsidR="00ED58D3" w:rsidRDefault="00ED58D3" w:rsidP="00161E99">
            <w:proofErr w:type="gramStart"/>
            <w:r w:rsidRPr="004523BC">
              <w:t>BEGIN:VEVENT</w:t>
            </w:r>
            <w:proofErr w:type="gramEnd"/>
          </w:p>
        </w:tc>
        <w:tc>
          <w:tcPr>
            <w:tcW w:w="4337" w:type="dxa"/>
            <w:shd w:val="clear" w:color="auto" w:fill="DDD9C3" w:themeFill="background2" w:themeFillShade="E6"/>
          </w:tcPr>
          <w:p w14:paraId="7ED6CF6A" w14:textId="6EACBD7F" w:rsidR="00ED58D3" w:rsidRDefault="00ED58D3" w:rsidP="00161E99"/>
        </w:tc>
      </w:tr>
      <w:tr w:rsidR="00ED58D3" w14:paraId="38AB3894" w14:textId="77777777" w:rsidTr="00935ACD">
        <w:tc>
          <w:tcPr>
            <w:tcW w:w="6345" w:type="dxa"/>
            <w:shd w:val="clear" w:color="auto" w:fill="DDD9C3" w:themeFill="background2" w:themeFillShade="E6"/>
          </w:tcPr>
          <w:p w14:paraId="5D968E50" w14:textId="6092162A" w:rsidR="00ED58D3" w:rsidRPr="005C6658" w:rsidRDefault="00ED58D3" w:rsidP="00161E99">
            <w:pPr>
              <w:rPr>
                <w:lang w:val="en-GB"/>
              </w:rPr>
            </w:pPr>
            <w:r w:rsidRPr="005C6658">
              <w:rPr>
                <w:lang w:val="en-GB"/>
              </w:rPr>
              <w:t>DTSTART;TZID=W. Europe Standard Time:20150121T100000</w:t>
            </w:r>
          </w:p>
        </w:tc>
        <w:tc>
          <w:tcPr>
            <w:tcW w:w="4337" w:type="dxa"/>
            <w:shd w:val="clear" w:color="auto" w:fill="DDD9C3" w:themeFill="background2" w:themeFillShade="E6"/>
          </w:tcPr>
          <w:p w14:paraId="73DE77EA" w14:textId="2C40E212" w:rsidR="00ED58D3" w:rsidRDefault="00935ACD" w:rsidP="00161E99">
            <w:r>
              <w:t>Start</w:t>
            </w:r>
            <w:r w:rsidR="00A4592F">
              <w:t>tid med tidszonsangivelse.</w:t>
            </w:r>
          </w:p>
        </w:tc>
      </w:tr>
      <w:tr w:rsidR="00ED58D3" w14:paraId="2BBE3D6C" w14:textId="77777777" w:rsidTr="00935ACD">
        <w:tc>
          <w:tcPr>
            <w:tcW w:w="6345" w:type="dxa"/>
            <w:shd w:val="clear" w:color="auto" w:fill="DDD9C3" w:themeFill="background2" w:themeFillShade="E6"/>
          </w:tcPr>
          <w:p w14:paraId="1BA66740" w14:textId="6425D1B2" w:rsidR="00ED58D3" w:rsidRDefault="00ED58D3" w:rsidP="00161E99">
            <w:r w:rsidRPr="004523BC">
              <w:t>SEQUENCE:0</w:t>
            </w:r>
          </w:p>
        </w:tc>
        <w:tc>
          <w:tcPr>
            <w:tcW w:w="4337" w:type="dxa"/>
            <w:shd w:val="clear" w:color="auto" w:fill="DDD9C3" w:themeFill="background2" w:themeFillShade="E6"/>
          </w:tcPr>
          <w:p w14:paraId="59D3C1CA" w14:textId="6E9E2F6C" w:rsidR="00ED58D3" w:rsidRDefault="00935ACD" w:rsidP="00161E99">
            <w:r>
              <w:t xml:space="preserve">Börjar alltid på 0, räknas upp vid </w:t>
            </w:r>
            <w:r w:rsidR="00E22479">
              <w:t xml:space="preserve">varje </w:t>
            </w:r>
            <w:r>
              <w:t>uppdatering</w:t>
            </w:r>
          </w:p>
        </w:tc>
      </w:tr>
      <w:tr w:rsidR="00ED58D3" w14:paraId="53B0F3F5" w14:textId="77777777" w:rsidTr="00935ACD">
        <w:tc>
          <w:tcPr>
            <w:tcW w:w="6345" w:type="dxa"/>
            <w:shd w:val="clear" w:color="auto" w:fill="DDD9C3" w:themeFill="background2" w:themeFillShade="E6"/>
          </w:tcPr>
          <w:p w14:paraId="3C47264F" w14:textId="3FBDC7F4" w:rsidR="00ED58D3" w:rsidRDefault="00935ACD" w:rsidP="00161E99">
            <w:proofErr w:type="gramStart"/>
            <w:r>
              <w:t>UID:uid</w:t>
            </w:r>
            <w:proofErr w:type="gramEnd"/>
            <w:r w:rsidR="00ED58D3" w:rsidRPr="004523BC">
              <w:t>@example.com</w:t>
            </w:r>
          </w:p>
        </w:tc>
        <w:tc>
          <w:tcPr>
            <w:tcW w:w="4337" w:type="dxa"/>
            <w:shd w:val="clear" w:color="auto" w:fill="DDD9C3" w:themeFill="background2" w:themeFillShade="E6"/>
          </w:tcPr>
          <w:p w14:paraId="109588E2" w14:textId="2F4CB177" w:rsidR="00ED58D3" w:rsidRDefault="00A4592F" w:rsidP="00161E99">
            <w:r>
              <w:t>Unikt id för kalenderangivelse, återanvänds vid uppdatering.</w:t>
            </w:r>
          </w:p>
        </w:tc>
      </w:tr>
      <w:tr w:rsidR="00ED58D3" w14:paraId="693E3C48" w14:textId="77777777" w:rsidTr="00935ACD">
        <w:tc>
          <w:tcPr>
            <w:tcW w:w="6345" w:type="dxa"/>
            <w:shd w:val="clear" w:color="auto" w:fill="DDD9C3" w:themeFill="background2" w:themeFillShade="E6"/>
          </w:tcPr>
          <w:p w14:paraId="468BDE23" w14:textId="526F0E0A" w:rsidR="00ED58D3" w:rsidRDefault="00ED58D3" w:rsidP="00161E99">
            <w:proofErr w:type="gramStart"/>
            <w:r w:rsidRPr="004523BC">
              <w:t>END:VEVENT</w:t>
            </w:r>
            <w:proofErr w:type="gramEnd"/>
          </w:p>
        </w:tc>
        <w:tc>
          <w:tcPr>
            <w:tcW w:w="4337" w:type="dxa"/>
            <w:shd w:val="clear" w:color="auto" w:fill="DDD9C3" w:themeFill="background2" w:themeFillShade="E6"/>
          </w:tcPr>
          <w:p w14:paraId="7ED5C046" w14:textId="77777777" w:rsidR="00ED58D3" w:rsidRDefault="00ED58D3" w:rsidP="00161E99"/>
        </w:tc>
      </w:tr>
      <w:tr w:rsidR="00ED58D3" w14:paraId="22F50437" w14:textId="77777777" w:rsidTr="0054092C">
        <w:tc>
          <w:tcPr>
            <w:tcW w:w="6345" w:type="dxa"/>
            <w:shd w:val="clear" w:color="auto" w:fill="F2F2F2" w:themeFill="background1" w:themeFillShade="F2"/>
          </w:tcPr>
          <w:p w14:paraId="6888FE9F" w14:textId="3C7D1F50" w:rsidR="00ED58D3" w:rsidRPr="004F2D1F" w:rsidRDefault="00ED58D3" w:rsidP="00161E99">
            <w:proofErr w:type="gramStart"/>
            <w:r w:rsidRPr="004523BC">
              <w:t>END:VCALENDAR</w:t>
            </w:r>
            <w:proofErr w:type="gramEnd"/>
          </w:p>
        </w:tc>
        <w:tc>
          <w:tcPr>
            <w:tcW w:w="4337" w:type="dxa"/>
            <w:shd w:val="clear" w:color="auto" w:fill="F2F2F2" w:themeFill="background1" w:themeFillShade="F2"/>
          </w:tcPr>
          <w:p w14:paraId="6A9CF878" w14:textId="77777777" w:rsidR="00ED58D3" w:rsidRDefault="00ED58D3" w:rsidP="00161E99"/>
        </w:tc>
      </w:tr>
    </w:tbl>
    <w:p w14:paraId="2C2D5DEF" w14:textId="77777777" w:rsidR="00A4592F" w:rsidRDefault="00A4592F" w:rsidP="00A4592F"/>
    <w:p w14:paraId="0F5EE69F" w14:textId="4EFD013A" w:rsidR="00ED58D3" w:rsidRDefault="00A4592F" w:rsidP="00161E99">
      <w:r>
        <w:t>Exempel 2: En kalenderangivelse med star och sluttid.</w:t>
      </w:r>
    </w:p>
    <w:tbl>
      <w:tblPr>
        <w:tblStyle w:val="Tabellrutnt"/>
        <w:tblW w:w="0" w:type="auto"/>
        <w:tblBorders>
          <w:insideH w:val="none" w:sz="0" w:space="0" w:color="auto"/>
          <w:insideV w:val="none" w:sz="0" w:space="0" w:color="auto"/>
        </w:tblBorders>
        <w:tblLook w:val="04A0" w:firstRow="1" w:lastRow="0" w:firstColumn="1" w:lastColumn="0" w:noHBand="0" w:noVBand="1"/>
      </w:tblPr>
      <w:tblGrid>
        <w:gridCol w:w="6203"/>
        <w:gridCol w:w="4253"/>
      </w:tblGrid>
      <w:tr w:rsidR="00A4592F" w14:paraId="5E9A140A" w14:textId="77777777" w:rsidTr="000D639B">
        <w:tc>
          <w:tcPr>
            <w:tcW w:w="6345" w:type="dxa"/>
            <w:shd w:val="clear" w:color="auto" w:fill="F2F2F2" w:themeFill="background1" w:themeFillShade="F2"/>
          </w:tcPr>
          <w:p w14:paraId="1CD649BD" w14:textId="77777777" w:rsidR="00A4592F" w:rsidRDefault="00A4592F" w:rsidP="000D639B">
            <w:proofErr w:type="gramStart"/>
            <w:r w:rsidRPr="004523BC">
              <w:t>BEGIN:VCALENDAR</w:t>
            </w:r>
            <w:proofErr w:type="gramEnd"/>
          </w:p>
        </w:tc>
        <w:tc>
          <w:tcPr>
            <w:tcW w:w="4337" w:type="dxa"/>
            <w:shd w:val="clear" w:color="auto" w:fill="F2F2F2" w:themeFill="background1" w:themeFillShade="F2"/>
          </w:tcPr>
          <w:p w14:paraId="63D78870" w14:textId="77777777" w:rsidR="00A4592F" w:rsidRDefault="00A4592F" w:rsidP="000D639B">
            <w:r>
              <w:t>Start på kalenderangivelse</w:t>
            </w:r>
          </w:p>
        </w:tc>
      </w:tr>
      <w:tr w:rsidR="00A4592F" w14:paraId="2B89B1FD" w14:textId="77777777" w:rsidTr="000D639B">
        <w:tc>
          <w:tcPr>
            <w:tcW w:w="6345" w:type="dxa"/>
            <w:shd w:val="clear" w:color="auto" w:fill="F2F2F2" w:themeFill="background1" w:themeFillShade="F2"/>
          </w:tcPr>
          <w:p w14:paraId="57FFBE4A" w14:textId="77777777" w:rsidR="00A4592F" w:rsidRDefault="00A4592F" w:rsidP="000D639B">
            <w:r w:rsidRPr="004523BC">
              <w:t>VERSION:2.0</w:t>
            </w:r>
          </w:p>
        </w:tc>
        <w:tc>
          <w:tcPr>
            <w:tcW w:w="4337" w:type="dxa"/>
            <w:shd w:val="clear" w:color="auto" w:fill="F2F2F2" w:themeFill="background1" w:themeFillShade="F2"/>
          </w:tcPr>
          <w:p w14:paraId="093403FD" w14:textId="77777777" w:rsidR="00A4592F" w:rsidRDefault="00A4592F" w:rsidP="000D639B">
            <w:r>
              <w:t>Alltid version 2.0</w:t>
            </w:r>
          </w:p>
        </w:tc>
      </w:tr>
      <w:tr w:rsidR="00A4592F" w14:paraId="2CDA130C" w14:textId="77777777" w:rsidTr="000D639B">
        <w:tc>
          <w:tcPr>
            <w:tcW w:w="6345" w:type="dxa"/>
            <w:shd w:val="clear" w:color="auto" w:fill="F2F2F2" w:themeFill="background1" w:themeFillShade="F2"/>
          </w:tcPr>
          <w:p w14:paraId="5C7E0FC6" w14:textId="77777777" w:rsidR="00A4592F" w:rsidRDefault="00A4592F" w:rsidP="000D639B">
            <w:proofErr w:type="gramStart"/>
            <w:r w:rsidRPr="004523BC">
              <w:t>PRODID:-</w:t>
            </w:r>
            <w:proofErr w:type="gramEnd"/>
            <w:r w:rsidRPr="004523BC">
              <w:t>//</w:t>
            </w:r>
            <w:proofErr w:type="spellStart"/>
            <w:r w:rsidRPr="004523BC">
              <w:t>xyz</w:t>
            </w:r>
            <w:proofErr w:type="spellEnd"/>
            <w:r w:rsidRPr="004523BC">
              <w:t xml:space="preserve"> </w:t>
            </w:r>
            <w:proofErr w:type="spellStart"/>
            <w:r w:rsidRPr="004523BC">
              <w:t>Corp</w:t>
            </w:r>
            <w:proofErr w:type="spellEnd"/>
            <w:r w:rsidRPr="004523BC">
              <w:t xml:space="preserve">//NONSGML PDA </w:t>
            </w:r>
            <w:proofErr w:type="spellStart"/>
            <w:r w:rsidRPr="004523BC">
              <w:t>Calendar</w:t>
            </w:r>
            <w:proofErr w:type="spellEnd"/>
            <w:r w:rsidRPr="004523BC">
              <w:t xml:space="preserve"> Version 1.0//EN</w:t>
            </w:r>
          </w:p>
        </w:tc>
        <w:tc>
          <w:tcPr>
            <w:tcW w:w="4337" w:type="dxa"/>
            <w:shd w:val="clear" w:color="auto" w:fill="F2F2F2" w:themeFill="background1" w:themeFillShade="F2"/>
          </w:tcPr>
          <w:p w14:paraId="6B30091A" w14:textId="764108E5" w:rsidR="00A4592F" w:rsidRDefault="00A87BF0" w:rsidP="000D639B">
            <w:r>
              <w:t>Identifierare av det system som skapade kalenderangivelsen.</w:t>
            </w:r>
          </w:p>
        </w:tc>
      </w:tr>
      <w:tr w:rsidR="00A4592F" w14:paraId="07AD10FA" w14:textId="77777777" w:rsidTr="000D639B">
        <w:tc>
          <w:tcPr>
            <w:tcW w:w="6345" w:type="dxa"/>
            <w:shd w:val="clear" w:color="auto" w:fill="DDD9C3" w:themeFill="background2" w:themeFillShade="E6"/>
          </w:tcPr>
          <w:p w14:paraId="45197CB7" w14:textId="77777777" w:rsidR="00A4592F" w:rsidRDefault="00A4592F" w:rsidP="000D639B">
            <w:proofErr w:type="gramStart"/>
            <w:r w:rsidRPr="004523BC">
              <w:t>BEGIN:VEVENT</w:t>
            </w:r>
            <w:proofErr w:type="gramEnd"/>
          </w:p>
        </w:tc>
        <w:tc>
          <w:tcPr>
            <w:tcW w:w="4337" w:type="dxa"/>
            <w:shd w:val="clear" w:color="auto" w:fill="DDD9C3" w:themeFill="background2" w:themeFillShade="E6"/>
          </w:tcPr>
          <w:p w14:paraId="7DD24BA6" w14:textId="77777777" w:rsidR="00A4592F" w:rsidRDefault="00A4592F" w:rsidP="000D639B"/>
        </w:tc>
      </w:tr>
      <w:tr w:rsidR="00A4592F" w14:paraId="3BC40BB2" w14:textId="77777777" w:rsidTr="000D639B">
        <w:tc>
          <w:tcPr>
            <w:tcW w:w="6345" w:type="dxa"/>
            <w:shd w:val="clear" w:color="auto" w:fill="DDD9C3" w:themeFill="background2" w:themeFillShade="E6"/>
          </w:tcPr>
          <w:p w14:paraId="1570E911" w14:textId="77777777" w:rsidR="00A4592F" w:rsidRPr="005C6658" w:rsidRDefault="00A4592F" w:rsidP="000D639B">
            <w:pPr>
              <w:rPr>
                <w:lang w:val="en-GB"/>
              </w:rPr>
            </w:pPr>
            <w:r w:rsidRPr="005C6658">
              <w:rPr>
                <w:lang w:val="en-GB"/>
              </w:rPr>
              <w:t>DTSTART;TZID=W. Europe Standard Time:20150121T100000</w:t>
            </w:r>
          </w:p>
        </w:tc>
        <w:tc>
          <w:tcPr>
            <w:tcW w:w="4337" w:type="dxa"/>
            <w:shd w:val="clear" w:color="auto" w:fill="DDD9C3" w:themeFill="background2" w:themeFillShade="E6"/>
          </w:tcPr>
          <w:p w14:paraId="27A9E507" w14:textId="77777777" w:rsidR="00A4592F" w:rsidRDefault="00A4592F" w:rsidP="000D639B">
            <w:r>
              <w:t>Starttid med tidszonsangivelse.</w:t>
            </w:r>
          </w:p>
        </w:tc>
      </w:tr>
      <w:tr w:rsidR="00A4592F" w14:paraId="7FFE764B" w14:textId="77777777" w:rsidTr="000D639B">
        <w:tc>
          <w:tcPr>
            <w:tcW w:w="6345" w:type="dxa"/>
            <w:shd w:val="clear" w:color="auto" w:fill="DDD9C3" w:themeFill="background2" w:themeFillShade="E6"/>
          </w:tcPr>
          <w:p w14:paraId="2E84D576" w14:textId="7133847C" w:rsidR="00A4592F" w:rsidRPr="005C6658" w:rsidRDefault="00A4592F" w:rsidP="000D639B">
            <w:pPr>
              <w:rPr>
                <w:lang w:val="en-GB"/>
              </w:rPr>
            </w:pPr>
            <w:r w:rsidRPr="005C6658">
              <w:rPr>
                <w:lang w:val="en-GB"/>
              </w:rPr>
              <w:t>DTEND;TZID=W. Europe Standard Time:20150127T120000</w:t>
            </w:r>
          </w:p>
        </w:tc>
        <w:tc>
          <w:tcPr>
            <w:tcW w:w="4337" w:type="dxa"/>
            <w:shd w:val="clear" w:color="auto" w:fill="DDD9C3" w:themeFill="background2" w:themeFillShade="E6"/>
          </w:tcPr>
          <w:p w14:paraId="38FDE9C8" w14:textId="5D9A8345" w:rsidR="00A4592F" w:rsidRDefault="00A4592F" w:rsidP="000D639B">
            <w:r>
              <w:t>Stopptid med tidszonsangivelse.</w:t>
            </w:r>
          </w:p>
        </w:tc>
      </w:tr>
      <w:tr w:rsidR="00A4592F" w14:paraId="0E8B60F6" w14:textId="77777777" w:rsidTr="000D639B">
        <w:tc>
          <w:tcPr>
            <w:tcW w:w="6345" w:type="dxa"/>
            <w:shd w:val="clear" w:color="auto" w:fill="DDD9C3" w:themeFill="background2" w:themeFillShade="E6"/>
          </w:tcPr>
          <w:p w14:paraId="6B017072" w14:textId="77777777" w:rsidR="00A4592F" w:rsidRDefault="00A4592F" w:rsidP="000D639B">
            <w:r w:rsidRPr="004523BC">
              <w:t>SEQUENCE:0</w:t>
            </w:r>
          </w:p>
        </w:tc>
        <w:tc>
          <w:tcPr>
            <w:tcW w:w="4337" w:type="dxa"/>
            <w:shd w:val="clear" w:color="auto" w:fill="DDD9C3" w:themeFill="background2" w:themeFillShade="E6"/>
          </w:tcPr>
          <w:p w14:paraId="3143BBE0" w14:textId="6C2BFD38" w:rsidR="00A4592F" w:rsidRDefault="00A4592F" w:rsidP="000D639B">
            <w:r>
              <w:t xml:space="preserve">Börjar alltid på 0, räknas upp vid </w:t>
            </w:r>
            <w:r w:rsidR="00E22479">
              <w:t xml:space="preserve">varje </w:t>
            </w:r>
            <w:r>
              <w:t>uppdatering</w:t>
            </w:r>
          </w:p>
        </w:tc>
      </w:tr>
      <w:tr w:rsidR="00A4592F" w14:paraId="158A28ED" w14:textId="77777777" w:rsidTr="000D639B">
        <w:tc>
          <w:tcPr>
            <w:tcW w:w="6345" w:type="dxa"/>
            <w:shd w:val="clear" w:color="auto" w:fill="DDD9C3" w:themeFill="background2" w:themeFillShade="E6"/>
          </w:tcPr>
          <w:p w14:paraId="14137604" w14:textId="77777777" w:rsidR="00A4592F" w:rsidRDefault="00A4592F" w:rsidP="000D639B">
            <w:proofErr w:type="gramStart"/>
            <w:r>
              <w:t>UID:uid</w:t>
            </w:r>
            <w:proofErr w:type="gramEnd"/>
            <w:r w:rsidRPr="004523BC">
              <w:t>@example.com</w:t>
            </w:r>
          </w:p>
        </w:tc>
        <w:tc>
          <w:tcPr>
            <w:tcW w:w="4337" w:type="dxa"/>
            <w:shd w:val="clear" w:color="auto" w:fill="DDD9C3" w:themeFill="background2" w:themeFillShade="E6"/>
          </w:tcPr>
          <w:p w14:paraId="49A33738" w14:textId="77777777" w:rsidR="00A4592F" w:rsidRDefault="00A4592F" w:rsidP="000D639B">
            <w:r>
              <w:t>Unikt id för kalenderangivelse, återanvänds vid uppdatering.</w:t>
            </w:r>
          </w:p>
        </w:tc>
      </w:tr>
      <w:tr w:rsidR="00A4592F" w14:paraId="489A1585" w14:textId="77777777" w:rsidTr="000D639B">
        <w:tc>
          <w:tcPr>
            <w:tcW w:w="6345" w:type="dxa"/>
            <w:shd w:val="clear" w:color="auto" w:fill="DDD9C3" w:themeFill="background2" w:themeFillShade="E6"/>
          </w:tcPr>
          <w:p w14:paraId="7050CDCF" w14:textId="77777777" w:rsidR="00A4592F" w:rsidRDefault="00A4592F" w:rsidP="000D639B">
            <w:proofErr w:type="gramStart"/>
            <w:r w:rsidRPr="004523BC">
              <w:lastRenderedPageBreak/>
              <w:t>END:VEVENT</w:t>
            </w:r>
            <w:proofErr w:type="gramEnd"/>
          </w:p>
        </w:tc>
        <w:tc>
          <w:tcPr>
            <w:tcW w:w="4337" w:type="dxa"/>
            <w:shd w:val="clear" w:color="auto" w:fill="DDD9C3" w:themeFill="background2" w:themeFillShade="E6"/>
          </w:tcPr>
          <w:p w14:paraId="66F46380" w14:textId="77777777" w:rsidR="00A4592F" w:rsidRDefault="00A4592F" w:rsidP="000D639B"/>
        </w:tc>
      </w:tr>
      <w:tr w:rsidR="00A4592F" w14:paraId="699CEC51" w14:textId="77777777" w:rsidTr="0054092C">
        <w:tc>
          <w:tcPr>
            <w:tcW w:w="6345" w:type="dxa"/>
            <w:shd w:val="clear" w:color="auto" w:fill="F2F2F2" w:themeFill="background1" w:themeFillShade="F2"/>
          </w:tcPr>
          <w:p w14:paraId="5A3857FF" w14:textId="77777777" w:rsidR="00A4592F" w:rsidRPr="004F2D1F" w:rsidRDefault="00A4592F" w:rsidP="000D639B">
            <w:proofErr w:type="gramStart"/>
            <w:r w:rsidRPr="004523BC">
              <w:t>END:VCALENDAR</w:t>
            </w:r>
            <w:proofErr w:type="gramEnd"/>
          </w:p>
        </w:tc>
        <w:tc>
          <w:tcPr>
            <w:tcW w:w="4337" w:type="dxa"/>
            <w:shd w:val="clear" w:color="auto" w:fill="F2F2F2" w:themeFill="background1" w:themeFillShade="F2"/>
          </w:tcPr>
          <w:p w14:paraId="3E94B2D2" w14:textId="77777777" w:rsidR="00A4592F" w:rsidRDefault="00A4592F" w:rsidP="000D639B"/>
        </w:tc>
      </w:tr>
    </w:tbl>
    <w:p w14:paraId="6F29C2C0" w14:textId="1EAB5548" w:rsidR="00161E99" w:rsidRDefault="00161E99" w:rsidP="00161E99"/>
    <w:p w14:paraId="6EF83409" w14:textId="77777777" w:rsidR="009B462A" w:rsidRDefault="009B462A" w:rsidP="00161E99"/>
    <w:p w14:paraId="59BC5997" w14:textId="7BEEB65B" w:rsidR="00901BAC" w:rsidRDefault="00A4592F" w:rsidP="00161E99">
      <w:r>
        <w:t xml:space="preserve">Exempel 3: En kalenderangivelse med ett återkommande event som upprepas </w:t>
      </w:r>
      <w:r w:rsidR="003D2ECD">
        <w:t>fem gånger varannan dag</w:t>
      </w:r>
      <w:r w:rsidR="00901BAC">
        <w:t>.</w:t>
      </w:r>
    </w:p>
    <w:tbl>
      <w:tblPr>
        <w:tblStyle w:val="Tabellrutnt"/>
        <w:tblW w:w="0" w:type="auto"/>
        <w:tblBorders>
          <w:insideH w:val="none" w:sz="0" w:space="0" w:color="auto"/>
          <w:insideV w:val="none" w:sz="0" w:space="0" w:color="auto"/>
        </w:tblBorders>
        <w:tblLook w:val="04A0" w:firstRow="1" w:lastRow="0" w:firstColumn="1" w:lastColumn="0" w:noHBand="0" w:noVBand="1"/>
      </w:tblPr>
      <w:tblGrid>
        <w:gridCol w:w="6248"/>
        <w:gridCol w:w="4208"/>
      </w:tblGrid>
      <w:tr w:rsidR="005C7A76" w14:paraId="78A7542B" w14:textId="77777777" w:rsidTr="000D639B">
        <w:tc>
          <w:tcPr>
            <w:tcW w:w="6345" w:type="dxa"/>
            <w:shd w:val="clear" w:color="auto" w:fill="F2F2F2" w:themeFill="background1" w:themeFillShade="F2"/>
          </w:tcPr>
          <w:p w14:paraId="2A11FE7D" w14:textId="6014948D" w:rsidR="005C7A76" w:rsidRDefault="005C7A76" w:rsidP="000D639B">
            <w:proofErr w:type="gramStart"/>
            <w:r w:rsidRPr="0063186D">
              <w:t>BEGIN:VCALENDAR</w:t>
            </w:r>
            <w:proofErr w:type="gramEnd"/>
          </w:p>
        </w:tc>
        <w:tc>
          <w:tcPr>
            <w:tcW w:w="4337" w:type="dxa"/>
            <w:shd w:val="clear" w:color="auto" w:fill="F2F2F2" w:themeFill="background1" w:themeFillShade="F2"/>
          </w:tcPr>
          <w:p w14:paraId="0F5CDD6D" w14:textId="77777777" w:rsidR="005C7A76" w:rsidRDefault="005C7A76" w:rsidP="000D639B">
            <w:r>
              <w:t>Start på kalenderangivelse</w:t>
            </w:r>
          </w:p>
        </w:tc>
      </w:tr>
      <w:tr w:rsidR="005C7A76" w14:paraId="4F983364" w14:textId="77777777" w:rsidTr="000D639B">
        <w:tc>
          <w:tcPr>
            <w:tcW w:w="6345" w:type="dxa"/>
            <w:shd w:val="clear" w:color="auto" w:fill="F2F2F2" w:themeFill="background1" w:themeFillShade="F2"/>
          </w:tcPr>
          <w:p w14:paraId="4654F0F4" w14:textId="13B5E535" w:rsidR="005C7A76" w:rsidRDefault="005C7A76" w:rsidP="000D639B">
            <w:proofErr w:type="gramStart"/>
            <w:r w:rsidRPr="0063186D">
              <w:t>METHOD:REQUEST</w:t>
            </w:r>
            <w:proofErr w:type="gramEnd"/>
          </w:p>
        </w:tc>
        <w:tc>
          <w:tcPr>
            <w:tcW w:w="4337" w:type="dxa"/>
            <w:shd w:val="clear" w:color="auto" w:fill="F2F2F2" w:themeFill="background1" w:themeFillShade="F2"/>
          </w:tcPr>
          <w:p w14:paraId="43AC99E1" w14:textId="082B7F23" w:rsidR="005C7A76" w:rsidRDefault="005C7A76" w:rsidP="000D639B"/>
        </w:tc>
      </w:tr>
      <w:tr w:rsidR="005C7A76" w14:paraId="323F2F2A" w14:textId="77777777" w:rsidTr="000D639B">
        <w:tc>
          <w:tcPr>
            <w:tcW w:w="6345" w:type="dxa"/>
            <w:shd w:val="clear" w:color="auto" w:fill="F2F2F2" w:themeFill="background1" w:themeFillShade="F2"/>
          </w:tcPr>
          <w:p w14:paraId="1CF85753" w14:textId="1F558A74" w:rsidR="005C7A76" w:rsidRDefault="005C7A76" w:rsidP="000D639B">
            <w:proofErr w:type="gramStart"/>
            <w:r w:rsidRPr="0063186D">
              <w:t>PRODID:-</w:t>
            </w:r>
            <w:proofErr w:type="gramEnd"/>
            <w:r w:rsidRPr="0063186D">
              <w:t>//</w:t>
            </w:r>
            <w:proofErr w:type="spellStart"/>
            <w:r w:rsidRPr="0063186D">
              <w:t>xyz</w:t>
            </w:r>
            <w:proofErr w:type="spellEnd"/>
            <w:r w:rsidRPr="0063186D">
              <w:t xml:space="preserve"> </w:t>
            </w:r>
            <w:proofErr w:type="spellStart"/>
            <w:r w:rsidRPr="0063186D">
              <w:t>Corp</w:t>
            </w:r>
            <w:proofErr w:type="spellEnd"/>
            <w:r w:rsidRPr="0063186D">
              <w:t xml:space="preserve">//NONSGML PDA </w:t>
            </w:r>
            <w:proofErr w:type="spellStart"/>
            <w:r w:rsidRPr="0063186D">
              <w:t>Calendar</w:t>
            </w:r>
            <w:proofErr w:type="spellEnd"/>
            <w:r w:rsidRPr="0063186D">
              <w:t xml:space="preserve"> Version 1.0//EN</w:t>
            </w:r>
          </w:p>
        </w:tc>
        <w:tc>
          <w:tcPr>
            <w:tcW w:w="4337" w:type="dxa"/>
            <w:shd w:val="clear" w:color="auto" w:fill="F2F2F2" w:themeFill="background1" w:themeFillShade="F2"/>
          </w:tcPr>
          <w:p w14:paraId="7E3AD660" w14:textId="682D646F" w:rsidR="005C7A76" w:rsidRDefault="0054092C" w:rsidP="000D639B">
            <w:r>
              <w:t>Identifierare av det system som skapade kalenderangivelsen.</w:t>
            </w:r>
          </w:p>
        </w:tc>
      </w:tr>
      <w:tr w:rsidR="005C7A76" w14:paraId="310DD101" w14:textId="77777777" w:rsidTr="005C7A76">
        <w:tc>
          <w:tcPr>
            <w:tcW w:w="6345" w:type="dxa"/>
            <w:shd w:val="clear" w:color="auto" w:fill="F2F2F2" w:themeFill="background1" w:themeFillShade="F2"/>
          </w:tcPr>
          <w:p w14:paraId="3D0135B3" w14:textId="27E74446" w:rsidR="005C7A76" w:rsidRDefault="005C7A76" w:rsidP="000D639B">
            <w:r w:rsidRPr="0063186D">
              <w:t>VERSION:2.0</w:t>
            </w:r>
          </w:p>
        </w:tc>
        <w:tc>
          <w:tcPr>
            <w:tcW w:w="4337" w:type="dxa"/>
            <w:shd w:val="clear" w:color="auto" w:fill="F2F2F2" w:themeFill="background1" w:themeFillShade="F2"/>
          </w:tcPr>
          <w:p w14:paraId="7275ECE4" w14:textId="07B9241B" w:rsidR="005C7A76" w:rsidRDefault="005C7A76" w:rsidP="000D639B">
            <w:r>
              <w:t>Alltid version 2.0</w:t>
            </w:r>
          </w:p>
        </w:tc>
      </w:tr>
      <w:tr w:rsidR="005C7A76" w14:paraId="182B4D09" w14:textId="77777777" w:rsidTr="000D639B">
        <w:tc>
          <w:tcPr>
            <w:tcW w:w="6345" w:type="dxa"/>
            <w:shd w:val="clear" w:color="auto" w:fill="DDD9C3" w:themeFill="background2" w:themeFillShade="E6"/>
          </w:tcPr>
          <w:p w14:paraId="7A17D5AC" w14:textId="333F160A" w:rsidR="005C7A76" w:rsidRDefault="005C7A76" w:rsidP="000D639B">
            <w:proofErr w:type="gramStart"/>
            <w:r w:rsidRPr="0063186D">
              <w:t>BEGIN:VEVENT</w:t>
            </w:r>
            <w:proofErr w:type="gramEnd"/>
          </w:p>
        </w:tc>
        <w:tc>
          <w:tcPr>
            <w:tcW w:w="4337" w:type="dxa"/>
            <w:shd w:val="clear" w:color="auto" w:fill="DDD9C3" w:themeFill="background2" w:themeFillShade="E6"/>
          </w:tcPr>
          <w:p w14:paraId="7F6D1E2B" w14:textId="35F9EB1E" w:rsidR="005C7A76" w:rsidRDefault="005C7A76" w:rsidP="000D639B"/>
        </w:tc>
      </w:tr>
      <w:tr w:rsidR="005C7A76" w14:paraId="7F09A267" w14:textId="77777777" w:rsidTr="000D639B">
        <w:tc>
          <w:tcPr>
            <w:tcW w:w="6345" w:type="dxa"/>
            <w:shd w:val="clear" w:color="auto" w:fill="DDD9C3" w:themeFill="background2" w:themeFillShade="E6"/>
          </w:tcPr>
          <w:p w14:paraId="40C0121A" w14:textId="4DC87F61" w:rsidR="005C7A76" w:rsidRDefault="005C7A76" w:rsidP="000D639B">
            <w:proofErr w:type="gramStart"/>
            <w:r w:rsidRPr="0063186D">
              <w:t>SUMMARY;LANGUAGE</w:t>
            </w:r>
            <w:proofErr w:type="gramEnd"/>
            <w:r w:rsidRPr="0063186D">
              <w:t>=</w:t>
            </w:r>
            <w:proofErr w:type="spellStart"/>
            <w:r w:rsidRPr="0063186D">
              <w:t>sv-SE:Insamling</w:t>
            </w:r>
            <w:proofErr w:type="spellEnd"/>
            <w:r w:rsidRPr="0063186D">
              <w:t xml:space="preserve"> av hälsodata i hemmet.</w:t>
            </w:r>
          </w:p>
        </w:tc>
        <w:tc>
          <w:tcPr>
            <w:tcW w:w="4337" w:type="dxa"/>
            <w:shd w:val="clear" w:color="auto" w:fill="DDD9C3" w:themeFill="background2" w:themeFillShade="E6"/>
          </w:tcPr>
          <w:p w14:paraId="23834C0F" w14:textId="169FAA54" w:rsidR="005C7A76" w:rsidRDefault="000D639B" w:rsidP="000D639B">
            <w:r>
              <w:t>Beskr</w:t>
            </w:r>
            <w:r w:rsidR="00E47DFB">
              <w:t>iv</w:t>
            </w:r>
            <w:r>
              <w:t xml:space="preserve">ning av kalenderangivelsen, den text som syns i kalendrar med stöd för </w:t>
            </w:r>
            <w:proofErr w:type="spellStart"/>
            <w:r>
              <w:t>iCalendar</w:t>
            </w:r>
            <w:proofErr w:type="spellEnd"/>
            <w:r>
              <w:t>.</w:t>
            </w:r>
          </w:p>
        </w:tc>
      </w:tr>
      <w:tr w:rsidR="005C7A76" w14:paraId="0BE462B1" w14:textId="77777777" w:rsidTr="000D639B">
        <w:tc>
          <w:tcPr>
            <w:tcW w:w="6345" w:type="dxa"/>
            <w:shd w:val="clear" w:color="auto" w:fill="DDD9C3" w:themeFill="background2" w:themeFillShade="E6"/>
          </w:tcPr>
          <w:p w14:paraId="2FA84A25" w14:textId="5C2E9298" w:rsidR="005C7A76" w:rsidRPr="005C6658" w:rsidRDefault="005C7A76" w:rsidP="000D639B">
            <w:pPr>
              <w:rPr>
                <w:lang w:val="en-GB"/>
              </w:rPr>
            </w:pPr>
            <w:r w:rsidRPr="005C6658">
              <w:rPr>
                <w:lang w:val="en-GB"/>
              </w:rPr>
              <w:t>DTSTART;TZID=W. Europe Standard Time:20150119T100000</w:t>
            </w:r>
          </w:p>
        </w:tc>
        <w:tc>
          <w:tcPr>
            <w:tcW w:w="4337" w:type="dxa"/>
            <w:shd w:val="clear" w:color="auto" w:fill="DDD9C3" w:themeFill="background2" w:themeFillShade="E6"/>
          </w:tcPr>
          <w:p w14:paraId="663149AD" w14:textId="279B8A3C" w:rsidR="005C7A76" w:rsidRDefault="000D639B" w:rsidP="000D639B">
            <w:r>
              <w:t>Starttid med tidszonangivelse</w:t>
            </w:r>
          </w:p>
        </w:tc>
      </w:tr>
      <w:tr w:rsidR="005C7A76" w14:paraId="0358644A" w14:textId="77777777" w:rsidTr="000D639B">
        <w:tc>
          <w:tcPr>
            <w:tcW w:w="6345" w:type="dxa"/>
            <w:shd w:val="clear" w:color="auto" w:fill="DDD9C3" w:themeFill="background2" w:themeFillShade="E6"/>
          </w:tcPr>
          <w:p w14:paraId="53AAE8E8" w14:textId="7312DB2B" w:rsidR="005C7A76" w:rsidRPr="005C6658" w:rsidRDefault="005C7A76" w:rsidP="000D639B">
            <w:pPr>
              <w:rPr>
                <w:lang w:val="en-GB"/>
              </w:rPr>
            </w:pPr>
            <w:r w:rsidRPr="005C6658">
              <w:rPr>
                <w:lang w:val="en-GB"/>
              </w:rPr>
              <w:t>DTEND;TZID=W. Europe Standard Time:20150119T120000</w:t>
            </w:r>
          </w:p>
        </w:tc>
        <w:tc>
          <w:tcPr>
            <w:tcW w:w="4337" w:type="dxa"/>
            <w:shd w:val="clear" w:color="auto" w:fill="DDD9C3" w:themeFill="background2" w:themeFillShade="E6"/>
          </w:tcPr>
          <w:p w14:paraId="5EB5E67E" w14:textId="1512E5EF" w:rsidR="005C7A76" w:rsidRDefault="000D639B" w:rsidP="000D639B">
            <w:r>
              <w:t>Stopptid med tidszonsangivelse</w:t>
            </w:r>
          </w:p>
        </w:tc>
      </w:tr>
      <w:tr w:rsidR="005C7A76" w14:paraId="7EEFDBEC" w14:textId="77777777" w:rsidTr="005C7A76">
        <w:tc>
          <w:tcPr>
            <w:tcW w:w="6345" w:type="dxa"/>
            <w:shd w:val="clear" w:color="auto" w:fill="DDD9C3" w:themeFill="background2" w:themeFillShade="E6"/>
          </w:tcPr>
          <w:p w14:paraId="710C2FAA" w14:textId="7C1E22BE" w:rsidR="005C7A76" w:rsidRPr="005C6658" w:rsidRDefault="005C7A76" w:rsidP="000D639B">
            <w:pPr>
              <w:rPr>
                <w:lang w:val="en-GB"/>
              </w:rPr>
            </w:pPr>
            <w:r w:rsidRPr="005C6658">
              <w:rPr>
                <w:lang w:val="en-GB"/>
              </w:rPr>
              <w:t>RRULE:FREQ=DAILY;INTERVAL=2;COUNT=5</w:t>
            </w:r>
          </w:p>
        </w:tc>
        <w:tc>
          <w:tcPr>
            <w:tcW w:w="4337" w:type="dxa"/>
            <w:shd w:val="clear" w:color="auto" w:fill="DDD9C3" w:themeFill="background2" w:themeFillShade="E6"/>
          </w:tcPr>
          <w:p w14:paraId="7B8D8337" w14:textId="536011E6" w:rsidR="005C7A76" w:rsidRDefault="000D639B" w:rsidP="000D639B">
            <w:r>
              <w:t>Regel som beskriver frekvens samt antal återkommande händelser.</w:t>
            </w:r>
          </w:p>
        </w:tc>
      </w:tr>
      <w:tr w:rsidR="005C7A76" w14:paraId="11C4CA23" w14:textId="77777777" w:rsidTr="005C7A76">
        <w:tc>
          <w:tcPr>
            <w:tcW w:w="6345" w:type="dxa"/>
            <w:shd w:val="clear" w:color="auto" w:fill="DDD9C3" w:themeFill="background2" w:themeFillShade="E6"/>
          </w:tcPr>
          <w:p w14:paraId="0BE3F968" w14:textId="2B27C105" w:rsidR="005C7A76" w:rsidRPr="004523BC" w:rsidRDefault="005C7A76" w:rsidP="000D639B">
            <w:proofErr w:type="gramStart"/>
            <w:r w:rsidRPr="0063186D">
              <w:t>UID:uid</w:t>
            </w:r>
            <w:proofErr w:type="gramEnd"/>
            <w:r w:rsidRPr="0063186D">
              <w:t>@example.com</w:t>
            </w:r>
          </w:p>
        </w:tc>
        <w:tc>
          <w:tcPr>
            <w:tcW w:w="4337" w:type="dxa"/>
            <w:shd w:val="clear" w:color="auto" w:fill="DDD9C3" w:themeFill="background2" w:themeFillShade="E6"/>
          </w:tcPr>
          <w:p w14:paraId="43E3B5DD" w14:textId="6ACCF1AB" w:rsidR="005C7A76" w:rsidRDefault="000D639B" w:rsidP="000D639B">
            <w:r>
              <w:t>Unikt id för kalenderangivelse, återanvänds vid uppdatering.</w:t>
            </w:r>
          </w:p>
        </w:tc>
      </w:tr>
      <w:tr w:rsidR="005C7A76" w14:paraId="6EDC2B64" w14:textId="77777777" w:rsidTr="005C7A76">
        <w:tc>
          <w:tcPr>
            <w:tcW w:w="6345" w:type="dxa"/>
            <w:shd w:val="clear" w:color="auto" w:fill="DDD9C3" w:themeFill="background2" w:themeFillShade="E6"/>
          </w:tcPr>
          <w:p w14:paraId="61B0F740" w14:textId="2F24A92B" w:rsidR="005C7A76" w:rsidRPr="004523BC" w:rsidRDefault="005C7A76" w:rsidP="000D639B">
            <w:r w:rsidRPr="0063186D">
              <w:t>DTSTAMP:20141209T125458Z</w:t>
            </w:r>
          </w:p>
        </w:tc>
        <w:tc>
          <w:tcPr>
            <w:tcW w:w="4337" w:type="dxa"/>
            <w:shd w:val="clear" w:color="auto" w:fill="DDD9C3" w:themeFill="background2" w:themeFillShade="E6"/>
          </w:tcPr>
          <w:p w14:paraId="5D0A4A95" w14:textId="77777777" w:rsidR="005C7A76" w:rsidRDefault="005C7A76" w:rsidP="000D639B"/>
        </w:tc>
      </w:tr>
      <w:tr w:rsidR="005C7A76" w14:paraId="6F94856E" w14:textId="77777777" w:rsidTr="005C7A76">
        <w:tc>
          <w:tcPr>
            <w:tcW w:w="6345" w:type="dxa"/>
            <w:shd w:val="clear" w:color="auto" w:fill="DDD9C3" w:themeFill="background2" w:themeFillShade="E6"/>
          </w:tcPr>
          <w:p w14:paraId="6D75F5A7" w14:textId="2C7AB3FC" w:rsidR="005C7A76" w:rsidRPr="004523BC" w:rsidRDefault="005C7A76" w:rsidP="000D639B">
            <w:r w:rsidRPr="0063186D">
              <w:t>SEQUENCE:0</w:t>
            </w:r>
          </w:p>
        </w:tc>
        <w:tc>
          <w:tcPr>
            <w:tcW w:w="4337" w:type="dxa"/>
            <w:shd w:val="clear" w:color="auto" w:fill="DDD9C3" w:themeFill="background2" w:themeFillShade="E6"/>
          </w:tcPr>
          <w:p w14:paraId="615E0938" w14:textId="17B74E76" w:rsidR="005C7A76" w:rsidRDefault="000D639B" w:rsidP="000D639B">
            <w:r>
              <w:t>Börjar alltid på 0, räknas upp vid varje uppdatering</w:t>
            </w:r>
          </w:p>
        </w:tc>
      </w:tr>
      <w:tr w:rsidR="005C7A76" w14:paraId="4F1DC2B5" w14:textId="77777777" w:rsidTr="005C7A76">
        <w:tc>
          <w:tcPr>
            <w:tcW w:w="6345" w:type="dxa"/>
            <w:shd w:val="clear" w:color="auto" w:fill="DDD9C3" w:themeFill="background2" w:themeFillShade="E6"/>
          </w:tcPr>
          <w:p w14:paraId="413EE99A" w14:textId="7A578A75" w:rsidR="005C7A76" w:rsidRPr="004523BC" w:rsidRDefault="005C7A76" w:rsidP="000D639B">
            <w:proofErr w:type="gramStart"/>
            <w:r w:rsidRPr="0063186D">
              <w:t>END:VEVENT</w:t>
            </w:r>
            <w:proofErr w:type="gramEnd"/>
          </w:p>
        </w:tc>
        <w:tc>
          <w:tcPr>
            <w:tcW w:w="4337" w:type="dxa"/>
            <w:shd w:val="clear" w:color="auto" w:fill="DDD9C3" w:themeFill="background2" w:themeFillShade="E6"/>
          </w:tcPr>
          <w:p w14:paraId="25948E24" w14:textId="77777777" w:rsidR="005C7A76" w:rsidRDefault="005C7A76" w:rsidP="000D639B"/>
        </w:tc>
      </w:tr>
      <w:tr w:rsidR="005C7A76" w14:paraId="2DFF244D" w14:textId="77777777" w:rsidTr="0054092C">
        <w:tc>
          <w:tcPr>
            <w:tcW w:w="6345" w:type="dxa"/>
            <w:shd w:val="clear" w:color="auto" w:fill="F2F2F2" w:themeFill="background1" w:themeFillShade="F2"/>
          </w:tcPr>
          <w:p w14:paraId="105ADAEC" w14:textId="558242D9" w:rsidR="005C7A76" w:rsidRPr="004523BC" w:rsidRDefault="005C7A76" w:rsidP="000D639B">
            <w:proofErr w:type="gramStart"/>
            <w:r w:rsidRPr="004523BC">
              <w:t>END:VCALENDAR</w:t>
            </w:r>
            <w:proofErr w:type="gramEnd"/>
          </w:p>
        </w:tc>
        <w:tc>
          <w:tcPr>
            <w:tcW w:w="4337" w:type="dxa"/>
            <w:shd w:val="clear" w:color="auto" w:fill="F2F2F2" w:themeFill="background1" w:themeFillShade="F2"/>
          </w:tcPr>
          <w:p w14:paraId="088D40E4" w14:textId="77777777" w:rsidR="005C7A76" w:rsidRDefault="005C7A76" w:rsidP="000D639B"/>
        </w:tc>
      </w:tr>
    </w:tbl>
    <w:p w14:paraId="4D1141B1" w14:textId="77777777" w:rsidR="005C7A76" w:rsidRDefault="005C7A76" w:rsidP="00161E99"/>
    <w:p w14:paraId="6B956557" w14:textId="41F08886" w:rsidR="00F51530" w:rsidRDefault="00F51530" w:rsidP="00F51530">
      <w:r>
        <w:t xml:space="preserve">Exempel på bibliotek för Java är iCal4J som kan producera och konsumera </w:t>
      </w:r>
      <w:proofErr w:type="spellStart"/>
      <w:r>
        <w:t>iCalendar</w:t>
      </w:r>
      <w:proofErr w:type="spellEnd"/>
      <w:r>
        <w:t>.</w:t>
      </w:r>
    </w:p>
    <w:p w14:paraId="3DB36B50" w14:textId="77777777" w:rsidR="00161E99" w:rsidRDefault="00161E99" w:rsidP="000E3FBA"/>
    <w:p w14:paraId="451DE732" w14:textId="3EC2F9F6" w:rsidR="00161E99" w:rsidRDefault="00161E99" w:rsidP="00161E99">
      <w:r>
        <w:t>För presen</w:t>
      </w:r>
      <w:r w:rsidR="00F51530">
        <w:t>tation i en html5-kapabel enhet</w:t>
      </w:r>
      <w:r>
        <w:t>/applikation</w:t>
      </w:r>
      <w:r w:rsidR="00F51530">
        <w:t xml:space="preserve"> t.ex. </w:t>
      </w:r>
      <w:r w:rsidR="004B7510">
        <w:t>en browser</w:t>
      </w:r>
      <w:r>
        <w:t xml:space="preserve"> se </w:t>
      </w:r>
      <w:hyperlink r:id="rId21" w:history="1">
        <w:r w:rsidRPr="004B7510">
          <w:rPr>
            <w:rStyle w:val="Hyperlnk"/>
          </w:rPr>
          <w:t>http://microformats.org/wiki/hcalendar</w:t>
        </w:r>
      </w:hyperlink>
      <w:r w:rsidR="00F51530">
        <w:t xml:space="preserve">, det rådata enligt </w:t>
      </w:r>
      <w:proofErr w:type="spellStart"/>
      <w:r w:rsidR="008B188A">
        <w:t>iCalendar</w:t>
      </w:r>
      <w:proofErr w:type="spellEnd"/>
      <w:r w:rsidR="008B188A">
        <w:t>-format</w:t>
      </w:r>
      <w:r w:rsidR="001C618B">
        <w:t>et</w:t>
      </w:r>
      <w:r w:rsidR="008B188A">
        <w:t xml:space="preserve"> måste </w:t>
      </w:r>
      <w:r w:rsidR="001C618B">
        <w:t xml:space="preserve">först </w:t>
      </w:r>
      <w:r w:rsidR="008B188A">
        <w:t xml:space="preserve">transformeras till </w:t>
      </w:r>
      <w:proofErr w:type="spellStart"/>
      <w:r w:rsidR="008B188A">
        <w:t>hcalendar</w:t>
      </w:r>
      <w:proofErr w:type="spellEnd"/>
      <w:r w:rsidR="008B188A">
        <w:t xml:space="preserve"> för direkt visning i en html5-kapabel </w:t>
      </w:r>
      <w:r w:rsidR="00F51530">
        <w:t>enhet</w:t>
      </w:r>
      <w:r w:rsidR="008B188A">
        <w:t>.</w:t>
      </w:r>
    </w:p>
    <w:p w14:paraId="58FC156D" w14:textId="77777777" w:rsidR="001C618B" w:rsidRDefault="001C618B" w:rsidP="00161E99"/>
    <w:p w14:paraId="59CEE63D" w14:textId="2A9755C2" w:rsidR="001C618B" w:rsidRDefault="001C618B" w:rsidP="00161E99">
      <w:r>
        <w:t xml:space="preserve">De flesta kalenderapplikationer kan importera </w:t>
      </w:r>
      <w:proofErr w:type="spellStart"/>
      <w:r>
        <w:t>iCalendar</w:t>
      </w:r>
      <w:proofErr w:type="spellEnd"/>
      <w:r>
        <w:t xml:space="preserve"> ifrån fil med ändelsen .</w:t>
      </w:r>
      <w:proofErr w:type="spellStart"/>
      <w:r>
        <w:t>ics</w:t>
      </w:r>
      <w:proofErr w:type="spellEnd"/>
    </w:p>
    <w:p w14:paraId="14094E69" w14:textId="77777777" w:rsidR="008B188A" w:rsidRDefault="008B188A" w:rsidP="00161E99"/>
    <w:p w14:paraId="5B073D2A" w14:textId="29C440E5" w:rsidR="0039481C" w:rsidRPr="00F51530" w:rsidRDefault="0039481C" w:rsidP="00F51530">
      <w:r>
        <w:br w:type="page"/>
      </w:r>
    </w:p>
    <w:p w14:paraId="3FC25909" w14:textId="77777777" w:rsidR="0039481C" w:rsidRDefault="0039481C" w:rsidP="0039481C">
      <w:pPr>
        <w:pStyle w:val="Rubrik1"/>
      </w:pPr>
      <w:bookmarkStart w:id="92" w:name="_Toc357754858"/>
      <w:bookmarkStart w:id="93" w:name="_Toc243452569"/>
      <w:bookmarkStart w:id="94" w:name="_Toc287724213"/>
      <w:r>
        <w:lastRenderedPageBreak/>
        <w:t>Tjänstekontrakt</w:t>
      </w:r>
      <w:bookmarkEnd w:id="79"/>
      <w:bookmarkEnd w:id="92"/>
      <w:bookmarkEnd w:id="93"/>
      <w:bookmarkEnd w:id="94"/>
    </w:p>
    <w:p w14:paraId="1DDE93E0" w14:textId="0B2A584F" w:rsidR="0039481C" w:rsidRPr="0087452F" w:rsidRDefault="008E4D6F" w:rsidP="0039481C">
      <w:pPr>
        <w:pStyle w:val="Rubrik2"/>
      </w:pPr>
      <w:bookmarkStart w:id="95" w:name="_Toc287724214"/>
      <w:proofErr w:type="spellStart"/>
      <w:r>
        <w:t>ProcessActivityOrder</w:t>
      </w:r>
      <w:bookmarkEnd w:id="95"/>
      <w:proofErr w:type="spellEnd"/>
    </w:p>
    <w:p w14:paraId="5D7914CF" w14:textId="48EFB027" w:rsidR="00DA20F4" w:rsidRDefault="00B671B1" w:rsidP="00D079A8">
      <w:r w:rsidRPr="00C11168">
        <w:t xml:space="preserve">Kontraktet </w:t>
      </w:r>
      <w:proofErr w:type="spellStart"/>
      <w:r w:rsidR="008E4D6F">
        <w:t>ProcessActivityOrder</w:t>
      </w:r>
      <w:proofErr w:type="spellEnd"/>
      <w:r w:rsidR="00DA20F4" w:rsidRPr="00C11168">
        <w:t xml:space="preserve"> beskriver</w:t>
      </w:r>
      <w:r w:rsidR="007C5FD4" w:rsidRPr="00C11168">
        <w:t xml:space="preserve"> aktivitet </w:t>
      </w:r>
      <w:r w:rsidR="00396AE1" w:rsidRPr="00C11168">
        <w:t xml:space="preserve">som professionen vill ha utförd </w:t>
      </w:r>
      <w:r w:rsidR="00B80E9F" w:rsidRPr="00C11168">
        <w:t xml:space="preserve">och som </w:t>
      </w:r>
      <w:r w:rsidR="007C5FD4" w:rsidRPr="00C11168">
        <w:t>skall ske i m</w:t>
      </w:r>
      <w:r w:rsidR="00EF1E23" w:rsidRPr="00C11168">
        <w:t>ottagande system/applikation.</w:t>
      </w:r>
      <w:r w:rsidR="00EF1E23">
        <w:t xml:space="preserve"> </w:t>
      </w:r>
    </w:p>
    <w:p w14:paraId="7EDBB789" w14:textId="0F9A9F6B" w:rsidR="0039481C" w:rsidRPr="00B671B1" w:rsidRDefault="0039481C" w:rsidP="0039481C"/>
    <w:p w14:paraId="4E1D07B1" w14:textId="77777777" w:rsidR="0039481C" w:rsidRDefault="0039481C" w:rsidP="0039481C">
      <w:pPr>
        <w:pStyle w:val="Rubrik3"/>
      </w:pPr>
      <w:bookmarkStart w:id="96" w:name="_Toc243452571"/>
      <w:bookmarkStart w:id="97" w:name="_Toc287724215"/>
      <w:r>
        <w:t>Version</w:t>
      </w:r>
      <w:bookmarkEnd w:id="96"/>
      <w:bookmarkEnd w:id="97"/>
    </w:p>
    <w:p w14:paraId="4DEE863B" w14:textId="4B6CBEDB" w:rsidR="0039481C" w:rsidRDefault="00CE2F04" w:rsidP="0039481C">
      <w:r>
        <w:t>1.0</w:t>
      </w:r>
    </w:p>
    <w:p w14:paraId="52A06305" w14:textId="77777777" w:rsidR="0039481C" w:rsidRPr="00C55071" w:rsidRDefault="0039481C" w:rsidP="0039481C"/>
    <w:p w14:paraId="6E038BA2" w14:textId="77777777" w:rsidR="0039481C" w:rsidRDefault="0039481C" w:rsidP="0039481C">
      <w:pPr>
        <w:pStyle w:val="Rubrik3"/>
      </w:pPr>
      <w:bookmarkStart w:id="98" w:name="_Toc243452572"/>
      <w:bookmarkStart w:id="99" w:name="_Toc287724216"/>
      <w:r>
        <w:t>Fältregler</w:t>
      </w:r>
      <w:bookmarkEnd w:id="98"/>
      <w:bookmarkEnd w:id="99"/>
    </w:p>
    <w:p w14:paraId="1910B75F" w14:textId="77777777" w:rsidR="0039481C" w:rsidRDefault="0039481C" w:rsidP="0039481C">
      <w:r w:rsidRPr="00A52419">
        <w:t xml:space="preserve">Nedanstående tabell beskriver varje element i begäran och svar. Har namnet en * finns ytterligare regler för detta element och beskrivs mer i detalj i stycket Regler. </w:t>
      </w:r>
    </w:p>
    <w:p w14:paraId="41BDCFE9" w14:textId="77777777" w:rsidR="00BC6486" w:rsidRDefault="00BC6486" w:rsidP="0039481C"/>
    <w:tbl>
      <w:tblPr>
        <w:tblStyle w:val="Tabellrutnt"/>
        <w:tblW w:w="0" w:type="auto"/>
        <w:tblLook w:val="04A0" w:firstRow="1" w:lastRow="0" w:firstColumn="1" w:lastColumn="0" w:noHBand="0" w:noVBand="1"/>
      </w:tblPr>
      <w:tblGrid>
        <w:gridCol w:w="3560"/>
      </w:tblGrid>
      <w:tr w:rsidR="00FE7353" w14:paraId="3EE317D0" w14:textId="77777777" w:rsidTr="00BC6486">
        <w:tc>
          <w:tcPr>
            <w:tcW w:w="3560" w:type="dxa"/>
          </w:tcPr>
          <w:p w14:paraId="60BEF663" w14:textId="65821E27" w:rsidR="00FE7353" w:rsidRDefault="00FE7353" w:rsidP="0039481C">
            <w:r>
              <w:t>Valfri</w:t>
            </w:r>
          </w:p>
        </w:tc>
      </w:tr>
      <w:tr w:rsidR="00FE7353" w14:paraId="2319E5D1" w14:textId="77777777" w:rsidTr="00FE7353">
        <w:tc>
          <w:tcPr>
            <w:tcW w:w="3560" w:type="dxa"/>
            <w:shd w:val="clear" w:color="auto" w:fill="CCFFCC"/>
          </w:tcPr>
          <w:p w14:paraId="2915607A" w14:textId="4BCBB18F" w:rsidR="00FE7353" w:rsidRDefault="00FE7353" w:rsidP="0039481C">
            <w:r>
              <w:t>Obligatorisk</w:t>
            </w:r>
          </w:p>
        </w:tc>
      </w:tr>
      <w:tr w:rsidR="00FE7353" w14:paraId="4F008BC7" w14:textId="77777777" w:rsidTr="000A3E85">
        <w:tc>
          <w:tcPr>
            <w:tcW w:w="3560" w:type="dxa"/>
            <w:shd w:val="clear" w:color="auto" w:fill="FDE9D9" w:themeFill="accent6" w:themeFillTint="33"/>
          </w:tcPr>
          <w:p w14:paraId="33924B28" w14:textId="4F5AE488" w:rsidR="00FE7353" w:rsidRDefault="00FE7353" w:rsidP="00E700E1">
            <w:pPr>
              <w:tabs>
                <w:tab w:val="right" w:pos="3344"/>
              </w:tabs>
            </w:pPr>
            <w:r>
              <w:t xml:space="preserve">Används </w:t>
            </w:r>
            <w:proofErr w:type="gramStart"/>
            <w:r>
              <w:t>ej</w:t>
            </w:r>
            <w:proofErr w:type="gramEnd"/>
            <w:r w:rsidR="00E700E1">
              <w:tab/>
            </w:r>
          </w:p>
        </w:tc>
      </w:tr>
    </w:tbl>
    <w:p w14:paraId="29DE02F3" w14:textId="77777777" w:rsidR="00BC6486" w:rsidRPr="00A52419" w:rsidRDefault="00BC6486" w:rsidP="0039481C"/>
    <w:p w14:paraId="3A9FDE72" w14:textId="150A7866" w:rsidR="000442F0" w:rsidRDefault="000442F0" w:rsidP="0039481C"/>
    <w:p w14:paraId="0A4E6DAC" w14:textId="7DD222C4" w:rsidR="00B671B1" w:rsidRPr="00B671B1" w:rsidRDefault="00B671B1" w:rsidP="0039481C">
      <w:r>
        <w:t>6.1.2.1 Begäran</w:t>
      </w:r>
    </w:p>
    <w:p w14:paraId="3157722F" w14:textId="77777777" w:rsidR="0039481C" w:rsidRDefault="0039481C" w:rsidP="0039481C"/>
    <w:tbl>
      <w:tblPr>
        <w:tblStyle w:val="Tabellrutnt"/>
        <w:tblW w:w="9889" w:type="dxa"/>
        <w:tblLayout w:type="fixed"/>
        <w:tblLook w:val="04A0" w:firstRow="1" w:lastRow="0" w:firstColumn="1" w:lastColumn="0" w:noHBand="0" w:noVBand="1"/>
      </w:tblPr>
      <w:tblGrid>
        <w:gridCol w:w="2802"/>
        <w:gridCol w:w="1842"/>
        <w:gridCol w:w="3686"/>
        <w:gridCol w:w="1559"/>
      </w:tblGrid>
      <w:tr w:rsidR="00925EA0" w:rsidRPr="00925EA0" w14:paraId="5C9D5C8B" w14:textId="77777777" w:rsidTr="00306866">
        <w:trPr>
          <w:trHeight w:val="384"/>
        </w:trPr>
        <w:tc>
          <w:tcPr>
            <w:tcW w:w="2802" w:type="dxa"/>
            <w:shd w:val="clear" w:color="auto" w:fill="808080" w:themeFill="background1" w:themeFillShade="80"/>
            <w:vAlign w:val="bottom"/>
          </w:tcPr>
          <w:p w14:paraId="02C4312C" w14:textId="77777777" w:rsidR="0039481C" w:rsidRPr="00925EA0" w:rsidRDefault="0039481C" w:rsidP="0039481C">
            <w:pPr>
              <w:rPr>
                <w:b/>
                <w:color w:val="FFFFFF" w:themeColor="background1"/>
              </w:rPr>
            </w:pPr>
            <w:r w:rsidRPr="00925EA0">
              <w:rPr>
                <w:b/>
                <w:color w:val="FFFFFF" w:themeColor="background1"/>
              </w:rPr>
              <w:t>Namn</w:t>
            </w:r>
          </w:p>
        </w:tc>
        <w:tc>
          <w:tcPr>
            <w:tcW w:w="1842" w:type="dxa"/>
            <w:shd w:val="clear" w:color="auto" w:fill="808080" w:themeFill="background1" w:themeFillShade="80"/>
            <w:vAlign w:val="bottom"/>
          </w:tcPr>
          <w:p w14:paraId="3B9F0C06" w14:textId="77777777" w:rsidR="0039481C" w:rsidRPr="00925EA0" w:rsidRDefault="0039481C" w:rsidP="0039481C">
            <w:pPr>
              <w:rPr>
                <w:b/>
                <w:color w:val="FFFFFF" w:themeColor="background1"/>
              </w:rPr>
            </w:pPr>
            <w:r w:rsidRPr="00925EA0">
              <w:rPr>
                <w:b/>
                <w:color w:val="FFFFFF" w:themeColor="background1"/>
              </w:rPr>
              <w:t>Typ</w:t>
            </w:r>
          </w:p>
        </w:tc>
        <w:tc>
          <w:tcPr>
            <w:tcW w:w="3686" w:type="dxa"/>
            <w:shd w:val="clear" w:color="auto" w:fill="808080" w:themeFill="background1" w:themeFillShade="80"/>
            <w:vAlign w:val="bottom"/>
          </w:tcPr>
          <w:p w14:paraId="5F9D0E02" w14:textId="77777777" w:rsidR="0039481C" w:rsidRPr="00925EA0" w:rsidRDefault="0039481C" w:rsidP="00F7614F">
            <w:pPr>
              <w:rPr>
                <w:b/>
                <w:color w:val="FFFFFF" w:themeColor="background1"/>
              </w:rPr>
            </w:pPr>
            <w:r w:rsidRPr="00925EA0">
              <w:rPr>
                <w:b/>
                <w:color w:val="FFFFFF" w:themeColor="background1"/>
              </w:rPr>
              <w:t>Beskrivning</w:t>
            </w:r>
          </w:p>
        </w:tc>
        <w:tc>
          <w:tcPr>
            <w:tcW w:w="1559" w:type="dxa"/>
            <w:shd w:val="clear" w:color="auto" w:fill="808080" w:themeFill="background1" w:themeFillShade="80"/>
            <w:vAlign w:val="bottom"/>
          </w:tcPr>
          <w:p w14:paraId="272F4CAD" w14:textId="77777777" w:rsidR="0039481C" w:rsidRPr="00925EA0" w:rsidRDefault="0039481C" w:rsidP="000C2908">
            <w:pPr>
              <w:jc w:val="center"/>
              <w:rPr>
                <w:b/>
                <w:color w:val="FFFFFF" w:themeColor="background1"/>
              </w:rPr>
            </w:pPr>
            <w:proofErr w:type="spellStart"/>
            <w:r w:rsidRPr="00925EA0">
              <w:rPr>
                <w:b/>
                <w:color w:val="FFFFFF" w:themeColor="background1"/>
              </w:rPr>
              <w:t>Kardinalitet</w:t>
            </w:r>
            <w:proofErr w:type="spellEnd"/>
          </w:p>
        </w:tc>
      </w:tr>
      <w:tr w:rsidR="0007045E" w:rsidRPr="005C6658" w14:paraId="72D891EC" w14:textId="77777777" w:rsidTr="00306866">
        <w:tc>
          <w:tcPr>
            <w:tcW w:w="2802" w:type="dxa"/>
            <w:shd w:val="clear" w:color="auto" w:fill="D9D9D9" w:themeFill="background1" w:themeFillShade="D9"/>
          </w:tcPr>
          <w:p w14:paraId="7DB43FFC" w14:textId="435056C6" w:rsidR="0007045E" w:rsidRPr="005C6658" w:rsidRDefault="008E4D6F" w:rsidP="00A638D6">
            <w:pPr>
              <w:pStyle w:val="TableParagraph"/>
              <w:spacing w:line="229" w:lineRule="exact"/>
              <w:ind w:left="102"/>
              <w:rPr>
                <w:rFonts w:ascii="Georgia" w:eastAsia="Times New Roman" w:hAnsi="Georgia" w:cs="Times New Roman"/>
                <w:b/>
                <w:spacing w:val="-1"/>
                <w:sz w:val="20"/>
                <w:szCs w:val="20"/>
                <w:lang w:val="en-GB"/>
              </w:rPr>
            </w:pPr>
            <w:proofErr w:type="spellStart"/>
            <w:r>
              <w:rPr>
                <w:rFonts w:ascii="Georgia" w:eastAsia="Times New Roman" w:hAnsi="Georgia" w:cs="Times New Roman"/>
                <w:b/>
                <w:spacing w:val="-1"/>
                <w:sz w:val="20"/>
                <w:szCs w:val="20"/>
                <w:lang w:val="en-GB"/>
              </w:rPr>
              <w:t>ProcessActivityOrder</w:t>
            </w:r>
            <w:proofErr w:type="spellEnd"/>
          </w:p>
          <w:p w14:paraId="070794B2" w14:textId="77777777" w:rsidR="0007045E" w:rsidRPr="005C6658" w:rsidRDefault="0007045E" w:rsidP="00A638D6">
            <w:pPr>
              <w:pStyle w:val="TableParagraph"/>
              <w:spacing w:line="229" w:lineRule="exact"/>
              <w:ind w:left="102"/>
              <w:rPr>
                <w:rFonts w:ascii="Georgia" w:eastAsia="Times New Roman" w:hAnsi="Georgia" w:cs="Times New Roman"/>
                <w:b/>
                <w:spacing w:val="-1"/>
                <w:sz w:val="20"/>
                <w:szCs w:val="20"/>
                <w:lang w:val="en-GB"/>
              </w:rPr>
            </w:pPr>
          </w:p>
        </w:tc>
        <w:tc>
          <w:tcPr>
            <w:tcW w:w="1842" w:type="dxa"/>
            <w:shd w:val="clear" w:color="auto" w:fill="D9D9D9" w:themeFill="background1" w:themeFillShade="D9"/>
          </w:tcPr>
          <w:p w14:paraId="48E024BD" w14:textId="77777777" w:rsidR="0007045E" w:rsidRPr="005C6658" w:rsidRDefault="0007045E" w:rsidP="00A638D6">
            <w:pPr>
              <w:pStyle w:val="TableParagraph"/>
              <w:spacing w:line="226" w:lineRule="exact"/>
              <w:ind w:left="102"/>
              <w:rPr>
                <w:rFonts w:ascii="Georgia" w:eastAsia="Times New Roman" w:hAnsi="Georgia" w:cs="Times New Roman"/>
                <w:b/>
                <w:spacing w:val="-1"/>
                <w:sz w:val="20"/>
                <w:szCs w:val="20"/>
                <w:lang w:val="en-GB"/>
              </w:rPr>
            </w:pPr>
            <w:proofErr w:type="spellStart"/>
            <w:r w:rsidRPr="005C6658">
              <w:rPr>
                <w:rFonts w:ascii="Georgia" w:eastAsia="Times New Roman" w:hAnsi="Georgia" w:cs="Times New Roman"/>
                <w:b/>
                <w:spacing w:val="-1"/>
                <w:sz w:val="20"/>
                <w:szCs w:val="20"/>
                <w:lang w:val="en-GB"/>
              </w:rPr>
              <w:t>ActivityOrderType</w:t>
            </w:r>
            <w:proofErr w:type="spellEnd"/>
          </w:p>
        </w:tc>
        <w:tc>
          <w:tcPr>
            <w:tcW w:w="3686" w:type="dxa"/>
            <w:shd w:val="clear" w:color="auto" w:fill="D9D9D9" w:themeFill="background1" w:themeFillShade="D9"/>
          </w:tcPr>
          <w:p w14:paraId="59EE49B7" w14:textId="0DCF05D3" w:rsidR="0007045E" w:rsidRPr="005C6658" w:rsidRDefault="00395032" w:rsidP="00771D46">
            <w:pPr>
              <w:pStyle w:val="TableParagraph"/>
              <w:spacing w:line="226" w:lineRule="exact"/>
              <w:ind w:left="102"/>
              <w:rPr>
                <w:rFonts w:ascii="Georgia" w:eastAsia="Times New Roman" w:hAnsi="Georgia" w:cs="Times New Roman"/>
                <w:b/>
                <w:spacing w:val="-1"/>
                <w:sz w:val="20"/>
                <w:szCs w:val="20"/>
                <w:lang w:val="en-GB"/>
              </w:rPr>
            </w:pPr>
            <w:proofErr w:type="spellStart"/>
            <w:r>
              <w:rPr>
                <w:rFonts w:ascii="Georgia" w:eastAsia="Times New Roman" w:hAnsi="Georgia" w:cs="Times New Roman"/>
                <w:b/>
                <w:spacing w:val="-1"/>
                <w:sz w:val="20"/>
                <w:szCs w:val="20"/>
                <w:lang w:val="en-GB"/>
              </w:rPr>
              <w:t>B</w:t>
            </w:r>
            <w:r w:rsidR="00FB596B" w:rsidRPr="005C6658">
              <w:rPr>
                <w:rFonts w:ascii="Georgia" w:eastAsia="Times New Roman" w:hAnsi="Georgia" w:cs="Times New Roman"/>
                <w:b/>
                <w:spacing w:val="-1"/>
                <w:sz w:val="20"/>
                <w:szCs w:val="20"/>
                <w:lang w:val="en-GB"/>
              </w:rPr>
              <w:t>eställning</w:t>
            </w:r>
            <w:proofErr w:type="spellEnd"/>
            <w:r w:rsidR="00FB596B" w:rsidRPr="005C6658">
              <w:rPr>
                <w:rFonts w:ascii="Georgia" w:eastAsia="Times New Roman" w:hAnsi="Georgia" w:cs="Times New Roman"/>
                <w:b/>
                <w:spacing w:val="-1"/>
                <w:sz w:val="20"/>
                <w:szCs w:val="20"/>
                <w:lang w:val="en-GB"/>
              </w:rPr>
              <w:t xml:space="preserve"> </w:t>
            </w:r>
            <w:proofErr w:type="spellStart"/>
            <w:r w:rsidR="00FB596B" w:rsidRPr="005C6658">
              <w:rPr>
                <w:rFonts w:ascii="Georgia" w:eastAsia="Times New Roman" w:hAnsi="Georgia" w:cs="Times New Roman"/>
                <w:b/>
                <w:spacing w:val="-1"/>
                <w:sz w:val="20"/>
                <w:szCs w:val="20"/>
                <w:lang w:val="en-GB"/>
              </w:rPr>
              <w:t>av</w:t>
            </w:r>
            <w:proofErr w:type="spellEnd"/>
            <w:r w:rsidR="00FB596B" w:rsidRPr="005C6658">
              <w:rPr>
                <w:rFonts w:ascii="Georgia" w:eastAsia="Times New Roman" w:hAnsi="Georgia" w:cs="Times New Roman"/>
                <w:b/>
                <w:spacing w:val="-1"/>
                <w:sz w:val="20"/>
                <w:szCs w:val="20"/>
                <w:lang w:val="en-GB"/>
              </w:rPr>
              <w:t xml:space="preserve"> </w:t>
            </w:r>
            <w:proofErr w:type="spellStart"/>
            <w:r w:rsidR="00FB596B" w:rsidRPr="005C6658">
              <w:rPr>
                <w:rFonts w:ascii="Georgia" w:eastAsia="Times New Roman" w:hAnsi="Georgia" w:cs="Times New Roman"/>
                <w:b/>
                <w:spacing w:val="-1"/>
                <w:sz w:val="20"/>
                <w:szCs w:val="20"/>
                <w:lang w:val="en-GB"/>
              </w:rPr>
              <w:t>aktivitet</w:t>
            </w:r>
            <w:proofErr w:type="spellEnd"/>
            <w:r w:rsidR="00FB596B" w:rsidRPr="005C6658">
              <w:rPr>
                <w:rFonts w:ascii="Georgia" w:eastAsia="Times New Roman" w:hAnsi="Georgia" w:cs="Times New Roman"/>
                <w:b/>
                <w:spacing w:val="-1"/>
                <w:sz w:val="20"/>
                <w:szCs w:val="20"/>
                <w:lang w:val="en-GB"/>
              </w:rPr>
              <w:t>.</w:t>
            </w:r>
          </w:p>
        </w:tc>
        <w:tc>
          <w:tcPr>
            <w:tcW w:w="1559" w:type="dxa"/>
            <w:shd w:val="clear" w:color="auto" w:fill="D9D9D9" w:themeFill="background1" w:themeFillShade="D9"/>
          </w:tcPr>
          <w:p w14:paraId="258ED044" w14:textId="608A1D41" w:rsidR="0007045E" w:rsidRPr="005C6658" w:rsidRDefault="00ED22DE" w:rsidP="00A638D6">
            <w:pPr>
              <w:pStyle w:val="TableParagraph"/>
              <w:spacing w:line="226" w:lineRule="exact"/>
              <w:ind w:left="102"/>
              <w:jc w:val="center"/>
              <w:rPr>
                <w:rFonts w:ascii="Georgia" w:eastAsia="Times New Roman" w:hAnsi="Georgia" w:cs="Times New Roman"/>
                <w:b/>
                <w:spacing w:val="-1"/>
                <w:sz w:val="20"/>
                <w:szCs w:val="20"/>
                <w:lang w:val="en-GB"/>
              </w:rPr>
            </w:pPr>
            <w:r w:rsidRPr="005C6658">
              <w:rPr>
                <w:rFonts w:ascii="Georgia" w:eastAsia="Times New Roman" w:hAnsi="Georgia" w:cs="Times New Roman"/>
                <w:b/>
                <w:spacing w:val="-1"/>
                <w:sz w:val="20"/>
                <w:szCs w:val="20"/>
                <w:lang w:val="en-GB"/>
              </w:rPr>
              <w:t>1</w:t>
            </w:r>
          </w:p>
        </w:tc>
      </w:tr>
      <w:tr w:rsidR="0007045E" w:rsidRPr="005051A1" w14:paraId="2E5CE5A1" w14:textId="77777777" w:rsidTr="00306866">
        <w:tc>
          <w:tcPr>
            <w:tcW w:w="2802" w:type="dxa"/>
            <w:shd w:val="clear" w:color="auto" w:fill="CCFFCC"/>
          </w:tcPr>
          <w:p w14:paraId="7963070A" w14:textId="5A1F1783" w:rsidR="0007045E" w:rsidRPr="00E45890" w:rsidRDefault="0007045E" w:rsidP="00A638D6">
            <w:pPr>
              <w:pStyle w:val="TableParagraph"/>
              <w:spacing w:line="229" w:lineRule="exact"/>
              <w:ind w:left="102"/>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id</w:t>
            </w:r>
          </w:p>
          <w:p w14:paraId="6711F1A8" w14:textId="77777777" w:rsidR="0007045E" w:rsidRPr="00E45890" w:rsidRDefault="0007045E" w:rsidP="00A638D6">
            <w:pPr>
              <w:pStyle w:val="TableParagraph"/>
              <w:spacing w:line="229" w:lineRule="exact"/>
              <w:ind w:left="102"/>
              <w:rPr>
                <w:rFonts w:ascii="Georgia" w:eastAsia="Times New Roman" w:hAnsi="Georgia" w:cs="Times New Roman"/>
                <w:spacing w:val="-1"/>
                <w:sz w:val="20"/>
                <w:szCs w:val="20"/>
                <w:lang w:val="en-GB"/>
              </w:rPr>
            </w:pPr>
          </w:p>
        </w:tc>
        <w:tc>
          <w:tcPr>
            <w:tcW w:w="1842" w:type="dxa"/>
            <w:shd w:val="clear" w:color="auto" w:fill="CCFFCC"/>
          </w:tcPr>
          <w:p w14:paraId="3670B0F1" w14:textId="77777777" w:rsidR="0007045E" w:rsidRPr="00E45890" w:rsidRDefault="0007045E" w:rsidP="00A638D6">
            <w:pPr>
              <w:pStyle w:val="TableParagraph"/>
              <w:spacing w:line="226" w:lineRule="exact"/>
              <w:ind w:left="102"/>
              <w:rPr>
                <w:rFonts w:ascii="Georgia" w:eastAsia="Times New Roman" w:hAnsi="Georgia" w:cs="Times New Roman"/>
                <w:spacing w:val="-1"/>
                <w:sz w:val="20"/>
                <w:szCs w:val="20"/>
                <w:lang w:val="en-GB"/>
              </w:rPr>
            </w:pPr>
            <w:proofErr w:type="spellStart"/>
            <w:r w:rsidRPr="00E45890">
              <w:rPr>
                <w:rFonts w:ascii="Georgia" w:eastAsia="Times New Roman" w:hAnsi="Georgia" w:cs="Times New Roman"/>
                <w:spacing w:val="-1"/>
                <w:sz w:val="20"/>
                <w:szCs w:val="20"/>
                <w:lang w:val="en-GB"/>
              </w:rPr>
              <w:t>IIType</w:t>
            </w:r>
            <w:proofErr w:type="spellEnd"/>
          </w:p>
        </w:tc>
        <w:tc>
          <w:tcPr>
            <w:tcW w:w="3686" w:type="dxa"/>
            <w:shd w:val="clear" w:color="auto" w:fill="CCFFCC"/>
          </w:tcPr>
          <w:p w14:paraId="1C40F182" w14:textId="64EF57FD" w:rsidR="0007045E" w:rsidRPr="00E45890" w:rsidRDefault="00B85CDA" w:rsidP="00192E50">
            <w:pPr>
              <w:pStyle w:val="TableParagraph"/>
              <w:spacing w:line="226" w:lineRule="exact"/>
              <w:ind w:left="102"/>
              <w:rPr>
                <w:rFonts w:ascii="Georgia" w:eastAsia="Times New Roman" w:hAnsi="Georgia" w:cs="Times New Roman"/>
                <w:spacing w:val="-1"/>
                <w:sz w:val="20"/>
                <w:szCs w:val="20"/>
              </w:rPr>
            </w:pPr>
            <w:r w:rsidRPr="00E45890">
              <w:rPr>
                <w:rFonts w:ascii="Georgia" w:eastAsia="Times New Roman" w:hAnsi="Georgia" w:cs="Times New Roman"/>
                <w:spacing w:val="-1"/>
                <w:sz w:val="20"/>
                <w:szCs w:val="20"/>
              </w:rPr>
              <w:t xml:space="preserve">Unikt id för </w:t>
            </w:r>
            <w:r w:rsidR="00192E50">
              <w:rPr>
                <w:rFonts w:ascii="Georgia" w:eastAsia="Times New Roman" w:hAnsi="Georgia" w:cs="Times New Roman"/>
                <w:spacing w:val="-1"/>
                <w:sz w:val="20"/>
                <w:szCs w:val="20"/>
              </w:rPr>
              <w:t>beställd</w:t>
            </w:r>
            <w:r w:rsidRPr="00E45890">
              <w:rPr>
                <w:rFonts w:ascii="Georgia" w:eastAsia="Times New Roman" w:hAnsi="Georgia" w:cs="Times New Roman"/>
                <w:spacing w:val="-1"/>
                <w:sz w:val="20"/>
                <w:szCs w:val="20"/>
              </w:rPr>
              <w:t xml:space="preserve"> aktivitet.</w:t>
            </w:r>
          </w:p>
        </w:tc>
        <w:tc>
          <w:tcPr>
            <w:tcW w:w="1559" w:type="dxa"/>
            <w:shd w:val="clear" w:color="auto" w:fill="CCFFCC"/>
          </w:tcPr>
          <w:p w14:paraId="027DC78C" w14:textId="77777777" w:rsidR="0007045E" w:rsidRPr="00E45890" w:rsidRDefault="0007045E" w:rsidP="00A638D6">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1</w:t>
            </w:r>
          </w:p>
        </w:tc>
      </w:tr>
      <w:tr w:rsidR="0007045E" w:rsidRPr="00751338" w14:paraId="4FBC1F4E" w14:textId="77777777" w:rsidTr="00306866">
        <w:tc>
          <w:tcPr>
            <w:tcW w:w="2802" w:type="dxa"/>
            <w:shd w:val="clear" w:color="auto" w:fill="CCFFCC"/>
          </w:tcPr>
          <w:p w14:paraId="3CE22BEE" w14:textId="77777777" w:rsidR="0007045E" w:rsidRPr="00E45890" w:rsidRDefault="0007045E" w:rsidP="00A638D6">
            <w:pPr>
              <w:pStyle w:val="TableParagraph"/>
              <w:spacing w:line="229" w:lineRule="exact"/>
              <w:ind w:left="102"/>
              <w:rPr>
                <w:rFonts w:ascii="Georgia" w:eastAsia="Times New Roman" w:hAnsi="Georgia" w:cs="Times New Roman"/>
                <w:spacing w:val="-1"/>
                <w:sz w:val="20"/>
                <w:szCs w:val="20"/>
                <w:lang w:val="en-GB"/>
              </w:rPr>
            </w:pPr>
            <w:proofErr w:type="spellStart"/>
            <w:r w:rsidRPr="00E45890">
              <w:rPr>
                <w:rFonts w:ascii="Georgia" w:eastAsia="Times New Roman" w:hAnsi="Georgia" w:cs="Times New Roman"/>
                <w:spacing w:val="-1"/>
                <w:sz w:val="20"/>
                <w:szCs w:val="20"/>
                <w:lang w:val="en-GB"/>
              </w:rPr>
              <w:t>id.root</w:t>
            </w:r>
            <w:proofErr w:type="spellEnd"/>
          </w:p>
        </w:tc>
        <w:tc>
          <w:tcPr>
            <w:tcW w:w="1842" w:type="dxa"/>
            <w:shd w:val="clear" w:color="auto" w:fill="CCFFCC"/>
          </w:tcPr>
          <w:p w14:paraId="4BBC1D28" w14:textId="7A4D75AC" w:rsidR="0007045E" w:rsidRPr="00E45890" w:rsidRDefault="00207E7B" w:rsidP="00A638D6">
            <w:pPr>
              <w:pStyle w:val="TableParagraph"/>
              <w:spacing w:line="226" w:lineRule="exact"/>
              <w:ind w:left="102"/>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s</w:t>
            </w:r>
            <w:r w:rsidR="0007045E" w:rsidRPr="00E45890">
              <w:rPr>
                <w:rFonts w:ascii="Georgia" w:eastAsia="Times New Roman" w:hAnsi="Georgia" w:cs="Times New Roman"/>
                <w:spacing w:val="-1"/>
                <w:sz w:val="20"/>
                <w:szCs w:val="20"/>
                <w:lang w:val="en-GB"/>
              </w:rPr>
              <w:t>tring</w:t>
            </w:r>
          </w:p>
        </w:tc>
        <w:tc>
          <w:tcPr>
            <w:tcW w:w="3686" w:type="dxa"/>
            <w:shd w:val="clear" w:color="auto" w:fill="CCFFCC"/>
          </w:tcPr>
          <w:p w14:paraId="0AB75D41" w14:textId="1DDB8089" w:rsidR="0007045E" w:rsidRPr="00E45890" w:rsidRDefault="00BD1876" w:rsidP="007C5FD4">
            <w:pPr>
              <w:ind w:left="102"/>
              <w:rPr>
                <w:rFonts w:eastAsia="Times New Roman"/>
                <w:spacing w:val="-1"/>
                <w:szCs w:val="20"/>
                <w:lang w:val="en-GB"/>
              </w:rPr>
            </w:pPr>
            <w:proofErr w:type="spellStart"/>
            <w:r w:rsidRPr="00E45890">
              <w:rPr>
                <w:rFonts w:eastAsia="Times New Roman"/>
                <w:spacing w:val="-1"/>
                <w:szCs w:val="20"/>
                <w:lang w:val="en-GB"/>
              </w:rPr>
              <w:t>Källsystemets</w:t>
            </w:r>
            <w:proofErr w:type="spellEnd"/>
            <w:r w:rsidRPr="00E45890">
              <w:rPr>
                <w:rFonts w:eastAsia="Times New Roman"/>
                <w:spacing w:val="-1"/>
                <w:szCs w:val="20"/>
                <w:lang w:val="en-GB"/>
              </w:rPr>
              <w:t xml:space="preserve"> HSA-id</w:t>
            </w:r>
          </w:p>
          <w:p w14:paraId="3781324C" w14:textId="77777777" w:rsidR="0007045E" w:rsidRPr="00E45890" w:rsidRDefault="0007045E" w:rsidP="007C5FD4">
            <w:pPr>
              <w:ind w:left="102"/>
              <w:rPr>
                <w:rFonts w:eastAsia="Times New Roman"/>
                <w:spacing w:val="-1"/>
                <w:szCs w:val="20"/>
                <w:lang w:val="en-GB"/>
              </w:rPr>
            </w:pPr>
          </w:p>
        </w:tc>
        <w:tc>
          <w:tcPr>
            <w:tcW w:w="1559" w:type="dxa"/>
            <w:shd w:val="clear" w:color="auto" w:fill="CCFFCC"/>
          </w:tcPr>
          <w:p w14:paraId="72736379" w14:textId="77777777" w:rsidR="0007045E" w:rsidRPr="00E45890" w:rsidRDefault="0007045E" w:rsidP="00A638D6">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1</w:t>
            </w:r>
          </w:p>
        </w:tc>
      </w:tr>
      <w:tr w:rsidR="0007045E" w:rsidRPr="00751338" w14:paraId="3D015C90" w14:textId="77777777" w:rsidTr="00306866">
        <w:trPr>
          <w:trHeight w:val="438"/>
        </w:trPr>
        <w:tc>
          <w:tcPr>
            <w:tcW w:w="2802" w:type="dxa"/>
            <w:shd w:val="clear" w:color="auto" w:fill="CCFFCC"/>
          </w:tcPr>
          <w:p w14:paraId="7F09C108" w14:textId="0AC9D072" w:rsidR="0007045E" w:rsidRPr="00E45890" w:rsidRDefault="00A52419" w:rsidP="00A638D6">
            <w:pPr>
              <w:pStyle w:val="TableParagraph"/>
              <w:spacing w:line="229" w:lineRule="exact"/>
              <w:ind w:left="102"/>
              <w:rPr>
                <w:rFonts w:ascii="Georgia" w:eastAsia="Times New Roman" w:hAnsi="Georgia" w:cs="Times New Roman"/>
                <w:spacing w:val="-1"/>
                <w:sz w:val="20"/>
                <w:szCs w:val="20"/>
                <w:lang w:val="en-GB"/>
              </w:rPr>
            </w:pPr>
            <w:proofErr w:type="spellStart"/>
            <w:r w:rsidRPr="00E45890">
              <w:rPr>
                <w:rFonts w:ascii="Georgia" w:eastAsia="Times New Roman" w:hAnsi="Georgia" w:cs="Times New Roman"/>
                <w:spacing w:val="-1"/>
                <w:sz w:val="20"/>
                <w:szCs w:val="20"/>
                <w:lang w:val="en-GB"/>
              </w:rPr>
              <w:t>i</w:t>
            </w:r>
            <w:r w:rsidR="0007045E" w:rsidRPr="00E45890">
              <w:rPr>
                <w:rFonts w:ascii="Georgia" w:eastAsia="Times New Roman" w:hAnsi="Georgia" w:cs="Times New Roman"/>
                <w:spacing w:val="-1"/>
                <w:sz w:val="20"/>
                <w:szCs w:val="20"/>
                <w:lang w:val="en-GB"/>
              </w:rPr>
              <w:t>d.extension</w:t>
            </w:r>
            <w:proofErr w:type="spellEnd"/>
          </w:p>
        </w:tc>
        <w:tc>
          <w:tcPr>
            <w:tcW w:w="1842" w:type="dxa"/>
            <w:shd w:val="clear" w:color="auto" w:fill="CCFFCC"/>
          </w:tcPr>
          <w:p w14:paraId="343F5DF9" w14:textId="0906C15D" w:rsidR="0007045E" w:rsidRPr="00E45890" w:rsidRDefault="00207E7B" w:rsidP="00A638D6">
            <w:pPr>
              <w:pStyle w:val="TableParagraph"/>
              <w:spacing w:line="226" w:lineRule="exact"/>
              <w:ind w:left="102"/>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s</w:t>
            </w:r>
            <w:r w:rsidR="0007045E" w:rsidRPr="00E45890">
              <w:rPr>
                <w:rFonts w:ascii="Georgia" w:eastAsia="Times New Roman" w:hAnsi="Georgia" w:cs="Times New Roman"/>
                <w:spacing w:val="-1"/>
                <w:sz w:val="20"/>
                <w:szCs w:val="20"/>
                <w:lang w:val="en-GB"/>
              </w:rPr>
              <w:t>tring</w:t>
            </w:r>
          </w:p>
        </w:tc>
        <w:tc>
          <w:tcPr>
            <w:tcW w:w="3686" w:type="dxa"/>
            <w:shd w:val="clear" w:color="auto" w:fill="CCFFCC"/>
          </w:tcPr>
          <w:p w14:paraId="7E04DBEA" w14:textId="0B3A7897" w:rsidR="0007045E" w:rsidRPr="00E45890" w:rsidRDefault="0007045E" w:rsidP="00A638D6">
            <w:pPr>
              <w:pStyle w:val="TableParagraph"/>
              <w:spacing w:line="226" w:lineRule="exact"/>
              <w:ind w:left="102"/>
              <w:rPr>
                <w:rFonts w:ascii="Georgia" w:eastAsia="Times New Roman" w:hAnsi="Georgia" w:cs="Times New Roman"/>
                <w:spacing w:val="-1"/>
                <w:sz w:val="20"/>
                <w:szCs w:val="20"/>
              </w:rPr>
            </w:pPr>
            <w:r w:rsidRPr="00E45890">
              <w:rPr>
                <w:rFonts w:ascii="Georgia" w:eastAsia="Times New Roman" w:hAnsi="Georgia" w:cs="Times New Roman"/>
                <w:spacing w:val="-1"/>
                <w:sz w:val="20"/>
                <w:szCs w:val="20"/>
              </w:rPr>
              <w:t xml:space="preserve">Det </w:t>
            </w:r>
            <w:r w:rsidR="00771D46" w:rsidRPr="00E45890">
              <w:rPr>
                <w:rFonts w:ascii="Georgia" w:eastAsia="Times New Roman" w:hAnsi="Georgia" w:cs="Times New Roman"/>
                <w:spacing w:val="-1"/>
                <w:sz w:val="20"/>
                <w:szCs w:val="20"/>
              </w:rPr>
              <w:t xml:space="preserve">i </w:t>
            </w:r>
            <w:proofErr w:type="spellStart"/>
            <w:r w:rsidR="00771D46" w:rsidRPr="00E45890">
              <w:rPr>
                <w:rFonts w:ascii="Georgia" w:eastAsia="Times New Roman" w:hAnsi="Georgia" w:cs="Times New Roman"/>
                <w:spacing w:val="-1"/>
                <w:sz w:val="20"/>
                <w:szCs w:val="20"/>
              </w:rPr>
              <w:t>källsystemet</w:t>
            </w:r>
            <w:proofErr w:type="spellEnd"/>
            <w:r w:rsidR="00771D46" w:rsidRPr="00E45890">
              <w:rPr>
                <w:rFonts w:ascii="Georgia" w:eastAsia="Times New Roman" w:hAnsi="Georgia" w:cs="Times New Roman"/>
                <w:spacing w:val="-1"/>
                <w:sz w:val="20"/>
                <w:szCs w:val="20"/>
              </w:rPr>
              <w:t xml:space="preserve"> unika identitet</w:t>
            </w:r>
            <w:r w:rsidRPr="00E45890">
              <w:rPr>
                <w:rFonts w:ascii="Georgia" w:eastAsia="Times New Roman" w:hAnsi="Georgia" w:cs="Times New Roman"/>
                <w:spacing w:val="-1"/>
                <w:sz w:val="20"/>
                <w:szCs w:val="20"/>
              </w:rPr>
              <w:t xml:space="preserve"> för </w:t>
            </w:r>
            <w:r w:rsidR="00B85CDA" w:rsidRPr="00E45890">
              <w:rPr>
                <w:rFonts w:ascii="Georgia" w:eastAsia="Times New Roman" w:hAnsi="Georgia" w:cs="Times New Roman"/>
                <w:spacing w:val="-1"/>
                <w:sz w:val="20"/>
                <w:szCs w:val="20"/>
              </w:rPr>
              <w:t>beställning av aktivitet.</w:t>
            </w:r>
          </w:p>
          <w:p w14:paraId="1B75A4A2" w14:textId="77777777" w:rsidR="0007045E" w:rsidRPr="00E45890" w:rsidRDefault="0007045E" w:rsidP="00A638D6">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0B39A1D0" w14:textId="77777777" w:rsidR="0007045E" w:rsidRPr="00E45890" w:rsidRDefault="0007045E" w:rsidP="00A638D6">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1</w:t>
            </w:r>
          </w:p>
        </w:tc>
      </w:tr>
      <w:tr w:rsidR="00207E7B" w:rsidRPr="00751338" w14:paraId="2ED11A5F" w14:textId="77777777" w:rsidTr="00306866">
        <w:tc>
          <w:tcPr>
            <w:tcW w:w="2802" w:type="dxa"/>
            <w:shd w:val="clear" w:color="auto" w:fill="CCFFCC"/>
          </w:tcPr>
          <w:p w14:paraId="4674106B" w14:textId="28772C77" w:rsidR="00207E7B" w:rsidRPr="00E45890" w:rsidRDefault="005F22CF" w:rsidP="00A638D6">
            <w:pPr>
              <w:pStyle w:val="TableParagraph"/>
              <w:spacing w:line="229" w:lineRule="exact"/>
              <w:ind w:left="102"/>
              <w:rPr>
                <w:rFonts w:ascii="Georgia" w:eastAsia="Times New Roman" w:hAnsi="Georgia" w:cs="Times New Roman"/>
                <w:spacing w:val="-1"/>
                <w:sz w:val="20"/>
                <w:szCs w:val="20"/>
                <w:lang w:val="en-GB"/>
              </w:rPr>
            </w:pPr>
            <w:proofErr w:type="spellStart"/>
            <w:r w:rsidRPr="00E45890">
              <w:rPr>
                <w:rFonts w:ascii="Georgia" w:eastAsia="Times New Roman" w:hAnsi="Georgia" w:cs="Times New Roman"/>
                <w:spacing w:val="-1"/>
                <w:sz w:val="20"/>
                <w:szCs w:val="20"/>
                <w:lang w:val="en-GB"/>
              </w:rPr>
              <w:t>careGiverId</w:t>
            </w:r>
            <w:proofErr w:type="spellEnd"/>
          </w:p>
        </w:tc>
        <w:tc>
          <w:tcPr>
            <w:tcW w:w="1842" w:type="dxa"/>
            <w:shd w:val="clear" w:color="auto" w:fill="CCFFCC"/>
          </w:tcPr>
          <w:p w14:paraId="6DA6C4FD" w14:textId="4DEDEC36" w:rsidR="00207E7B" w:rsidRPr="00E45890" w:rsidRDefault="009438AA" w:rsidP="00A638D6">
            <w:pPr>
              <w:pStyle w:val="TableParagraph"/>
              <w:spacing w:line="226" w:lineRule="exact"/>
              <w:ind w:left="102"/>
              <w:rPr>
                <w:rFonts w:ascii="Georgia" w:eastAsia="Times New Roman" w:hAnsi="Georgia" w:cs="Times New Roman"/>
                <w:spacing w:val="-1"/>
                <w:sz w:val="20"/>
                <w:szCs w:val="20"/>
                <w:lang w:val="en-GB"/>
              </w:rPr>
            </w:pPr>
            <w:proofErr w:type="spellStart"/>
            <w:r w:rsidRPr="00E45890">
              <w:rPr>
                <w:rFonts w:ascii="Georgia" w:eastAsia="Times New Roman" w:hAnsi="Georgia" w:cs="Times New Roman"/>
                <w:spacing w:val="-1"/>
                <w:sz w:val="20"/>
                <w:szCs w:val="20"/>
                <w:lang w:val="en-GB"/>
              </w:rPr>
              <w:t>IIType</w:t>
            </w:r>
            <w:proofErr w:type="spellEnd"/>
          </w:p>
        </w:tc>
        <w:tc>
          <w:tcPr>
            <w:tcW w:w="3686" w:type="dxa"/>
            <w:shd w:val="clear" w:color="auto" w:fill="CCFFCC"/>
          </w:tcPr>
          <w:p w14:paraId="31E0223C" w14:textId="1FDDC120" w:rsidR="00207E7B" w:rsidRPr="00E45890" w:rsidRDefault="00BD1876" w:rsidP="00A638D6">
            <w:pPr>
              <w:pStyle w:val="TableParagraph"/>
              <w:spacing w:line="226" w:lineRule="exact"/>
              <w:ind w:left="102"/>
              <w:rPr>
                <w:rFonts w:ascii="Georgia" w:eastAsia="Times New Roman" w:hAnsi="Georgia" w:cs="Times New Roman"/>
                <w:spacing w:val="-1"/>
                <w:sz w:val="20"/>
                <w:szCs w:val="20"/>
              </w:rPr>
            </w:pPr>
            <w:r w:rsidRPr="00E45890">
              <w:rPr>
                <w:rFonts w:ascii="Georgia" w:eastAsia="Times New Roman" w:hAnsi="Georgia" w:cs="Times New Roman"/>
                <w:spacing w:val="-1"/>
                <w:sz w:val="20"/>
                <w:szCs w:val="20"/>
              </w:rPr>
              <w:t>Vårdgivare enligt PDL</w:t>
            </w:r>
          </w:p>
        </w:tc>
        <w:tc>
          <w:tcPr>
            <w:tcW w:w="1559" w:type="dxa"/>
            <w:shd w:val="clear" w:color="auto" w:fill="CCFFCC"/>
          </w:tcPr>
          <w:p w14:paraId="7E8E293E" w14:textId="43812277" w:rsidR="00207E7B" w:rsidRPr="00E45890" w:rsidRDefault="004F2464" w:rsidP="00A638D6">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1</w:t>
            </w:r>
          </w:p>
        </w:tc>
      </w:tr>
      <w:tr w:rsidR="00BD1876" w:rsidRPr="00751338" w14:paraId="452E39A9" w14:textId="77777777" w:rsidTr="00306866">
        <w:tc>
          <w:tcPr>
            <w:tcW w:w="2802" w:type="dxa"/>
            <w:shd w:val="clear" w:color="auto" w:fill="CCFFCC"/>
          </w:tcPr>
          <w:p w14:paraId="7DBF7719" w14:textId="207711A3" w:rsidR="00BD1876" w:rsidRPr="00E45890" w:rsidRDefault="00BD1876" w:rsidP="00BD1876">
            <w:pPr>
              <w:pStyle w:val="TableParagraph"/>
              <w:spacing w:line="229" w:lineRule="exact"/>
              <w:ind w:left="102"/>
              <w:rPr>
                <w:rFonts w:ascii="Georgia" w:eastAsia="Times New Roman" w:hAnsi="Georgia" w:cs="Times New Roman"/>
                <w:spacing w:val="-1"/>
                <w:sz w:val="20"/>
                <w:szCs w:val="20"/>
                <w:lang w:val="en-GB"/>
              </w:rPr>
            </w:pPr>
            <w:proofErr w:type="spellStart"/>
            <w:r w:rsidRPr="00E45890">
              <w:rPr>
                <w:rFonts w:ascii="Georgia" w:hAnsi="Georgia" w:cs="Arial"/>
                <w:color w:val="000000"/>
                <w:sz w:val="20"/>
                <w:szCs w:val="20"/>
                <w:lang w:eastAsia="sv-SE"/>
              </w:rPr>
              <w:t>careGiverId.root</w:t>
            </w:r>
            <w:proofErr w:type="spellEnd"/>
          </w:p>
        </w:tc>
        <w:tc>
          <w:tcPr>
            <w:tcW w:w="1842" w:type="dxa"/>
            <w:shd w:val="clear" w:color="auto" w:fill="CCFFCC"/>
          </w:tcPr>
          <w:p w14:paraId="3548FB42" w14:textId="3174F30B" w:rsidR="00BD1876" w:rsidRPr="00E45890" w:rsidRDefault="00BD1876" w:rsidP="00BD1876">
            <w:pPr>
              <w:pStyle w:val="TableParagraph"/>
              <w:spacing w:line="226" w:lineRule="exact"/>
              <w:ind w:left="102"/>
              <w:rPr>
                <w:rFonts w:ascii="Georgia" w:eastAsia="Times New Roman" w:hAnsi="Georgia" w:cs="Times New Roman"/>
                <w:spacing w:val="-1"/>
                <w:sz w:val="20"/>
                <w:szCs w:val="20"/>
                <w:lang w:val="en-GB"/>
              </w:rPr>
            </w:pPr>
            <w:r w:rsidRPr="00E45890">
              <w:rPr>
                <w:rFonts w:ascii="Georgia" w:hAnsi="Georgia"/>
                <w:sz w:val="20"/>
                <w:szCs w:val="20"/>
              </w:rPr>
              <w:t>string</w:t>
            </w:r>
          </w:p>
        </w:tc>
        <w:tc>
          <w:tcPr>
            <w:tcW w:w="3686" w:type="dxa"/>
            <w:shd w:val="clear" w:color="auto" w:fill="CCFFCC"/>
          </w:tcPr>
          <w:p w14:paraId="4BDBF282" w14:textId="0FF71F42" w:rsidR="00BD1876" w:rsidRPr="00E45890" w:rsidRDefault="00BD1876" w:rsidP="00BD1876">
            <w:pPr>
              <w:pStyle w:val="TableParagraph"/>
              <w:spacing w:line="226" w:lineRule="exact"/>
              <w:ind w:left="102"/>
              <w:rPr>
                <w:rFonts w:ascii="Georgia" w:eastAsia="Times New Roman" w:hAnsi="Georgia" w:cs="Times New Roman"/>
                <w:spacing w:val="-1"/>
                <w:sz w:val="20"/>
                <w:szCs w:val="20"/>
              </w:rPr>
            </w:pPr>
            <w:proofErr w:type="spellStart"/>
            <w:r w:rsidRPr="00E45890">
              <w:rPr>
                <w:rFonts w:ascii="Georgia" w:hAnsi="Georgia" w:cs="Arial"/>
                <w:sz w:val="20"/>
                <w:szCs w:val="20"/>
              </w:rPr>
              <w:t>Root</w:t>
            </w:r>
            <w:proofErr w:type="spellEnd"/>
            <w:r w:rsidRPr="00E45890">
              <w:rPr>
                <w:rFonts w:ascii="Georgia" w:hAnsi="Georgia" w:cs="Arial"/>
                <w:sz w:val="20"/>
                <w:szCs w:val="20"/>
              </w:rPr>
              <w:t xml:space="preserve"> sätts till OID för HSA-id: 1.2.752.129.2.1.4.1</w:t>
            </w:r>
          </w:p>
        </w:tc>
        <w:tc>
          <w:tcPr>
            <w:tcW w:w="1559" w:type="dxa"/>
            <w:shd w:val="clear" w:color="auto" w:fill="CCFFCC"/>
          </w:tcPr>
          <w:p w14:paraId="4FF355C5" w14:textId="1676E4DF" w:rsidR="00BD1876" w:rsidRPr="00E45890" w:rsidRDefault="00BD1876" w:rsidP="00BD1876">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hAnsi="Georgia"/>
                <w:sz w:val="20"/>
                <w:szCs w:val="20"/>
              </w:rPr>
              <w:t>1</w:t>
            </w:r>
          </w:p>
        </w:tc>
      </w:tr>
      <w:tr w:rsidR="00BD1876" w:rsidRPr="00751338" w14:paraId="0B23A4AC" w14:textId="77777777" w:rsidTr="00306866">
        <w:tc>
          <w:tcPr>
            <w:tcW w:w="2802" w:type="dxa"/>
            <w:shd w:val="clear" w:color="auto" w:fill="CCFFCC"/>
          </w:tcPr>
          <w:p w14:paraId="1B366FB5" w14:textId="6A36F3D5" w:rsidR="00BD1876" w:rsidRPr="00E45890" w:rsidRDefault="00BD1876" w:rsidP="00BD1876">
            <w:pPr>
              <w:pStyle w:val="TableParagraph"/>
              <w:spacing w:line="229" w:lineRule="exact"/>
              <w:ind w:left="102"/>
              <w:rPr>
                <w:rFonts w:ascii="Georgia" w:eastAsia="Times New Roman" w:hAnsi="Georgia" w:cs="Times New Roman"/>
                <w:spacing w:val="-1"/>
                <w:sz w:val="20"/>
                <w:szCs w:val="20"/>
                <w:lang w:val="en-GB"/>
              </w:rPr>
            </w:pPr>
            <w:proofErr w:type="spellStart"/>
            <w:r w:rsidRPr="00E45890">
              <w:rPr>
                <w:rFonts w:ascii="Georgia" w:hAnsi="Georgia" w:cs="Arial"/>
                <w:color w:val="000000"/>
                <w:sz w:val="20"/>
                <w:szCs w:val="20"/>
                <w:lang w:eastAsia="sv-SE"/>
              </w:rPr>
              <w:t>careGiverId.extension</w:t>
            </w:r>
            <w:proofErr w:type="spellEnd"/>
          </w:p>
        </w:tc>
        <w:tc>
          <w:tcPr>
            <w:tcW w:w="1842" w:type="dxa"/>
            <w:shd w:val="clear" w:color="auto" w:fill="CCFFCC"/>
          </w:tcPr>
          <w:p w14:paraId="12684481" w14:textId="0FE0CD47" w:rsidR="00BD1876" w:rsidRPr="00E45890" w:rsidRDefault="00BD1876" w:rsidP="00BD1876">
            <w:pPr>
              <w:pStyle w:val="TableParagraph"/>
              <w:spacing w:line="226" w:lineRule="exact"/>
              <w:ind w:left="102"/>
              <w:rPr>
                <w:rFonts w:ascii="Georgia" w:eastAsia="Times New Roman" w:hAnsi="Georgia" w:cs="Times New Roman"/>
                <w:spacing w:val="-1"/>
                <w:sz w:val="20"/>
                <w:szCs w:val="20"/>
                <w:lang w:val="en-GB"/>
              </w:rPr>
            </w:pPr>
            <w:r w:rsidRPr="00E45890">
              <w:rPr>
                <w:rFonts w:ascii="Georgia" w:hAnsi="Georgia"/>
                <w:sz w:val="20"/>
                <w:szCs w:val="20"/>
              </w:rPr>
              <w:t>string</w:t>
            </w:r>
          </w:p>
        </w:tc>
        <w:tc>
          <w:tcPr>
            <w:tcW w:w="3686" w:type="dxa"/>
            <w:shd w:val="clear" w:color="auto" w:fill="CCFFCC"/>
          </w:tcPr>
          <w:p w14:paraId="4518C2DC" w14:textId="6E469024" w:rsidR="00BD1876" w:rsidRPr="00E45890" w:rsidRDefault="00E45890" w:rsidP="00E45890">
            <w:pPr>
              <w:pStyle w:val="TableParagraph"/>
              <w:spacing w:line="226" w:lineRule="exact"/>
              <w:ind w:left="102"/>
              <w:rPr>
                <w:rFonts w:ascii="Georgia" w:eastAsia="Times New Roman" w:hAnsi="Georgia" w:cs="Times New Roman"/>
                <w:spacing w:val="-1"/>
                <w:sz w:val="20"/>
                <w:szCs w:val="20"/>
              </w:rPr>
            </w:pPr>
            <w:r>
              <w:rPr>
                <w:rFonts w:ascii="Georgia" w:hAnsi="Georgia" w:cs="Arial"/>
                <w:sz w:val="20"/>
                <w:szCs w:val="20"/>
              </w:rPr>
              <w:t>Extension sätts till HSA-id för</w:t>
            </w:r>
            <w:r w:rsidR="00BD1876" w:rsidRPr="00E45890">
              <w:rPr>
                <w:rFonts w:ascii="Georgia" w:hAnsi="Georgia" w:cs="Arial"/>
                <w:sz w:val="20"/>
                <w:szCs w:val="20"/>
              </w:rPr>
              <w:t xml:space="preserve"> vårdgivaren</w:t>
            </w:r>
            <w:r>
              <w:rPr>
                <w:rFonts w:ascii="Georgia" w:hAnsi="Georgia" w:cs="Arial"/>
                <w:sz w:val="20"/>
                <w:szCs w:val="20"/>
              </w:rPr>
              <w:t>.</w:t>
            </w:r>
          </w:p>
        </w:tc>
        <w:tc>
          <w:tcPr>
            <w:tcW w:w="1559" w:type="dxa"/>
            <w:shd w:val="clear" w:color="auto" w:fill="CCFFCC"/>
          </w:tcPr>
          <w:p w14:paraId="61F83C06" w14:textId="4B1643B1" w:rsidR="00BD1876" w:rsidRPr="00E45890" w:rsidRDefault="00BD1876" w:rsidP="00BD1876">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hAnsi="Georgia"/>
                <w:sz w:val="20"/>
                <w:szCs w:val="20"/>
              </w:rPr>
              <w:t>1</w:t>
            </w:r>
          </w:p>
        </w:tc>
      </w:tr>
      <w:tr w:rsidR="00207E7B" w:rsidRPr="00751338" w14:paraId="35B654D3" w14:textId="77777777" w:rsidTr="00306866">
        <w:tc>
          <w:tcPr>
            <w:tcW w:w="2802" w:type="dxa"/>
            <w:shd w:val="clear" w:color="auto" w:fill="CCFFCC"/>
          </w:tcPr>
          <w:p w14:paraId="46D1C372" w14:textId="6DD69EC6" w:rsidR="00207E7B" w:rsidRPr="00E45890" w:rsidRDefault="005F22CF" w:rsidP="00A638D6">
            <w:pPr>
              <w:pStyle w:val="TableParagraph"/>
              <w:spacing w:line="229" w:lineRule="exact"/>
              <w:ind w:left="102"/>
              <w:rPr>
                <w:rFonts w:ascii="Georgia" w:eastAsia="Times New Roman" w:hAnsi="Georgia" w:cs="Times New Roman"/>
                <w:spacing w:val="-1"/>
                <w:sz w:val="20"/>
                <w:szCs w:val="20"/>
                <w:lang w:val="en-GB"/>
              </w:rPr>
            </w:pPr>
            <w:proofErr w:type="spellStart"/>
            <w:r w:rsidRPr="00E45890">
              <w:rPr>
                <w:rFonts w:ascii="Georgia" w:eastAsia="Times New Roman" w:hAnsi="Georgia" w:cs="Times New Roman"/>
                <w:spacing w:val="-1"/>
                <w:sz w:val="20"/>
                <w:szCs w:val="20"/>
                <w:lang w:val="en-GB"/>
              </w:rPr>
              <w:t>careUnitId</w:t>
            </w:r>
            <w:proofErr w:type="spellEnd"/>
          </w:p>
        </w:tc>
        <w:tc>
          <w:tcPr>
            <w:tcW w:w="1842" w:type="dxa"/>
            <w:shd w:val="clear" w:color="auto" w:fill="CCFFCC"/>
          </w:tcPr>
          <w:p w14:paraId="7843C128" w14:textId="7992A746" w:rsidR="00207E7B" w:rsidRPr="00E45890" w:rsidRDefault="009438AA" w:rsidP="00A638D6">
            <w:pPr>
              <w:pStyle w:val="TableParagraph"/>
              <w:spacing w:line="226" w:lineRule="exact"/>
              <w:ind w:left="102"/>
              <w:rPr>
                <w:rFonts w:ascii="Georgia" w:eastAsia="Times New Roman" w:hAnsi="Georgia" w:cs="Times New Roman"/>
                <w:spacing w:val="-1"/>
                <w:sz w:val="20"/>
                <w:szCs w:val="20"/>
                <w:lang w:val="en-GB"/>
              </w:rPr>
            </w:pPr>
            <w:proofErr w:type="spellStart"/>
            <w:r w:rsidRPr="00E45890">
              <w:rPr>
                <w:rFonts w:ascii="Georgia" w:eastAsia="Times New Roman" w:hAnsi="Georgia" w:cs="Times New Roman"/>
                <w:spacing w:val="-1"/>
                <w:sz w:val="20"/>
                <w:szCs w:val="20"/>
                <w:lang w:val="en-GB"/>
              </w:rPr>
              <w:t>IIType</w:t>
            </w:r>
            <w:proofErr w:type="spellEnd"/>
          </w:p>
        </w:tc>
        <w:tc>
          <w:tcPr>
            <w:tcW w:w="3686" w:type="dxa"/>
            <w:shd w:val="clear" w:color="auto" w:fill="CCFFCC"/>
          </w:tcPr>
          <w:p w14:paraId="5A560614" w14:textId="1946B4AE" w:rsidR="00207E7B" w:rsidRPr="00E45890" w:rsidRDefault="00BD1876" w:rsidP="00A638D6">
            <w:pPr>
              <w:pStyle w:val="TableParagraph"/>
              <w:spacing w:line="226" w:lineRule="exact"/>
              <w:ind w:left="102"/>
              <w:rPr>
                <w:rFonts w:ascii="Georgia" w:eastAsia="Times New Roman" w:hAnsi="Georgia" w:cs="Times New Roman"/>
                <w:spacing w:val="-1"/>
                <w:sz w:val="20"/>
                <w:szCs w:val="20"/>
              </w:rPr>
            </w:pPr>
            <w:r w:rsidRPr="00E45890">
              <w:rPr>
                <w:rFonts w:ascii="Georgia" w:eastAsia="Times New Roman" w:hAnsi="Georgia" w:cs="Times New Roman"/>
                <w:spacing w:val="-1"/>
                <w:sz w:val="20"/>
                <w:szCs w:val="20"/>
              </w:rPr>
              <w:t>Vårdenhet enligt PDL</w:t>
            </w:r>
          </w:p>
        </w:tc>
        <w:tc>
          <w:tcPr>
            <w:tcW w:w="1559" w:type="dxa"/>
            <w:shd w:val="clear" w:color="auto" w:fill="CCFFCC"/>
          </w:tcPr>
          <w:p w14:paraId="3134127F" w14:textId="4C14192E" w:rsidR="00207E7B" w:rsidRPr="00E45890" w:rsidRDefault="004F2464" w:rsidP="00A638D6">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eastAsia="Times New Roman" w:hAnsi="Georgia" w:cs="Times New Roman"/>
                <w:spacing w:val="-1"/>
                <w:sz w:val="20"/>
                <w:szCs w:val="20"/>
                <w:lang w:val="en-GB"/>
              </w:rPr>
              <w:t>1</w:t>
            </w:r>
          </w:p>
        </w:tc>
      </w:tr>
      <w:tr w:rsidR="005D0343" w:rsidRPr="00751338" w14:paraId="48815417" w14:textId="77777777" w:rsidTr="00306866">
        <w:tc>
          <w:tcPr>
            <w:tcW w:w="2802" w:type="dxa"/>
            <w:shd w:val="clear" w:color="auto" w:fill="CCFFCC"/>
          </w:tcPr>
          <w:p w14:paraId="1D739D9E" w14:textId="51EE5D43" w:rsidR="005D0343" w:rsidRPr="00E45890" w:rsidRDefault="005D0343" w:rsidP="005D0343">
            <w:pPr>
              <w:pStyle w:val="TableParagraph"/>
              <w:spacing w:line="229" w:lineRule="exact"/>
              <w:ind w:left="102"/>
              <w:rPr>
                <w:rFonts w:ascii="Georgia" w:eastAsia="Times New Roman" w:hAnsi="Georgia" w:cs="Times New Roman"/>
                <w:spacing w:val="-1"/>
                <w:sz w:val="20"/>
                <w:szCs w:val="20"/>
                <w:lang w:val="en-GB"/>
              </w:rPr>
            </w:pPr>
            <w:proofErr w:type="spellStart"/>
            <w:r w:rsidRPr="00E45890">
              <w:rPr>
                <w:rFonts w:ascii="Georgia" w:hAnsi="Georgia"/>
                <w:sz w:val="20"/>
                <w:szCs w:val="20"/>
                <w:lang w:eastAsia="sv-SE"/>
              </w:rPr>
              <w:t>careUnitId.root</w:t>
            </w:r>
            <w:proofErr w:type="spellEnd"/>
          </w:p>
        </w:tc>
        <w:tc>
          <w:tcPr>
            <w:tcW w:w="1842" w:type="dxa"/>
            <w:shd w:val="clear" w:color="auto" w:fill="CCFFCC"/>
          </w:tcPr>
          <w:p w14:paraId="77726C92" w14:textId="4AA7EF65" w:rsidR="005D0343" w:rsidRPr="00E45890" w:rsidRDefault="005D0343" w:rsidP="005D0343">
            <w:pPr>
              <w:pStyle w:val="TableParagraph"/>
              <w:spacing w:line="226" w:lineRule="exact"/>
              <w:ind w:left="102"/>
              <w:rPr>
                <w:rFonts w:ascii="Georgia" w:eastAsia="Times New Roman" w:hAnsi="Georgia" w:cs="Times New Roman"/>
                <w:spacing w:val="-1"/>
                <w:sz w:val="20"/>
                <w:szCs w:val="20"/>
                <w:lang w:val="en-GB"/>
              </w:rPr>
            </w:pPr>
            <w:r w:rsidRPr="00E45890">
              <w:rPr>
                <w:rFonts w:ascii="Georgia" w:hAnsi="Georgia"/>
                <w:sz w:val="20"/>
                <w:szCs w:val="20"/>
              </w:rPr>
              <w:t>string</w:t>
            </w:r>
          </w:p>
        </w:tc>
        <w:tc>
          <w:tcPr>
            <w:tcW w:w="3686" w:type="dxa"/>
            <w:shd w:val="clear" w:color="auto" w:fill="CCFFCC"/>
          </w:tcPr>
          <w:p w14:paraId="7BBC0363" w14:textId="0A34CD93" w:rsidR="005D0343" w:rsidRPr="00E45890" w:rsidRDefault="005D0343" w:rsidP="005D0343">
            <w:pPr>
              <w:pStyle w:val="TableParagraph"/>
              <w:spacing w:line="226" w:lineRule="exact"/>
              <w:ind w:left="102"/>
              <w:rPr>
                <w:rFonts w:ascii="Georgia" w:eastAsia="Times New Roman" w:hAnsi="Georgia" w:cs="Times New Roman"/>
                <w:spacing w:val="-1"/>
                <w:sz w:val="20"/>
                <w:szCs w:val="20"/>
              </w:rPr>
            </w:pPr>
            <w:proofErr w:type="spellStart"/>
            <w:r w:rsidRPr="00E45890">
              <w:rPr>
                <w:rFonts w:ascii="Georgia" w:hAnsi="Georgia" w:cs="Arial"/>
                <w:sz w:val="20"/>
                <w:szCs w:val="20"/>
              </w:rPr>
              <w:t>Root</w:t>
            </w:r>
            <w:proofErr w:type="spellEnd"/>
            <w:r w:rsidRPr="00E45890">
              <w:rPr>
                <w:rFonts w:ascii="Georgia" w:hAnsi="Georgia" w:cs="Arial"/>
                <w:sz w:val="20"/>
                <w:szCs w:val="20"/>
              </w:rPr>
              <w:t xml:space="preserve"> sätts till OID för HSA-id: 1.2.752.129.2.1.4.1</w:t>
            </w:r>
          </w:p>
        </w:tc>
        <w:tc>
          <w:tcPr>
            <w:tcW w:w="1559" w:type="dxa"/>
            <w:shd w:val="clear" w:color="auto" w:fill="CCFFCC"/>
          </w:tcPr>
          <w:p w14:paraId="76DAF1F6" w14:textId="26BF4676" w:rsidR="005D0343" w:rsidRPr="00E45890" w:rsidRDefault="005D0343" w:rsidP="005D0343">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hAnsi="Georgia"/>
                <w:sz w:val="20"/>
                <w:szCs w:val="20"/>
              </w:rPr>
              <w:t>1</w:t>
            </w:r>
          </w:p>
        </w:tc>
      </w:tr>
      <w:tr w:rsidR="005D0343" w:rsidRPr="00751338" w14:paraId="4B8B981F" w14:textId="77777777" w:rsidTr="00306866">
        <w:tc>
          <w:tcPr>
            <w:tcW w:w="2802" w:type="dxa"/>
            <w:shd w:val="clear" w:color="auto" w:fill="CCFFCC"/>
          </w:tcPr>
          <w:p w14:paraId="3778257A" w14:textId="12FEF057" w:rsidR="005D0343" w:rsidRPr="00E45890" w:rsidRDefault="005D0343" w:rsidP="005D0343">
            <w:pPr>
              <w:pStyle w:val="TableParagraph"/>
              <w:spacing w:line="229" w:lineRule="exact"/>
              <w:ind w:left="102"/>
              <w:rPr>
                <w:rFonts w:ascii="Georgia" w:eastAsia="Times New Roman" w:hAnsi="Georgia" w:cs="Times New Roman"/>
                <w:spacing w:val="-1"/>
                <w:sz w:val="20"/>
                <w:szCs w:val="20"/>
                <w:lang w:val="en-GB"/>
              </w:rPr>
            </w:pPr>
            <w:proofErr w:type="spellStart"/>
            <w:r w:rsidRPr="00E45890">
              <w:rPr>
                <w:rFonts w:ascii="Georgia" w:hAnsi="Georgia"/>
                <w:sz w:val="20"/>
                <w:szCs w:val="20"/>
                <w:lang w:eastAsia="sv-SE"/>
              </w:rPr>
              <w:t>careUnitId.extension</w:t>
            </w:r>
            <w:proofErr w:type="spellEnd"/>
          </w:p>
        </w:tc>
        <w:tc>
          <w:tcPr>
            <w:tcW w:w="1842" w:type="dxa"/>
            <w:shd w:val="clear" w:color="auto" w:fill="CCFFCC"/>
          </w:tcPr>
          <w:p w14:paraId="17428EF7" w14:textId="05942AFF" w:rsidR="005D0343" w:rsidRPr="00E45890" w:rsidRDefault="005D0343" w:rsidP="005D0343">
            <w:pPr>
              <w:pStyle w:val="TableParagraph"/>
              <w:spacing w:line="226" w:lineRule="exact"/>
              <w:ind w:left="102"/>
              <w:rPr>
                <w:rFonts w:ascii="Georgia" w:eastAsia="Times New Roman" w:hAnsi="Georgia" w:cs="Times New Roman"/>
                <w:spacing w:val="-1"/>
                <w:sz w:val="20"/>
                <w:szCs w:val="20"/>
                <w:lang w:val="en-GB"/>
              </w:rPr>
            </w:pPr>
            <w:r w:rsidRPr="00E45890">
              <w:rPr>
                <w:rFonts w:ascii="Georgia" w:hAnsi="Georgia"/>
                <w:sz w:val="20"/>
                <w:szCs w:val="20"/>
              </w:rPr>
              <w:t>string</w:t>
            </w:r>
          </w:p>
        </w:tc>
        <w:tc>
          <w:tcPr>
            <w:tcW w:w="3686" w:type="dxa"/>
            <w:shd w:val="clear" w:color="auto" w:fill="CCFFCC"/>
          </w:tcPr>
          <w:p w14:paraId="6F7364CE" w14:textId="78D1B947" w:rsidR="005D0343" w:rsidRPr="00E45890" w:rsidRDefault="005D0343" w:rsidP="005D0343">
            <w:pPr>
              <w:pStyle w:val="TableParagraph"/>
              <w:spacing w:line="226" w:lineRule="exact"/>
              <w:ind w:left="102"/>
              <w:rPr>
                <w:rFonts w:ascii="Georgia" w:eastAsia="Times New Roman" w:hAnsi="Georgia" w:cs="Times New Roman"/>
                <w:spacing w:val="-1"/>
                <w:sz w:val="20"/>
                <w:szCs w:val="20"/>
              </w:rPr>
            </w:pPr>
            <w:r w:rsidRPr="00E45890">
              <w:rPr>
                <w:rFonts w:ascii="Georgia" w:hAnsi="Georgia" w:cs="Arial"/>
                <w:sz w:val="20"/>
                <w:szCs w:val="20"/>
              </w:rPr>
              <w:t>Extension sätts till HSA-id för PDL-vårdenheten.</w:t>
            </w:r>
          </w:p>
        </w:tc>
        <w:tc>
          <w:tcPr>
            <w:tcW w:w="1559" w:type="dxa"/>
            <w:shd w:val="clear" w:color="auto" w:fill="CCFFCC"/>
          </w:tcPr>
          <w:p w14:paraId="38EF3330" w14:textId="20BDD3E7" w:rsidR="005D0343" w:rsidRPr="00E45890" w:rsidRDefault="005D0343" w:rsidP="005D0343">
            <w:pPr>
              <w:pStyle w:val="TableParagraph"/>
              <w:spacing w:line="226" w:lineRule="exact"/>
              <w:ind w:left="102"/>
              <w:jc w:val="center"/>
              <w:rPr>
                <w:rFonts w:ascii="Georgia" w:eastAsia="Times New Roman" w:hAnsi="Georgia" w:cs="Times New Roman"/>
                <w:spacing w:val="-1"/>
                <w:sz w:val="20"/>
                <w:szCs w:val="20"/>
                <w:lang w:val="en-GB"/>
              </w:rPr>
            </w:pPr>
            <w:r w:rsidRPr="00E45890">
              <w:rPr>
                <w:rFonts w:ascii="Georgia" w:hAnsi="Georgia"/>
                <w:sz w:val="20"/>
                <w:szCs w:val="20"/>
              </w:rPr>
              <w:t>1</w:t>
            </w:r>
          </w:p>
        </w:tc>
      </w:tr>
      <w:tr w:rsidR="00E5776D" w:rsidRPr="005051A1" w14:paraId="0C1E78B6" w14:textId="77777777" w:rsidTr="00306866">
        <w:tc>
          <w:tcPr>
            <w:tcW w:w="2802" w:type="dxa"/>
            <w:shd w:val="clear" w:color="auto" w:fill="CCFFCC"/>
          </w:tcPr>
          <w:p w14:paraId="4649E36D" w14:textId="5EE9AF33" w:rsidR="00E5776D" w:rsidRPr="005F22CF" w:rsidRDefault="005F22CF" w:rsidP="003B4275">
            <w:pPr>
              <w:pStyle w:val="TableParagraph"/>
              <w:spacing w:line="229" w:lineRule="exact"/>
              <w:ind w:left="102"/>
              <w:rPr>
                <w:rFonts w:ascii="Georgia" w:eastAsia="Times New Roman" w:hAnsi="Georgia" w:cs="Times New Roman"/>
                <w:spacing w:val="-1"/>
                <w:sz w:val="20"/>
                <w:szCs w:val="20"/>
              </w:rPr>
            </w:pPr>
            <w:r w:rsidRPr="005F22CF">
              <w:rPr>
                <w:rFonts w:ascii="Georgia" w:eastAsia="Times New Roman" w:hAnsi="Georgia" w:cs="Times New Roman"/>
                <w:spacing w:val="-1"/>
                <w:sz w:val="20"/>
                <w:szCs w:val="20"/>
              </w:rPr>
              <w:t>s</w:t>
            </w:r>
            <w:r w:rsidR="00E5776D" w:rsidRPr="005F22CF">
              <w:rPr>
                <w:rFonts w:ascii="Georgia" w:eastAsia="Times New Roman" w:hAnsi="Georgia" w:cs="Times New Roman"/>
                <w:spacing w:val="-1"/>
                <w:sz w:val="20"/>
                <w:szCs w:val="20"/>
              </w:rPr>
              <w:t>tatus</w:t>
            </w:r>
          </w:p>
          <w:p w14:paraId="1BA6B6C6" w14:textId="77777777" w:rsidR="00E5776D" w:rsidRPr="005F22CF" w:rsidRDefault="00E5776D" w:rsidP="003B4275">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65BE8C2A" w14:textId="1FC015FA" w:rsidR="00E5776D" w:rsidRPr="005F22CF" w:rsidRDefault="00E5776D" w:rsidP="003B4275">
            <w:pPr>
              <w:pStyle w:val="TableParagraph"/>
              <w:spacing w:line="226" w:lineRule="exact"/>
              <w:ind w:left="102"/>
              <w:rPr>
                <w:rFonts w:ascii="Georgia" w:eastAsia="Times New Roman" w:hAnsi="Georgia" w:cs="Times New Roman"/>
                <w:spacing w:val="-1"/>
                <w:sz w:val="20"/>
                <w:szCs w:val="20"/>
              </w:rPr>
            </w:pPr>
            <w:proofErr w:type="spellStart"/>
            <w:r w:rsidRPr="005F22CF">
              <w:rPr>
                <w:rFonts w:ascii="Georgia" w:eastAsia="Times New Roman" w:hAnsi="Georgia" w:cs="Times New Roman"/>
                <w:spacing w:val="-1"/>
                <w:sz w:val="20"/>
                <w:szCs w:val="20"/>
              </w:rPr>
              <w:t>ActivityOrderStatus</w:t>
            </w:r>
            <w:r w:rsidR="003B4275" w:rsidRPr="005F22CF">
              <w:rPr>
                <w:rFonts w:ascii="Georgia" w:eastAsia="Times New Roman" w:hAnsi="Georgia" w:cs="Times New Roman"/>
                <w:spacing w:val="-1"/>
                <w:sz w:val="20"/>
                <w:szCs w:val="20"/>
              </w:rPr>
              <w:t>Enum</w:t>
            </w:r>
            <w:proofErr w:type="spellEnd"/>
          </w:p>
        </w:tc>
        <w:tc>
          <w:tcPr>
            <w:tcW w:w="3686" w:type="dxa"/>
            <w:shd w:val="clear" w:color="auto" w:fill="CCFFCC"/>
          </w:tcPr>
          <w:p w14:paraId="081EE378" w14:textId="0376D912" w:rsidR="00E5776D" w:rsidRPr="005F22CF" w:rsidRDefault="003832E5" w:rsidP="003B4275">
            <w:pPr>
              <w:pStyle w:val="TableParagraph"/>
              <w:spacing w:line="226" w:lineRule="exact"/>
              <w:ind w:left="102"/>
              <w:rPr>
                <w:rFonts w:ascii="Georgia" w:eastAsia="Times New Roman" w:hAnsi="Georgia" w:cs="Times New Roman"/>
                <w:spacing w:val="-1"/>
                <w:sz w:val="20"/>
                <w:szCs w:val="20"/>
              </w:rPr>
            </w:pPr>
            <w:r w:rsidRPr="005F22CF">
              <w:rPr>
                <w:rFonts w:ascii="Georgia" w:eastAsia="Times New Roman" w:hAnsi="Georgia" w:cs="Times New Roman"/>
                <w:spacing w:val="-1"/>
                <w:sz w:val="20"/>
                <w:szCs w:val="20"/>
              </w:rPr>
              <w:t>Beställningen</w:t>
            </w:r>
            <w:r w:rsidR="00A25970" w:rsidRPr="005F22CF">
              <w:rPr>
                <w:rFonts w:ascii="Georgia" w:eastAsia="Times New Roman" w:hAnsi="Georgia" w:cs="Times New Roman"/>
                <w:spacing w:val="-1"/>
                <w:sz w:val="20"/>
                <w:szCs w:val="20"/>
              </w:rPr>
              <w:t xml:space="preserve"> skall ha något av följande statusar:</w:t>
            </w:r>
          </w:p>
          <w:p w14:paraId="5B6DFFC6" w14:textId="77777777" w:rsidR="003B4275" w:rsidRPr="005F22CF" w:rsidRDefault="003B4275" w:rsidP="003B4275">
            <w:pPr>
              <w:pStyle w:val="TableParagraph"/>
              <w:spacing w:line="226" w:lineRule="exact"/>
              <w:ind w:left="102"/>
              <w:rPr>
                <w:rFonts w:ascii="Georgia" w:eastAsia="Times New Roman" w:hAnsi="Georgia" w:cs="Times New Roman"/>
                <w:spacing w:val="-1"/>
                <w:sz w:val="20"/>
                <w:szCs w:val="20"/>
              </w:rPr>
            </w:pPr>
          </w:p>
          <w:p w14:paraId="0B22C669" w14:textId="4BDCBD6C" w:rsidR="003B4275" w:rsidRPr="005F22CF" w:rsidRDefault="003B4275" w:rsidP="003B4275">
            <w:pPr>
              <w:pStyle w:val="TableParagraph"/>
              <w:spacing w:line="226" w:lineRule="exact"/>
              <w:ind w:left="102"/>
              <w:rPr>
                <w:rFonts w:ascii="Georgia" w:eastAsia="Times New Roman" w:hAnsi="Georgia" w:cs="Times New Roman"/>
                <w:spacing w:val="-1"/>
                <w:sz w:val="20"/>
                <w:szCs w:val="20"/>
              </w:rPr>
            </w:pPr>
            <w:r w:rsidRPr="005F22CF">
              <w:rPr>
                <w:rFonts w:ascii="Georgia" w:eastAsia="Times New Roman" w:hAnsi="Georgia" w:cs="Times New Roman"/>
                <w:spacing w:val="-1"/>
                <w:sz w:val="20"/>
                <w:szCs w:val="20"/>
              </w:rPr>
              <w:t>N</w:t>
            </w:r>
            <w:r w:rsidR="003832E5" w:rsidRPr="005F22CF">
              <w:rPr>
                <w:rFonts w:ascii="Georgia" w:eastAsia="Times New Roman" w:hAnsi="Georgia" w:cs="Times New Roman"/>
                <w:spacing w:val="-1"/>
                <w:sz w:val="20"/>
                <w:szCs w:val="20"/>
              </w:rPr>
              <w:t>EW</w:t>
            </w:r>
            <w:r w:rsidRPr="005F22CF">
              <w:rPr>
                <w:rFonts w:ascii="Georgia" w:eastAsia="Times New Roman" w:hAnsi="Georgia" w:cs="Times New Roman"/>
                <w:spacing w:val="-1"/>
                <w:sz w:val="20"/>
                <w:szCs w:val="20"/>
              </w:rPr>
              <w:t xml:space="preserve"> = ny </w:t>
            </w:r>
            <w:r w:rsidR="00ED5788" w:rsidRPr="005F22CF">
              <w:rPr>
                <w:rFonts w:ascii="Georgia" w:eastAsia="Times New Roman" w:hAnsi="Georgia" w:cs="Times New Roman"/>
                <w:spacing w:val="-1"/>
                <w:sz w:val="20"/>
                <w:szCs w:val="20"/>
              </w:rPr>
              <w:t>bestäl</w:t>
            </w:r>
            <w:r w:rsidR="00A25970" w:rsidRPr="005F22CF">
              <w:rPr>
                <w:rFonts w:ascii="Georgia" w:eastAsia="Times New Roman" w:hAnsi="Georgia" w:cs="Times New Roman"/>
                <w:spacing w:val="-1"/>
                <w:sz w:val="20"/>
                <w:szCs w:val="20"/>
              </w:rPr>
              <w:t>l</w:t>
            </w:r>
            <w:r w:rsidR="00ED5788" w:rsidRPr="005F22CF">
              <w:rPr>
                <w:rFonts w:ascii="Georgia" w:eastAsia="Times New Roman" w:hAnsi="Georgia" w:cs="Times New Roman"/>
                <w:spacing w:val="-1"/>
                <w:sz w:val="20"/>
                <w:szCs w:val="20"/>
              </w:rPr>
              <w:t>ning</w:t>
            </w:r>
          </w:p>
          <w:p w14:paraId="50226B8E" w14:textId="1D8B7FAB" w:rsidR="003B4275" w:rsidRPr="005F22CF" w:rsidRDefault="005F22CF" w:rsidP="003B427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REQUESTCANCEL</w:t>
            </w:r>
            <w:r w:rsidR="00A25970" w:rsidRPr="005F22CF">
              <w:rPr>
                <w:rFonts w:ascii="Georgia" w:eastAsia="Times New Roman" w:hAnsi="Georgia" w:cs="Times New Roman"/>
                <w:spacing w:val="-1"/>
                <w:sz w:val="20"/>
                <w:szCs w:val="20"/>
              </w:rPr>
              <w:t xml:space="preserve"> = </w:t>
            </w:r>
            <w:r w:rsidR="003832E5" w:rsidRPr="005F22CF">
              <w:rPr>
                <w:rFonts w:ascii="Georgia" w:eastAsia="Times New Roman" w:hAnsi="Georgia" w:cs="Times New Roman"/>
                <w:spacing w:val="-1"/>
                <w:sz w:val="20"/>
                <w:szCs w:val="20"/>
              </w:rPr>
              <w:t>avbeställning</w:t>
            </w:r>
          </w:p>
          <w:p w14:paraId="017245A9" w14:textId="77777777" w:rsidR="003832E5" w:rsidRPr="005F22CF" w:rsidRDefault="003832E5" w:rsidP="003B4275">
            <w:pPr>
              <w:pStyle w:val="TableParagraph"/>
              <w:spacing w:line="226" w:lineRule="exact"/>
              <w:ind w:left="102"/>
              <w:rPr>
                <w:rFonts w:ascii="Georgia" w:eastAsia="Times New Roman" w:hAnsi="Georgia" w:cs="Times New Roman"/>
                <w:spacing w:val="-1"/>
                <w:sz w:val="20"/>
                <w:szCs w:val="20"/>
              </w:rPr>
            </w:pPr>
          </w:p>
          <w:p w14:paraId="1521937E" w14:textId="027C275F" w:rsidR="003832E5" w:rsidRPr="005F22CF" w:rsidRDefault="00BB0835" w:rsidP="003B427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För att uppdatera en beställning sätts status till</w:t>
            </w:r>
            <w:r w:rsidR="003832E5" w:rsidRPr="005F22CF">
              <w:rPr>
                <w:rFonts w:ascii="Georgia" w:eastAsia="Times New Roman" w:hAnsi="Georgia" w:cs="Times New Roman"/>
                <w:spacing w:val="-1"/>
                <w:sz w:val="20"/>
                <w:szCs w:val="20"/>
              </w:rPr>
              <w:t xml:space="preserve"> NEW </w:t>
            </w:r>
            <w:r>
              <w:rPr>
                <w:rFonts w:ascii="Georgia" w:eastAsia="Times New Roman" w:hAnsi="Georgia" w:cs="Times New Roman"/>
                <w:spacing w:val="-1"/>
                <w:sz w:val="20"/>
                <w:szCs w:val="20"/>
              </w:rPr>
              <w:t xml:space="preserve">och id </w:t>
            </w:r>
            <w:r w:rsidR="009A3E5C">
              <w:rPr>
                <w:rFonts w:ascii="Georgia" w:eastAsia="Times New Roman" w:hAnsi="Georgia" w:cs="Times New Roman"/>
                <w:spacing w:val="-1"/>
                <w:sz w:val="20"/>
                <w:szCs w:val="20"/>
              </w:rPr>
              <w:t>skall sättas till ett tidigare skickat id som har besvarats med OK</w:t>
            </w:r>
            <w:r w:rsidR="003832E5" w:rsidRPr="005F22CF">
              <w:rPr>
                <w:rFonts w:ascii="Georgia" w:eastAsia="Times New Roman" w:hAnsi="Georgia" w:cs="Times New Roman"/>
                <w:spacing w:val="-1"/>
                <w:sz w:val="20"/>
                <w:szCs w:val="20"/>
              </w:rPr>
              <w:t>.</w:t>
            </w:r>
          </w:p>
          <w:p w14:paraId="001D22AE" w14:textId="77777777" w:rsidR="003832E5" w:rsidRPr="005F22CF" w:rsidRDefault="003832E5" w:rsidP="003B4275">
            <w:pPr>
              <w:pStyle w:val="TableParagraph"/>
              <w:spacing w:line="226" w:lineRule="exact"/>
              <w:ind w:left="102"/>
              <w:rPr>
                <w:rFonts w:ascii="Georgia" w:eastAsia="Times New Roman" w:hAnsi="Georgia" w:cs="Times New Roman"/>
                <w:spacing w:val="-1"/>
                <w:sz w:val="20"/>
                <w:szCs w:val="20"/>
              </w:rPr>
            </w:pPr>
          </w:p>
          <w:p w14:paraId="31CB83E7" w14:textId="67900DDB" w:rsidR="003832E5" w:rsidRPr="005F22CF" w:rsidRDefault="003832E5" w:rsidP="003B4275">
            <w:pPr>
              <w:pStyle w:val="TableParagraph"/>
              <w:spacing w:line="226" w:lineRule="exact"/>
              <w:ind w:left="102"/>
              <w:rPr>
                <w:rFonts w:ascii="Georgia" w:eastAsia="Times New Roman" w:hAnsi="Georgia" w:cs="Times New Roman"/>
                <w:spacing w:val="-1"/>
                <w:sz w:val="20"/>
                <w:szCs w:val="20"/>
              </w:rPr>
            </w:pPr>
            <w:r w:rsidRPr="005F22CF">
              <w:rPr>
                <w:rFonts w:ascii="Georgia" w:eastAsia="Times New Roman" w:hAnsi="Georgia" w:cs="Times New Roman"/>
                <w:spacing w:val="-1"/>
                <w:sz w:val="20"/>
                <w:szCs w:val="20"/>
              </w:rPr>
              <w:t xml:space="preserve">En uppdatering kan bara göras på elementet </w:t>
            </w:r>
            <w:proofErr w:type="spellStart"/>
            <w:r w:rsidRPr="005F22CF">
              <w:rPr>
                <w:rFonts w:ascii="Georgia" w:eastAsia="Times New Roman" w:hAnsi="Georgia" w:cs="Times New Roman"/>
                <w:spacing w:val="-1"/>
                <w:sz w:val="20"/>
                <w:szCs w:val="20"/>
              </w:rPr>
              <w:t>iCalendar</w:t>
            </w:r>
            <w:proofErr w:type="spellEnd"/>
            <w:r w:rsidRPr="005F22CF">
              <w:rPr>
                <w:rFonts w:ascii="Georgia" w:eastAsia="Times New Roman" w:hAnsi="Georgia" w:cs="Times New Roman"/>
                <w:spacing w:val="-1"/>
                <w:sz w:val="20"/>
                <w:szCs w:val="20"/>
              </w:rPr>
              <w:t xml:space="preserve">, har några andra fält ändrats skall mottagande system skicka ett felmeddelande med </w:t>
            </w:r>
            <w:proofErr w:type="spellStart"/>
            <w:r w:rsidRPr="005F22CF">
              <w:rPr>
                <w:rFonts w:ascii="Georgia" w:eastAsia="Times New Roman" w:hAnsi="Georgia" w:cs="Times New Roman"/>
                <w:spacing w:val="-1"/>
                <w:sz w:val="20"/>
                <w:szCs w:val="20"/>
              </w:rPr>
              <w:t>errorCode</w:t>
            </w:r>
            <w:proofErr w:type="spellEnd"/>
            <w:r w:rsidRPr="005F22CF">
              <w:rPr>
                <w:rFonts w:ascii="Georgia" w:eastAsia="Times New Roman" w:hAnsi="Georgia" w:cs="Times New Roman"/>
                <w:spacing w:val="-1"/>
                <w:sz w:val="20"/>
                <w:szCs w:val="20"/>
              </w:rPr>
              <w:t xml:space="preserve"> satt till INVALID_UPDATE</w:t>
            </w:r>
          </w:p>
          <w:p w14:paraId="24091E0E" w14:textId="77777777" w:rsidR="00E5776D" w:rsidRPr="005F22CF" w:rsidRDefault="00E5776D" w:rsidP="003832E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0CD2C00D" w14:textId="77777777" w:rsidR="00E5776D" w:rsidRPr="005F22CF" w:rsidRDefault="00E5776D" w:rsidP="003B4275">
            <w:pPr>
              <w:pStyle w:val="TableParagraph"/>
              <w:spacing w:line="226" w:lineRule="exact"/>
              <w:ind w:left="102"/>
              <w:jc w:val="center"/>
              <w:rPr>
                <w:rFonts w:ascii="Georgia" w:eastAsia="Times New Roman" w:hAnsi="Georgia" w:cs="Times New Roman"/>
                <w:spacing w:val="-1"/>
                <w:sz w:val="20"/>
                <w:szCs w:val="20"/>
              </w:rPr>
            </w:pPr>
            <w:r w:rsidRPr="005F22CF">
              <w:rPr>
                <w:rFonts w:ascii="Georgia" w:eastAsia="Times New Roman" w:hAnsi="Georgia" w:cs="Times New Roman"/>
                <w:spacing w:val="-1"/>
                <w:sz w:val="20"/>
                <w:szCs w:val="20"/>
              </w:rPr>
              <w:lastRenderedPageBreak/>
              <w:t>1</w:t>
            </w:r>
          </w:p>
        </w:tc>
      </w:tr>
      <w:tr w:rsidR="00E5776D" w:rsidRPr="005051A1" w14:paraId="52FACC11" w14:textId="77777777" w:rsidTr="00306866">
        <w:tc>
          <w:tcPr>
            <w:tcW w:w="2802" w:type="dxa"/>
            <w:shd w:val="clear" w:color="auto" w:fill="CCFFCC"/>
          </w:tcPr>
          <w:p w14:paraId="51768DCB" w14:textId="78C828A0"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proofErr w:type="spellStart"/>
            <w:r w:rsidRPr="005051A1">
              <w:rPr>
                <w:rFonts w:ascii="Georgia" w:eastAsia="Times New Roman" w:hAnsi="Georgia" w:cs="Times New Roman"/>
                <w:spacing w:val="-1"/>
                <w:sz w:val="20"/>
                <w:szCs w:val="20"/>
                <w:lang w:val="en-GB"/>
              </w:rPr>
              <w:lastRenderedPageBreak/>
              <w:t>sourceSystemHSAId</w:t>
            </w:r>
            <w:proofErr w:type="spellEnd"/>
          </w:p>
          <w:p w14:paraId="4C2A797D"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p>
        </w:tc>
        <w:tc>
          <w:tcPr>
            <w:tcW w:w="1842" w:type="dxa"/>
            <w:shd w:val="clear" w:color="auto" w:fill="CCFFCC"/>
          </w:tcPr>
          <w:p w14:paraId="14839AF6"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proofErr w:type="spellStart"/>
            <w:r w:rsidRPr="005051A1">
              <w:rPr>
                <w:rFonts w:ascii="Georgia" w:eastAsia="Times New Roman" w:hAnsi="Georgia" w:cs="Times New Roman"/>
                <w:spacing w:val="-1"/>
                <w:sz w:val="20"/>
                <w:szCs w:val="20"/>
                <w:lang w:val="en-GB"/>
              </w:rPr>
              <w:t>IIType</w:t>
            </w:r>
            <w:proofErr w:type="spellEnd"/>
          </w:p>
        </w:tc>
        <w:tc>
          <w:tcPr>
            <w:tcW w:w="3686" w:type="dxa"/>
            <w:shd w:val="clear" w:color="auto" w:fill="CCFFCC"/>
          </w:tcPr>
          <w:p w14:paraId="17DC8E16"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proofErr w:type="spellStart"/>
            <w:r w:rsidRPr="005051A1">
              <w:rPr>
                <w:rFonts w:ascii="Georgia" w:eastAsia="Times New Roman" w:hAnsi="Georgia" w:cs="Times New Roman"/>
                <w:spacing w:val="-1"/>
                <w:sz w:val="20"/>
                <w:szCs w:val="20"/>
                <w:lang w:val="en-GB"/>
              </w:rPr>
              <w:t>Beställande</w:t>
            </w:r>
            <w:proofErr w:type="spellEnd"/>
            <w:r w:rsidRPr="005051A1">
              <w:rPr>
                <w:rFonts w:ascii="Georgia" w:eastAsia="Times New Roman" w:hAnsi="Georgia" w:cs="Times New Roman"/>
                <w:spacing w:val="-1"/>
                <w:sz w:val="20"/>
                <w:szCs w:val="20"/>
                <w:lang w:val="en-GB"/>
              </w:rPr>
              <w:t xml:space="preserve"> </w:t>
            </w:r>
            <w:proofErr w:type="spellStart"/>
            <w:r w:rsidRPr="005051A1">
              <w:rPr>
                <w:rFonts w:ascii="Georgia" w:eastAsia="Times New Roman" w:hAnsi="Georgia" w:cs="Times New Roman"/>
                <w:spacing w:val="-1"/>
                <w:sz w:val="20"/>
                <w:szCs w:val="20"/>
                <w:lang w:val="en-GB"/>
              </w:rPr>
              <w:t>källsystem</w:t>
            </w:r>
            <w:proofErr w:type="spellEnd"/>
          </w:p>
        </w:tc>
        <w:tc>
          <w:tcPr>
            <w:tcW w:w="1559" w:type="dxa"/>
            <w:shd w:val="clear" w:color="auto" w:fill="CCFFCC"/>
          </w:tcPr>
          <w:p w14:paraId="034396BF" w14:textId="77777777" w:rsidR="00E5776D" w:rsidRPr="005051A1" w:rsidRDefault="00E5776D" w:rsidP="003B4275">
            <w:pPr>
              <w:pStyle w:val="TableParagraph"/>
              <w:spacing w:line="226" w:lineRule="exact"/>
              <w:ind w:left="102"/>
              <w:jc w:val="center"/>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1..1</w:t>
            </w:r>
          </w:p>
        </w:tc>
      </w:tr>
      <w:tr w:rsidR="00E5776D" w:rsidRPr="005051A1" w14:paraId="712E83BB" w14:textId="77777777" w:rsidTr="00306866">
        <w:trPr>
          <w:trHeight w:val="600"/>
        </w:trPr>
        <w:tc>
          <w:tcPr>
            <w:tcW w:w="2802" w:type="dxa"/>
            <w:shd w:val="clear" w:color="auto" w:fill="CCFFCC"/>
          </w:tcPr>
          <w:p w14:paraId="7A73883C"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proofErr w:type="spellStart"/>
            <w:r w:rsidRPr="005051A1">
              <w:rPr>
                <w:rFonts w:ascii="Georgia" w:eastAsia="Times New Roman" w:hAnsi="Georgia" w:cs="Times New Roman"/>
                <w:spacing w:val="-1"/>
                <w:sz w:val="20"/>
                <w:szCs w:val="20"/>
                <w:lang w:val="en-GB"/>
              </w:rPr>
              <w:t>sourceSystemHSAID.root</w:t>
            </w:r>
            <w:proofErr w:type="spellEnd"/>
          </w:p>
          <w:p w14:paraId="3D3E5165"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p>
        </w:tc>
        <w:tc>
          <w:tcPr>
            <w:tcW w:w="1842" w:type="dxa"/>
            <w:shd w:val="clear" w:color="auto" w:fill="CCFFCC"/>
          </w:tcPr>
          <w:p w14:paraId="1AC5633D"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string</w:t>
            </w:r>
          </w:p>
        </w:tc>
        <w:tc>
          <w:tcPr>
            <w:tcW w:w="3686" w:type="dxa"/>
            <w:shd w:val="clear" w:color="auto" w:fill="CCFFCC"/>
          </w:tcPr>
          <w:p w14:paraId="217CE2F2"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 xml:space="preserve">OID </w:t>
            </w:r>
            <w:proofErr w:type="spellStart"/>
            <w:r w:rsidRPr="005051A1">
              <w:rPr>
                <w:rFonts w:ascii="Georgia" w:eastAsia="Times New Roman" w:hAnsi="Georgia" w:cs="Times New Roman"/>
                <w:spacing w:val="-1"/>
                <w:sz w:val="20"/>
                <w:szCs w:val="20"/>
                <w:lang w:val="en-GB"/>
              </w:rPr>
              <w:t>för</w:t>
            </w:r>
            <w:proofErr w:type="spellEnd"/>
            <w:r w:rsidRPr="005051A1">
              <w:rPr>
                <w:rFonts w:ascii="Georgia" w:eastAsia="Times New Roman" w:hAnsi="Georgia" w:cs="Times New Roman"/>
                <w:spacing w:val="-1"/>
                <w:sz w:val="20"/>
                <w:szCs w:val="20"/>
                <w:lang w:val="en-GB"/>
              </w:rPr>
              <w:t xml:space="preserve"> HSA-id</w:t>
            </w:r>
          </w:p>
          <w:p w14:paraId="4F1B11D7"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1.2.752.129.2.1.4.1</w:t>
            </w:r>
          </w:p>
        </w:tc>
        <w:tc>
          <w:tcPr>
            <w:tcW w:w="1559" w:type="dxa"/>
            <w:shd w:val="clear" w:color="auto" w:fill="CCFFCC"/>
          </w:tcPr>
          <w:p w14:paraId="5C883A39" w14:textId="77777777" w:rsidR="00E5776D" w:rsidRPr="005051A1" w:rsidRDefault="00E5776D" w:rsidP="003B4275">
            <w:pPr>
              <w:pStyle w:val="TableParagraph"/>
              <w:spacing w:line="226" w:lineRule="exact"/>
              <w:ind w:left="102"/>
              <w:jc w:val="center"/>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1..1</w:t>
            </w:r>
          </w:p>
        </w:tc>
      </w:tr>
      <w:tr w:rsidR="00E5776D" w:rsidRPr="005051A1" w14:paraId="287CF99F" w14:textId="77777777" w:rsidTr="00306866">
        <w:tc>
          <w:tcPr>
            <w:tcW w:w="2802" w:type="dxa"/>
            <w:shd w:val="clear" w:color="auto" w:fill="CCFFCC"/>
          </w:tcPr>
          <w:p w14:paraId="208093C6"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proofErr w:type="spellStart"/>
            <w:r w:rsidRPr="005051A1">
              <w:rPr>
                <w:rFonts w:ascii="Georgia" w:eastAsia="Times New Roman" w:hAnsi="Georgia" w:cs="Times New Roman"/>
                <w:spacing w:val="-1"/>
                <w:sz w:val="20"/>
                <w:szCs w:val="20"/>
                <w:lang w:val="en-GB"/>
              </w:rPr>
              <w:t>sourceSystemHSAID.extension</w:t>
            </w:r>
            <w:proofErr w:type="spellEnd"/>
          </w:p>
          <w:p w14:paraId="7FB1C9B3"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p>
        </w:tc>
        <w:tc>
          <w:tcPr>
            <w:tcW w:w="1842" w:type="dxa"/>
            <w:shd w:val="clear" w:color="auto" w:fill="CCFFCC"/>
          </w:tcPr>
          <w:p w14:paraId="6293CFC3"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string</w:t>
            </w:r>
          </w:p>
        </w:tc>
        <w:tc>
          <w:tcPr>
            <w:tcW w:w="3686" w:type="dxa"/>
            <w:shd w:val="clear" w:color="auto" w:fill="CCFFCC"/>
          </w:tcPr>
          <w:p w14:paraId="5B964FDE" w14:textId="4899661C" w:rsidR="00E5776D" w:rsidRPr="005051A1" w:rsidRDefault="00E5776D" w:rsidP="003B4275">
            <w:pPr>
              <w:pStyle w:val="TableParagraph"/>
              <w:spacing w:line="226" w:lineRule="exact"/>
              <w:ind w:left="102"/>
              <w:rPr>
                <w:rFonts w:ascii="Georgia" w:eastAsia="Times New Roman" w:hAnsi="Georgia" w:cs="Times New Roman"/>
                <w:spacing w:val="-1"/>
                <w:sz w:val="20"/>
                <w:szCs w:val="20"/>
              </w:rPr>
            </w:pPr>
            <w:proofErr w:type="spellStart"/>
            <w:r w:rsidRPr="005C6658">
              <w:rPr>
                <w:rFonts w:ascii="Georgia" w:eastAsia="Times New Roman" w:hAnsi="Georgia" w:cs="Times New Roman"/>
                <w:spacing w:val="-1"/>
                <w:sz w:val="20"/>
                <w:szCs w:val="20"/>
              </w:rPr>
              <w:t>Källsystemets</w:t>
            </w:r>
            <w:proofErr w:type="spellEnd"/>
            <w:r w:rsidRPr="005C6658">
              <w:rPr>
                <w:rFonts w:ascii="Georgia" w:eastAsia="Times New Roman" w:hAnsi="Georgia" w:cs="Times New Roman"/>
                <w:spacing w:val="-1"/>
                <w:sz w:val="20"/>
                <w:szCs w:val="20"/>
              </w:rPr>
              <w:t xml:space="preserve"> HSA-id</w:t>
            </w:r>
            <w:r w:rsidR="000479C2" w:rsidRPr="005C6658">
              <w:rPr>
                <w:rFonts w:ascii="Georgia" w:eastAsia="Times New Roman" w:hAnsi="Georgia" w:cs="Times New Roman"/>
                <w:spacing w:val="-1"/>
                <w:sz w:val="20"/>
                <w:szCs w:val="20"/>
              </w:rPr>
              <w:t xml:space="preserve">, används som </w:t>
            </w:r>
            <w:proofErr w:type="spellStart"/>
            <w:r w:rsidR="000479C2" w:rsidRPr="005C6658">
              <w:rPr>
                <w:rFonts w:ascii="Georgia" w:eastAsia="Times New Roman" w:hAnsi="Georgia" w:cs="Times New Roman"/>
                <w:spacing w:val="-1"/>
                <w:sz w:val="20"/>
                <w:szCs w:val="20"/>
              </w:rPr>
              <w:t>logicalAddress</w:t>
            </w:r>
            <w:proofErr w:type="spellEnd"/>
            <w:r w:rsidR="000479C2" w:rsidRPr="005C6658">
              <w:rPr>
                <w:rFonts w:ascii="Georgia" w:eastAsia="Times New Roman" w:hAnsi="Georgia" w:cs="Times New Roman"/>
                <w:spacing w:val="-1"/>
                <w:sz w:val="20"/>
                <w:szCs w:val="20"/>
              </w:rPr>
              <w:t xml:space="preserve"> när </w:t>
            </w:r>
            <w:proofErr w:type="spellStart"/>
            <w:r w:rsidR="000479C2" w:rsidRPr="005C6658">
              <w:rPr>
                <w:rFonts w:ascii="Georgia" w:eastAsia="Times New Roman" w:hAnsi="Georgia" w:cs="Times New Roman"/>
                <w:spacing w:val="-1"/>
                <w:sz w:val="20"/>
                <w:szCs w:val="20"/>
              </w:rPr>
              <w:t>b</w:t>
            </w:r>
            <w:r w:rsidR="00477A57" w:rsidRPr="005C6658">
              <w:rPr>
                <w:rFonts w:ascii="Georgia" w:eastAsia="Times New Roman" w:hAnsi="Georgia" w:cs="Times New Roman"/>
                <w:spacing w:val="-1"/>
                <w:sz w:val="20"/>
                <w:szCs w:val="20"/>
              </w:rPr>
              <w:t>eställningsmotagare</w:t>
            </w:r>
            <w:proofErr w:type="spellEnd"/>
            <w:r w:rsidR="00477A57" w:rsidRPr="005C6658">
              <w:rPr>
                <w:rFonts w:ascii="Georgia" w:eastAsia="Times New Roman" w:hAnsi="Georgia" w:cs="Times New Roman"/>
                <w:spacing w:val="-1"/>
                <w:sz w:val="20"/>
                <w:szCs w:val="20"/>
              </w:rPr>
              <w:t xml:space="preserve"> skall anropa sändande system.</w:t>
            </w:r>
          </w:p>
        </w:tc>
        <w:tc>
          <w:tcPr>
            <w:tcW w:w="1559" w:type="dxa"/>
            <w:shd w:val="clear" w:color="auto" w:fill="CCFFCC"/>
          </w:tcPr>
          <w:p w14:paraId="3082E44C" w14:textId="77777777" w:rsidR="00E5776D" w:rsidRPr="005051A1" w:rsidRDefault="00E5776D" w:rsidP="003B4275">
            <w:pPr>
              <w:pStyle w:val="TableParagraph"/>
              <w:spacing w:line="226" w:lineRule="exact"/>
              <w:ind w:left="102"/>
              <w:jc w:val="center"/>
              <w:rPr>
                <w:rFonts w:ascii="Georgia" w:eastAsia="Times New Roman" w:hAnsi="Georgia" w:cs="Times New Roman"/>
                <w:spacing w:val="-1"/>
                <w:sz w:val="20"/>
                <w:szCs w:val="20"/>
              </w:rPr>
            </w:pPr>
            <w:r w:rsidRPr="005051A1">
              <w:rPr>
                <w:rFonts w:ascii="Georgia" w:eastAsia="Times New Roman" w:hAnsi="Georgia" w:cs="Times New Roman"/>
                <w:spacing w:val="-1"/>
                <w:sz w:val="20"/>
                <w:szCs w:val="20"/>
              </w:rPr>
              <w:t>1</w:t>
            </w:r>
            <w:proofErr w:type="gramStart"/>
            <w:r w:rsidRPr="005051A1">
              <w:rPr>
                <w:rFonts w:ascii="Georgia" w:eastAsia="Times New Roman" w:hAnsi="Georgia" w:cs="Times New Roman"/>
                <w:spacing w:val="-1"/>
                <w:sz w:val="20"/>
                <w:szCs w:val="20"/>
              </w:rPr>
              <w:t>..</w:t>
            </w:r>
            <w:proofErr w:type="gramEnd"/>
            <w:r w:rsidRPr="005051A1">
              <w:rPr>
                <w:rFonts w:ascii="Georgia" w:eastAsia="Times New Roman" w:hAnsi="Georgia" w:cs="Times New Roman"/>
                <w:spacing w:val="-1"/>
                <w:sz w:val="20"/>
                <w:szCs w:val="20"/>
              </w:rPr>
              <w:t>1</w:t>
            </w:r>
          </w:p>
        </w:tc>
      </w:tr>
      <w:tr w:rsidR="00E5776D" w:rsidRPr="005051A1" w14:paraId="4491B5B5" w14:textId="77777777" w:rsidTr="00306866">
        <w:tc>
          <w:tcPr>
            <w:tcW w:w="2802" w:type="dxa"/>
            <w:shd w:val="clear" w:color="auto" w:fill="CCFFCC"/>
          </w:tcPr>
          <w:p w14:paraId="7B76066A"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proofErr w:type="spellStart"/>
            <w:r w:rsidRPr="005051A1">
              <w:rPr>
                <w:rFonts w:ascii="Georgia" w:eastAsia="Times New Roman" w:hAnsi="Georgia" w:cs="Times New Roman"/>
                <w:spacing w:val="-1"/>
                <w:sz w:val="20"/>
                <w:szCs w:val="20"/>
                <w:lang w:val="en-GB"/>
              </w:rPr>
              <w:t>typeOfTransfer</w:t>
            </w:r>
            <w:proofErr w:type="spellEnd"/>
          </w:p>
          <w:p w14:paraId="79E11640"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p>
        </w:tc>
        <w:tc>
          <w:tcPr>
            <w:tcW w:w="1842" w:type="dxa"/>
            <w:shd w:val="clear" w:color="auto" w:fill="CCFFCC"/>
          </w:tcPr>
          <w:p w14:paraId="4B1F9E4B"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proofErr w:type="spellStart"/>
            <w:r w:rsidRPr="005051A1">
              <w:rPr>
                <w:rFonts w:ascii="Georgia" w:eastAsia="Times New Roman" w:hAnsi="Georgia" w:cs="Times New Roman"/>
                <w:spacing w:val="-1"/>
                <w:sz w:val="20"/>
                <w:szCs w:val="20"/>
                <w:lang w:val="en-GB"/>
              </w:rPr>
              <w:t>TypeOfTransferEnum</w:t>
            </w:r>
            <w:proofErr w:type="spellEnd"/>
          </w:p>
        </w:tc>
        <w:tc>
          <w:tcPr>
            <w:tcW w:w="3686" w:type="dxa"/>
            <w:shd w:val="clear" w:color="auto" w:fill="CCFFCC"/>
          </w:tcPr>
          <w:p w14:paraId="4D0F7C32" w14:textId="77777777" w:rsidR="00192E50" w:rsidRDefault="00192E50" w:rsidP="003B427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Vilken typ av överföring</w:t>
            </w:r>
          </w:p>
          <w:p w14:paraId="661C6A98" w14:textId="77777777" w:rsidR="00192E50" w:rsidRDefault="00192E50" w:rsidP="003B4275">
            <w:pPr>
              <w:pStyle w:val="TableParagraph"/>
              <w:spacing w:line="226" w:lineRule="exact"/>
              <w:ind w:left="102"/>
              <w:rPr>
                <w:rFonts w:ascii="Georgia" w:eastAsia="Times New Roman" w:hAnsi="Georgia" w:cs="Times New Roman"/>
                <w:spacing w:val="-1"/>
                <w:sz w:val="20"/>
                <w:szCs w:val="20"/>
              </w:rPr>
            </w:pPr>
          </w:p>
          <w:p w14:paraId="170885A1"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Giltiga koder:</w:t>
            </w:r>
          </w:p>
          <w:p w14:paraId="3CFB37EC" w14:textId="25688203" w:rsidR="00E5776D" w:rsidRPr="00E700E1" w:rsidRDefault="00D73C95"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PUSH</w:t>
            </w:r>
            <w:r w:rsidR="00192E50" w:rsidRPr="00E700E1">
              <w:rPr>
                <w:rFonts w:ascii="Georgia" w:eastAsia="Times New Roman" w:hAnsi="Georgia" w:cs="Times New Roman"/>
                <w:spacing w:val="-1"/>
                <w:sz w:val="20"/>
                <w:szCs w:val="20"/>
              </w:rPr>
              <w:t>, överföring av data</w:t>
            </w:r>
            <w:r w:rsidR="00782CAB" w:rsidRPr="00E700E1">
              <w:rPr>
                <w:rFonts w:ascii="Georgia" w:eastAsia="Times New Roman" w:hAnsi="Georgia" w:cs="Times New Roman"/>
                <w:spacing w:val="-1"/>
                <w:sz w:val="20"/>
                <w:szCs w:val="20"/>
              </w:rPr>
              <w:t xml:space="preserve"> initierad av sändaren</w:t>
            </w:r>
          </w:p>
          <w:p w14:paraId="0C9D28B0" w14:textId="6CFE1B88" w:rsidR="00E5776D" w:rsidRPr="005051A1" w:rsidRDefault="00782CAB"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 xml:space="preserve">PULL - </w:t>
            </w:r>
            <w:r w:rsidR="00192E50" w:rsidRPr="00E700E1">
              <w:rPr>
                <w:rFonts w:ascii="Georgia" w:eastAsia="Times New Roman" w:hAnsi="Georgia" w:cs="Times New Roman"/>
                <w:spacing w:val="-1"/>
                <w:sz w:val="20"/>
                <w:szCs w:val="20"/>
              </w:rPr>
              <w:t>hämtning av data, där begäran av data initieras av mottagaren</w:t>
            </w:r>
            <w:r w:rsidR="00E700E1" w:rsidRPr="00E700E1">
              <w:rPr>
                <w:rFonts w:ascii="Georgia" w:eastAsia="Times New Roman" w:hAnsi="Georgia" w:cs="Times New Roman"/>
                <w:spacing w:val="-1"/>
                <w:sz w:val="20"/>
                <w:szCs w:val="20"/>
              </w:rPr>
              <w:t>.</w:t>
            </w:r>
          </w:p>
          <w:p w14:paraId="042E9426"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09F62FBA" w14:textId="77777777" w:rsidR="00E5776D" w:rsidRPr="005051A1" w:rsidRDefault="00E5776D" w:rsidP="003B4275">
            <w:pPr>
              <w:pStyle w:val="TableParagraph"/>
              <w:spacing w:line="226" w:lineRule="exact"/>
              <w:ind w:left="102"/>
              <w:jc w:val="center"/>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1..1</w:t>
            </w:r>
          </w:p>
        </w:tc>
      </w:tr>
      <w:tr w:rsidR="00E5776D" w:rsidRPr="005051A1" w14:paraId="3AF2F7FF" w14:textId="77777777" w:rsidTr="00306866">
        <w:tc>
          <w:tcPr>
            <w:tcW w:w="2802" w:type="dxa"/>
          </w:tcPr>
          <w:p w14:paraId="7211DAB3" w14:textId="6B3240A7" w:rsidR="00E5776D" w:rsidRPr="005051A1" w:rsidRDefault="00771D46" w:rsidP="003B4275">
            <w:pPr>
              <w:pStyle w:val="TableParagraph"/>
              <w:spacing w:line="229"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c</w:t>
            </w:r>
            <w:r w:rsidR="00E5776D" w:rsidRPr="005051A1">
              <w:rPr>
                <w:rFonts w:ascii="Georgia" w:eastAsia="Times New Roman" w:hAnsi="Georgia" w:cs="Times New Roman"/>
                <w:spacing w:val="-1"/>
                <w:sz w:val="20"/>
                <w:szCs w:val="20"/>
                <w:lang w:val="en-GB"/>
              </w:rPr>
              <w:t>omment</w:t>
            </w:r>
          </w:p>
          <w:p w14:paraId="3200053B" w14:textId="77777777" w:rsidR="00E5776D" w:rsidRPr="005051A1" w:rsidRDefault="00E5776D" w:rsidP="003B4275">
            <w:pPr>
              <w:pStyle w:val="TableParagraph"/>
              <w:spacing w:line="229" w:lineRule="exact"/>
              <w:ind w:left="102"/>
              <w:rPr>
                <w:rFonts w:ascii="Georgia" w:eastAsia="Times New Roman" w:hAnsi="Georgia" w:cs="Times New Roman"/>
                <w:spacing w:val="-1"/>
                <w:sz w:val="20"/>
                <w:szCs w:val="20"/>
                <w:lang w:val="en-GB"/>
              </w:rPr>
            </w:pPr>
          </w:p>
        </w:tc>
        <w:tc>
          <w:tcPr>
            <w:tcW w:w="1842" w:type="dxa"/>
          </w:tcPr>
          <w:p w14:paraId="45D57A2E"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string</w:t>
            </w:r>
          </w:p>
        </w:tc>
        <w:tc>
          <w:tcPr>
            <w:tcW w:w="3686" w:type="dxa"/>
          </w:tcPr>
          <w:p w14:paraId="29BD1712" w14:textId="02B34725" w:rsidR="00E5776D" w:rsidRPr="005051A1" w:rsidRDefault="00E5776D" w:rsidP="003B4275">
            <w:pPr>
              <w:pStyle w:val="TableParagraph"/>
              <w:spacing w:line="226" w:lineRule="exact"/>
              <w:ind w:left="102"/>
              <w:rPr>
                <w:rFonts w:ascii="Georgia" w:eastAsia="Times New Roman" w:hAnsi="Georgia" w:cs="Times New Roman"/>
                <w:spacing w:val="-1"/>
                <w:sz w:val="20"/>
                <w:szCs w:val="20"/>
              </w:rPr>
            </w:pPr>
            <w:r w:rsidRPr="005051A1">
              <w:rPr>
                <w:rFonts w:ascii="Georgia" w:eastAsia="Times New Roman" w:hAnsi="Georgia" w:cs="Times New Roman"/>
                <w:spacing w:val="-1"/>
                <w:sz w:val="20"/>
                <w:szCs w:val="20"/>
              </w:rPr>
              <w:t xml:space="preserve">Fritextbeskrivning där eventuella kommentarer till den beställda mätningen kan anges. </w:t>
            </w:r>
          </w:p>
          <w:p w14:paraId="562AD7A4" w14:textId="77777777" w:rsidR="00E5776D" w:rsidRPr="005051A1" w:rsidRDefault="00E5776D" w:rsidP="003B4275">
            <w:pPr>
              <w:pStyle w:val="TableParagraph"/>
              <w:spacing w:line="226" w:lineRule="exact"/>
              <w:ind w:left="102"/>
              <w:rPr>
                <w:rFonts w:ascii="Georgia" w:eastAsia="Times New Roman" w:hAnsi="Georgia" w:cs="Times New Roman"/>
                <w:spacing w:val="-1"/>
                <w:sz w:val="20"/>
                <w:szCs w:val="20"/>
              </w:rPr>
            </w:pPr>
          </w:p>
        </w:tc>
        <w:tc>
          <w:tcPr>
            <w:tcW w:w="1559" w:type="dxa"/>
          </w:tcPr>
          <w:p w14:paraId="449FA112" w14:textId="77777777" w:rsidR="00E5776D" w:rsidRPr="005051A1" w:rsidRDefault="00E5776D" w:rsidP="003B4275">
            <w:pPr>
              <w:pStyle w:val="TableParagraph"/>
              <w:spacing w:line="226" w:lineRule="exact"/>
              <w:ind w:left="102"/>
              <w:jc w:val="center"/>
              <w:rPr>
                <w:rFonts w:ascii="Georgia" w:eastAsia="Times New Roman" w:hAnsi="Georgia" w:cs="Times New Roman"/>
                <w:spacing w:val="-1"/>
                <w:sz w:val="20"/>
                <w:szCs w:val="20"/>
                <w:lang w:val="en-GB"/>
              </w:rPr>
            </w:pPr>
            <w:r w:rsidRPr="005051A1">
              <w:rPr>
                <w:rFonts w:ascii="Georgia" w:eastAsia="Times New Roman" w:hAnsi="Georgia" w:cs="Times New Roman"/>
                <w:spacing w:val="-1"/>
                <w:sz w:val="20"/>
                <w:szCs w:val="20"/>
                <w:lang w:val="en-GB"/>
              </w:rPr>
              <w:t>0..1</w:t>
            </w:r>
          </w:p>
        </w:tc>
      </w:tr>
      <w:tr w:rsidR="00E5776D" w:rsidRPr="005051A1" w14:paraId="119FE76D" w14:textId="77777777" w:rsidTr="00306866">
        <w:tc>
          <w:tcPr>
            <w:tcW w:w="2802" w:type="dxa"/>
          </w:tcPr>
          <w:p w14:paraId="62665F7D" w14:textId="77777777" w:rsidR="00E5776D" w:rsidRPr="00E700E1" w:rsidRDefault="00E5776D" w:rsidP="003B4275">
            <w:pPr>
              <w:pStyle w:val="TableParagraph"/>
              <w:spacing w:line="229" w:lineRule="exact"/>
              <w:ind w:left="102"/>
              <w:rPr>
                <w:rFonts w:ascii="Georgia" w:eastAsia="Times New Roman" w:hAnsi="Georgia" w:cs="Times New Roman"/>
                <w:spacing w:val="-1"/>
                <w:sz w:val="20"/>
                <w:szCs w:val="20"/>
                <w:lang w:val="en-GB"/>
              </w:rPr>
            </w:pPr>
            <w:proofErr w:type="spellStart"/>
            <w:r w:rsidRPr="00E700E1">
              <w:rPr>
                <w:rFonts w:ascii="Georgia" w:eastAsia="Times New Roman" w:hAnsi="Georgia" w:cs="Times New Roman"/>
                <w:spacing w:val="-1"/>
                <w:sz w:val="20"/>
                <w:szCs w:val="20"/>
                <w:lang w:val="en-GB"/>
              </w:rPr>
              <w:t>signDateTime</w:t>
            </w:r>
            <w:proofErr w:type="spellEnd"/>
          </w:p>
          <w:p w14:paraId="0C6A18B4" w14:textId="77777777" w:rsidR="00E5776D" w:rsidRPr="00E700E1" w:rsidRDefault="00E5776D" w:rsidP="003B4275">
            <w:pPr>
              <w:pStyle w:val="TableParagraph"/>
              <w:spacing w:line="229" w:lineRule="exact"/>
              <w:ind w:left="102"/>
              <w:rPr>
                <w:rFonts w:ascii="Georgia" w:eastAsia="Times New Roman" w:hAnsi="Georgia" w:cs="Times New Roman"/>
                <w:spacing w:val="-1"/>
                <w:sz w:val="20"/>
                <w:szCs w:val="20"/>
                <w:lang w:val="en-GB"/>
              </w:rPr>
            </w:pPr>
          </w:p>
        </w:tc>
        <w:tc>
          <w:tcPr>
            <w:tcW w:w="1842" w:type="dxa"/>
          </w:tcPr>
          <w:p w14:paraId="5D426025"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string</w:t>
            </w:r>
          </w:p>
        </w:tc>
        <w:tc>
          <w:tcPr>
            <w:tcW w:w="3686" w:type="dxa"/>
          </w:tcPr>
          <w:p w14:paraId="566F5277"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Datum då beställning skapas.</w:t>
            </w:r>
          </w:p>
          <w:p w14:paraId="07BB9612"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Format ”</w:t>
            </w:r>
            <w:proofErr w:type="spellStart"/>
            <w:r w:rsidRPr="00E700E1">
              <w:rPr>
                <w:rFonts w:ascii="Georgia" w:eastAsia="Times New Roman" w:hAnsi="Georgia" w:cs="Times New Roman"/>
                <w:spacing w:val="-1"/>
                <w:sz w:val="20"/>
                <w:szCs w:val="20"/>
              </w:rPr>
              <w:t>ÅÅMMDDttmmss</w:t>
            </w:r>
            <w:proofErr w:type="spellEnd"/>
            <w:r w:rsidRPr="00E700E1">
              <w:rPr>
                <w:rFonts w:ascii="Georgia" w:eastAsia="Times New Roman" w:hAnsi="Georgia" w:cs="Times New Roman"/>
                <w:spacing w:val="-1"/>
                <w:sz w:val="20"/>
                <w:szCs w:val="20"/>
              </w:rPr>
              <w:t>”</w:t>
            </w:r>
          </w:p>
          <w:p w14:paraId="4278E729"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p>
        </w:tc>
        <w:tc>
          <w:tcPr>
            <w:tcW w:w="1559" w:type="dxa"/>
          </w:tcPr>
          <w:p w14:paraId="3348F9B2" w14:textId="77777777" w:rsidR="00E5776D" w:rsidRPr="00E700E1" w:rsidRDefault="00E5776D" w:rsidP="003B4275">
            <w:pPr>
              <w:pStyle w:val="TableParagraph"/>
              <w:spacing w:line="226" w:lineRule="exact"/>
              <w:ind w:left="102"/>
              <w:jc w:val="center"/>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0</w:t>
            </w:r>
            <w:proofErr w:type="gramStart"/>
            <w:r w:rsidRPr="00E700E1">
              <w:rPr>
                <w:rFonts w:ascii="Georgia" w:eastAsia="Times New Roman" w:hAnsi="Georgia" w:cs="Times New Roman"/>
                <w:spacing w:val="-1"/>
                <w:sz w:val="20"/>
                <w:szCs w:val="20"/>
              </w:rPr>
              <w:t>..</w:t>
            </w:r>
            <w:proofErr w:type="gramEnd"/>
            <w:r w:rsidRPr="00E700E1">
              <w:rPr>
                <w:rFonts w:ascii="Georgia" w:eastAsia="Times New Roman" w:hAnsi="Georgia" w:cs="Times New Roman"/>
                <w:spacing w:val="-1"/>
                <w:sz w:val="20"/>
                <w:szCs w:val="20"/>
              </w:rPr>
              <w:t>1</w:t>
            </w:r>
          </w:p>
        </w:tc>
      </w:tr>
      <w:tr w:rsidR="00E5776D" w:rsidRPr="005051A1" w14:paraId="109418FE" w14:textId="77777777" w:rsidTr="00306866">
        <w:tc>
          <w:tcPr>
            <w:tcW w:w="2802" w:type="dxa"/>
          </w:tcPr>
          <w:p w14:paraId="3E7DF832" w14:textId="77777777" w:rsidR="00E5776D" w:rsidRPr="00E700E1" w:rsidRDefault="00E5776D" w:rsidP="003B4275">
            <w:pPr>
              <w:pStyle w:val="TableParagraph"/>
              <w:spacing w:line="229" w:lineRule="exact"/>
              <w:ind w:left="102"/>
              <w:rPr>
                <w:rFonts w:ascii="Georgia" w:eastAsia="Times New Roman" w:hAnsi="Georgia" w:cs="Times New Roman"/>
                <w:spacing w:val="-1"/>
                <w:sz w:val="20"/>
                <w:szCs w:val="20"/>
              </w:rPr>
            </w:pPr>
            <w:proofErr w:type="spellStart"/>
            <w:r w:rsidRPr="00E700E1">
              <w:rPr>
                <w:rFonts w:ascii="Georgia" w:eastAsia="Times New Roman" w:hAnsi="Georgia" w:cs="Times New Roman"/>
                <w:spacing w:val="-1"/>
                <w:sz w:val="20"/>
                <w:szCs w:val="20"/>
              </w:rPr>
              <w:t>registerDateTime</w:t>
            </w:r>
            <w:proofErr w:type="spellEnd"/>
          </w:p>
          <w:p w14:paraId="01A76777" w14:textId="77777777" w:rsidR="00E5776D" w:rsidRPr="00E700E1" w:rsidRDefault="00E5776D" w:rsidP="003B4275">
            <w:pPr>
              <w:pStyle w:val="TableParagraph"/>
              <w:spacing w:line="229" w:lineRule="exact"/>
              <w:ind w:left="102"/>
              <w:rPr>
                <w:rFonts w:ascii="Georgia" w:eastAsia="Times New Roman" w:hAnsi="Georgia" w:cs="Times New Roman"/>
                <w:spacing w:val="-1"/>
                <w:sz w:val="20"/>
                <w:szCs w:val="20"/>
              </w:rPr>
            </w:pPr>
          </w:p>
        </w:tc>
        <w:tc>
          <w:tcPr>
            <w:tcW w:w="1842" w:type="dxa"/>
          </w:tcPr>
          <w:p w14:paraId="0E38F6C8"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string</w:t>
            </w:r>
          </w:p>
          <w:p w14:paraId="3A601320"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p>
        </w:tc>
        <w:tc>
          <w:tcPr>
            <w:tcW w:w="3686" w:type="dxa"/>
          </w:tcPr>
          <w:p w14:paraId="12CA8802"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 xml:space="preserve">Datum då beställning skapas rent tekniskt i </w:t>
            </w:r>
            <w:proofErr w:type="spellStart"/>
            <w:r w:rsidRPr="00E700E1">
              <w:rPr>
                <w:rFonts w:ascii="Georgia" w:eastAsia="Times New Roman" w:hAnsi="Georgia" w:cs="Times New Roman"/>
                <w:spacing w:val="-1"/>
                <w:sz w:val="20"/>
                <w:szCs w:val="20"/>
              </w:rPr>
              <w:t>källsystemet</w:t>
            </w:r>
            <w:proofErr w:type="spellEnd"/>
            <w:r w:rsidRPr="00E700E1">
              <w:rPr>
                <w:rFonts w:ascii="Georgia" w:eastAsia="Times New Roman" w:hAnsi="Georgia" w:cs="Times New Roman"/>
                <w:spacing w:val="-1"/>
                <w:sz w:val="20"/>
                <w:szCs w:val="20"/>
              </w:rPr>
              <w:t>.</w:t>
            </w:r>
          </w:p>
          <w:p w14:paraId="7ED07A8E" w14:textId="77777777" w:rsidR="00E5776D" w:rsidRPr="00E700E1" w:rsidRDefault="00E5776D" w:rsidP="003B4275">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Format ”</w:t>
            </w:r>
            <w:proofErr w:type="spellStart"/>
            <w:r w:rsidRPr="00E700E1">
              <w:rPr>
                <w:rFonts w:ascii="Georgia" w:eastAsia="Times New Roman" w:hAnsi="Georgia" w:cs="Times New Roman"/>
                <w:spacing w:val="-1"/>
                <w:sz w:val="20"/>
                <w:szCs w:val="20"/>
              </w:rPr>
              <w:t>ÅÅMMDDttmmss</w:t>
            </w:r>
            <w:proofErr w:type="spellEnd"/>
            <w:r w:rsidRPr="00E700E1">
              <w:rPr>
                <w:rFonts w:ascii="Georgia" w:eastAsia="Times New Roman" w:hAnsi="Georgia" w:cs="Times New Roman"/>
                <w:spacing w:val="-1"/>
                <w:sz w:val="20"/>
                <w:szCs w:val="20"/>
              </w:rPr>
              <w:t>”</w:t>
            </w:r>
          </w:p>
        </w:tc>
        <w:tc>
          <w:tcPr>
            <w:tcW w:w="1559" w:type="dxa"/>
          </w:tcPr>
          <w:p w14:paraId="1EFAA4E1" w14:textId="77777777" w:rsidR="00E5776D" w:rsidRPr="00E700E1" w:rsidRDefault="00E5776D" w:rsidP="003B4275">
            <w:pPr>
              <w:pStyle w:val="TableParagraph"/>
              <w:spacing w:line="226" w:lineRule="exact"/>
              <w:ind w:left="102"/>
              <w:jc w:val="center"/>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0..1</w:t>
            </w:r>
          </w:p>
        </w:tc>
      </w:tr>
      <w:tr w:rsidR="00A25970" w:rsidRPr="005051A1" w14:paraId="1AE35520" w14:textId="77777777" w:rsidTr="00306866">
        <w:trPr>
          <w:trHeight w:val="4464"/>
        </w:trPr>
        <w:tc>
          <w:tcPr>
            <w:tcW w:w="2802" w:type="dxa"/>
          </w:tcPr>
          <w:p w14:paraId="59E83F76" w14:textId="77777777" w:rsidR="00A25970" w:rsidRPr="00E700E1" w:rsidRDefault="00A25970" w:rsidP="00DF7F62">
            <w:pPr>
              <w:pStyle w:val="TableParagraph"/>
              <w:spacing w:line="229" w:lineRule="exact"/>
              <w:ind w:left="102"/>
              <w:rPr>
                <w:rFonts w:ascii="Georgia" w:eastAsia="Times New Roman" w:hAnsi="Georgia" w:cs="Times New Roman"/>
                <w:spacing w:val="-1"/>
                <w:sz w:val="20"/>
                <w:szCs w:val="20"/>
              </w:rPr>
            </w:pPr>
            <w:proofErr w:type="spellStart"/>
            <w:r w:rsidRPr="00E700E1">
              <w:rPr>
                <w:rFonts w:ascii="Georgia" w:eastAsia="Times New Roman" w:hAnsi="Georgia" w:cs="Times New Roman"/>
                <w:spacing w:val="-1"/>
                <w:sz w:val="20"/>
                <w:szCs w:val="20"/>
              </w:rPr>
              <w:lastRenderedPageBreak/>
              <w:t>iCalender</w:t>
            </w:r>
            <w:proofErr w:type="spellEnd"/>
          </w:p>
          <w:p w14:paraId="72E3B42E" w14:textId="77777777" w:rsidR="005051A1" w:rsidRPr="00E700E1" w:rsidRDefault="005051A1" w:rsidP="00DF7F62">
            <w:pPr>
              <w:pStyle w:val="TableParagraph"/>
              <w:spacing w:line="229" w:lineRule="exact"/>
              <w:ind w:left="102"/>
              <w:rPr>
                <w:rFonts w:ascii="Georgia" w:eastAsia="Times New Roman" w:hAnsi="Georgia" w:cs="Times New Roman"/>
                <w:spacing w:val="-1"/>
                <w:sz w:val="20"/>
                <w:szCs w:val="20"/>
              </w:rPr>
            </w:pPr>
          </w:p>
        </w:tc>
        <w:tc>
          <w:tcPr>
            <w:tcW w:w="1842" w:type="dxa"/>
          </w:tcPr>
          <w:p w14:paraId="24844FF5" w14:textId="7E8D83CF" w:rsidR="00A25970" w:rsidRPr="00E700E1" w:rsidRDefault="00114346" w:rsidP="00DF7F62">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s</w:t>
            </w:r>
            <w:r w:rsidR="00A25970" w:rsidRPr="00E700E1">
              <w:rPr>
                <w:rFonts w:ascii="Georgia" w:eastAsia="Times New Roman" w:hAnsi="Georgia" w:cs="Times New Roman"/>
                <w:spacing w:val="-1"/>
                <w:sz w:val="20"/>
                <w:szCs w:val="20"/>
              </w:rPr>
              <w:t>tring</w:t>
            </w:r>
          </w:p>
        </w:tc>
        <w:tc>
          <w:tcPr>
            <w:tcW w:w="3686" w:type="dxa"/>
          </w:tcPr>
          <w:p w14:paraId="1FB1D914" w14:textId="53DC0940" w:rsidR="00114346" w:rsidRPr="00E700E1" w:rsidRDefault="00114346" w:rsidP="00114346">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Används för at</w:t>
            </w:r>
            <w:r w:rsidR="0020281C" w:rsidRPr="00E700E1">
              <w:rPr>
                <w:rFonts w:ascii="Georgia" w:eastAsia="Times New Roman" w:hAnsi="Georgia" w:cs="Times New Roman"/>
                <w:spacing w:val="-1"/>
                <w:sz w:val="20"/>
                <w:szCs w:val="20"/>
              </w:rPr>
              <w:t xml:space="preserve">t specificera en kalenderangivelse/period </w:t>
            </w:r>
            <w:r w:rsidRPr="00E700E1">
              <w:rPr>
                <w:rFonts w:ascii="Georgia" w:eastAsia="Times New Roman" w:hAnsi="Georgia" w:cs="Times New Roman"/>
                <w:spacing w:val="-1"/>
                <w:sz w:val="20"/>
                <w:szCs w:val="20"/>
              </w:rPr>
              <w:t xml:space="preserve">som skall gälla för beställningen, formatet skall skickas enligt </w:t>
            </w:r>
            <w:proofErr w:type="spellStart"/>
            <w:r w:rsidRPr="00E700E1">
              <w:rPr>
                <w:rFonts w:ascii="Georgia" w:eastAsia="Times New Roman" w:hAnsi="Georgia" w:cs="Times New Roman"/>
                <w:spacing w:val="-1"/>
                <w:sz w:val="20"/>
                <w:szCs w:val="20"/>
              </w:rPr>
              <w:t>iCalendar</w:t>
            </w:r>
            <w:proofErr w:type="spellEnd"/>
            <w:r w:rsidRPr="00E700E1">
              <w:rPr>
                <w:rFonts w:ascii="Georgia" w:eastAsia="Times New Roman" w:hAnsi="Georgia" w:cs="Times New Roman"/>
                <w:spacing w:val="-1"/>
                <w:sz w:val="20"/>
                <w:szCs w:val="20"/>
              </w:rPr>
              <w:t xml:space="preserve"> RFC 5545</w:t>
            </w:r>
          </w:p>
          <w:p w14:paraId="4C951339" w14:textId="69BD450F" w:rsidR="00114346" w:rsidRPr="00E700E1" w:rsidRDefault="006A4923" w:rsidP="0011434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Se även [R4</w:t>
            </w:r>
            <w:r w:rsidR="00114346" w:rsidRPr="00E700E1">
              <w:rPr>
                <w:rFonts w:ascii="Georgia" w:eastAsia="Times New Roman" w:hAnsi="Georgia" w:cs="Times New Roman"/>
                <w:spacing w:val="-1"/>
                <w:sz w:val="20"/>
                <w:szCs w:val="20"/>
              </w:rPr>
              <w:t>] för utförligare beskrivning.</w:t>
            </w:r>
          </w:p>
          <w:p w14:paraId="0E0F58E3" w14:textId="77777777" w:rsidR="00114346" w:rsidRPr="00E700E1" w:rsidRDefault="00114346" w:rsidP="00114346">
            <w:pPr>
              <w:pStyle w:val="TableParagraph"/>
              <w:spacing w:line="226" w:lineRule="exact"/>
              <w:ind w:left="102"/>
              <w:rPr>
                <w:rFonts w:ascii="Georgia" w:eastAsia="Times New Roman" w:hAnsi="Georgia" w:cs="Times New Roman"/>
                <w:spacing w:val="-1"/>
                <w:sz w:val="20"/>
                <w:szCs w:val="20"/>
              </w:rPr>
            </w:pPr>
          </w:p>
          <w:p w14:paraId="68D6D12B" w14:textId="7686750C"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proofErr w:type="spellStart"/>
            <w:r w:rsidRPr="00E700E1">
              <w:rPr>
                <w:rFonts w:ascii="Georgia" w:eastAsia="Times New Roman" w:hAnsi="Georgia" w:cs="Times New Roman"/>
                <w:spacing w:val="-1"/>
                <w:sz w:val="20"/>
                <w:szCs w:val="20"/>
                <w:lang w:val="en-GB"/>
              </w:rPr>
              <w:t>Exempel</w:t>
            </w:r>
            <w:proofErr w:type="spellEnd"/>
            <w:r w:rsidR="00061190" w:rsidRPr="00E700E1">
              <w:rPr>
                <w:rFonts w:ascii="Georgia" w:eastAsia="Times New Roman" w:hAnsi="Georgia" w:cs="Times New Roman"/>
                <w:spacing w:val="-1"/>
                <w:sz w:val="20"/>
                <w:szCs w:val="20"/>
                <w:lang w:val="en-GB"/>
              </w:rPr>
              <w:t>:</w:t>
            </w:r>
          </w:p>
          <w:p w14:paraId="142353BD" w14:textId="77777777"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BEGIN:VCALENDAR</w:t>
            </w:r>
          </w:p>
          <w:p w14:paraId="2A502977" w14:textId="77777777"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VERSION:2.0</w:t>
            </w:r>
          </w:p>
          <w:p w14:paraId="60538FB9" w14:textId="77777777"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PRODID:-//ABC Corporation//NONSGML My Product//EN</w:t>
            </w:r>
          </w:p>
          <w:p w14:paraId="00BD8FB7" w14:textId="5535169F"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BEGIN:</w:t>
            </w:r>
            <w:r w:rsidR="00325D2B" w:rsidRPr="00E700E1">
              <w:rPr>
                <w:rFonts w:ascii="Georgia" w:eastAsia="Times New Roman" w:hAnsi="Georgia" w:cs="Times New Roman"/>
                <w:spacing w:val="-1"/>
                <w:sz w:val="20"/>
                <w:szCs w:val="20"/>
                <w:lang w:val="en-GB"/>
              </w:rPr>
              <w:t>VEVENT</w:t>
            </w:r>
          </w:p>
          <w:p w14:paraId="033F1B5A" w14:textId="77777777"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DTSTAMP:19980130T134500Z</w:t>
            </w:r>
          </w:p>
          <w:p w14:paraId="27090432" w14:textId="019EC6D6" w:rsidR="00114346" w:rsidRPr="00E700E1" w:rsidRDefault="00325D2B"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SEQUENCE</w:t>
            </w:r>
            <w:proofErr w:type="gramStart"/>
            <w:r w:rsidRPr="00E700E1">
              <w:rPr>
                <w:rFonts w:ascii="Georgia" w:eastAsia="Times New Roman" w:hAnsi="Georgia" w:cs="Times New Roman"/>
                <w:spacing w:val="-1"/>
                <w:sz w:val="20"/>
                <w:szCs w:val="20"/>
                <w:lang w:val="en-GB"/>
              </w:rPr>
              <w:t>:0</w:t>
            </w:r>
            <w:proofErr w:type="gramEnd"/>
          </w:p>
          <w:p w14:paraId="1FF2AF7E" w14:textId="77777777"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UID:uid4@example.com</w:t>
            </w:r>
          </w:p>
          <w:p w14:paraId="2FAB8894" w14:textId="6E443FC2" w:rsidR="00114346" w:rsidRPr="00E700E1" w:rsidRDefault="00114346" w:rsidP="00114346">
            <w:pPr>
              <w:pStyle w:val="TableParagraph"/>
              <w:spacing w:line="226" w:lineRule="exact"/>
              <w:ind w:left="102"/>
              <w:rPr>
                <w:rFonts w:ascii="Georgia" w:eastAsia="Times New Roman" w:hAnsi="Georgia" w:cs="Times New Roman"/>
                <w:spacing w:val="-1"/>
                <w:sz w:val="20"/>
                <w:szCs w:val="20"/>
                <w:lang w:val="en-GB"/>
              </w:rPr>
            </w:pPr>
            <w:r w:rsidRPr="00E700E1">
              <w:rPr>
                <w:rFonts w:ascii="Georgia" w:eastAsia="Times New Roman" w:hAnsi="Georgia" w:cs="Times New Roman"/>
                <w:spacing w:val="-1"/>
                <w:sz w:val="20"/>
                <w:szCs w:val="20"/>
                <w:lang w:val="en-GB"/>
              </w:rPr>
              <w:t>END:</w:t>
            </w:r>
            <w:r w:rsidR="00325D2B" w:rsidRPr="00E700E1">
              <w:rPr>
                <w:rFonts w:ascii="Georgia" w:eastAsia="Times New Roman" w:hAnsi="Georgia" w:cs="Times New Roman"/>
                <w:spacing w:val="-1"/>
                <w:sz w:val="20"/>
                <w:szCs w:val="20"/>
                <w:lang w:val="en-GB"/>
              </w:rPr>
              <w:t>VEVENT</w:t>
            </w:r>
          </w:p>
          <w:p w14:paraId="02FC3E9A" w14:textId="62A3609E" w:rsidR="00A25970" w:rsidRPr="00E700E1" w:rsidRDefault="00114346" w:rsidP="00114346">
            <w:pPr>
              <w:pStyle w:val="TableParagraph"/>
              <w:spacing w:line="226" w:lineRule="exact"/>
              <w:ind w:left="102"/>
              <w:rPr>
                <w:rFonts w:ascii="Georgia" w:eastAsia="Times New Roman" w:hAnsi="Georgia" w:cs="Times New Roman"/>
                <w:spacing w:val="-1"/>
                <w:sz w:val="20"/>
                <w:szCs w:val="20"/>
              </w:rPr>
            </w:pPr>
            <w:proofErr w:type="gramStart"/>
            <w:r w:rsidRPr="00E700E1">
              <w:rPr>
                <w:rFonts w:ascii="Georgia" w:eastAsia="Times New Roman" w:hAnsi="Georgia" w:cs="Times New Roman"/>
                <w:spacing w:val="-1"/>
                <w:sz w:val="20"/>
                <w:szCs w:val="20"/>
              </w:rPr>
              <w:t>END:VCALENDAR</w:t>
            </w:r>
            <w:proofErr w:type="gramEnd"/>
          </w:p>
        </w:tc>
        <w:tc>
          <w:tcPr>
            <w:tcW w:w="1559" w:type="dxa"/>
          </w:tcPr>
          <w:p w14:paraId="21FA5032" w14:textId="77777777" w:rsidR="00A25970" w:rsidRPr="00E700E1" w:rsidRDefault="00A25970" w:rsidP="00DF7F62">
            <w:pPr>
              <w:pStyle w:val="TableParagraph"/>
              <w:spacing w:line="226" w:lineRule="exact"/>
              <w:ind w:left="102"/>
              <w:jc w:val="center"/>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0</w:t>
            </w:r>
            <w:proofErr w:type="gramStart"/>
            <w:r w:rsidRPr="00E700E1">
              <w:rPr>
                <w:rFonts w:ascii="Georgia" w:eastAsia="Times New Roman" w:hAnsi="Georgia" w:cs="Times New Roman"/>
                <w:spacing w:val="-1"/>
                <w:sz w:val="20"/>
                <w:szCs w:val="20"/>
              </w:rPr>
              <w:t>..</w:t>
            </w:r>
            <w:proofErr w:type="gramEnd"/>
            <w:r w:rsidRPr="00E700E1">
              <w:rPr>
                <w:rFonts w:ascii="Georgia" w:eastAsia="Times New Roman" w:hAnsi="Georgia" w:cs="Times New Roman"/>
                <w:spacing w:val="-1"/>
                <w:sz w:val="20"/>
                <w:szCs w:val="20"/>
              </w:rPr>
              <w:t>1</w:t>
            </w:r>
          </w:p>
        </w:tc>
      </w:tr>
      <w:tr w:rsidR="0007045E" w:rsidRPr="005051A1" w14:paraId="67F54CEE" w14:textId="77777777" w:rsidTr="00306866">
        <w:tc>
          <w:tcPr>
            <w:tcW w:w="2802" w:type="dxa"/>
            <w:shd w:val="clear" w:color="auto" w:fill="auto"/>
          </w:tcPr>
          <w:p w14:paraId="3B072773" w14:textId="7DD1B482" w:rsidR="0007045E" w:rsidRPr="005051A1" w:rsidRDefault="0007045E" w:rsidP="00A638D6">
            <w:pPr>
              <w:pStyle w:val="TableParagraph"/>
              <w:spacing w:line="229" w:lineRule="exact"/>
              <w:ind w:left="102"/>
              <w:rPr>
                <w:rFonts w:ascii="Georgia" w:eastAsia="Times New Roman" w:hAnsi="Georgia" w:cs="Times New Roman"/>
                <w:spacing w:val="-1"/>
                <w:sz w:val="20"/>
                <w:szCs w:val="20"/>
                <w:lang w:val="en-GB"/>
              </w:rPr>
            </w:pPr>
            <w:proofErr w:type="spellStart"/>
            <w:r w:rsidRPr="005051A1">
              <w:rPr>
                <w:rFonts w:ascii="Georgia" w:eastAsia="Times New Roman" w:hAnsi="Georgia" w:cs="Times New Roman"/>
                <w:spacing w:val="-1"/>
                <w:sz w:val="20"/>
                <w:szCs w:val="20"/>
                <w:lang w:val="en-GB"/>
              </w:rPr>
              <w:t>c</w:t>
            </w:r>
            <w:r w:rsidR="00201A12" w:rsidRPr="005051A1">
              <w:rPr>
                <w:rFonts w:ascii="Georgia" w:eastAsia="Times New Roman" w:hAnsi="Georgia" w:cs="Times New Roman"/>
                <w:spacing w:val="-1"/>
                <w:sz w:val="20"/>
                <w:szCs w:val="20"/>
                <w:lang w:val="en-GB"/>
              </w:rPr>
              <w:t>areP</w:t>
            </w:r>
            <w:r w:rsidRPr="005051A1">
              <w:rPr>
                <w:rFonts w:ascii="Georgia" w:eastAsia="Times New Roman" w:hAnsi="Georgia" w:cs="Times New Roman"/>
                <w:spacing w:val="-1"/>
                <w:sz w:val="20"/>
                <w:szCs w:val="20"/>
                <w:lang w:val="en-GB"/>
              </w:rPr>
              <w:t>rocessId</w:t>
            </w:r>
            <w:proofErr w:type="spellEnd"/>
          </w:p>
        </w:tc>
        <w:tc>
          <w:tcPr>
            <w:tcW w:w="1842" w:type="dxa"/>
            <w:shd w:val="clear" w:color="auto" w:fill="auto"/>
          </w:tcPr>
          <w:p w14:paraId="1C814BA2" w14:textId="77777777" w:rsidR="0007045E" w:rsidRPr="005051A1" w:rsidRDefault="0007045E" w:rsidP="00A638D6">
            <w:pPr>
              <w:pStyle w:val="TableParagraph"/>
              <w:spacing w:line="226" w:lineRule="exact"/>
              <w:ind w:left="102"/>
              <w:rPr>
                <w:rFonts w:ascii="Georgia" w:eastAsia="Times New Roman" w:hAnsi="Georgia" w:cs="Times New Roman"/>
                <w:spacing w:val="-1"/>
                <w:sz w:val="20"/>
                <w:szCs w:val="20"/>
                <w:lang w:val="en-GB"/>
              </w:rPr>
            </w:pPr>
            <w:proofErr w:type="spellStart"/>
            <w:r w:rsidRPr="005051A1">
              <w:rPr>
                <w:rFonts w:ascii="Georgia" w:eastAsia="Times New Roman" w:hAnsi="Georgia" w:cs="Times New Roman"/>
                <w:spacing w:val="-1"/>
                <w:sz w:val="20"/>
                <w:szCs w:val="20"/>
                <w:lang w:val="en-GB"/>
              </w:rPr>
              <w:t>UUIDType</w:t>
            </w:r>
            <w:proofErr w:type="spellEnd"/>
          </w:p>
        </w:tc>
        <w:tc>
          <w:tcPr>
            <w:tcW w:w="3686" w:type="dxa"/>
            <w:shd w:val="clear" w:color="auto" w:fill="auto"/>
          </w:tcPr>
          <w:p w14:paraId="273F4C10" w14:textId="05C2EE2B" w:rsidR="0007045E" w:rsidRPr="005051A1" w:rsidRDefault="00201A12" w:rsidP="00A638D6">
            <w:pPr>
              <w:pStyle w:val="TableParagraph"/>
              <w:spacing w:line="226" w:lineRule="exact"/>
              <w:ind w:left="102"/>
              <w:rPr>
                <w:rFonts w:ascii="Georgia" w:hAnsi="Georgia" w:cs="Arial"/>
                <w:sz w:val="20"/>
                <w:szCs w:val="20"/>
              </w:rPr>
            </w:pPr>
            <w:r w:rsidRPr="005051A1">
              <w:rPr>
                <w:rFonts w:ascii="Georgia" w:hAnsi="Georgia" w:cs="Arial"/>
                <w:sz w:val="20"/>
                <w:szCs w:val="20"/>
              </w:rPr>
              <w:t xml:space="preserve">Används för att peka på att aktiviteten tillhör </w:t>
            </w:r>
            <w:r w:rsidR="0007045E" w:rsidRPr="005051A1">
              <w:rPr>
                <w:rFonts w:ascii="Georgia" w:hAnsi="Georgia" w:cs="Arial"/>
                <w:sz w:val="20"/>
                <w:szCs w:val="20"/>
              </w:rPr>
              <w:t>en specifik individanpassad vårdprocess.</w:t>
            </w:r>
          </w:p>
          <w:p w14:paraId="09860A08" w14:textId="77777777" w:rsidR="00201A12" w:rsidRPr="005051A1" w:rsidRDefault="00201A12" w:rsidP="00A638D6">
            <w:pPr>
              <w:pStyle w:val="TableParagraph"/>
              <w:spacing w:line="226" w:lineRule="exact"/>
              <w:ind w:left="102"/>
              <w:rPr>
                <w:rFonts w:ascii="Georgia" w:hAnsi="Georgia" w:cs="Arial"/>
                <w:sz w:val="20"/>
                <w:szCs w:val="20"/>
              </w:rPr>
            </w:pPr>
          </w:p>
          <w:p w14:paraId="22379C00" w14:textId="6398B888" w:rsidR="00201A12" w:rsidRDefault="00201A12" w:rsidP="00A638D6">
            <w:pPr>
              <w:pStyle w:val="TableParagraph"/>
              <w:spacing w:line="226" w:lineRule="exact"/>
              <w:ind w:left="102"/>
              <w:rPr>
                <w:rFonts w:ascii="Georgia" w:hAnsi="Georgia" w:cs="Arial"/>
                <w:sz w:val="20"/>
                <w:szCs w:val="20"/>
              </w:rPr>
            </w:pPr>
            <w:r w:rsidRPr="005051A1">
              <w:rPr>
                <w:rFonts w:ascii="Georgia" w:hAnsi="Georgia" w:cs="Arial"/>
                <w:sz w:val="20"/>
                <w:szCs w:val="20"/>
              </w:rPr>
              <w:t xml:space="preserve">Flera aktiviteter kan tillhöra samma vårdprocess, producerande system kan </w:t>
            </w:r>
            <w:proofErr w:type="spellStart"/>
            <w:r w:rsidRPr="005051A1">
              <w:rPr>
                <w:rFonts w:ascii="Georgia" w:hAnsi="Georgia" w:cs="Arial"/>
                <w:sz w:val="20"/>
                <w:szCs w:val="20"/>
              </w:rPr>
              <w:t>t.ex</w:t>
            </w:r>
            <w:proofErr w:type="spellEnd"/>
            <w:r w:rsidRPr="005051A1">
              <w:rPr>
                <w:rFonts w:ascii="Georgia" w:hAnsi="Georgia" w:cs="Arial"/>
                <w:sz w:val="20"/>
                <w:szCs w:val="20"/>
              </w:rPr>
              <w:t xml:space="preserve"> gruppera dessa aktiviteter för att ge en sammanhängande bild av dessa aktiviteter.</w:t>
            </w:r>
          </w:p>
          <w:p w14:paraId="69577F5F" w14:textId="77777777" w:rsidR="00DF21C8" w:rsidRDefault="00DF21C8" w:rsidP="00A638D6">
            <w:pPr>
              <w:pStyle w:val="TableParagraph"/>
              <w:spacing w:line="226" w:lineRule="exact"/>
              <w:ind w:left="102"/>
              <w:rPr>
                <w:rFonts w:ascii="Georgia" w:hAnsi="Georgia" w:cs="Arial"/>
                <w:sz w:val="20"/>
                <w:szCs w:val="20"/>
              </w:rPr>
            </w:pPr>
          </w:p>
          <w:p w14:paraId="5CBE41AB" w14:textId="54CEF29A" w:rsidR="00DF21C8" w:rsidRPr="005051A1" w:rsidRDefault="00DF21C8" w:rsidP="00A638D6">
            <w:pPr>
              <w:pStyle w:val="TableParagraph"/>
              <w:spacing w:line="226" w:lineRule="exact"/>
              <w:ind w:left="102"/>
              <w:rPr>
                <w:rFonts w:ascii="Georgia" w:hAnsi="Georgia" w:cs="Arial"/>
                <w:sz w:val="20"/>
                <w:szCs w:val="20"/>
              </w:rPr>
            </w:pPr>
            <w:r w:rsidRPr="006B1AFE">
              <w:rPr>
                <w:rFonts w:ascii="Georgia" w:hAnsi="Georgia" w:cs="Arial"/>
                <w:sz w:val="20"/>
                <w:szCs w:val="20"/>
              </w:rPr>
              <w:t xml:space="preserve">Formatet på UUID </w:t>
            </w:r>
            <w:r w:rsidR="006B1AFE" w:rsidRPr="006B1AFE">
              <w:rPr>
                <w:rFonts w:ascii="Georgia" w:hAnsi="Georgia" w:cs="Arial"/>
                <w:sz w:val="20"/>
                <w:szCs w:val="20"/>
              </w:rPr>
              <w:t>enligt RFC 4122, se referens [R7</w:t>
            </w:r>
            <w:r w:rsidRPr="006B1AFE">
              <w:rPr>
                <w:rFonts w:ascii="Georgia" w:hAnsi="Georgia" w:cs="Arial"/>
                <w:sz w:val="20"/>
                <w:szCs w:val="20"/>
              </w:rPr>
              <w:t>]</w:t>
            </w:r>
          </w:p>
          <w:p w14:paraId="4255BCDB" w14:textId="77777777" w:rsidR="0007045E" w:rsidRPr="005051A1" w:rsidRDefault="0007045E" w:rsidP="00A638D6">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auto"/>
          </w:tcPr>
          <w:p w14:paraId="6E3AFC7E" w14:textId="77777777" w:rsidR="0007045E" w:rsidRPr="005051A1" w:rsidRDefault="0007045E" w:rsidP="00A638D6">
            <w:pPr>
              <w:pStyle w:val="TableParagraph"/>
              <w:spacing w:line="226" w:lineRule="exact"/>
              <w:ind w:left="102"/>
              <w:jc w:val="center"/>
              <w:rPr>
                <w:rFonts w:ascii="Georgia" w:eastAsia="Times New Roman" w:hAnsi="Georgia" w:cs="Times New Roman"/>
                <w:spacing w:val="-1"/>
                <w:sz w:val="20"/>
                <w:szCs w:val="20"/>
              </w:rPr>
            </w:pPr>
            <w:r w:rsidRPr="005051A1">
              <w:rPr>
                <w:rFonts w:ascii="Georgia" w:eastAsia="Times New Roman" w:hAnsi="Georgia" w:cs="Times New Roman"/>
                <w:spacing w:val="-1"/>
                <w:sz w:val="20"/>
                <w:szCs w:val="20"/>
              </w:rPr>
              <w:t>0</w:t>
            </w:r>
            <w:proofErr w:type="gramStart"/>
            <w:r w:rsidRPr="005051A1">
              <w:rPr>
                <w:rFonts w:ascii="Georgia" w:eastAsia="Times New Roman" w:hAnsi="Georgia" w:cs="Times New Roman"/>
                <w:spacing w:val="-1"/>
                <w:sz w:val="20"/>
                <w:szCs w:val="20"/>
              </w:rPr>
              <w:t>..</w:t>
            </w:r>
            <w:proofErr w:type="gramEnd"/>
            <w:r w:rsidRPr="005051A1">
              <w:rPr>
                <w:rFonts w:ascii="Georgia" w:eastAsia="Times New Roman" w:hAnsi="Georgia" w:cs="Times New Roman"/>
                <w:spacing w:val="-1"/>
                <w:sz w:val="20"/>
                <w:szCs w:val="20"/>
              </w:rPr>
              <w:t>1</w:t>
            </w:r>
          </w:p>
        </w:tc>
      </w:tr>
      <w:tr w:rsidR="00E97DCA" w:rsidRPr="005051A1" w14:paraId="5E72C573" w14:textId="77777777" w:rsidTr="00306866">
        <w:tc>
          <w:tcPr>
            <w:tcW w:w="2802" w:type="dxa"/>
            <w:shd w:val="clear" w:color="auto" w:fill="auto"/>
          </w:tcPr>
          <w:p w14:paraId="69AFDC86" w14:textId="4A0258DF" w:rsidR="00E97DCA" w:rsidRPr="005051A1" w:rsidRDefault="00E97DCA" w:rsidP="00E97DCA">
            <w:pPr>
              <w:pStyle w:val="TableParagraph"/>
              <w:spacing w:line="229" w:lineRule="exact"/>
              <w:ind w:left="102"/>
              <w:rPr>
                <w:rFonts w:ascii="Georgia" w:eastAsia="Times New Roman" w:hAnsi="Georgia" w:cs="Times New Roman"/>
                <w:spacing w:val="-1"/>
                <w:sz w:val="20"/>
                <w:szCs w:val="20"/>
                <w:lang w:val="en-GB"/>
              </w:rPr>
            </w:pPr>
            <w:proofErr w:type="spellStart"/>
            <w:r>
              <w:rPr>
                <w:rFonts w:ascii="Georgia" w:eastAsia="Times New Roman" w:hAnsi="Georgia" w:cs="Times New Roman"/>
                <w:spacing w:val="-1"/>
                <w:sz w:val="20"/>
                <w:szCs w:val="20"/>
              </w:rPr>
              <w:t>emailAddress</w:t>
            </w:r>
            <w:proofErr w:type="spellEnd"/>
          </w:p>
        </w:tc>
        <w:tc>
          <w:tcPr>
            <w:tcW w:w="1842" w:type="dxa"/>
            <w:shd w:val="clear" w:color="auto" w:fill="auto"/>
          </w:tcPr>
          <w:p w14:paraId="1AABF712" w14:textId="77777777" w:rsidR="00E97DCA" w:rsidRPr="005051A1" w:rsidRDefault="00E97DCA" w:rsidP="00E97DCA">
            <w:pPr>
              <w:pStyle w:val="TableParagraph"/>
              <w:spacing w:line="226" w:lineRule="exact"/>
              <w:ind w:left="102"/>
              <w:rPr>
                <w:rFonts w:ascii="Georgia" w:eastAsia="Times New Roman" w:hAnsi="Georgia" w:cs="Times New Roman"/>
                <w:spacing w:val="-1"/>
                <w:sz w:val="20"/>
                <w:szCs w:val="20"/>
                <w:lang w:val="en-GB"/>
              </w:rPr>
            </w:pPr>
          </w:p>
        </w:tc>
        <w:tc>
          <w:tcPr>
            <w:tcW w:w="3686" w:type="dxa"/>
            <w:shd w:val="clear" w:color="auto" w:fill="auto"/>
          </w:tcPr>
          <w:p w14:paraId="523220B7" w14:textId="2883462E" w:rsidR="00E97DCA" w:rsidRPr="005051A1" w:rsidRDefault="00E97DCA" w:rsidP="00E97DCA">
            <w:pPr>
              <w:pStyle w:val="TableParagraph"/>
              <w:spacing w:line="226" w:lineRule="exact"/>
              <w:ind w:left="102"/>
              <w:rPr>
                <w:rFonts w:ascii="Georgia" w:hAnsi="Georgia" w:cs="Arial"/>
                <w:sz w:val="20"/>
                <w:szCs w:val="20"/>
              </w:rPr>
            </w:pPr>
            <w:proofErr w:type="spellStart"/>
            <w:r>
              <w:rPr>
                <w:rFonts w:ascii="Georgia" w:eastAsia="Times New Roman" w:hAnsi="Georgia" w:cs="Times New Roman"/>
                <w:spacing w:val="-1"/>
                <w:sz w:val="20"/>
                <w:szCs w:val="20"/>
              </w:rPr>
              <w:t>Emailadress</w:t>
            </w:r>
            <w:proofErr w:type="spellEnd"/>
            <w:r>
              <w:rPr>
                <w:rFonts w:ascii="Georgia" w:eastAsia="Times New Roman" w:hAnsi="Georgia" w:cs="Times New Roman"/>
                <w:spacing w:val="-1"/>
                <w:sz w:val="20"/>
                <w:szCs w:val="20"/>
              </w:rPr>
              <w:t xml:space="preserve"> till patient eller </w:t>
            </w:r>
            <w:proofErr w:type="spellStart"/>
            <w:r>
              <w:rPr>
                <w:rFonts w:ascii="Georgia" w:eastAsia="Times New Roman" w:hAnsi="Georgia" w:cs="Times New Roman"/>
                <w:spacing w:val="-1"/>
                <w:sz w:val="20"/>
                <w:szCs w:val="20"/>
              </w:rPr>
              <w:t>emailaddress</w:t>
            </w:r>
            <w:proofErr w:type="spellEnd"/>
            <w:r>
              <w:rPr>
                <w:rFonts w:ascii="Georgia" w:eastAsia="Times New Roman" w:hAnsi="Georgia" w:cs="Times New Roman"/>
                <w:spacing w:val="-1"/>
                <w:sz w:val="20"/>
                <w:szCs w:val="20"/>
              </w:rPr>
              <w:t xml:space="preserve"> tillhörande den hårdvara/smart telefon eller surfplatta som ska agera basstation för mätutrustning</w:t>
            </w:r>
          </w:p>
        </w:tc>
        <w:tc>
          <w:tcPr>
            <w:tcW w:w="1559" w:type="dxa"/>
            <w:shd w:val="clear" w:color="auto" w:fill="auto"/>
          </w:tcPr>
          <w:p w14:paraId="681DE8A4" w14:textId="57E9089B" w:rsidR="00E97DCA" w:rsidRPr="005051A1" w:rsidRDefault="00E97DCA" w:rsidP="00E97DCA">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E97DCA" w:rsidRPr="005051A1" w14:paraId="0B831FD1" w14:textId="77777777" w:rsidTr="00306866">
        <w:tc>
          <w:tcPr>
            <w:tcW w:w="2802" w:type="dxa"/>
            <w:shd w:val="clear" w:color="auto" w:fill="auto"/>
          </w:tcPr>
          <w:p w14:paraId="7844D4EE" w14:textId="21FC19D2" w:rsidR="00E97DCA" w:rsidRPr="005051A1" w:rsidRDefault="00E97DCA" w:rsidP="00E97DCA">
            <w:pPr>
              <w:pStyle w:val="TableParagraph"/>
              <w:spacing w:line="229" w:lineRule="exact"/>
              <w:ind w:left="102"/>
              <w:rPr>
                <w:rFonts w:ascii="Georgia" w:eastAsia="Times New Roman" w:hAnsi="Georgia" w:cs="Times New Roman"/>
                <w:spacing w:val="-1"/>
                <w:sz w:val="20"/>
                <w:szCs w:val="20"/>
                <w:lang w:val="en-GB"/>
              </w:rPr>
            </w:pPr>
            <w:proofErr w:type="spellStart"/>
            <w:r>
              <w:rPr>
                <w:rFonts w:ascii="Georgia" w:eastAsia="Times New Roman" w:hAnsi="Georgia" w:cs="Times New Roman"/>
                <w:spacing w:val="-1"/>
                <w:sz w:val="20"/>
                <w:szCs w:val="20"/>
              </w:rPr>
              <w:t>mobileNumber</w:t>
            </w:r>
            <w:proofErr w:type="spellEnd"/>
          </w:p>
        </w:tc>
        <w:tc>
          <w:tcPr>
            <w:tcW w:w="1842" w:type="dxa"/>
            <w:shd w:val="clear" w:color="auto" w:fill="auto"/>
          </w:tcPr>
          <w:p w14:paraId="03A9A0F5" w14:textId="77777777" w:rsidR="00E97DCA" w:rsidRPr="005051A1" w:rsidRDefault="00E97DCA" w:rsidP="00E97DCA">
            <w:pPr>
              <w:pStyle w:val="TableParagraph"/>
              <w:spacing w:line="226" w:lineRule="exact"/>
              <w:ind w:left="102"/>
              <w:rPr>
                <w:rFonts w:ascii="Georgia" w:eastAsia="Times New Roman" w:hAnsi="Georgia" w:cs="Times New Roman"/>
                <w:spacing w:val="-1"/>
                <w:sz w:val="20"/>
                <w:szCs w:val="20"/>
                <w:lang w:val="en-GB"/>
              </w:rPr>
            </w:pPr>
          </w:p>
        </w:tc>
        <w:tc>
          <w:tcPr>
            <w:tcW w:w="3686" w:type="dxa"/>
            <w:shd w:val="clear" w:color="auto" w:fill="auto"/>
          </w:tcPr>
          <w:p w14:paraId="1D907919" w14:textId="2115E65B" w:rsidR="00E97DCA" w:rsidRPr="005051A1" w:rsidRDefault="00E97DCA" w:rsidP="00E97DCA">
            <w:pPr>
              <w:pStyle w:val="TableParagraph"/>
              <w:spacing w:line="226" w:lineRule="exact"/>
              <w:ind w:left="102"/>
              <w:rPr>
                <w:rFonts w:ascii="Georgia" w:hAnsi="Georgia" w:cs="Arial"/>
                <w:sz w:val="20"/>
                <w:szCs w:val="20"/>
              </w:rPr>
            </w:pPr>
            <w:r>
              <w:rPr>
                <w:rFonts w:ascii="Georgia" w:eastAsia="Times New Roman" w:hAnsi="Georgia" w:cs="Times New Roman"/>
                <w:spacing w:val="-1"/>
                <w:sz w:val="20"/>
                <w:szCs w:val="20"/>
              </w:rPr>
              <w:t xml:space="preserve">Mobilnummer till </w:t>
            </w:r>
            <w:r>
              <w:rPr>
                <w:rFonts w:ascii="Georgia" w:eastAsia="Times New Roman" w:hAnsi="Georgia" w:cs="Times New Roman"/>
                <w:spacing w:val="-1"/>
                <w:sz w:val="20"/>
                <w:szCs w:val="20"/>
              </w:rPr>
              <w:t xml:space="preserve">patient eller </w:t>
            </w:r>
            <w:r>
              <w:rPr>
                <w:rFonts w:ascii="Georgia" w:eastAsia="Times New Roman" w:hAnsi="Georgia" w:cs="Times New Roman"/>
                <w:spacing w:val="-1"/>
                <w:sz w:val="20"/>
                <w:szCs w:val="20"/>
              </w:rPr>
              <w:t>mobilnummer</w:t>
            </w:r>
            <w:r>
              <w:rPr>
                <w:rFonts w:ascii="Georgia" w:eastAsia="Times New Roman" w:hAnsi="Georgia" w:cs="Times New Roman"/>
                <w:spacing w:val="-1"/>
                <w:sz w:val="20"/>
                <w:szCs w:val="20"/>
              </w:rPr>
              <w:t xml:space="preserve"> tillhörande den hårdvara/smart telefon eller surfplatta som ska agera basstation för mätutrustning</w:t>
            </w:r>
            <w:r>
              <w:rPr>
                <w:rFonts w:ascii="Georgia" w:eastAsia="Times New Roman" w:hAnsi="Georgia" w:cs="Times New Roman"/>
                <w:spacing w:val="-1"/>
                <w:sz w:val="20"/>
                <w:szCs w:val="20"/>
              </w:rPr>
              <w:t>.</w:t>
            </w:r>
          </w:p>
        </w:tc>
        <w:tc>
          <w:tcPr>
            <w:tcW w:w="1559" w:type="dxa"/>
            <w:shd w:val="clear" w:color="auto" w:fill="auto"/>
          </w:tcPr>
          <w:p w14:paraId="4A82805C" w14:textId="011B616B" w:rsidR="00E97DCA" w:rsidRPr="005051A1" w:rsidRDefault="00E97DCA" w:rsidP="00E97DCA">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07045E" w:rsidRPr="00583B77" w14:paraId="2115675C" w14:textId="77777777" w:rsidTr="00306866">
        <w:tc>
          <w:tcPr>
            <w:tcW w:w="2802" w:type="dxa"/>
            <w:shd w:val="clear" w:color="auto" w:fill="D9D9D9" w:themeFill="background1" w:themeFillShade="D9"/>
          </w:tcPr>
          <w:p w14:paraId="48953AAD" w14:textId="3AACDE8F" w:rsidR="0007045E" w:rsidRPr="00E97DCA" w:rsidRDefault="00E700E1" w:rsidP="00A638D6">
            <w:pPr>
              <w:pStyle w:val="TableParagraph"/>
              <w:spacing w:line="229" w:lineRule="exact"/>
              <w:ind w:left="102"/>
              <w:rPr>
                <w:rFonts w:ascii="Georgia" w:eastAsia="Times New Roman" w:hAnsi="Georgia" w:cs="Times New Roman"/>
                <w:b/>
                <w:spacing w:val="-1"/>
                <w:sz w:val="20"/>
                <w:szCs w:val="20"/>
              </w:rPr>
            </w:pPr>
            <w:proofErr w:type="spellStart"/>
            <w:r w:rsidRPr="00E97DCA">
              <w:rPr>
                <w:rFonts w:ascii="Georgia" w:eastAsia="Times New Roman" w:hAnsi="Georgia" w:cs="Times New Roman"/>
                <w:b/>
                <w:spacing w:val="-1"/>
                <w:sz w:val="20"/>
                <w:szCs w:val="20"/>
              </w:rPr>
              <w:t>d</w:t>
            </w:r>
            <w:r w:rsidR="0007045E" w:rsidRPr="00E97DCA">
              <w:rPr>
                <w:rFonts w:ascii="Georgia" w:eastAsia="Times New Roman" w:hAnsi="Georgia" w:cs="Times New Roman"/>
                <w:b/>
                <w:spacing w:val="-1"/>
                <w:sz w:val="20"/>
                <w:szCs w:val="20"/>
              </w:rPr>
              <w:t>evice</w:t>
            </w:r>
            <w:proofErr w:type="spellEnd"/>
          </w:p>
        </w:tc>
        <w:tc>
          <w:tcPr>
            <w:tcW w:w="1842" w:type="dxa"/>
            <w:shd w:val="clear" w:color="auto" w:fill="D9D9D9" w:themeFill="background1" w:themeFillShade="D9"/>
          </w:tcPr>
          <w:p w14:paraId="1FF8CE20" w14:textId="77777777" w:rsidR="0007045E" w:rsidRPr="00583B77" w:rsidRDefault="0007045E" w:rsidP="00A638D6">
            <w:pPr>
              <w:pStyle w:val="TableParagraph"/>
              <w:spacing w:line="226" w:lineRule="exact"/>
              <w:ind w:left="102"/>
              <w:rPr>
                <w:rFonts w:ascii="Georgia" w:eastAsia="Times New Roman" w:hAnsi="Georgia" w:cs="Times New Roman"/>
                <w:b/>
                <w:spacing w:val="-1"/>
                <w:sz w:val="20"/>
                <w:szCs w:val="20"/>
              </w:rPr>
            </w:pPr>
            <w:proofErr w:type="spellStart"/>
            <w:r w:rsidRPr="00E97DCA">
              <w:rPr>
                <w:rFonts w:ascii="Georgia" w:eastAsia="Times New Roman" w:hAnsi="Georgia" w:cs="Times New Roman"/>
                <w:b/>
                <w:spacing w:val="-1"/>
                <w:sz w:val="20"/>
                <w:szCs w:val="20"/>
              </w:rPr>
              <w:t>Devi</w:t>
            </w:r>
            <w:r w:rsidRPr="00583B77">
              <w:rPr>
                <w:rFonts w:ascii="Georgia" w:eastAsia="Times New Roman" w:hAnsi="Georgia" w:cs="Times New Roman"/>
                <w:b/>
                <w:spacing w:val="-1"/>
                <w:sz w:val="20"/>
                <w:szCs w:val="20"/>
              </w:rPr>
              <w:t>ceType</w:t>
            </w:r>
            <w:proofErr w:type="spellEnd"/>
          </w:p>
        </w:tc>
        <w:tc>
          <w:tcPr>
            <w:tcW w:w="3686" w:type="dxa"/>
            <w:shd w:val="clear" w:color="auto" w:fill="D9D9D9" w:themeFill="background1" w:themeFillShade="D9"/>
          </w:tcPr>
          <w:p w14:paraId="27085BD9" w14:textId="297E2A6F" w:rsidR="0007045E" w:rsidRPr="00583B77" w:rsidRDefault="00C54739" w:rsidP="006B1AFE">
            <w:pPr>
              <w:pStyle w:val="TableParagraph"/>
              <w:spacing w:line="226" w:lineRule="exact"/>
              <w:ind w:left="102"/>
              <w:rPr>
                <w:rFonts w:ascii="Georgia" w:eastAsia="Times New Roman" w:hAnsi="Georgia" w:cs="Times New Roman"/>
                <w:b/>
                <w:spacing w:val="-1"/>
                <w:sz w:val="20"/>
                <w:szCs w:val="20"/>
              </w:rPr>
            </w:pPr>
            <w:r>
              <w:rPr>
                <w:rFonts w:ascii="Georgia" w:eastAsia="Times New Roman" w:hAnsi="Georgia" w:cs="Times New Roman"/>
                <w:b/>
                <w:spacing w:val="-1"/>
                <w:sz w:val="20"/>
                <w:szCs w:val="20"/>
              </w:rPr>
              <w:t xml:space="preserve">Den </w:t>
            </w:r>
            <w:r w:rsidR="006B1AFE">
              <w:rPr>
                <w:rFonts w:ascii="Georgia" w:eastAsia="Times New Roman" w:hAnsi="Georgia" w:cs="Times New Roman"/>
                <w:b/>
                <w:spacing w:val="-1"/>
                <w:sz w:val="20"/>
                <w:szCs w:val="20"/>
              </w:rPr>
              <w:t>medicintekniska produkt</w:t>
            </w:r>
            <w:r>
              <w:rPr>
                <w:rFonts w:ascii="Georgia" w:eastAsia="Times New Roman" w:hAnsi="Georgia" w:cs="Times New Roman"/>
                <w:b/>
                <w:spacing w:val="-1"/>
                <w:sz w:val="20"/>
                <w:szCs w:val="20"/>
              </w:rPr>
              <w:t xml:space="preserve"> som skall användas för aktiviteten.</w:t>
            </w:r>
          </w:p>
        </w:tc>
        <w:tc>
          <w:tcPr>
            <w:tcW w:w="1559" w:type="dxa"/>
            <w:shd w:val="clear" w:color="auto" w:fill="D9D9D9" w:themeFill="background1" w:themeFillShade="D9"/>
          </w:tcPr>
          <w:p w14:paraId="06B84C7B" w14:textId="0335213E" w:rsidR="0007045E" w:rsidRPr="00583B77" w:rsidRDefault="0007045E" w:rsidP="00A638D6">
            <w:pPr>
              <w:pStyle w:val="TableParagraph"/>
              <w:spacing w:line="226" w:lineRule="exact"/>
              <w:ind w:left="102"/>
              <w:jc w:val="center"/>
              <w:rPr>
                <w:rFonts w:ascii="Georgia" w:eastAsia="Times New Roman" w:hAnsi="Georgia" w:cs="Times New Roman"/>
                <w:b/>
                <w:spacing w:val="-1"/>
                <w:sz w:val="20"/>
                <w:szCs w:val="20"/>
              </w:rPr>
            </w:pPr>
            <w:r w:rsidRPr="00583B77">
              <w:rPr>
                <w:rFonts w:ascii="Georgia" w:eastAsia="Times New Roman" w:hAnsi="Georgia" w:cs="Times New Roman"/>
                <w:b/>
                <w:spacing w:val="-1"/>
                <w:sz w:val="20"/>
                <w:szCs w:val="20"/>
              </w:rPr>
              <w:t>0</w:t>
            </w:r>
            <w:proofErr w:type="gramStart"/>
            <w:r w:rsidRPr="00583B77">
              <w:rPr>
                <w:rFonts w:ascii="Georgia" w:eastAsia="Times New Roman" w:hAnsi="Georgia" w:cs="Times New Roman"/>
                <w:b/>
                <w:spacing w:val="-1"/>
                <w:sz w:val="20"/>
                <w:szCs w:val="20"/>
              </w:rPr>
              <w:t>..</w:t>
            </w:r>
            <w:proofErr w:type="gramEnd"/>
            <w:r w:rsidRPr="00583B77">
              <w:rPr>
                <w:rFonts w:ascii="Georgia" w:eastAsia="Times New Roman" w:hAnsi="Georgia" w:cs="Times New Roman"/>
                <w:b/>
                <w:spacing w:val="-1"/>
                <w:sz w:val="20"/>
                <w:szCs w:val="20"/>
              </w:rPr>
              <w:t>1</w:t>
            </w:r>
          </w:p>
          <w:p w14:paraId="675ACA72" w14:textId="77777777" w:rsidR="0007045E" w:rsidRPr="00583B77" w:rsidRDefault="0007045E" w:rsidP="00201A12">
            <w:pPr>
              <w:pStyle w:val="TableParagraph"/>
              <w:spacing w:line="226" w:lineRule="exact"/>
              <w:ind w:left="102"/>
              <w:rPr>
                <w:rFonts w:ascii="Georgia" w:eastAsia="Times New Roman" w:hAnsi="Georgia" w:cs="Times New Roman"/>
                <w:b/>
                <w:spacing w:val="-1"/>
                <w:sz w:val="20"/>
                <w:szCs w:val="20"/>
              </w:rPr>
            </w:pPr>
          </w:p>
        </w:tc>
      </w:tr>
      <w:tr w:rsidR="0007045E" w:rsidRPr="005E236D" w14:paraId="10A0F4E7" w14:textId="77777777" w:rsidTr="00306866">
        <w:tc>
          <w:tcPr>
            <w:tcW w:w="2802" w:type="dxa"/>
          </w:tcPr>
          <w:p w14:paraId="4D2AF622" w14:textId="5EDAC64C" w:rsidR="0007045E" w:rsidRPr="004F7B5A" w:rsidRDefault="00E700E1" w:rsidP="00A638D6">
            <w:pPr>
              <w:pStyle w:val="TableParagraph"/>
              <w:spacing w:line="229" w:lineRule="exact"/>
              <w:ind w:left="102"/>
              <w:rPr>
                <w:rFonts w:ascii="Georgia" w:eastAsia="Times New Roman" w:hAnsi="Georgia" w:cs="Times New Roman"/>
                <w:b/>
                <w:spacing w:val="-1"/>
                <w:sz w:val="20"/>
                <w:szCs w:val="20"/>
              </w:rPr>
            </w:pPr>
            <w:r>
              <w:rPr>
                <w:rFonts w:ascii="Georgia" w:eastAsia="Times New Roman" w:hAnsi="Georgia" w:cs="Times New Roman"/>
                <w:spacing w:val="-1"/>
                <w:sz w:val="20"/>
                <w:szCs w:val="20"/>
              </w:rPr>
              <w:t>id</w:t>
            </w:r>
          </w:p>
        </w:tc>
        <w:tc>
          <w:tcPr>
            <w:tcW w:w="1842" w:type="dxa"/>
          </w:tcPr>
          <w:p w14:paraId="04315BA9" w14:textId="77777777" w:rsidR="0007045E" w:rsidRPr="00201A12" w:rsidRDefault="0007045E" w:rsidP="00A638D6">
            <w:pPr>
              <w:pStyle w:val="TableParagraph"/>
              <w:spacing w:line="226" w:lineRule="exact"/>
              <w:ind w:left="102"/>
              <w:rPr>
                <w:rFonts w:ascii="Georgia" w:eastAsia="Times New Roman" w:hAnsi="Georgia" w:cs="Times New Roman"/>
                <w:spacing w:val="-1"/>
                <w:sz w:val="20"/>
                <w:szCs w:val="20"/>
              </w:rPr>
            </w:pPr>
            <w:proofErr w:type="spellStart"/>
            <w:r w:rsidRPr="00201A12">
              <w:rPr>
                <w:rFonts w:ascii="Georgia" w:eastAsia="Times New Roman" w:hAnsi="Georgia" w:cs="Times New Roman"/>
                <w:spacing w:val="-1"/>
                <w:sz w:val="20"/>
                <w:szCs w:val="20"/>
              </w:rPr>
              <w:t>IIType</w:t>
            </w:r>
            <w:proofErr w:type="spellEnd"/>
          </w:p>
          <w:p w14:paraId="749605AF" w14:textId="77777777" w:rsidR="0007045E" w:rsidRPr="00201A12" w:rsidRDefault="0007045E" w:rsidP="00A638D6">
            <w:pPr>
              <w:pStyle w:val="TableParagraph"/>
              <w:spacing w:line="226" w:lineRule="exact"/>
              <w:ind w:left="102"/>
              <w:rPr>
                <w:rFonts w:ascii="Georgia" w:eastAsia="Times New Roman" w:hAnsi="Georgia" w:cs="Times New Roman"/>
                <w:spacing w:val="-1"/>
                <w:sz w:val="20"/>
                <w:szCs w:val="20"/>
              </w:rPr>
            </w:pPr>
          </w:p>
        </w:tc>
        <w:tc>
          <w:tcPr>
            <w:tcW w:w="3686" w:type="dxa"/>
          </w:tcPr>
          <w:p w14:paraId="3A64F99E" w14:textId="5E4F340E" w:rsidR="0007045E" w:rsidRPr="00F22314" w:rsidRDefault="00F22314" w:rsidP="00165D33">
            <w:pPr>
              <w:pStyle w:val="TableParagraph"/>
              <w:spacing w:line="226" w:lineRule="exact"/>
              <w:ind w:left="102"/>
              <w:rPr>
                <w:rFonts w:ascii="Georgia" w:eastAsia="Times New Roman" w:hAnsi="Georgia" w:cs="Times New Roman"/>
                <w:spacing w:val="-1"/>
                <w:sz w:val="20"/>
                <w:szCs w:val="20"/>
              </w:rPr>
            </w:pPr>
            <w:r w:rsidRPr="00F22314">
              <w:rPr>
                <w:rFonts w:ascii="Georgia" w:eastAsia="Times New Roman" w:hAnsi="Georgia" w:cs="Arial"/>
                <w:sz w:val="20"/>
                <w:szCs w:val="20"/>
              </w:rPr>
              <w:t xml:space="preserve">Id-beteckning för instans av medicinskteknisk utrustning. Exempelvis identitet för en </w:t>
            </w:r>
            <w:r w:rsidR="00165D33">
              <w:rPr>
                <w:rFonts w:ascii="Georgia" w:eastAsia="Times New Roman" w:hAnsi="Georgia" w:cs="Arial"/>
                <w:sz w:val="20"/>
                <w:szCs w:val="20"/>
              </w:rPr>
              <w:t>våg.</w:t>
            </w:r>
          </w:p>
        </w:tc>
        <w:tc>
          <w:tcPr>
            <w:tcW w:w="1559" w:type="dxa"/>
          </w:tcPr>
          <w:p w14:paraId="4EC903BB" w14:textId="77777777" w:rsidR="0007045E" w:rsidRPr="00201A12" w:rsidRDefault="0007045E" w:rsidP="00A638D6">
            <w:pPr>
              <w:pStyle w:val="TableParagraph"/>
              <w:spacing w:line="226" w:lineRule="exact"/>
              <w:ind w:left="102"/>
              <w:jc w:val="center"/>
              <w:rPr>
                <w:rFonts w:ascii="Georgia" w:eastAsia="Times New Roman" w:hAnsi="Georgia" w:cs="Times New Roman"/>
                <w:spacing w:val="-1"/>
                <w:sz w:val="20"/>
                <w:szCs w:val="20"/>
              </w:rPr>
            </w:pPr>
            <w:r w:rsidRPr="00201A12">
              <w:rPr>
                <w:rFonts w:ascii="Georgia" w:eastAsia="Times New Roman" w:hAnsi="Georgia" w:cs="Times New Roman"/>
                <w:spacing w:val="-1"/>
                <w:sz w:val="20"/>
                <w:szCs w:val="20"/>
              </w:rPr>
              <w:t>0</w:t>
            </w:r>
            <w:proofErr w:type="gramStart"/>
            <w:r w:rsidRPr="00201A12">
              <w:rPr>
                <w:rFonts w:ascii="Georgia" w:eastAsia="Times New Roman" w:hAnsi="Georgia" w:cs="Times New Roman"/>
                <w:spacing w:val="-1"/>
                <w:sz w:val="20"/>
                <w:szCs w:val="20"/>
              </w:rPr>
              <w:t>..</w:t>
            </w:r>
            <w:proofErr w:type="gramEnd"/>
            <w:r w:rsidRPr="00201A12">
              <w:rPr>
                <w:rFonts w:ascii="Georgia" w:eastAsia="Times New Roman" w:hAnsi="Georgia" w:cs="Times New Roman"/>
                <w:spacing w:val="-1"/>
                <w:sz w:val="20"/>
                <w:szCs w:val="20"/>
              </w:rPr>
              <w:t>1</w:t>
            </w:r>
          </w:p>
        </w:tc>
      </w:tr>
      <w:tr w:rsidR="0007045E" w:rsidRPr="00705DCC" w14:paraId="7A29A79C" w14:textId="77777777" w:rsidTr="00306866">
        <w:tc>
          <w:tcPr>
            <w:tcW w:w="2802" w:type="dxa"/>
            <w:shd w:val="clear" w:color="auto" w:fill="CCFFCC"/>
          </w:tcPr>
          <w:p w14:paraId="09DFFED7" w14:textId="2B3361BC" w:rsidR="0007045E" w:rsidRPr="00E700E1" w:rsidRDefault="00395032" w:rsidP="00A638D6">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id</w:t>
            </w:r>
            <w:r w:rsidR="0007045E" w:rsidRPr="00E700E1">
              <w:rPr>
                <w:rFonts w:ascii="Georgia" w:eastAsia="Times New Roman" w:hAnsi="Georgia" w:cs="Times New Roman"/>
                <w:spacing w:val="-1"/>
                <w:sz w:val="20"/>
                <w:szCs w:val="20"/>
              </w:rPr>
              <w:t>.root</w:t>
            </w:r>
            <w:proofErr w:type="spellEnd"/>
          </w:p>
        </w:tc>
        <w:tc>
          <w:tcPr>
            <w:tcW w:w="1842" w:type="dxa"/>
            <w:shd w:val="clear" w:color="auto" w:fill="CCFFCC"/>
          </w:tcPr>
          <w:p w14:paraId="71402511" w14:textId="24E73B1E" w:rsidR="0007045E" w:rsidRPr="00E700E1" w:rsidRDefault="00FD5F11" w:rsidP="00A638D6">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s</w:t>
            </w:r>
            <w:r w:rsidR="0007045E" w:rsidRPr="00E700E1">
              <w:rPr>
                <w:rFonts w:ascii="Georgia" w:eastAsia="Times New Roman" w:hAnsi="Georgia" w:cs="Times New Roman"/>
                <w:spacing w:val="-1"/>
                <w:sz w:val="20"/>
                <w:szCs w:val="20"/>
              </w:rPr>
              <w:t>tring</w:t>
            </w:r>
          </w:p>
          <w:p w14:paraId="44DAE866" w14:textId="77777777" w:rsidR="0007045E" w:rsidRPr="00E700E1" w:rsidRDefault="0007045E" w:rsidP="00A638D6">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1D126833" w14:textId="77777777" w:rsidR="0007045E" w:rsidRPr="00E700E1" w:rsidRDefault="0007045E" w:rsidP="00A638D6">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lastRenderedPageBreak/>
              <w:t>Typ av identitetsbeteckning</w:t>
            </w:r>
          </w:p>
        </w:tc>
        <w:tc>
          <w:tcPr>
            <w:tcW w:w="1559" w:type="dxa"/>
            <w:shd w:val="clear" w:color="auto" w:fill="CCFFCC"/>
          </w:tcPr>
          <w:p w14:paraId="66342984" w14:textId="6D61291C" w:rsidR="0007045E" w:rsidRPr="00E700E1" w:rsidRDefault="0007045E" w:rsidP="00A638D6">
            <w:pPr>
              <w:pStyle w:val="TableParagraph"/>
              <w:spacing w:line="226" w:lineRule="exact"/>
              <w:ind w:left="102"/>
              <w:jc w:val="center"/>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1</w:t>
            </w:r>
            <w:proofErr w:type="gramStart"/>
            <w:r w:rsidR="00CC3EA8" w:rsidRPr="00E700E1">
              <w:rPr>
                <w:rFonts w:ascii="Georgia" w:eastAsia="Times New Roman" w:hAnsi="Georgia" w:cs="Times New Roman"/>
                <w:spacing w:val="-1"/>
                <w:sz w:val="20"/>
                <w:szCs w:val="20"/>
              </w:rPr>
              <w:t>..</w:t>
            </w:r>
            <w:proofErr w:type="gramEnd"/>
            <w:r w:rsidR="00CC3EA8" w:rsidRPr="00E700E1">
              <w:rPr>
                <w:rFonts w:ascii="Georgia" w:eastAsia="Times New Roman" w:hAnsi="Georgia" w:cs="Times New Roman"/>
                <w:spacing w:val="-1"/>
                <w:sz w:val="20"/>
                <w:szCs w:val="20"/>
              </w:rPr>
              <w:t>1</w:t>
            </w:r>
          </w:p>
        </w:tc>
      </w:tr>
      <w:tr w:rsidR="0007045E" w:rsidRPr="00705DCC" w14:paraId="3860C598" w14:textId="77777777" w:rsidTr="00306866">
        <w:tc>
          <w:tcPr>
            <w:tcW w:w="2802" w:type="dxa"/>
            <w:shd w:val="clear" w:color="auto" w:fill="CCFFCC"/>
          </w:tcPr>
          <w:p w14:paraId="2B0FF2C6" w14:textId="44259D30" w:rsidR="0007045E" w:rsidRPr="00E700E1" w:rsidRDefault="00395032" w:rsidP="00A638D6">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lastRenderedPageBreak/>
              <w:t>id</w:t>
            </w:r>
            <w:r w:rsidR="0007045E" w:rsidRPr="00E700E1">
              <w:rPr>
                <w:rFonts w:ascii="Georgia" w:eastAsia="Times New Roman" w:hAnsi="Georgia" w:cs="Times New Roman"/>
                <w:spacing w:val="-1"/>
                <w:sz w:val="20"/>
                <w:szCs w:val="20"/>
              </w:rPr>
              <w:t>.extension</w:t>
            </w:r>
            <w:proofErr w:type="spellEnd"/>
          </w:p>
        </w:tc>
        <w:tc>
          <w:tcPr>
            <w:tcW w:w="1842" w:type="dxa"/>
            <w:shd w:val="clear" w:color="auto" w:fill="CCFFCC"/>
          </w:tcPr>
          <w:p w14:paraId="1DE16D60" w14:textId="5816E1C3" w:rsidR="0007045E" w:rsidRPr="00E700E1" w:rsidRDefault="00FD5F11" w:rsidP="00FD5F11">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s</w:t>
            </w:r>
            <w:r w:rsidR="0007045E" w:rsidRPr="00E700E1">
              <w:rPr>
                <w:rFonts w:ascii="Georgia" w:eastAsia="Times New Roman" w:hAnsi="Georgia" w:cs="Times New Roman"/>
                <w:spacing w:val="-1"/>
                <w:sz w:val="20"/>
                <w:szCs w:val="20"/>
              </w:rPr>
              <w:t>tring</w:t>
            </w:r>
          </w:p>
          <w:p w14:paraId="6C2DAE60" w14:textId="77777777" w:rsidR="0007045E" w:rsidRPr="00E700E1" w:rsidRDefault="0007045E" w:rsidP="00FD5F11">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2F87830D" w14:textId="77777777" w:rsidR="0007045E" w:rsidRPr="00E700E1" w:rsidRDefault="0007045E" w:rsidP="00A638D6">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Specifikt id för medicinteknisk utrustning</w:t>
            </w:r>
          </w:p>
        </w:tc>
        <w:tc>
          <w:tcPr>
            <w:tcW w:w="1559" w:type="dxa"/>
            <w:shd w:val="clear" w:color="auto" w:fill="CCFFCC"/>
          </w:tcPr>
          <w:p w14:paraId="7CBB4C08" w14:textId="63B9E3B3" w:rsidR="0007045E" w:rsidRPr="00E700E1" w:rsidRDefault="0007045E" w:rsidP="00A638D6">
            <w:pPr>
              <w:pStyle w:val="TableParagraph"/>
              <w:spacing w:line="226" w:lineRule="exact"/>
              <w:ind w:left="102"/>
              <w:jc w:val="center"/>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1</w:t>
            </w:r>
            <w:proofErr w:type="gramStart"/>
            <w:r w:rsidR="00CC3EA8" w:rsidRPr="00E700E1">
              <w:rPr>
                <w:rFonts w:ascii="Georgia" w:eastAsia="Times New Roman" w:hAnsi="Georgia" w:cs="Times New Roman"/>
                <w:spacing w:val="-1"/>
                <w:sz w:val="20"/>
                <w:szCs w:val="20"/>
              </w:rPr>
              <w:t>..</w:t>
            </w:r>
            <w:proofErr w:type="gramEnd"/>
            <w:r w:rsidR="00CC3EA8" w:rsidRPr="00E700E1">
              <w:rPr>
                <w:rFonts w:ascii="Georgia" w:eastAsia="Times New Roman" w:hAnsi="Georgia" w:cs="Times New Roman"/>
                <w:spacing w:val="-1"/>
                <w:sz w:val="20"/>
                <w:szCs w:val="20"/>
              </w:rPr>
              <w:t>1</w:t>
            </w:r>
          </w:p>
        </w:tc>
      </w:tr>
      <w:tr w:rsidR="0007045E" w:rsidRPr="00705DCC" w14:paraId="24B09888" w14:textId="77777777" w:rsidTr="00306866">
        <w:tc>
          <w:tcPr>
            <w:tcW w:w="2802" w:type="dxa"/>
            <w:shd w:val="clear" w:color="auto" w:fill="FFFFFF" w:themeFill="background1"/>
          </w:tcPr>
          <w:p w14:paraId="73892744" w14:textId="35B238D7" w:rsidR="0007045E" w:rsidRPr="00E700E1" w:rsidRDefault="00A2588E" w:rsidP="00A638D6">
            <w:pPr>
              <w:pStyle w:val="TableParagraph"/>
              <w:spacing w:line="229" w:lineRule="exact"/>
              <w:ind w:left="102"/>
              <w:rPr>
                <w:rFonts w:ascii="Georgia" w:eastAsia="Times New Roman" w:hAnsi="Georgia" w:cs="Times New Roman"/>
                <w:spacing w:val="-1"/>
                <w:sz w:val="20"/>
                <w:szCs w:val="20"/>
              </w:rPr>
            </w:pPr>
            <w:proofErr w:type="spellStart"/>
            <w:r w:rsidRPr="00E700E1">
              <w:rPr>
                <w:rFonts w:ascii="Georgia" w:eastAsia="Times New Roman" w:hAnsi="Georgia" w:cs="Times New Roman"/>
                <w:spacing w:val="-1"/>
                <w:sz w:val="20"/>
                <w:szCs w:val="20"/>
              </w:rPr>
              <w:t>t</w:t>
            </w:r>
            <w:r w:rsidR="0007045E" w:rsidRPr="00E700E1">
              <w:rPr>
                <w:rFonts w:ascii="Georgia" w:eastAsia="Times New Roman" w:hAnsi="Georgia" w:cs="Times New Roman"/>
                <w:spacing w:val="-1"/>
                <w:sz w:val="20"/>
                <w:szCs w:val="20"/>
              </w:rPr>
              <w:t>ype</w:t>
            </w:r>
            <w:proofErr w:type="spellEnd"/>
          </w:p>
        </w:tc>
        <w:tc>
          <w:tcPr>
            <w:tcW w:w="1842" w:type="dxa"/>
            <w:shd w:val="clear" w:color="auto" w:fill="FFFFFF" w:themeFill="background1"/>
          </w:tcPr>
          <w:p w14:paraId="6FB44DBE" w14:textId="77777777" w:rsidR="0007045E" w:rsidRPr="00E700E1" w:rsidRDefault="0007045E" w:rsidP="00FD5F11">
            <w:pPr>
              <w:pStyle w:val="TableParagraph"/>
              <w:spacing w:line="226" w:lineRule="exact"/>
              <w:ind w:left="102"/>
              <w:rPr>
                <w:rFonts w:ascii="Georgia" w:eastAsia="Times New Roman" w:hAnsi="Georgia" w:cs="Times New Roman"/>
                <w:spacing w:val="-1"/>
                <w:sz w:val="20"/>
                <w:szCs w:val="20"/>
              </w:rPr>
            </w:pPr>
            <w:proofErr w:type="spellStart"/>
            <w:r w:rsidRPr="00E700E1">
              <w:rPr>
                <w:rFonts w:ascii="Georgia" w:eastAsia="Times New Roman" w:hAnsi="Georgia" w:cs="Times New Roman"/>
                <w:spacing w:val="-1"/>
                <w:sz w:val="20"/>
                <w:szCs w:val="20"/>
              </w:rPr>
              <w:t>CVType</w:t>
            </w:r>
            <w:proofErr w:type="spellEnd"/>
          </w:p>
          <w:p w14:paraId="73175D8B" w14:textId="77777777" w:rsidR="0007045E" w:rsidRPr="00E700E1" w:rsidRDefault="0007045E" w:rsidP="00FD5F11">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FFFFFF" w:themeFill="background1"/>
          </w:tcPr>
          <w:p w14:paraId="626C9082" w14:textId="77777777" w:rsidR="0007045E" w:rsidRPr="00E700E1" w:rsidRDefault="0007045E" w:rsidP="00A638D6">
            <w:pPr>
              <w:pStyle w:val="TableParagraph"/>
              <w:spacing w:line="226" w:lineRule="exact"/>
              <w:ind w:left="102"/>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Typ av medicinteknisk utrustning</w:t>
            </w:r>
          </w:p>
        </w:tc>
        <w:tc>
          <w:tcPr>
            <w:tcW w:w="1559" w:type="dxa"/>
            <w:shd w:val="clear" w:color="auto" w:fill="FFFFFF" w:themeFill="background1"/>
          </w:tcPr>
          <w:p w14:paraId="79F0C488" w14:textId="4CDE10CB" w:rsidR="0007045E" w:rsidRPr="00E700E1" w:rsidRDefault="004C17B9" w:rsidP="00A638D6">
            <w:pPr>
              <w:pStyle w:val="TableParagraph"/>
              <w:spacing w:line="226" w:lineRule="exact"/>
              <w:ind w:left="102"/>
              <w:jc w:val="center"/>
              <w:rPr>
                <w:rFonts w:ascii="Georgia" w:eastAsia="Times New Roman" w:hAnsi="Georgia" w:cs="Times New Roman"/>
                <w:spacing w:val="-1"/>
                <w:sz w:val="20"/>
                <w:szCs w:val="20"/>
              </w:rPr>
            </w:pPr>
            <w:r w:rsidRPr="00E700E1">
              <w:rPr>
                <w:rFonts w:ascii="Georgia" w:eastAsia="Times New Roman" w:hAnsi="Georgia" w:cs="Times New Roman"/>
                <w:spacing w:val="-1"/>
                <w:sz w:val="20"/>
                <w:szCs w:val="20"/>
              </w:rPr>
              <w:t>0</w:t>
            </w:r>
            <w:proofErr w:type="gramStart"/>
            <w:r w:rsidR="00CC3EA8" w:rsidRPr="00E700E1">
              <w:rPr>
                <w:rFonts w:ascii="Georgia" w:eastAsia="Times New Roman" w:hAnsi="Georgia" w:cs="Times New Roman"/>
                <w:spacing w:val="-1"/>
                <w:sz w:val="20"/>
                <w:szCs w:val="20"/>
              </w:rPr>
              <w:t>..</w:t>
            </w:r>
            <w:proofErr w:type="gramEnd"/>
            <w:r w:rsidR="00CC3EA8" w:rsidRPr="00E700E1">
              <w:rPr>
                <w:rFonts w:ascii="Georgia" w:eastAsia="Times New Roman" w:hAnsi="Georgia" w:cs="Times New Roman"/>
                <w:spacing w:val="-1"/>
                <w:sz w:val="20"/>
                <w:szCs w:val="20"/>
              </w:rPr>
              <w:t>1</w:t>
            </w:r>
          </w:p>
        </w:tc>
      </w:tr>
      <w:tr w:rsidR="0007045E" w:rsidRPr="00705DCC" w14:paraId="03EB7A15" w14:textId="77777777" w:rsidTr="00306866">
        <w:tc>
          <w:tcPr>
            <w:tcW w:w="2802" w:type="dxa"/>
            <w:shd w:val="clear" w:color="auto" w:fill="CCFFCC"/>
          </w:tcPr>
          <w:p w14:paraId="25D86E74" w14:textId="77777777" w:rsidR="0007045E" w:rsidRPr="00FD5F11" w:rsidRDefault="0007045E" w:rsidP="00A638D6">
            <w:pPr>
              <w:pStyle w:val="TableParagraph"/>
              <w:spacing w:line="229" w:lineRule="exact"/>
              <w:ind w:left="102"/>
              <w:rPr>
                <w:rFonts w:ascii="Georgia" w:eastAsia="Times New Roman" w:hAnsi="Georgia" w:cs="Times New Roman"/>
                <w:spacing w:val="-1"/>
                <w:sz w:val="20"/>
                <w:szCs w:val="20"/>
              </w:rPr>
            </w:pPr>
            <w:proofErr w:type="spellStart"/>
            <w:r w:rsidRPr="00FD5F11">
              <w:rPr>
                <w:rFonts w:ascii="Georgia" w:eastAsia="Times New Roman" w:hAnsi="Georgia" w:cs="Times New Roman"/>
                <w:spacing w:val="-1"/>
                <w:sz w:val="20"/>
                <w:szCs w:val="20"/>
              </w:rPr>
              <w:t>type.code</w:t>
            </w:r>
            <w:proofErr w:type="spellEnd"/>
          </w:p>
        </w:tc>
        <w:tc>
          <w:tcPr>
            <w:tcW w:w="1842" w:type="dxa"/>
            <w:shd w:val="clear" w:color="auto" w:fill="CCFFCC"/>
          </w:tcPr>
          <w:p w14:paraId="7B1211D5" w14:textId="3A59100D" w:rsidR="0007045E" w:rsidRPr="00FD5F11" w:rsidRDefault="00201A12" w:rsidP="00FD5F11">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w:t>
            </w:r>
            <w:r w:rsidR="0007045E" w:rsidRPr="00FD5F11">
              <w:rPr>
                <w:rFonts w:ascii="Georgia" w:eastAsia="Times New Roman" w:hAnsi="Georgia" w:cs="Times New Roman"/>
                <w:spacing w:val="-1"/>
                <w:sz w:val="20"/>
                <w:szCs w:val="20"/>
              </w:rPr>
              <w:t>tring</w:t>
            </w:r>
          </w:p>
          <w:p w14:paraId="7F431355" w14:textId="77777777" w:rsidR="0007045E" w:rsidRPr="00FD5F11" w:rsidRDefault="0007045E" w:rsidP="00FD5F11">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4B49A6EE" w14:textId="69D750FE" w:rsidR="0007045E" w:rsidRPr="00FD5F11" w:rsidRDefault="0007045E" w:rsidP="00A638D6">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 xml:space="preserve">Kod för </w:t>
            </w:r>
            <w:r w:rsidR="00F22314">
              <w:rPr>
                <w:rFonts w:ascii="Georgia" w:eastAsia="Times New Roman" w:hAnsi="Georgia" w:cs="Times New Roman"/>
                <w:spacing w:val="-1"/>
                <w:sz w:val="20"/>
                <w:szCs w:val="20"/>
              </w:rPr>
              <w:t xml:space="preserve">typ av </w:t>
            </w:r>
            <w:r w:rsidRPr="00FD5F11">
              <w:rPr>
                <w:rFonts w:ascii="Georgia" w:eastAsia="Times New Roman" w:hAnsi="Georgia" w:cs="Times New Roman"/>
                <w:spacing w:val="-1"/>
                <w:sz w:val="20"/>
                <w:szCs w:val="20"/>
              </w:rPr>
              <w:t>utrustning</w:t>
            </w:r>
          </w:p>
        </w:tc>
        <w:tc>
          <w:tcPr>
            <w:tcW w:w="1559" w:type="dxa"/>
            <w:shd w:val="clear" w:color="auto" w:fill="CCFFCC"/>
          </w:tcPr>
          <w:p w14:paraId="6395C676" w14:textId="435DE2A6" w:rsidR="0007045E" w:rsidRPr="00FD5F11" w:rsidRDefault="00201A12" w:rsidP="00A638D6">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1</w:t>
            </w:r>
            <w:proofErr w:type="gramStart"/>
            <w:r w:rsidR="00CC3EA8" w:rsidRPr="00FD5F11">
              <w:rPr>
                <w:rFonts w:ascii="Georgia" w:eastAsia="Times New Roman" w:hAnsi="Georgia" w:cs="Times New Roman"/>
                <w:spacing w:val="-1"/>
                <w:sz w:val="20"/>
                <w:szCs w:val="20"/>
              </w:rPr>
              <w:t>..</w:t>
            </w:r>
            <w:proofErr w:type="gramEnd"/>
            <w:r w:rsidR="00CC3EA8" w:rsidRPr="00FD5F11">
              <w:rPr>
                <w:rFonts w:ascii="Georgia" w:eastAsia="Times New Roman" w:hAnsi="Georgia" w:cs="Times New Roman"/>
                <w:spacing w:val="-1"/>
                <w:sz w:val="20"/>
                <w:szCs w:val="20"/>
              </w:rPr>
              <w:t>1</w:t>
            </w:r>
          </w:p>
        </w:tc>
      </w:tr>
      <w:tr w:rsidR="0007045E" w:rsidRPr="00705DCC" w14:paraId="6C65D987" w14:textId="77777777" w:rsidTr="00306866">
        <w:tc>
          <w:tcPr>
            <w:tcW w:w="2802" w:type="dxa"/>
            <w:shd w:val="clear" w:color="auto" w:fill="CCFFCC"/>
          </w:tcPr>
          <w:p w14:paraId="7BB7299A" w14:textId="77777777" w:rsidR="0007045E" w:rsidRPr="00FD5F11" w:rsidRDefault="0007045E" w:rsidP="00A638D6">
            <w:pPr>
              <w:pStyle w:val="TableParagraph"/>
              <w:spacing w:line="229" w:lineRule="exact"/>
              <w:ind w:left="102"/>
              <w:rPr>
                <w:rFonts w:ascii="Georgia" w:eastAsia="Times New Roman" w:hAnsi="Georgia" w:cs="Times New Roman"/>
                <w:spacing w:val="-1"/>
                <w:sz w:val="20"/>
                <w:szCs w:val="20"/>
              </w:rPr>
            </w:pPr>
            <w:proofErr w:type="spellStart"/>
            <w:r w:rsidRPr="00FD5F11">
              <w:rPr>
                <w:rFonts w:ascii="Georgia" w:eastAsia="Times New Roman" w:hAnsi="Georgia" w:cs="Times New Roman"/>
                <w:spacing w:val="-1"/>
                <w:sz w:val="20"/>
                <w:szCs w:val="20"/>
              </w:rPr>
              <w:t>type.codeSystem</w:t>
            </w:r>
            <w:proofErr w:type="spellEnd"/>
          </w:p>
          <w:p w14:paraId="3CC3FF11" w14:textId="77777777" w:rsidR="0007045E" w:rsidRPr="00FD5F11" w:rsidRDefault="0007045E" w:rsidP="00A638D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461D0E69" w14:textId="1F77554B" w:rsidR="0007045E" w:rsidRPr="00FD5F11" w:rsidRDefault="00201A12" w:rsidP="00FD5F11">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w:t>
            </w:r>
            <w:r w:rsidR="0007045E" w:rsidRPr="00FD5F11">
              <w:rPr>
                <w:rFonts w:ascii="Georgia" w:eastAsia="Times New Roman" w:hAnsi="Georgia" w:cs="Times New Roman"/>
                <w:spacing w:val="-1"/>
                <w:sz w:val="20"/>
                <w:szCs w:val="20"/>
              </w:rPr>
              <w:t>tring</w:t>
            </w:r>
          </w:p>
        </w:tc>
        <w:tc>
          <w:tcPr>
            <w:tcW w:w="3686" w:type="dxa"/>
            <w:shd w:val="clear" w:color="auto" w:fill="CCFFCC"/>
          </w:tcPr>
          <w:p w14:paraId="63BEA6D0" w14:textId="70E9B848" w:rsidR="0007045E" w:rsidRPr="00FD5F11" w:rsidRDefault="00235D93" w:rsidP="00A638D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OID för kodsystem</w:t>
            </w:r>
          </w:p>
          <w:p w14:paraId="24125D25" w14:textId="77777777" w:rsidR="0007045E" w:rsidRPr="00FD5F11" w:rsidRDefault="0007045E" w:rsidP="00A638D6">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6F8C1746" w14:textId="1EABE431" w:rsidR="0007045E" w:rsidRPr="00FD5F11" w:rsidRDefault="00201A12" w:rsidP="00A638D6">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1</w:t>
            </w:r>
            <w:proofErr w:type="gramStart"/>
            <w:r w:rsidR="00CC3EA8" w:rsidRPr="00FD5F11">
              <w:rPr>
                <w:rFonts w:ascii="Georgia" w:eastAsia="Times New Roman" w:hAnsi="Georgia" w:cs="Times New Roman"/>
                <w:spacing w:val="-1"/>
                <w:sz w:val="20"/>
                <w:szCs w:val="20"/>
              </w:rPr>
              <w:t>..</w:t>
            </w:r>
            <w:proofErr w:type="gramEnd"/>
            <w:r w:rsidR="00CC3EA8" w:rsidRPr="00FD5F11">
              <w:rPr>
                <w:rFonts w:ascii="Georgia" w:eastAsia="Times New Roman" w:hAnsi="Georgia" w:cs="Times New Roman"/>
                <w:spacing w:val="-1"/>
                <w:sz w:val="20"/>
                <w:szCs w:val="20"/>
              </w:rPr>
              <w:t>1</w:t>
            </w:r>
          </w:p>
        </w:tc>
      </w:tr>
      <w:tr w:rsidR="0007045E" w:rsidRPr="00705DCC" w14:paraId="39F2EC32" w14:textId="77777777" w:rsidTr="00306866">
        <w:tc>
          <w:tcPr>
            <w:tcW w:w="2802" w:type="dxa"/>
          </w:tcPr>
          <w:p w14:paraId="1A570F0D" w14:textId="77777777" w:rsidR="0007045E" w:rsidRPr="00FD5F11" w:rsidRDefault="0007045E" w:rsidP="00A638D6">
            <w:pPr>
              <w:pStyle w:val="TableParagraph"/>
              <w:spacing w:line="229" w:lineRule="exact"/>
              <w:ind w:left="102"/>
              <w:rPr>
                <w:rFonts w:ascii="Georgia" w:eastAsia="Times New Roman" w:hAnsi="Georgia" w:cs="Times New Roman"/>
                <w:spacing w:val="-1"/>
                <w:sz w:val="20"/>
                <w:szCs w:val="20"/>
              </w:rPr>
            </w:pPr>
            <w:proofErr w:type="spellStart"/>
            <w:r w:rsidRPr="00FD5F11">
              <w:rPr>
                <w:rFonts w:ascii="Georgia" w:eastAsia="Times New Roman" w:hAnsi="Georgia" w:cs="Times New Roman"/>
                <w:spacing w:val="-1"/>
                <w:sz w:val="20"/>
                <w:szCs w:val="20"/>
              </w:rPr>
              <w:t>type.codeSystemName</w:t>
            </w:r>
            <w:proofErr w:type="spellEnd"/>
          </w:p>
        </w:tc>
        <w:tc>
          <w:tcPr>
            <w:tcW w:w="1842" w:type="dxa"/>
          </w:tcPr>
          <w:p w14:paraId="18E914B5" w14:textId="3BBC430F" w:rsidR="0007045E" w:rsidRPr="00FD5F11" w:rsidRDefault="00201A12" w:rsidP="00FD5F11">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w:t>
            </w:r>
            <w:r w:rsidR="0007045E" w:rsidRPr="00FD5F11">
              <w:rPr>
                <w:rFonts w:ascii="Georgia" w:eastAsia="Times New Roman" w:hAnsi="Georgia" w:cs="Times New Roman"/>
                <w:spacing w:val="-1"/>
                <w:sz w:val="20"/>
                <w:szCs w:val="20"/>
              </w:rPr>
              <w:t>tring</w:t>
            </w:r>
          </w:p>
          <w:p w14:paraId="40CC12F6" w14:textId="77777777" w:rsidR="0007045E" w:rsidRPr="00FD5F11" w:rsidRDefault="0007045E" w:rsidP="00FD5F11">
            <w:pPr>
              <w:pStyle w:val="TableParagraph"/>
              <w:spacing w:line="226" w:lineRule="exact"/>
              <w:ind w:left="102"/>
              <w:rPr>
                <w:rFonts w:ascii="Georgia" w:eastAsia="Times New Roman" w:hAnsi="Georgia" w:cs="Times New Roman"/>
                <w:spacing w:val="-1"/>
                <w:sz w:val="20"/>
                <w:szCs w:val="20"/>
              </w:rPr>
            </w:pPr>
          </w:p>
        </w:tc>
        <w:tc>
          <w:tcPr>
            <w:tcW w:w="3686" w:type="dxa"/>
          </w:tcPr>
          <w:p w14:paraId="70002B79" w14:textId="77777777" w:rsidR="0007045E" w:rsidRPr="00FD5F11" w:rsidRDefault="0007045E" w:rsidP="00A638D6">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Namn på kodsystem</w:t>
            </w:r>
          </w:p>
        </w:tc>
        <w:tc>
          <w:tcPr>
            <w:tcW w:w="1559" w:type="dxa"/>
          </w:tcPr>
          <w:p w14:paraId="5190C56E" w14:textId="77777777" w:rsidR="0007045E" w:rsidRPr="00FD5F11" w:rsidRDefault="0007045E" w:rsidP="00A638D6">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0</w:t>
            </w:r>
            <w:proofErr w:type="gramStart"/>
            <w:r w:rsidRPr="00FD5F11">
              <w:rPr>
                <w:rFonts w:ascii="Georgia" w:eastAsia="Times New Roman" w:hAnsi="Georgia" w:cs="Times New Roman"/>
                <w:spacing w:val="-1"/>
                <w:sz w:val="20"/>
                <w:szCs w:val="20"/>
              </w:rPr>
              <w:t>..</w:t>
            </w:r>
            <w:proofErr w:type="gramEnd"/>
            <w:r w:rsidRPr="00FD5F11">
              <w:rPr>
                <w:rFonts w:ascii="Georgia" w:eastAsia="Times New Roman" w:hAnsi="Georgia" w:cs="Times New Roman"/>
                <w:spacing w:val="-1"/>
                <w:sz w:val="20"/>
                <w:szCs w:val="20"/>
              </w:rPr>
              <w:t>1</w:t>
            </w:r>
          </w:p>
        </w:tc>
      </w:tr>
      <w:tr w:rsidR="0007045E" w:rsidRPr="00705DCC" w14:paraId="69B9ADC4" w14:textId="77777777" w:rsidTr="00306866">
        <w:tc>
          <w:tcPr>
            <w:tcW w:w="2802" w:type="dxa"/>
          </w:tcPr>
          <w:p w14:paraId="375C0ED5" w14:textId="77777777" w:rsidR="0007045E" w:rsidRPr="00FD5F11" w:rsidRDefault="0007045E" w:rsidP="00A638D6">
            <w:pPr>
              <w:pStyle w:val="TableParagraph"/>
              <w:spacing w:line="229" w:lineRule="exact"/>
              <w:ind w:left="102"/>
              <w:rPr>
                <w:rFonts w:ascii="Georgia" w:eastAsia="Times New Roman" w:hAnsi="Georgia" w:cs="Times New Roman"/>
                <w:spacing w:val="-1"/>
                <w:sz w:val="20"/>
                <w:szCs w:val="20"/>
              </w:rPr>
            </w:pPr>
            <w:proofErr w:type="spellStart"/>
            <w:r w:rsidRPr="00FD5F11">
              <w:rPr>
                <w:rFonts w:ascii="Georgia" w:eastAsia="Times New Roman" w:hAnsi="Georgia" w:cs="Times New Roman"/>
                <w:spacing w:val="-1"/>
                <w:sz w:val="20"/>
                <w:szCs w:val="20"/>
              </w:rPr>
              <w:t>type.codesystemVersion</w:t>
            </w:r>
            <w:proofErr w:type="spellEnd"/>
          </w:p>
        </w:tc>
        <w:tc>
          <w:tcPr>
            <w:tcW w:w="1842" w:type="dxa"/>
          </w:tcPr>
          <w:p w14:paraId="61B1E4F5" w14:textId="0CCE4CDD" w:rsidR="0007045E" w:rsidRPr="00FD5F11" w:rsidRDefault="00201A12" w:rsidP="00FD5F11">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st</w:t>
            </w:r>
            <w:r w:rsidR="0007045E" w:rsidRPr="00FD5F11">
              <w:rPr>
                <w:rFonts w:ascii="Georgia" w:eastAsia="Times New Roman" w:hAnsi="Georgia" w:cs="Times New Roman"/>
                <w:spacing w:val="-1"/>
                <w:sz w:val="20"/>
                <w:szCs w:val="20"/>
              </w:rPr>
              <w:t>ring</w:t>
            </w:r>
          </w:p>
          <w:p w14:paraId="00A97435" w14:textId="77777777" w:rsidR="0007045E" w:rsidRPr="00FD5F11" w:rsidRDefault="0007045E" w:rsidP="00FD5F11">
            <w:pPr>
              <w:pStyle w:val="TableParagraph"/>
              <w:spacing w:line="226" w:lineRule="exact"/>
              <w:ind w:left="102"/>
              <w:rPr>
                <w:rFonts w:ascii="Georgia" w:eastAsia="Times New Roman" w:hAnsi="Georgia" w:cs="Times New Roman"/>
                <w:spacing w:val="-1"/>
                <w:sz w:val="20"/>
                <w:szCs w:val="20"/>
              </w:rPr>
            </w:pPr>
          </w:p>
        </w:tc>
        <w:tc>
          <w:tcPr>
            <w:tcW w:w="3686" w:type="dxa"/>
          </w:tcPr>
          <w:p w14:paraId="7FDBC9A0" w14:textId="77777777" w:rsidR="0007045E" w:rsidRPr="00FD5F11" w:rsidRDefault="0007045E" w:rsidP="00A638D6">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Versionsnummer för använt kodsystem.</w:t>
            </w:r>
          </w:p>
          <w:p w14:paraId="2DD2FE0E" w14:textId="77777777" w:rsidR="0007045E" w:rsidRPr="00FD5F11" w:rsidRDefault="0007045E" w:rsidP="00A638D6">
            <w:pPr>
              <w:pStyle w:val="TableParagraph"/>
              <w:spacing w:line="226" w:lineRule="exact"/>
              <w:ind w:left="102"/>
              <w:rPr>
                <w:rFonts w:ascii="Georgia" w:eastAsia="Times New Roman" w:hAnsi="Georgia" w:cs="Times New Roman"/>
                <w:spacing w:val="-1"/>
                <w:sz w:val="20"/>
                <w:szCs w:val="20"/>
              </w:rPr>
            </w:pPr>
          </w:p>
        </w:tc>
        <w:tc>
          <w:tcPr>
            <w:tcW w:w="1559" w:type="dxa"/>
          </w:tcPr>
          <w:p w14:paraId="126938EE" w14:textId="77777777" w:rsidR="0007045E" w:rsidRPr="00FD5F11" w:rsidRDefault="0007045E" w:rsidP="00A638D6">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0</w:t>
            </w:r>
            <w:proofErr w:type="gramStart"/>
            <w:r w:rsidRPr="00FD5F11">
              <w:rPr>
                <w:rFonts w:ascii="Georgia" w:eastAsia="Times New Roman" w:hAnsi="Georgia" w:cs="Times New Roman"/>
                <w:spacing w:val="-1"/>
                <w:sz w:val="20"/>
                <w:szCs w:val="20"/>
              </w:rPr>
              <w:t>..</w:t>
            </w:r>
            <w:proofErr w:type="gramEnd"/>
            <w:r w:rsidRPr="00FD5F11">
              <w:rPr>
                <w:rFonts w:ascii="Georgia" w:eastAsia="Times New Roman" w:hAnsi="Georgia" w:cs="Times New Roman"/>
                <w:spacing w:val="-1"/>
                <w:sz w:val="20"/>
                <w:szCs w:val="20"/>
              </w:rPr>
              <w:t>1</w:t>
            </w:r>
          </w:p>
        </w:tc>
      </w:tr>
      <w:tr w:rsidR="0007045E" w:rsidRPr="00705DCC" w14:paraId="2EE965BD" w14:textId="77777777" w:rsidTr="00306866">
        <w:tc>
          <w:tcPr>
            <w:tcW w:w="2802" w:type="dxa"/>
          </w:tcPr>
          <w:p w14:paraId="134C37F5" w14:textId="77777777" w:rsidR="0007045E" w:rsidRPr="00FD5F11" w:rsidRDefault="0007045E" w:rsidP="00A638D6">
            <w:pPr>
              <w:pStyle w:val="TableParagraph"/>
              <w:spacing w:line="229" w:lineRule="exact"/>
              <w:ind w:left="102"/>
              <w:rPr>
                <w:rFonts w:ascii="Georgia" w:eastAsia="Times New Roman" w:hAnsi="Georgia" w:cs="Times New Roman"/>
                <w:spacing w:val="-1"/>
                <w:sz w:val="20"/>
                <w:szCs w:val="20"/>
              </w:rPr>
            </w:pPr>
            <w:proofErr w:type="spellStart"/>
            <w:r w:rsidRPr="00FD5F11">
              <w:rPr>
                <w:rFonts w:ascii="Georgia" w:eastAsia="Times New Roman" w:hAnsi="Georgia" w:cs="Times New Roman"/>
                <w:spacing w:val="-1"/>
                <w:sz w:val="20"/>
                <w:szCs w:val="20"/>
              </w:rPr>
              <w:t>type.displayName</w:t>
            </w:r>
            <w:proofErr w:type="spellEnd"/>
          </w:p>
        </w:tc>
        <w:tc>
          <w:tcPr>
            <w:tcW w:w="1842" w:type="dxa"/>
          </w:tcPr>
          <w:p w14:paraId="6E0B803A" w14:textId="57130D36" w:rsidR="0007045E" w:rsidRPr="00FD5F11" w:rsidRDefault="00201A12" w:rsidP="00FD5F11">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w:t>
            </w:r>
            <w:r w:rsidR="0007045E" w:rsidRPr="00FD5F11">
              <w:rPr>
                <w:rFonts w:ascii="Georgia" w:eastAsia="Times New Roman" w:hAnsi="Georgia" w:cs="Times New Roman"/>
                <w:spacing w:val="-1"/>
                <w:sz w:val="20"/>
                <w:szCs w:val="20"/>
              </w:rPr>
              <w:t>tring</w:t>
            </w:r>
          </w:p>
        </w:tc>
        <w:tc>
          <w:tcPr>
            <w:tcW w:w="3686" w:type="dxa"/>
          </w:tcPr>
          <w:p w14:paraId="4A432330" w14:textId="77777777" w:rsidR="0007045E" w:rsidRPr="00FD5F11" w:rsidRDefault="0007045E" w:rsidP="00A638D6">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Textuell beskrivning av det som koden anger.</w:t>
            </w:r>
          </w:p>
          <w:p w14:paraId="0CA9B47E" w14:textId="77777777" w:rsidR="0007045E" w:rsidRPr="00FD5F11" w:rsidRDefault="0007045E" w:rsidP="00A638D6">
            <w:pPr>
              <w:pStyle w:val="TableParagraph"/>
              <w:spacing w:line="226" w:lineRule="exact"/>
              <w:ind w:left="102"/>
              <w:rPr>
                <w:rFonts w:ascii="Georgia" w:eastAsia="Times New Roman" w:hAnsi="Georgia" w:cs="Times New Roman"/>
                <w:spacing w:val="-1"/>
                <w:sz w:val="20"/>
                <w:szCs w:val="20"/>
              </w:rPr>
            </w:pPr>
          </w:p>
        </w:tc>
        <w:tc>
          <w:tcPr>
            <w:tcW w:w="1559" w:type="dxa"/>
          </w:tcPr>
          <w:p w14:paraId="657E0742" w14:textId="77777777" w:rsidR="0007045E" w:rsidRPr="00FD5F11" w:rsidRDefault="0007045E" w:rsidP="00A638D6">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0</w:t>
            </w:r>
            <w:proofErr w:type="gramStart"/>
            <w:r w:rsidRPr="00FD5F11">
              <w:rPr>
                <w:rFonts w:ascii="Georgia" w:eastAsia="Times New Roman" w:hAnsi="Georgia" w:cs="Times New Roman"/>
                <w:spacing w:val="-1"/>
                <w:sz w:val="20"/>
                <w:szCs w:val="20"/>
              </w:rPr>
              <w:t>..</w:t>
            </w:r>
            <w:proofErr w:type="gramEnd"/>
            <w:r w:rsidRPr="00FD5F11">
              <w:rPr>
                <w:rFonts w:ascii="Georgia" w:eastAsia="Times New Roman" w:hAnsi="Georgia" w:cs="Times New Roman"/>
                <w:spacing w:val="-1"/>
                <w:sz w:val="20"/>
                <w:szCs w:val="20"/>
              </w:rPr>
              <w:t>1</w:t>
            </w:r>
          </w:p>
        </w:tc>
      </w:tr>
      <w:tr w:rsidR="0007045E" w:rsidRPr="00705DCC" w14:paraId="560CBC61" w14:textId="77777777" w:rsidTr="00306866">
        <w:tc>
          <w:tcPr>
            <w:tcW w:w="2802" w:type="dxa"/>
          </w:tcPr>
          <w:p w14:paraId="4AF0D9AD" w14:textId="2F503934" w:rsidR="0007045E" w:rsidRPr="00FD5F11" w:rsidRDefault="00201A12" w:rsidP="00A638D6">
            <w:pPr>
              <w:pStyle w:val="TableParagraph"/>
              <w:spacing w:line="229" w:lineRule="exact"/>
              <w:ind w:left="102"/>
              <w:rPr>
                <w:rFonts w:ascii="Georgia" w:eastAsia="Times New Roman" w:hAnsi="Georgia" w:cs="Times New Roman"/>
                <w:spacing w:val="-1"/>
                <w:sz w:val="20"/>
                <w:szCs w:val="20"/>
              </w:rPr>
            </w:pPr>
            <w:proofErr w:type="spellStart"/>
            <w:r w:rsidRPr="00FD5F11">
              <w:rPr>
                <w:rFonts w:ascii="Georgia" w:eastAsia="Times New Roman" w:hAnsi="Georgia" w:cs="Times New Roman"/>
                <w:spacing w:val="-1"/>
                <w:sz w:val="20"/>
                <w:szCs w:val="20"/>
              </w:rPr>
              <w:t>model</w:t>
            </w:r>
            <w:proofErr w:type="spellEnd"/>
          </w:p>
        </w:tc>
        <w:tc>
          <w:tcPr>
            <w:tcW w:w="1842" w:type="dxa"/>
          </w:tcPr>
          <w:p w14:paraId="14DBAFC5" w14:textId="664C2C8C" w:rsidR="0007045E" w:rsidRPr="00FD5F11" w:rsidRDefault="00201A12" w:rsidP="00FD5F11">
            <w:pPr>
              <w:pStyle w:val="TableParagraph"/>
              <w:spacing w:line="226" w:lineRule="exact"/>
              <w:ind w:left="102"/>
              <w:rPr>
                <w:rFonts w:ascii="Georgia" w:eastAsia="Times New Roman" w:hAnsi="Georgia" w:cs="Times New Roman"/>
                <w:spacing w:val="-1"/>
                <w:sz w:val="20"/>
                <w:szCs w:val="20"/>
              </w:rPr>
            </w:pPr>
            <w:proofErr w:type="spellStart"/>
            <w:r w:rsidRPr="00FD5F11">
              <w:rPr>
                <w:rFonts w:ascii="Georgia" w:eastAsia="Times New Roman" w:hAnsi="Georgia" w:cs="Times New Roman"/>
                <w:spacing w:val="-1"/>
                <w:sz w:val="20"/>
                <w:szCs w:val="20"/>
              </w:rPr>
              <w:t>SCType</w:t>
            </w:r>
            <w:proofErr w:type="spellEnd"/>
          </w:p>
        </w:tc>
        <w:tc>
          <w:tcPr>
            <w:tcW w:w="3686" w:type="dxa"/>
          </w:tcPr>
          <w:p w14:paraId="4AF2DDF3" w14:textId="0B95D389" w:rsidR="0007045E" w:rsidRPr="00FD5F11" w:rsidRDefault="006B50E2" w:rsidP="006B50E2">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Modell</w:t>
            </w:r>
            <w:r w:rsidR="0007045E" w:rsidRPr="00FD5F11">
              <w:rPr>
                <w:rFonts w:ascii="Georgia" w:eastAsia="Times New Roman" w:hAnsi="Georgia" w:cs="Times New Roman"/>
                <w:spacing w:val="-1"/>
                <w:sz w:val="20"/>
                <w:szCs w:val="20"/>
              </w:rPr>
              <w:t xml:space="preserve"> på utrustning</w:t>
            </w:r>
            <w:r>
              <w:rPr>
                <w:rFonts w:ascii="Georgia" w:eastAsia="Times New Roman" w:hAnsi="Georgia" w:cs="Times New Roman"/>
                <w:spacing w:val="-1"/>
                <w:sz w:val="20"/>
                <w:szCs w:val="20"/>
              </w:rPr>
              <w:t xml:space="preserve"> som skall användas.</w:t>
            </w:r>
          </w:p>
        </w:tc>
        <w:tc>
          <w:tcPr>
            <w:tcW w:w="1559" w:type="dxa"/>
          </w:tcPr>
          <w:p w14:paraId="623994C2" w14:textId="77777777" w:rsidR="0007045E" w:rsidRPr="00FD5F11" w:rsidRDefault="0007045E" w:rsidP="00A638D6">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0</w:t>
            </w:r>
            <w:proofErr w:type="gramStart"/>
            <w:r w:rsidRPr="00FD5F11">
              <w:rPr>
                <w:rFonts w:ascii="Georgia" w:eastAsia="Times New Roman" w:hAnsi="Georgia" w:cs="Times New Roman"/>
                <w:spacing w:val="-1"/>
                <w:sz w:val="20"/>
                <w:szCs w:val="20"/>
              </w:rPr>
              <w:t>..</w:t>
            </w:r>
            <w:proofErr w:type="gramEnd"/>
            <w:r w:rsidRPr="00FD5F11">
              <w:rPr>
                <w:rFonts w:ascii="Georgia" w:eastAsia="Times New Roman" w:hAnsi="Georgia" w:cs="Times New Roman"/>
                <w:spacing w:val="-1"/>
                <w:sz w:val="20"/>
                <w:szCs w:val="20"/>
              </w:rPr>
              <w:t>1</w:t>
            </w:r>
          </w:p>
        </w:tc>
      </w:tr>
      <w:tr w:rsidR="00CC3EA8" w:rsidRPr="00705DCC" w14:paraId="7AE82973" w14:textId="77777777" w:rsidTr="00306866">
        <w:tc>
          <w:tcPr>
            <w:tcW w:w="2802" w:type="dxa"/>
          </w:tcPr>
          <w:p w14:paraId="1E2627C1" w14:textId="2E2BC8A2" w:rsidR="00CC3EA8" w:rsidRPr="00FD5F11" w:rsidRDefault="00CC3EA8" w:rsidP="00CC3EA8">
            <w:pPr>
              <w:pStyle w:val="TableParagraph"/>
              <w:spacing w:line="229" w:lineRule="exact"/>
              <w:ind w:left="102"/>
              <w:rPr>
                <w:rFonts w:ascii="Georgia" w:eastAsia="Times New Roman" w:hAnsi="Georgia" w:cs="Times New Roman"/>
                <w:spacing w:val="-1"/>
                <w:sz w:val="20"/>
                <w:szCs w:val="20"/>
              </w:rPr>
            </w:pPr>
            <w:proofErr w:type="spellStart"/>
            <w:r w:rsidRPr="00FD5F11">
              <w:rPr>
                <w:rFonts w:ascii="Georgia" w:hAnsi="Georgia"/>
                <w:sz w:val="20"/>
                <w:szCs w:val="20"/>
                <w:lang w:eastAsia="sv-SE"/>
              </w:rPr>
              <w:t>model.code</w:t>
            </w:r>
            <w:proofErr w:type="spellEnd"/>
          </w:p>
        </w:tc>
        <w:tc>
          <w:tcPr>
            <w:tcW w:w="1842" w:type="dxa"/>
          </w:tcPr>
          <w:p w14:paraId="38CFE87C" w14:textId="60BCC9D0" w:rsidR="00CC3EA8" w:rsidRPr="00FD5F11" w:rsidRDefault="00CC3EA8" w:rsidP="00FD5F11">
            <w:pPr>
              <w:pStyle w:val="TableParagraph"/>
              <w:spacing w:line="226" w:lineRule="exact"/>
              <w:ind w:left="102"/>
              <w:rPr>
                <w:rFonts w:ascii="Georgia" w:eastAsia="Times New Roman" w:hAnsi="Georgia" w:cs="Times New Roman"/>
                <w:spacing w:val="-1"/>
                <w:sz w:val="20"/>
                <w:szCs w:val="20"/>
              </w:rPr>
            </w:pPr>
            <w:proofErr w:type="spellStart"/>
            <w:r w:rsidRPr="00FD5F11">
              <w:rPr>
                <w:rFonts w:ascii="Georgia" w:hAnsi="Georgia"/>
                <w:sz w:val="20"/>
                <w:szCs w:val="20"/>
              </w:rPr>
              <w:t>CVType</w:t>
            </w:r>
            <w:proofErr w:type="spellEnd"/>
          </w:p>
        </w:tc>
        <w:tc>
          <w:tcPr>
            <w:tcW w:w="3686" w:type="dxa"/>
          </w:tcPr>
          <w:p w14:paraId="1B16C0EE" w14:textId="45971E08" w:rsidR="00CC3EA8" w:rsidRPr="00FD5F11" w:rsidRDefault="00CC3EA8" w:rsidP="00CC3EA8">
            <w:pPr>
              <w:pStyle w:val="TableParagraph"/>
              <w:spacing w:line="226" w:lineRule="exact"/>
              <w:ind w:left="102"/>
              <w:rPr>
                <w:rFonts w:ascii="Georgia" w:eastAsia="Times New Roman" w:hAnsi="Georgia" w:cs="Times New Roman"/>
                <w:spacing w:val="-1"/>
                <w:sz w:val="20"/>
                <w:szCs w:val="20"/>
              </w:rPr>
            </w:pPr>
            <w:r w:rsidRPr="00FD5F11">
              <w:rPr>
                <w:rFonts w:ascii="Georgia" w:hAnsi="Georgia"/>
                <w:sz w:val="20"/>
                <w:szCs w:val="20"/>
              </w:rPr>
              <w:t>Modellbeteckning</w:t>
            </w:r>
          </w:p>
        </w:tc>
        <w:tc>
          <w:tcPr>
            <w:tcW w:w="1559" w:type="dxa"/>
          </w:tcPr>
          <w:p w14:paraId="52F422CE" w14:textId="51680135" w:rsidR="00CC3EA8" w:rsidRPr="00FD5F11" w:rsidRDefault="00CC3EA8"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hAnsi="Georgia"/>
                <w:sz w:val="20"/>
                <w:szCs w:val="20"/>
              </w:rPr>
              <w:t>0</w:t>
            </w:r>
            <w:proofErr w:type="gramStart"/>
            <w:r w:rsidRPr="00FD5F11">
              <w:rPr>
                <w:rFonts w:ascii="Georgia" w:hAnsi="Georgia"/>
                <w:sz w:val="20"/>
                <w:szCs w:val="20"/>
              </w:rPr>
              <w:t>..</w:t>
            </w:r>
            <w:proofErr w:type="gramEnd"/>
            <w:r w:rsidRPr="00FD5F11">
              <w:rPr>
                <w:rFonts w:ascii="Georgia" w:hAnsi="Georgia"/>
                <w:sz w:val="20"/>
                <w:szCs w:val="20"/>
              </w:rPr>
              <w:t>1</w:t>
            </w:r>
          </w:p>
        </w:tc>
      </w:tr>
      <w:tr w:rsidR="00CC3EA8" w:rsidRPr="00705DCC" w14:paraId="169102E8" w14:textId="77777777" w:rsidTr="00C76549">
        <w:tc>
          <w:tcPr>
            <w:tcW w:w="2802" w:type="dxa"/>
            <w:shd w:val="clear" w:color="auto" w:fill="CCFFCC"/>
          </w:tcPr>
          <w:p w14:paraId="32901EF2" w14:textId="1E03221A" w:rsidR="00CC3EA8" w:rsidRPr="00FD5F11" w:rsidRDefault="00CC3EA8" w:rsidP="00CC3EA8">
            <w:pPr>
              <w:pStyle w:val="TableParagraph"/>
              <w:spacing w:line="229" w:lineRule="exact"/>
              <w:ind w:left="102"/>
              <w:rPr>
                <w:rFonts w:ascii="Georgia" w:eastAsia="Times New Roman" w:hAnsi="Georgia" w:cs="Times New Roman"/>
                <w:spacing w:val="-1"/>
                <w:sz w:val="20"/>
                <w:szCs w:val="20"/>
              </w:rPr>
            </w:pPr>
            <w:proofErr w:type="spellStart"/>
            <w:r w:rsidRPr="00FD5F11">
              <w:rPr>
                <w:rFonts w:ascii="Georgia" w:hAnsi="Georgia"/>
                <w:sz w:val="20"/>
                <w:szCs w:val="20"/>
                <w:lang w:eastAsia="sv-SE"/>
              </w:rPr>
              <w:t>model.code.code</w:t>
            </w:r>
            <w:proofErr w:type="spellEnd"/>
          </w:p>
        </w:tc>
        <w:tc>
          <w:tcPr>
            <w:tcW w:w="1842" w:type="dxa"/>
            <w:shd w:val="clear" w:color="auto" w:fill="CCFFCC"/>
          </w:tcPr>
          <w:p w14:paraId="5DFFFC8F" w14:textId="793FFCBC" w:rsidR="00CC3EA8" w:rsidRPr="00FD5F11" w:rsidRDefault="00CC3EA8" w:rsidP="00FD5F11">
            <w:pPr>
              <w:pStyle w:val="TableParagraph"/>
              <w:spacing w:line="226" w:lineRule="exact"/>
              <w:ind w:left="102"/>
              <w:rPr>
                <w:rFonts w:ascii="Georgia" w:eastAsia="Times New Roman" w:hAnsi="Georgia" w:cs="Times New Roman"/>
                <w:spacing w:val="-1"/>
                <w:sz w:val="20"/>
                <w:szCs w:val="20"/>
              </w:rPr>
            </w:pPr>
            <w:r w:rsidRPr="00FD5F11">
              <w:rPr>
                <w:rFonts w:ascii="Georgia" w:hAnsi="Georgia"/>
                <w:sz w:val="20"/>
                <w:szCs w:val="20"/>
              </w:rPr>
              <w:t>String</w:t>
            </w:r>
          </w:p>
        </w:tc>
        <w:tc>
          <w:tcPr>
            <w:tcW w:w="3686" w:type="dxa"/>
            <w:shd w:val="clear" w:color="auto" w:fill="CCFFCC"/>
          </w:tcPr>
          <w:p w14:paraId="4088E133" w14:textId="26CFA877" w:rsidR="00CC3EA8" w:rsidRPr="00FD5F11" w:rsidRDefault="00CC3EA8" w:rsidP="00CC3EA8">
            <w:pPr>
              <w:pStyle w:val="TableParagraph"/>
              <w:spacing w:line="226" w:lineRule="exact"/>
              <w:ind w:left="102"/>
              <w:rPr>
                <w:rFonts w:ascii="Georgia" w:eastAsia="Times New Roman" w:hAnsi="Georgia" w:cs="Times New Roman"/>
                <w:spacing w:val="-1"/>
                <w:sz w:val="20"/>
                <w:szCs w:val="20"/>
              </w:rPr>
            </w:pPr>
            <w:r w:rsidRPr="00FD5F11">
              <w:rPr>
                <w:rFonts w:ascii="Georgia" w:hAnsi="Georgia"/>
                <w:sz w:val="20"/>
                <w:szCs w:val="20"/>
              </w:rPr>
              <w:t>Kod för modellbeteckning</w:t>
            </w:r>
          </w:p>
        </w:tc>
        <w:tc>
          <w:tcPr>
            <w:tcW w:w="1559" w:type="dxa"/>
            <w:shd w:val="clear" w:color="auto" w:fill="CCFFCC"/>
          </w:tcPr>
          <w:p w14:paraId="5E3446E7" w14:textId="077EB3ED" w:rsidR="00CC3EA8" w:rsidRPr="00FD5F11" w:rsidRDefault="00CC3EA8"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hAnsi="Georgia"/>
                <w:sz w:val="20"/>
                <w:szCs w:val="20"/>
              </w:rPr>
              <w:t>1</w:t>
            </w:r>
            <w:proofErr w:type="gramStart"/>
            <w:r w:rsidRPr="00FD5F11">
              <w:rPr>
                <w:rFonts w:ascii="Georgia" w:hAnsi="Georgia"/>
                <w:sz w:val="20"/>
                <w:szCs w:val="20"/>
              </w:rPr>
              <w:t>..</w:t>
            </w:r>
            <w:proofErr w:type="gramEnd"/>
            <w:r w:rsidRPr="00FD5F11">
              <w:rPr>
                <w:rFonts w:ascii="Georgia" w:hAnsi="Georgia"/>
                <w:sz w:val="20"/>
                <w:szCs w:val="20"/>
              </w:rPr>
              <w:t>1</w:t>
            </w:r>
          </w:p>
        </w:tc>
      </w:tr>
      <w:tr w:rsidR="00CC3EA8" w:rsidRPr="00705DCC" w14:paraId="1B1D6957" w14:textId="77777777" w:rsidTr="00C76549">
        <w:tc>
          <w:tcPr>
            <w:tcW w:w="2802" w:type="dxa"/>
            <w:shd w:val="clear" w:color="auto" w:fill="CCFFCC"/>
          </w:tcPr>
          <w:p w14:paraId="197ACC37" w14:textId="22C944A5" w:rsidR="00CC3EA8" w:rsidRPr="00FD5F11" w:rsidRDefault="00CC3EA8" w:rsidP="00CC3EA8">
            <w:pPr>
              <w:pStyle w:val="TableParagraph"/>
              <w:spacing w:line="229" w:lineRule="exact"/>
              <w:ind w:left="102"/>
              <w:rPr>
                <w:rFonts w:ascii="Georgia" w:eastAsia="Times New Roman" w:hAnsi="Georgia" w:cs="Times New Roman"/>
                <w:spacing w:val="-1"/>
                <w:sz w:val="20"/>
                <w:szCs w:val="20"/>
              </w:rPr>
            </w:pPr>
            <w:proofErr w:type="spellStart"/>
            <w:r w:rsidRPr="00FD5F11">
              <w:rPr>
                <w:rFonts w:ascii="Georgia" w:hAnsi="Georgia"/>
                <w:sz w:val="20"/>
                <w:szCs w:val="20"/>
                <w:lang w:eastAsia="sv-SE"/>
              </w:rPr>
              <w:t>model.code.codeSystem</w:t>
            </w:r>
            <w:proofErr w:type="spellEnd"/>
          </w:p>
        </w:tc>
        <w:tc>
          <w:tcPr>
            <w:tcW w:w="1842" w:type="dxa"/>
            <w:shd w:val="clear" w:color="auto" w:fill="CCFFCC"/>
          </w:tcPr>
          <w:p w14:paraId="16F91447" w14:textId="1E5B349A" w:rsidR="00CC3EA8" w:rsidRPr="00FD5F11" w:rsidRDefault="00CC3EA8" w:rsidP="00FD5F11">
            <w:pPr>
              <w:pStyle w:val="TableParagraph"/>
              <w:spacing w:line="226" w:lineRule="exact"/>
              <w:ind w:left="102"/>
              <w:rPr>
                <w:rFonts w:ascii="Georgia" w:eastAsia="Times New Roman" w:hAnsi="Georgia" w:cs="Times New Roman"/>
                <w:spacing w:val="-1"/>
                <w:sz w:val="20"/>
                <w:szCs w:val="20"/>
              </w:rPr>
            </w:pPr>
            <w:r w:rsidRPr="00FD5F11">
              <w:rPr>
                <w:rFonts w:ascii="Georgia" w:hAnsi="Georgia"/>
                <w:sz w:val="20"/>
                <w:szCs w:val="20"/>
              </w:rPr>
              <w:t>String</w:t>
            </w:r>
          </w:p>
        </w:tc>
        <w:tc>
          <w:tcPr>
            <w:tcW w:w="3686" w:type="dxa"/>
            <w:shd w:val="clear" w:color="auto" w:fill="CCFFCC"/>
          </w:tcPr>
          <w:p w14:paraId="6C8BA768" w14:textId="2BFDB670" w:rsidR="00CC3EA8" w:rsidRPr="00FD5F11" w:rsidRDefault="00CC3EA8" w:rsidP="00CC3EA8">
            <w:pPr>
              <w:pStyle w:val="TableParagraph"/>
              <w:spacing w:line="226" w:lineRule="exact"/>
              <w:ind w:left="102"/>
              <w:rPr>
                <w:rFonts w:ascii="Georgia" w:eastAsia="Times New Roman" w:hAnsi="Georgia" w:cs="Times New Roman"/>
                <w:spacing w:val="-1"/>
                <w:sz w:val="20"/>
                <w:szCs w:val="20"/>
              </w:rPr>
            </w:pPr>
            <w:r w:rsidRPr="00FD5F11">
              <w:rPr>
                <w:rFonts w:ascii="Georgia" w:hAnsi="Georgia"/>
                <w:sz w:val="20"/>
                <w:szCs w:val="20"/>
              </w:rPr>
              <w:t>Kodsystem för modellbeteckning.</w:t>
            </w:r>
          </w:p>
        </w:tc>
        <w:tc>
          <w:tcPr>
            <w:tcW w:w="1559" w:type="dxa"/>
            <w:shd w:val="clear" w:color="auto" w:fill="CCFFCC"/>
          </w:tcPr>
          <w:p w14:paraId="44A222CA" w14:textId="3F4CACE5" w:rsidR="00CC3EA8" w:rsidRPr="00FD5F11" w:rsidRDefault="00CC3EA8"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hAnsi="Georgia"/>
                <w:sz w:val="20"/>
                <w:szCs w:val="20"/>
              </w:rPr>
              <w:t>1</w:t>
            </w:r>
            <w:proofErr w:type="gramStart"/>
            <w:r w:rsidRPr="00FD5F11">
              <w:rPr>
                <w:rFonts w:ascii="Georgia" w:hAnsi="Georgia"/>
                <w:sz w:val="20"/>
                <w:szCs w:val="20"/>
              </w:rPr>
              <w:t>..</w:t>
            </w:r>
            <w:proofErr w:type="gramEnd"/>
            <w:r w:rsidRPr="00FD5F11">
              <w:rPr>
                <w:rFonts w:ascii="Georgia" w:hAnsi="Georgia"/>
                <w:sz w:val="20"/>
                <w:szCs w:val="20"/>
              </w:rPr>
              <w:t>1</w:t>
            </w:r>
          </w:p>
        </w:tc>
      </w:tr>
      <w:tr w:rsidR="00CC3EA8" w:rsidRPr="00705DCC" w14:paraId="0AAA08B9" w14:textId="77777777" w:rsidTr="00395032">
        <w:tc>
          <w:tcPr>
            <w:tcW w:w="2802" w:type="dxa"/>
            <w:shd w:val="clear" w:color="auto" w:fill="FDE9D9" w:themeFill="accent6" w:themeFillTint="33"/>
          </w:tcPr>
          <w:p w14:paraId="05B9A29D" w14:textId="7B91AE98" w:rsidR="00CC3EA8" w:rsidRPr="00FD5F11" w:rsidRDefault="00CC3EA8" w:rsidP="00CC3EA8">
            <w:pPr>
              <w:pStyle w:val="TableParagraph"/>
              <w:spacing w:line="229" w:lineRule="exact"/>
              <w:ind w:left="102"/>
              <w:rPr>
                <w:rFonts w:ascii="Georgia" w:eastAsia="Times New Roman" w:hAnsi="Georgia" w:cs="Times New Roman"/>
                <w:color w:val="000000" w:themeColor="text1"/>
                <w:spacing w:val="-1"/>
                <w:sz w:val="20"/>
                <w:szCs w:val="20"/>
              </w:rPr>
            </w:pPr>
            <w:proofErr w:type="spellStart"/>
            <w:r w:rsidRPr="00FD5F11">
              <w:rPr>
                <w:rFonts w:ascii="Georgia" w:hAnsi="Georgia"/>
                <w:color w:val="000000" w:themeColor="text1"/>
                <w:sz w:val="20"/>
                <w:szCs w:val="20"/>
                <w:lang w:eastAsia="sv-SE"/>
              </w:rPr>
              <w:t>model.code.codeSystemVersion</w:t>
            </w:r>
            <w:proofErr w:type="spellEnd"/>
          </w:p>
        </w:tc>
        <w:tc>
          <w:tcPr>
            <w:tcW w:w="1842" w:type="dxa"/>
            <w:shd w:val="clear" w:color="auto" w:fill="FDE9D9" w:themeFill="accent6" w:themeFillTint="33"/>
          </w:tcPr>
          <w:p w14:paraId="3DA00E11" w14:textId="1EE40285" w:rsidR="00CC3EA8" w:rsidRPr="00FD5F11" w:rsidRDefault="00CC3EA8" w:rsidP="00FD5F11">
            <w:pPr>
              <w:pStyle w:val="TableParagraph"/>
              <w:spacing w:line="226" w:lineRule="exact"/>
              <w:ind w:left="102"/>
              <w:rPr>
                <w:rFonts w:ascii="Georgia" w:eastAsia="Times New Roman" w:hAnsi="Georgia" w:cs="Times New Roman"/>
                <w:color w:val="000000" w:themeColor="text1"/>
                <w:spacing w:val="-1"/>
                <w:sz w:val="20"/>
                <w:szCs w:val="20"/>
              </w:rPr>
            </w:pPr>
            <w:r w:rsidRPr="00FD5F11">
              <w:rPr>
                <w:rFonts w:ascii="Georgia" w:hAnsi="Georgia"/>
                <w:color w:val="000000" w:themeColor="text1"/>
                <w:sz w:val="20"/>
                <w:szCs w:val="20"/>
              </w:rPr>
              <w:t>String</w:t>
            </w:r>
          </w:p>
        </w:tc>
        <w:tc>
          <w:tcPr>
            <w:tcW w:w="3686" w:type="dxa"/>
            <w:shd w:val="clear" w:color="auto" w:fill="FDE9D9" w:themeFill="accent6" w:themeFillTint="33"/>
          </w:tcPr>
          <w:p w14:paraId="40488262" w14:textId="2C416130" w:rsidR="00CC3EA8" w:rsidRPr="00FD5F11" w:rsidRDefault="00CC3EA8" w:rsidP="00CC3EA8">
            <w:pPr>
              <w:pStyle w:val="TableParagraph"/>
              <w:spacing w:line="226" w:lineRule="exact"/>
              <w:ind w:left="102"/>
              <w:rPr>
                <w:rFonts w:ascii="Georgia" w:eastAsia="Times New Roman" w:hAnsi="Georgia" w:cs="Times New Roman"/>
                <w:color w:val="000000" w:themeColor="text1"/>
                <w:spacing w:val="-1"/>
                <w:sz w:val="20"/>
                <w:szCs w:val="20"/>
              </w:rPr>
            </w:pPr>
            <w:r w:rsidRPr="00FD5F11">
              <w:rPr>
                <w:rFonts w:ascii="Georgia" w:hAnsi="Georgia"/>
                <w:color w:val="000000" w:themeColor="text1"/>
                <w:sz w:val="20"/>
                <w:szCs w:val="20"/>
              </w:rPr>
              <w:t xml:space="preserve">Skall </w:t>
            </w:r>
            <w:proofErr w:type="gramStart"/>
            <w:r w:rsidRPr="00FD5F11">
              <w:rPr>
                <w:rFonts w:ascii="Georgia" w:hAnsi="Georgia"/>
                <w:color w:val="000000" w:themeColor="text1"/>
                <w:sz w:val="20"/>
                <w:szCs w:val="20"/>
              </w:rPr>
              <w:t>ej</w:t>
            </w:r>
            <w:proofErr w:type="gramEnd"/>
            <w:r w:rsidRPr="00FD5F11">
              <w:rPr>
                <w:rFonts w:ascii="Georgia" w:hAnsi="Georgia"/>
                <w:color w:val="000000" w:themeColor="text1"/>
                <w:sz w:val="20"/>
                <w:szCs w:val="20"/>
              </w:rPr>
              <w:t xml:space="preserve"> anges</w:t>
            </w:r>
          </w:p>
        </w:tc>
        <w:tc>
          <w:tcPr>
            <w:tcW w:w="1559" w:type="dxa"/>
            <w:shd w:val="clear" w:color="auto" w:fill="FDE9D9" w:themeFill="accent6" w:themeFillTint="33"/>
          </w:tcPr>
          <w:p w14:paraId="38BECC22" w14:textId="633A431B" w:rsidR="00CC3EA8" w:rsidRPr="00FD5F11" w:rsidRDefault="00CC3EA8" w:rsidP="00CC3EA8">
            <w:pPr>
              <w:pStyle w:val="TableParagraph"/>
              <w:spacing w:line="226" w:lineRule="exact"/>
              <w:ind w:left="102"/>
              <w:jc w:val="center"/>
              <w:rPr>
                <w:rFonts w:ascii="Georgia" w:eastAsia="Times New Roman" w:hAnsi="Georgia" w:cs="Times New Roman"/>
                <w:color w:val="000000" w:themeColor="text1"/>
                <w:spacing w:val="-1"/>
                <w:sz w:val="20"/>
                <w:szCs w:val="20"/>
              </w:rPr>
            </w:pPr>
            <w:r w:rsidRPr="00FD5F11">
              <w:rPr>
                <w:rFonts w:ascii="Georgia" w:hAnsi="Georgia"/>
                <w:color w:val="000000" w:themeColor="text1"/>
                <w:sz w:val="20"/>
                <w:szCs w:val="20"/>
              </w:rPr>
              <w:t>0</w:t>
            </w:r>
            <w:proofErr w:type="gramStart"/>
            <w:r w:rsidRPr="00FD5F11">
              <w:rPr>
                <w:rFonts w:ascii="Georgia" w:hAnsi="Georgia"/>
                <w:color w:val="000000" w:themeColor="text1"/>
                <w:sz w:val="20"/>
                <w:szCs w:val="20"/>
              </w:rPr>
              <w:t>..</w:t>
            </w:r>
            <w:proofErr w:type="gramEnd"/>
            <w:r w:rsidRPr="00FD5F11">
              <w:rPr>
                <w:rFonts w:ascii="Georgia" w:hAnsi="Georgia"/>
                <w:color w:val="000000" w:themeColor="text1"/>
                <w:sz w:val="20"/>
                <w:szCs w:val="20"/>
              </w:rPr>
              <w:t>0</w:t>
            </w:r>
          </w:p>
        </w:tc>
      </w:tr>
      <w:tr w:rsidR="00CC3EA8" w:rsidRPr="00705DCC" w14:paraId="0965EFB9" w14:textId="77777777" w:rsidTr="00306866">
        <w:tc>
          <w:tcPr>
            <w:tcW w:w="2802" w:type="dxa"/>
            <w:shd w:val="clear" w:color="auto" w:fill="auto"/>
          </w:tcPr>
          <w:p w14:paraId="414C6889" w14:textId="5936BB45" w:rsidR="00CC3EA8" w:rsidRPr="00FD5F11" w:rsidRDefault="00CC3EA8" w:rsidP="00CC3EA8">
            <w:pPr>
              <w:pStyle w:val="TableParagraph"/>
              <w:spacing w:line="229" w:lineRule="exact"/>
              <w:ind w:left="102"/>
              <w:rPr>
                <w:rFonts w:ascii="Georgia" w:hAnsi="Georgia"/>
                <w:color w:val="000000" w:themeColor="text1"/>
                <w:sz w:val="20"/>
                <w:szCs w:val="20"/>
                <w:lang w:eastAsia="sv-SE"/>
              </w:rPr>
            </w:pPr>
            <w:proofErr w:type="spellStart"/>
            <w:r w:rsidRPr="00FD5F11">
              <w:rPr>
                <w:rFonts w:ascii="Georgia" w:hAnsi="Georgia"/>
                <w:sz w:val="20"/>
                <w:szCs w:val="20"/>
                <w:lang w:eastAsia="sv-SE"/>
              </w:rPr>
              <w:t>model.code.displayName</w:t>
            </w:r>
            <w:proofErr w:type="spellEnd"/>
          </w:p>
        </w:tc>
        <w:tc>
          <w:tcPr>
            <w:tcW w:w="1842" w:type="dxa"/>
            <w:shd w:val="clear" w:color="auto" w:fill="auto"/>
          </w:tcPr>
          <w:p w14:paraId="2B533107" w14:textId="23BB1FC2" w:rsidR="00CC3EA8" w:rsidRPr="00FD5F11" w:rsidRDefault="00CC3EA8" w:rsidP="00FD5F11">
            <w:pPr>
              <w:pStyle w:val="TableParagraph"/>
              <w:spacing w:line="226" w:lineRule="exact"/>
              <w:ind w:left="102"/>
              <w:rPr>
                <w:rFonts w:ascii="Georgia" w:hAnsi="Georgia"/>
                <w:color w:val="000000" w:themeColor="text1"/>
                <w:sz w:val="20"/>
                <w:szCs w:val="20"/>
              </w:rPr>
            </w:pPr>
            <w:r w:rsidRPr="00FD5F11">
              <w:rPr>
                <w:rFonts w:ascii="Georgia" w:hAnsi="Georgia"/>
                <w:sz w:val="20"/>
                <w:szCs w:val="20"/>
              </w:rPr>
              <w:t>String</w:t>
            </w:r>
          </w:p>
        </w:tc>
        <w:tc>
          <w:tcPr>
            <w:tcW w:w="3686" w:type="dxa"/>
            <w:shd w:val="clear" w:color="auto" w:fill="auto"/>
          </w:tcPr>
          <w:p w14:paraId="318CAA8B" w14:textId="5CBE1936" w:rsidR="00CC3EA8" w:rsidRPr="00FD5F11" w:rsidRDefault="00CC3EA8" w:rsidP="00CC3EA8">
            <w:pPr>
              <w:pStyle w:val="TableParagraph"/>
              <w:spacing w:line="226" w:lineRule="exact"/>
              <w:ind w:left="102"/>
              <w:rPr>
                <w:rFonts w:ascii="Georgia" w:hAnsi="Georgia"/>
                <w:color w:val="000000" w:themeColor="text1"/>
                <w:sz w:val="20"/>
                <w:szCs w:val="20"/>
              </w:rPr>
            </w:pPr>
            <w:r w:rsidRPr="00FD5F11">
              <w:rPr>
                <w:rFonts w:ascii="Georgia" w:hAnsi="Georgia"/>
                <w:sz w:val="20"/>
                <w:szCs w:val="20"/>
              </w:rPr>
              <w:t>Klartext för kod</w:t>
            </w:r>
          </w:p>
        </w:tc>
        <w:tc>
          <w:tcPr>
            <w:tcW w:w="1559" w:type="dxa"/>
            <w:shd w:val="clear" w:color="auto" w:fill="auto"/>
          </w:tcPr>
          <w:p w14:paraId="7C775788" w14:textId="03DA0E41" w:rsidR="00CC3EA8" w:rsidRPr="00FD5F11" w:rsidRDefault="00CC3EA8" w:rsidP="00CC3EA8">
            <w:pPr>
              <w:pStyle w:val="TableParagraph"/>
              <w:spacing w:line="226" w:lineRule="exact"/>
              <w:ind w:left="102"/>
              <w:jc w:val="center"/>
              <w:rPr>
                <w:rFonts w:ascii="Georgia" w:hAnsi="Georgia"/>
                <w:color w:val="000000" w:themeColor="text1"/>
                <w:sz w:val="20"/>
                <w:szCs w:val="20"/>
              </w:rPr>
            </w:pPr>
            <w:r w:rsidRPr="00FD5F11">
              <w:rPr>
                <w:rFonts w:ascii="Georgia" w:hAnsi="Georgia"/>
                <w:sz w:val="20"/>
                <w:szCs w:val="20"/>
              </w:rPr>
              <w:t>0</w:t>
            </w:r>
            <w:proofErr w:type="gramStart"/>
            <w:r w:rsidRPr="00FD5F11">
              <w:rPr>
                <w:rFonts w:ascii="Georgia" w:hAnsi="Georgia"/>
                <w:sz w:val="20"/>
                <w:szCs w:val="20"/>
              </w:rPr>
              <w:t>..</w:t>
            </w:r>
            <w:proofErr w:type="gramEnd"/>
            <w:r w:rsidRPr="00FD5F11">
              <w:rPr>
                <w:rFonts w:ascii="Georgia" w:hAnsi="Georgia"/>
                <w:sz w:val="20"/>
                <w:szCs w:val="20"/>
              </w:rPr>
              <w:t>1</w:t>
            </w:r>
          </w:p>
        </w:tc>
      </w:tr>
      <w:tr w:rsidR="00CC3EA8" w:rsidRPr="00705DCC" w14:paraId="2E51EB27" w14:textId="77777777" w:rsidTr="00395032">
        <w:tc>
          <w:tcPr>
            <w:tcW w:w="2802" w:type="dxa"/>
            <w:shd w:val="clear" w:color="auto" w:fill="FDE9D9" w:themeFill="accent6" w:themeFillTint="33"/>
          </w:tcPr>
          <w:p w14:paraId="264024D6" w14:textId="4A852877" w:rsidR="00CC3EA8" w:rsidRPr="00FD5F11" w:rsidRDefault="00CC3EA8" w:rsidP="00CC3EA8">
            <w:pPr>
              <w:pStyle w:val="TableParagraph"/>
              <w:spacing w:line="229" w:lineRule="exact"/>
              <w:ind w:left="102"/>
              <w:rPr>
                <w:rFonts w:ascii="Georgia" w:hAnsi="Georgia"/>
                <w:color w:val="000000" w:themeColor="text1"/>
                <w:sz w:val="20"/>
                <w:szCs w:val="20"/>
                <w:lang w:eastAsia="sv-SE"/>
              </w:rPr>
            </w:pPr>
            <w:proofErr w:type="spellStart"/>
            <w:r w:rsidRPr="00FD5F11">
              <w:rPr>
                <w:rFonts w:ascii="Georgia" w:hAnsi="Georgia"/>
                <w:color w:val="000000" w:themeColor="text1"/>
                <w:sz w:val="20"/>
                <w:szCs w:val="20"/>
                <w:lang w:eastAsia="sv-SE"/>
              </w:rPr>
              <w:t>model.code.originalText</w:t>
            </w:r>
            <w:proofErr w:type="spellEnd"/>
          </w:p>
        </w:tc>
        <w:tc>
          <w:tcPr>
            <w:tcW w:w="1842" w:type="dxa"/>
            <w:shd w:val="clear" w:color="auto" w:fill="FDE9D9" w:themeFill="accent6" w:themeFillTint="33"/>
          </w:tcPr>
          <w:p w14:paraId="05D1E596" w14:textId="0B6B58C8" w:rsidR="00CC3EA8" w:rsidRPr="00FD5F11" w:rsidRDefault="00CC3EA8" w:rsidP="00FD5F11">
            <w:pPr>
              <w:pStyle w:val="TableParagraph"/>
              <w:spacing w:line="226" w:lineRule="exact"/>
              <w:ind w:left="102"/>
              <w:rPr>
                <w:rFonts w:ascii="Georgia" w:hAnsi="Georgia"/>
                <w:color w:val="000000" w:themeColor="text1"/>
                <w:sz w:val="20"/>
                <w:szCs w:val="20"/>
              </w:rPr>
            </w:pPr>
            <w:r w:rsidRPr="00FD5F11">
              <w:rPr>
                <w:rFonts w:ascii="Georgia" w:hAnsi="Georgia"/>
                <w:color w:val="000000" w:themeColor="text1"/>
                <w:sz w:val="20"/>
                <w:szCs w:val="20"/>
              </w:rPr>
              <w:t>String</w:t>
            </w:r>
          </w:p>
        </w:tc>
        <w:tc>
          <w:tcPr>
            <w:tcW w:w="3686" w:type="dxa"/>
            <w:shd w:val="clear" w:color="auto" w:fill="FDE9D9" w:themeFill="accent6" w:themeFillTint="33"/>
          </w:tcPr>
          <w:p w14:paraId="606155AD" w14:textId="3039AC27" w:rsidR="00CC3EA8" w:rsidRPr="00FD5F11" w:rsidRDefault="00CC3EA8" w:rsidP="00CC3EA8">
            <w:pPr>
              <w:pStyle w:val="TableParagraph"/>
              <w:spacing w:line="226" w:lineRule="exact"/>
              <w:ind w:left="102"/>
              <w:rPr>
                <w:rFonts w:ascii="Georgia" w:hAnsi="Georgia"/>
                <w:color w:val="000000" w:themeColor="text1"/>
                <w:sz w:val="20"/>
                <w:szCs w:val="20"/>
              </w:rPr>
            </w:pPr>
            <w:r w:rsidRPr="00FD5F11">
              <w:rPr>
                <w:rFonts w:ascii="Georgia" w:hAnsi="Georgia"/>
                <w:color w:val="000000" w:themeColor="text1"/>
                <w:sz w:val="20"/>
                <w:szCs w:val="20"/>
              </w:rPr>
              <w:t xml:space="preserve">Skall </w:t>
            </w:r>
            <w:proofErr w:type="gramStart"/>
            <w:r w:rsidRPr="00FD5F11">
              <w:rPr>
                <w:rFonts w:ascii="Georgia" w:hAnsi="Georgia"/>
                <w:color w:val="000000" w:themeColor="text1"/>
                <w:sz w:val="20"/>
                <w:szCs w:val="20"/>
              </w:rPr>
              <w:t>ej</w:t>
            </w:r>
            <w:proofErr w:type="gramEnd"/>
            <w:r w:rsidRPr="00FD5F11">
              <w:rPr>
                <w:rFonts w:ascii="Georgia" w:hAnsi="Georgia"/>
                <w:color w:val="000000" w:themeColor="text1"/>
                <w:sz w:val="20"/>
                <w:szCs w:val="20"/>
              </w:rPr>
              <w:t xml:space="preserve"> anges</w:t>
            </w:r>
          </w:p>
        </w:tc>
        <w:tc>
          <w:tcPr>
            <w:tcW w:w="1559" w:type="dxa"/>
            <w:shd w:val="clear" w:color="auto" w:fill="FDE9D9" w:themeFill="accent6" w:themeFillTint="33"/>
          </w:tcPr>
          <w:p w14:paraId="1120B1CE" w14:textId="2F8E1030" w:rsidR="00CC3EA8" w:rsidRPr="00FD5F11" w:rsidRDefault="00CC3EA8" w:rsidP="00CC3EA8">
            <w:pPr>
              <w:pStyle w:val="TableParagraph"/>
              <w:spacing w:line="226" w:lineRule="exact"/>
              <w:ind w:left="102"/>
              <w:jc w:val="center"/>
              <w:rPr>
                <w:rFonts w:ascii="Georgia" w:hAnsi="Georgia"/>
                <w:color w:val="000000" w:themeColor="text1"/>
                <w:sz w:val="20"/>
                <w:szCs w:val="20"/>
              </w:rPr>
            </w:pPr>
            <w:r w:rsidRPr="00FD5F11">
              <w:rPr>
                <w:rFonts w:ascii="Georgia" w:hAnsi="Georgia"/>
                <w:color w:val="000000" w:themeColor="text1"/>
                <w:sz w:val="20"/>
                <w:szCs w:val="20"/>
              </w:rPr>
              <w:t>0</w:t>
            </w:r>
            <w:proofErr w:type="gramStart"/>
            <w:r w:rsidRPr="00FD5F11">
              <w:rPr>
                <w:rFonts w:ascii="Georgia" w:hAnsi="Georgia"/>
                <w:color w:val="000000" w:themeColor="text1"/>
                <w:sz w:val="20"/>
                <w:szCs w:val="20"/>
              </w:rPr>
              <w:t>..</w:t>
            </w:r>
            <w:proofErr w:type="gramEnd"/>
            <w:r w:rsidRPr="00FD5F11">
              <w:rPr>
                <w:rFonts w:ascii="Georgia" w:hAnsi="Georgia"/>
                <w:color w:val="000000" w:themeColor="text1"/>
                <w:sz w:val="20"/>
                <w:szCs w:val="20"/>
              </w:rPr>
              <w:t>0</w:t>
            </w:r>
          </w:p>
        </w:tc>
      </w:tr>
      <w:tr w:rsidR="00CC3EA8" w:rsidRPr="00705DCC" w14:paraId="000F32FD" w14:textId="77777777" w:rsidTr="00306866">
        <w:tc>
          <w:tcPr>
            <w:tcW w:w="2802" w:type="dxa"/>
            <w:shd w:val="clear" w:color="auto" w:fill="CCFFCC"/>
          </w:tcPr>
          <w:p w14:paraId="558AE538" w14:textId="2E80DE67" w:rsidR="00CC3EA8" w:rsidRPr="00FD5F11" w:rsidRDefault="00CC3EA8" w:rsidP="00CC3EA8">
            <w:pPr>
              <w:pStyle w:val="TableParagraph"/>
              <w:spacing w:line="229" w:lineRule="exact"/>
              <w:ind w:left="102"/>
              <w:rPr>
                <w:rFonts w:ascii="Georgia" w:eastAsia="Times New Roman" w:hAnsi="Georgia" w:cs="Times New Roman"/>
                <w:spacing w:val="-1"/>
                <w:sz w:val="20"/>
                <w:szCs w:val="20"/>
              </w:rPr>
            </w:pPr>
            <w:proofErr w:type="spellStart"/>
            <w:r w:rsidRPr="00FD5F11">
              <w:rPr>
                <w:rFonts w:ascii="Georgia" w:eastAsia="Times New Roman" w:hAnsi="Georgia" w:cs="Times New Roman"/>
                <w:spacing w:val="-1"/>
                <w:sz w:val="20"/>
                <w:szCs w:val="20"/>
              </w:rPr>
              <w:t>model.value</w:t>
            </w:r>
            <w:proofErr w:type="spellEnd"/>
          </w:p>
        </w:tc>
        <w:tc>
          <w:tcPr>
            <w:tcW w:w="1842" w:type="dxa"/>
            <w:shd w:val="clear" w:color="auto" w:fill="CCFFCC"/>
          </w:tcPr>
          <w:p w14:paraId="4C887660" w14:textId="742A9EB9" w:rsidR="00CC3EA8" w:rsidRPr="00FD5F11" w:rsidRDefault="00CC3EA8" w:rsidP="00FD5F11">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string</w:t>
            </w:r>
          </w:p>
        </w:tc>
        <w:tc>
          <w:tcPr>
            <w:tcW w:w="3686" w:type="dxa"/>
            <w:shd w:val="clear" w:color="auto" w:fill="CCFFCC"/>
          </w:tcPr>
          <w:p w14:paraId="2A322355" w14:textId="5C6011B6" w:rsidR="00CC3EA8" w:rsidRPr="00FD5F11" w:rsidRDefault="00FD5F11" w:rsidP="00CC3EA8">
            <w:pPr>
              <w:pStyle w:val="TableParagraph"/>
              <w:spacing w:line="226" w:lineRule="exact"/>
              <w:ind w:left="102"/>
              <w:rPr>
                <w:rFonts w:ascii="Georgia" w:eastAsia="Times New Roman" w:hAnsi="Georgia" w:cs="Times New Roman"/>
                <w:spacing w:val="-1"/>
                <w:sz w:val="20"/>
                <w:szCs w:val="20"/>
              </w:rPr>
            </w:pPr>
            <w:r w:rsidRPr="00FD5F11">
              <w:rPr>
                <w:rFonts w:ascii="Georgia" w:hAnsi="Georgia"/>
                <w:sz w:val="20"/>
                <w:szCs w:val="20"/>
              </w:rPr>
              <w:t xml:space="preserve">Tillverkarens modellbeteckning i klartext. Kan användas som komplement eller i stället för den </w:t>
            </w:r>
            <w:proofErr w:type="spellStart"/>
            <w:r w:rsidRPr="00FD5F11">
              <w:rPr>
                <w:rFonts w:ascii="Georgia" w:hAnsi="Georgia"/>
                <w:sz w:val="20"/>
                <w:szCs w:val="20"/>
              </w:rPr>
              <w:t>model.code</w:t>
            </w:r>
            <w:proofErr w:type="spellEnd"/>
            <w:r w:rsidRPr="00FD5F11">
              <w:rPr>
                <w:rFonts w:ascii="Georgia" w:hAnsi="Georgia"/>
                <w:sz w:val="20"/>
                <w:szCs w:val="20"/>
              </w:rPr>
              <w:t xml:space="preserve"> (kod för modell).</w:t>
            </w:r>
          </w:p>
        </w:tc>
        <w:tc>
          <w:tcPr>
            <w:tcW w:w="1559" w:type="dxa"/>
            <w:shd w:val="clear" w:color="auto" w:fill="CCFFCC"/>
          </w:tcPr>
          <w:p w14:paraId="60824147" w14:textId="5E837A6D" w:rsidR="00CC3EA8" w:rsidRPr="00FD5F11" w:rsidRDefault="00CC3EA8"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1</w:t>
            </w:r>
            <w:proofErr w:type="gramStart"/>
            <w:r w:rsidRPr="00FD5F11">
              <w:rPr>
                <w:rFonts w:ascii="Georgia" w:eastAsia="Times New Roman" w:hAnsi="Georgia" w:cs="Times New Roman"/>
                <w:spacing w:val="-1"/>
                <w:sz w:val="20"/>
                <w:szCs w:val="20"/>
              </w:rPr>
              <w:t>..</w:t>
            </w:r>
            <w:proofErr w:type="gramEnd"/>
            <w:r w:rsidRPr="00FD5F11">
              <w:rPr>
                <w:rFonts w:ascii="Georgia" w:eastAsia="Times New Roman" w:hAnsi="Georgia" w:cs="Times New Roman"/>
                <w:spacing w:val="-1"/>
                <w:sz w:val="20"/>
                <w:szCs w:val="20"/>
              </w:rPr>
              <w:t>1</w:t>
            </w:r>
          </w:p>
        </w:tc>
      </w:tr>
      <w:tr w:rsidR="00CC3EA8" w:rsidRPr="005C6658" w14:paraId="36FD36ED" w14:textId="77777777" w:rsidTr="00306866">
        <w:tc>
          <w:tcPr>
            <w:tcW w:w="2802" w:type="dxa"/>
            <w:shd w:val="clear" w:color="auto" w:fill="D9D9D9" w:themeFill="background1" w:themeFillShade="D9"/>
          </w:tcPr>
          <w:p w14:paraId="0CB7F28D" w14:textId="4699CDAB" w:rsidR="00CC3EA8" w:rsidRPr="005C6658" w:rsidRDefault="00E700E1" w:rsidP="00CC3EA8">
            <w:pPr>
              <w:pStyle w:val="TableParagraph"/>
              <w:spacing w:line="229" w:lineRule="exact"/>
              <w:ind w:left="102"/>
              <w:rPr>
                <w:rFonts w:ascii="Georgia" w:eastAsia="Times New Roman" w:hAnsi="Georgia" w:cs="Times New Roman"/>
                <w:b/>
                <w:sz w:val="20"/>
                <w:szCs w:val="20"/>
              </w:rPr>
            </w:pPr>
            <w:r>
              <w:rPr>
                <w:rFonts w:ascii="Georgia" w:eastAsia="Times New Roman" w:hAnsi="Georgia" w:cs="Times New Roman"/>
                <w:b/>
                <w:spacing w:val="-1"/>
                <w:sz w:val="20"/>
                <w:szCs w:val="20"/>
              </w:rPr>
              <w:t>patient</w:t>
            </w:r>
          </w:p>
          <w:p w14:paraId="07E0D28F" w14:textId="77777777" w:rsidR="00CC3EA8" w:rsidRPr="005C6658" w:rsidRDefault="00CC3EA8" w:rsidP="00CC3EA8">
            <w:pPr>
              <w:pStyle w:val="TableParagraph"/>
              <w:spacing w:line="226" w:lineRule="exact"/>
              <w:ind w:left="102"/>
              <w:rPr>
                <w:rFonts w:ascii="Georgia" w:eastAsia="Times New Roman" w:hAnsi="Georgia" w:cs="Times New Roman"/>
                <w:b/>
                <w:spacing w:val="-1"/>
                <w:sz w:val="20"/>
                <w:szCs w:val="20"/>
              </w:rPr>
            </w:pPr>
          </w:p>
        </w:tc>
        <w:tc>
          <w:tcPr>
            <w:tcW w:w="1842" w:type="dxa"/>
            <w:shd w:val="clear" w:color="auto" w:fill="D9D9D9" w:themeFill="background1" w:themeFillShade="D9"/>
          </w:tcPr>
          <w:p w14:paraId="56FA686D" w14:textId="5F8325AC" w:rsidR="00CC3EA8" w:rsidRPr="005C6658" w:rsidRDefault="00CC3EA8" w:rsidP="00CC3EA8">
            <w:pPr>
              <w:pStyle w:val="TableParagraph"/>
              <w:spacing w:line="226" w:lineRule="exact"/>
              <w:ind w:left="102"/>
              <w:rPr>
                <w:rFonts w:ascii="Georgia" w:eastAsia="Times New Roman" w:hAnsi="Georgia" w:cs="Times New Roman"/>
                <w:b/>
                <w:spacing w:val="-1"/>
                <w:sz w:val="20"/>
                <w:szCs w:val="20"/>
              </w:rPr>
            </w:pPr>
            <w:proofErr w:type="spellStart"/>
            <w:r w:rsidRPr="005C6658">
              <w:rPr>
                <w:rFonts w:ascii="Georgia" w:eastAsia="Times New Roman" w:hAnsi="Georgia" w:cs="Times New Roman"/>
                <w:b/>
                <w:spacing w:val="-1"/>
                <w:sz w:val="20"/>
                <w:szCs w:val="20"/>
              </w:rPr>
              <w:t>PatientType</w:t>
            </w:r>
            <w:proofErr w:type="spellEnd"/>
          </w:p>
        </w:tc>
        <w:tc>
          <w:tcPr>
            <w:tcW w:w="3686" w:type="dxa"/>
            <w:shd w:val="clear" w:color="auto" w:fill="D9D9D9" w:themeFill="background1" w:themeFillShade="D9"/>
          </w:tcPr>
          <w:p w14:paraId="0E14D2D5" w14:textId="0FF52815" w:rsidR="00CC3EA8" w:rsidRPr="005C6658" w:rsidRDefault="00CC3EA8" w:rsidP="00DC00A5">
            <w:pPr>
              <w:pStyle w:val="TableParagraph"/>
              <w:spacing w:line="226" w:lineRule="exact"/>
              <w:ind w:left="102"/>
              <w:rPr>
                <w:rFonts w:ascii="Georgia" w:eastAsia="Times New Roman" w:hAnsi="Georgia" w:cs="Times New Roman"/>
                <w:b/>
                <w:spacing w:val="-1"/>
                <w:sz w:val="20"/>
                <w:szCs w:val="20"/>
              </w:rPr>
            </w:pPr>
            <w:r w:rsidRPr="005C6658">
              <w:rPr>
                <w:rFonts w:ascii="Georgia" w:eastAsia="Times New Roman" w:hAnsi="Georgia" w:cs="Times New Roman"/>
                <w:b/>
                <w:spacing w:val="-1"/>
                <w:sz w:val="20"/>
                <w:szCs w:val="20"/>
              </w:rPr>
              <w:t xml:space="preserve">Patient som </w:t>
            </w:r>
            <w:r w:rsidR="00D56070" w:rsidRPr="005C6658">
              <w:rPr>
                <w:rFonts w:ascii="Georgia" w:eastAsia="Times New Roman" w:hAnsi="Georgia" w:cs="Times New Roman"/>
                <w:b/>
                <w:spacing w:val="-1"/>
                <w:sz w:val="20"/>
                <w:szCs w:val="20"/>
              </w:rPr>
              <w:t>aktiviteten</w:t>
            </w:r>
            <w:r w:rsidRPr="005C6658">
              <w:rPr>
                <w:rFonts w:ascii="Georgia" w:eastAsia="Times New Roman" w:hAnsi="Georgia" w:cs="Times New Roman"/>
                <w:b/>
                <w:spacing w:val="-1"/>
                <w:sz w:val="20"/>
                <w:szCs w:val="20"/>
              </w:rPr>
              <w:t xml:space="preserve"> avser</w:t>
            </w:r>
          </w:p>
        </w:tc>
        <w:tc>
          <w:tcPr>
            <w:tcW w:w="1559" w:type="dxa"/>
            <w:shd w:val="clear" w:color="auto" w:fill="D9D9D9" w:themeFill="background1" w:themeFillShade="D9"/>
          </w:tcPr>
          <w:p w14:paraId="4FE8F49E" w14:textId="2B260DB4" w:rsidR="00CC3EA8" w:rsidRPr="005C6658" w:rsidRDefault="000B529A" w:rsidP="00CC3EA8">
            <w:pPr>
              <w:pStyle w:val="TableParagraph"/>
              <w:spacing w:line="226" w:lineRule="exact"/>
              <w:ind w:left="102"/>
              <w:jc w:val="center"/>
              <w:rPr>
                <w:rFonts w:ascii="Georgia" w:eastAsia="Times New Roman" w:hAnsi="Georgia" w:cs="Times New Roman"/>
                <w:b/>
                <w:spacing w:val="-1"/>
                <w:sz w:val="20"/>
                <w:szCs w:val="20"/>
              </w:rPr>
            </w:pPr>
            <w:r>
              <w:rPr>
                <w:rFonts w:ascii="Georgia" w:eastAsia="Times New Roman" w:hAnsi="Georgia" w:cs="Times New Roman"/>
                <w:b/>
                <w:spacing w:val="-1"/>
                <w:sz w:val="20"/>
                <w:szCs w:val="20"/>
              </w:rPr>
              <w:t>1</w:t>
            </w:r>
            <w:proofErr w:type="gramStart"/>
            <w:r>
              <w:rPr>
                <w:rFonts w:ascii="Georgia" w:eastAsia="Times New Roman" w:hAnsi="Georgia" w:cs="Times New Roman"/>
                <w:b/>
                <w:spacing w:val="-1"/>
                <w:sz w:val="20"/>
                <w:szCs w:val="20"/>
              </w:rPr>
              <w:t>..</w:t>
            </w:r>
            <w:proofErr w:type="gramEnd"/>
            <w:r>
              <w:rPr>
                <w:rFonts w:ascii="Georgia" w:eastAsia="Times New Roman" w:hAnsi="Georgia" w:cs="Times New Roman"/>
                <w:b/>
                <w:spacing w:val="-1"/>
                <w:sz w:val="20"/>
                <w:szCs w:val="20"/>
              </w:rPr>
              <w:t>1</w:t>
            </w:r>
          </w:p>
        </w:tc>
      </w:tr>
      <w:tr w:rsidR="00CC3EA8" w:rsidRPr="00705DCC" w14:paraId="15D4CC04" w14:textId="77777777" w:rsidTr="00306866">
        <w:tc>
          <w:tcPr>
            <w:tcW w:w="2802" w:type="dxa"/>
            <w:shd w:val="clear" w:color="auto" w:fill="CCFFCC"/>
          </w:tcPr>
          <w:p w14:paraId="747158B3" w14:textId="489C512E" w:rsidR="00CC3EA8" w:rsidRPr="005215F3" w:rsidRDefault="00F44ADD" w:rsidP="00CC3EA8">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patientId</w:t>
            </w:r>
            <w:proofErr w:type="spellEnd"/>
          </w:p>
        </w:tc>
        <w:tc>
          <w:tcPr>
            <w:tcW w:w="1842" w:type="dxa"/>
            <w:shd w:val="clear" w:color="auto" w:fill="CCFFCC"/>
          </w:tcPr>
          <w:p w14:paraId="3B64B247" w14:textId="3524E946" w:rsidR="00CC3EA8" w:rsidRPr="005215F3" w:rsidRDefault="00CC3EA8" w:rsidP="00CC3EA8">
            <w:pPr>
              <w:pStyle w:val="TableParagraph"/>
              <w:spacing w:line="226" w:lineRule="exact"/>
              <w:ind w:left="102"/>
              <w:rPr>
                <w:rFonts w:ascii="Georgia" w:eastAsia="Times New Roman" w:hAnsi="Georgia" w:cs="Times New Roman"/>
                <w:spacing w:val="-1"/>
                <w:sz w:val="20"/>
                <w:szCs w:val="20"/>
              </w:rPr>
            </w:pPr>
            <w:proofErr w:type="spellStart"/>
            <w:r w:rsidRPr="005215F3">
              <w:rPr>
                <w:rFonts w:ascii="Georgia" w:eastAsia="Times New Roman" w:hAnsi="Georgia" w:cs="Times New Roman"/>
                <w:spacing w:val="-1"/>
                <w:sz w:val="20"/>
                <w:szCs w:val="20"/>
              </w:rPr>
              <w:t>IIType</w:t>
            </w:r>
            <w:proofErr w:type="spellEnd"/>
          </w:p>
        </w:tc>
        <w:tc>
          <w:tcPr>
            <w:tcW w:w="3686" w:type="dxa"/>
            <w:shd w:val="clear" w:color="auto" w:fill="CCFFCC"/>
          </w:tcPr>
          <w:p w14:paraId="258B9089" w14:textId="77777777" w:rsidR="00CC3EA8" w:rsidRPr="005215F3" w:rsidRDefault="00CC3EA8" w:rsidP="00DC00A5">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Id för patienten</w:t>
            </w:r>
          </w:p>
          <w:p w14:paraId="21183353" w14:textId="5CD915B2" w:rsidR="00CC3EA8" w:rsidRPr="005215F3" w:rsidRDefault="00CC3EA8" w:rsidP="00DC00A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3875AF59" w14:textId="480E918B" w:rsidR="00CC3EA8" w:rsidRPr="00705DCC" w:rsidRDefault="00CC3EA8"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CC3EA8" w:rsidRPr="00705DCC" w14:paraId="06743268" w14:textId="77777777" w:rsidTr="00306866">
        <w:trPr>
          <w:trHeight w:val="2096"/>
        </w:trPr>
        <w:tc>
          <w:tcPr>
            <w:tcW w:w="2802" w:type="dxa"/>
            <w:shd w:val="clear" w:color="auto" w:fill="CCFFCC"/>
          </w:tcPr>
          <w:p w14:paraId="1B216AED" w14:textId="1E42B762" w:rsidR="00CC3EA8" w:rsidRPr="005215F3" w:rsidRDefault="00CC3EA8" w:rsidP="00CC3EA8">
            <w:pPr>
              <w:pStyle w:val="TableParagraph"/>
              <w:spacing w:line="229" w:lineRule="exact"/>
              <w:ind w:left="102"/>
              <w:rPr>
                <w:rFonts w:ascii="Georgia" w:eastAsia="Times New Roman" w:hAnsi="Georgia" w:cs="Times New Roman"/>
                <w:spacing w:val="-1"/>
                <w:sz w:val="20"/>
                <w:szCs w:val="20"/>
              </w:rPr>
            </w:pPr>
            <w:proofErr w:type="spellStart"/>
            <w:r w:rsidRPr="005215F3">
              <w:rPr>
                <w:rFonts w:ascii="Georgia" w:eastAsia="Times New Roman" w:hAnsi="Georgia" w:cs="Times New Roman"/>
                <w:spacing w:val="-1"/>
                <w:sz w:val="20"/>
                <w:szCs w:val="20"/>
              </w:rPr>
              <w:t>patientId.root</w:t>
            </w:r>
            <w:proofErr w:type="spellEnd"/>
          </w:p>
        </w:tc>
        <w:tc>
          <w:tcPr>
            <w:tcW w:w="1842" w:type="dxa"/>
            <w:shd w:val="clear" w:color="auto" w:fill="CCFFCC"/>
          </w:tcPr>
          <w:p w14:paraId="6C0FB945" w14:textId="4E30D8B9" w:rsidR="00CC3EA8" w:rsidRPr="005215F3" w:rsidRDefault="00DC00A5" w:rsidP="00CC3EA8">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s</w:t>
            </w:r>
            <w:r w:rsidR="00CC3EA8" w:rsidRPr="005215F3">
              <w:rPr>
                <w:rFonts w:ascii="Georgia" w:eastAsia="Times New Roman" w:hAnsi="Georgia" w:cs="Times New Roman"/>
                <w:spacing w:val="-1"/>
                <w:sz w:val="20"/>
                <w:szCs w:val="20"/>
              </w:rPr>
              <w:t>tring</w:t>
            </w:r>
          </w:p>
        </w:tc>
        <w:tc>
          <w:tcPr>
            <w:tcW w:w="3686" w:type="dxa"/>
            <w:shd w:val="clear" w:color="auto" w:fill="CCFFCC"/>
          </w:tcPr>
          <w:p w14:paraId="5B7B4F8E" w14:textId="5717A8B7" w:rsidR="00CC3EA8" w:rsidRPr="005215F3" w:rsidRDefault="00CC3EA8" w:rsidP="00DC00A5">
            <w:pPr>
              <w:ind w:left="102"/>
              <w:rPr>
                <w:szCs w:val="20"/>
              </w:rPr>
            </w:pPr>
            <w:r w:rsidRPr="005215F3">
              <w:rPr>
                <w:szCs w:val="20"/>
              </w:rPr>
              <w:t>OID för typ av identifierare:</w:t>
            </w:r>
          </w:p>
          <w:p w14:paraId="24A7D434" w14:textId="77777777" w:rsidR="00CC3EA8" w:rsidRPr="005215F3" w:rsidRDefault="00CC3EA8" w:rsidP="00DC00A5">
            <w:pPr>
              <w:ind w:left="102"/>
              <w:rPr>
                <w:szCs w:val="20"/>
              </w:rPr>
            </w:pPr>
          </w:p>
          <w:p w14:paraId="55848BA8" w14:textId="4B2239D2" w:rsidR="00CC3EA8" w:rsidRPr="005215F3" w:rsidRDefault="00CC3EA8" w:rsidP="00DC00A5">
            <w:pPr>
              <w:ind w:left="102"/>
              <w:rPr>
                <w:szCs w:val="20"/>
              </w:rPr>
            </w:pPr>
            <w:r w:rsidRPr="005215F3">
              <w:rPr>
                <w:szCs w:val="20"/>
              </w:rPr>
              <w:t>För personnummer används OID: (1.2.752.129.2.1.3.1).</w:t>
            </w:r>
          </w:p>
          <w:p w14:paraId="32438E98" w14:textId="0F9CFE8B" w:rsidR="00FD5F11" w:rsidRPr="00306866" w:rsidRDefault="00CC3EA8" w:rsidP="00306866">
            <w:pPr>
              <w:pStyle w:val="TableParagraph"/>
              <w:spacing w:line="226" w:lineRule="exact"/>
              <w:ind w:left="102"/>
              <w:rPr>
                <w:rFonts w:ascii="Georgia" w:hAnsi="Georgia"/>
                <w:sz w:val="20"/>
                <w:szCs w:val="20"/>
              </w:rPr>
            </w:pPr>
            <w:r w:rsidRPr="005215F3">
              <w:rPr>
                <w:rFonts w:ascii="Georgia" w:hAnsi="Georgia"/>
                <w:sz w:val="20"/>
                <w:szCs w:val="20"/>
              </w:rPr>
              <w:t>För samordningsnummer används OID: (1.2.752.129.2.1.3.3).</w:t>
            </w:r>
            <w:r w:rsidR="00E700E1">
              <w:rPr>
                <w:rFonts w:ascii="Georgia" w:hAnsi="Georgia"/>
                <w:sz w:val="20"/>
                <w:szCs w:val="20"/>
              </w:rPr>
              <w:t xml:space="preserve"> </w:t>
            </w:r>
          </w:p>
        </w:tc>
        <w:tc>
          <w:tcPr>
            <w:tcW w:w="1559" w:type="dxa"/>
            <w:shd w:val="clear" w:color="auto" w:fill="CCFFCC"/>
          </w:tcPr>
          <w:p w14:paraId="64C220E1" w14:textId="71F26320" w:rsidR="00CC3EA8" w:rsidRPr="00705DCC" w:rsidRDefault="00CC3EA8"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CC3EA8" w:rsidRPr="00705DCC" w14:paraId="0F367F88" w14:textId="77777777" w:rsidTr="00306866">
        <w:tc>
          <w:tcPr>
            <w:tcW w:w="2802" w:type="dxa"/>
            <w:shd w:val="clear" w:color="auto" w:fill="CCFFCC"/>
          </w:tcPr>
          <w:p w14:paraId="175E044D" w14:textId="64321680" w:rsidR="00CC3EA8" w:rsidRPr="005215F3" w:rsidRDefault="00CC3EA8" w:rsidP="00CC3EA8">
            <w:pPr>
              <w:pStyle w:val="TableParagraph"/>
              <w:spacing w:line="229" w:lineRule="exact"/>
              <w:ind w:left="102"/>
              <w:rPr>
                <w:rFonts w:ascii="Georgia" w:eastAsia="Times New Roman" w:hAnsi="Georgia" w:cs="Times New Roman"/>
                <w:spacing w:val="-1"/>
                <w:sz w:val="20"/>
                <w:szCs w:val="20"/>
              </w:rPr>
            </w:pPr>
            <w:proofErr w:type="spellStart"/>
            <w:r w:rsidRPr="005215F3">
              <w:rPr>
                <w:rFonts w:ascii="Georgia" w:eastAsia="Times New Roman" w:hAnsi="Georgia" w:cs="Times New Roman"/>
                <w:spacing w:val="-1"/>
                <w:sz w:val="20"/>
                <w:szCs w:val="20"/>
              </w:rPr>
              <w:t>patientId.extension</w:t>
            </w:r>
            <w:proofErr w:type="spellEnd"/>
          </w:p>
        </w:tc>
        <w:tc>
          <w:tcPr>
            <w:tcW w:w="1842" w:type="dxa"/>
            <w:shd w:val="clear" w:color="auto" w:fill="CCFFCC"/>
          </w:tcPr>
          <w:p w14:paraId="0CD7B918" w14:textId="2595F341" w:rsidR="00CC3EA8" w:rsidRPr="005215F3" w:rsidRDefault="00DC00A5" w:rsidP="00CC3EA8">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s</w:t>
            </w:r>
            <w:r w:rsidR="00CC3EA8" w:rsidRPr="005215F3">
              <w:rPr>
                <w:rFonts w:ascii="Georgia" w:eastAsia="Times New Roman" w:hAnsi="Georgia" w:cs="Times New Roman"/>
                <w:spacing w:val="-1"/>
                <w:sz w:val="20"/>
                <w:szCs w:val="20"/>
              </w:rPr>
              <w:t>tring</w:t>
            </w:r>
          </w:p>
        </w:tc>
        <w:tc>
          <w:tcPr>
            <w:tcW w:w="3686" w:type="dxa"/>
            <w:shd w:val="clear" w:color="auto" w:fill="CCFFCC"/>
          </w:tcPr>
          <w:p w14:paraId="7C3838A2" w14:textId="4D04EDB1" w:rsidR="00CC3EA8" w:rsidRPr="00446939" w:rsidRDefault="00CC3EA8" w:rsidP="00DC00A5">
            <w:pPr>
              <w:ind w:left="102"/>
              <w:rPr>
                <w:szCs w:val="20"/>
              </w:rPr>
            </w:pPr>
            <w:r w:rsidRPr="005215F3">
              <w:rPr>
                <w:szCs w:val="20"/>
              </w:rPr>
              <w:t>Personnummer/samordningsnummer</w:t>
            </w:r>
            <w:r w:rsidR="00446939">
              <w:rPr>
                <w:szCs w:val="20"/>
              </w:rPr>
              <w:t>.</w:t>
            </w:r>
          </w:p>
          <w:p w14:paraId="4AE48D42" w14:textId="0BAE6EA6" w:rsidR="00CC3EA8" w:rsidRPr="005215F3" w:rsidRDefault="00CC3EA8" w:rsidP="00DC00A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3D0BF804" w14:textId="7AD1B676" w:rsidR="00CC3EA8" w:rsidRPr="00705DCC" w:rsidRDefault="00CC3EA8"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CC3EA8" w:rsidRPr="00705DCC" w14:paraId="3320BB7C" w14:textId="77777777" w:rsidTr="00E97DCA">
        <w:trPr>
          <w:trHeight w:val="3545"/>
        </w:trPr>
        <w:tc>
          <w:tcPr>
            <w:tcW w:w="2802" w:type="dxa"/>
          </w:tcPr>
          <w:p w14:paraId="05FBD170" w14:textId="57C5A4AE" w:rsidR="00CC3EA8" w:rsidRPr="005215F3" w:rsidRDefault="00CC3EA8" w:rsidP="00CC3EA8">
            <w:pPr>
              <w:pStyle w:val="TableParagraph"/>
              <w:spacing w:line="229" w:lineRule="exact"/>
              <w:ind w:left="102"/>
              <w:rPr>
                <w:rFonts w:ascii="Georgia" w:eastAsia="Times New Roman" w:hAnsi="Georgia" w:cs="Times New Roman"/>
                <w:spacing w:val="-1"/>
                <w:sz w:val="20"/>
                <w:szCs w:val="20"/>
              </w:rPr>
            </w:pPr>
            <w:proofErr w:type="spellStart"/>
            <w:r w:rsidRPr="005215F3">
              <w:rPr>
                <w:rFonts w:ascii="Georgia" w:eastAsia="Times New Roman" w:hAnsi="Georgia" w:cs="Times New Roman"/>
                <w:spacing w:val="-1"/>
                <w:sz w:val="20"/>
                <w:szCs w:val="20"/>
              </w:rPr>
              <w:lastRenderedPageBreak/>
              <w:t>consent</w:t>
            </w:r>
            <w:proofErr w:type="spellEnd"/>
          </w:p>
        </w:tc>
        <w:tc>
          <w:tcPr>
            <w:tcW w:w="1842" w:type="dxa"/>
          </w:tcPr>
          <w:p w14:paraId="289E75C1" w14:textId="48FA650D" w:rsidR="00CC3EA8" w:rsidRPr="005215F3" w:rsidRDefault="00DC00A5" w:rsidP="00CC3EA8">
            <w:pPr>
              <w:pStyle w:val="TableParagraph"/>
              <w:spacing w:line="226" w:lineRule="exact"/>
              <w:ind w:left="102"/>
              <w:rPr>
                <w:rFonts w:ascii="Georgia" w:eastAsia="Times New Roman" w:hAnsi="Georgia" w:cs="Times New Roman"/>
                <w:spacing w:val="-1"/>
                <w:sz w:val="20"/>
                <w:szCs w:val="20"/>
              </w:rPr>
            </w:pPr>
            <w:proofErr w:type="spellStart"/>
            <w:r w:rsidRPr="005215F3">
              <w:rPr>
                <w:rFonts w:ascii="Georgia" w:eastAsia="Times New Roman" w:hAnsi="Georgia" w:cs="Times New Roman"/>
                <w:spacing w:val="-1"/>
                <w:sz w:val="20"/>
                <w:szCs w:val="20"/>
              </w:rPr>
              <w:t>b</w:t>
            </w:r>
            <w:r w:rsidR="00CC3EA8" w:rsidRPr="005215F3">
              <w:rPr>
                <w:rFonts w:ascii="Georgia" w:eastAsia="Times New Roman" w:hAnsi="Georgia" w:cs="Times New Roman"/>
                <w:spacing w:val="-1"/>
                <w:sz w:val="20"/>
                <w:szCs w:val="20"/>
              </w:rPr>
              <w:t>oolean</w:t>
            </w:r>
            <w:proofErr w:type="spellEnd"/>
          </w:p>
        </w:tc>
        <w:tc>
          <w:tcPr>
            <w:tcW w:w="3686" w:type="dxa"/>
          </w:tcPr>
          <w:p w14:paraId="1CE45EF2" w14:textId="2586A4C7" w:rsidR="00CC3EA8" w:rsidRDefault="00CC3EA8" w:rsidP="00DC00A5">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 xml:space="preserve">Anger om patienten </w:t>
            </w:r>
            <w:r w:rsidR="00DF46EC">
              <w:rPr>
                <w:rFonts w:ascii="Georgia" w:eastAsia="Times New Roman" w:hAnsi="Georgia" w:cs="Times New Roman"/>
                <w:spacing w:val="-1"/>
                <w:sz w:val="20"/>
                <w:szCs w:val="20"/>
              </w:rPr>
              <w:t xml:space="preserve">på förhand </w:t>
            </w:r>
            <w:r w:rsidRPr="005215F3">
              <w:rPr>
                <w:rFonts w:ascii="Georgia" w:eastAsia="Times New Roman" w:hAnsi="Georgia" w:cs="Times New Roman"/>
                <w:spacing w:val="-1"/>
                <w:sz w:val="20"/>
                <w:szCs w:val="20"/>
              </w:rPr>
              <w:t xml:space="preserve">accepterar att </w:t>
            </w:r>
            <w:r w:rsidR="00ED66D4">
              <w:rPr>
                <w:rFonts w:ascii="Georgia" w:eastAsia="Times New Roman" w:hAnsi="Georgia" w:cs="Times New Roman"/>
                <w:spacing w:val="-1"/>
                <w:sz w:val="20"/>
                <w:szCs w:val="20"/>
              </w:rPr>
              <w:t xml:space="preserve">mätdata </w:t>
            </w:r>
            <w:r w:rsidRPr="005215F3">
              <w:rPr>
                <w:rFonts w:ascii="Georgia" w:eastAsia="Times New Roman" w:hAnsi="Georgia" w:cs="Times New Roman"/>
                <w:spacing w:val="-1"/>
                <w:sz w:val="20"/>
                <w:szCs w:val="20"/>
              </w:rPr>
              <w:t xml:space="preserve">förs över från </w:t>
            </w:r>
            <w:r w:rsidR="00ED66D4">
              <w:rPr>
                <w:rFonts w:ascii="Georgia" w:eastAsia="Times New Roman" w:hAnsi="Georgia" w:cs="Times New Roman"/>
                <w:spacing w:val="-1"/>
                <w:sz w:val="20"/>
                <w:szCs w:val="20"/>
              </w:rPr>
              <w:t>patientens hälsokonto</w:t>
            </w:r>
            <w:r w:rsidRPr="005215F3">
              <w:rPr>
                <w:rFonts w:ascii="Georgia" w:eastAsia="Times New Roman" w:hAnsi="Georgia" w:cs="Times New Roman"/>
                <w:spacing w:val="-1"/>
                <w:sz w:val="20"/>
                <w:szCs w:val="20"/>
              </w:rPr>
              <w:t xml:space="preserve"> och sparas i </w:t>
            </w:r>
            <w:r w:rsidR="005A698C">
              <w:rPr>
                <w:rFonts w:ascii="Georgia" w:eastAsia="Times New Roman" w:hAnsi="Georgia" w:cs="Times New Roman"/>
                <w:spacing w:val="-1"/>
                <w:sz w:val="20"/>
                <w:szCs w:val="20"/>
              </w:rPr>
              <w:t xml:space="preserve">beställande </w:t>
            </w:r>
            <w:r w:rsidR="00823DC8">
              <w:rPr>
                <w:rFonts w:ascii="Georgia" w:eastAsia="Times New Roman" w:hAnsi="Georgia" w:cs="Times New Roman"/>
                <w:spacing w:val="-1"/>
                <w:sz w:val="20"/>
                <w:szCs w:val="20"/>
              </w:rPr>
              <w:t>journal</w:t>
            </w:r>
            <w:r w:rsidRPr="005215F3">
              <w:rPr>
                <w:rFonts w:ascii="Georgia" w:eastAsia="Times New Roman" w:hAnsi="Georgia" w:cs="Times New Roman"/>
                <w:spacing w:val="-1"/>
                <w:sz w:val="20"/>
                <w:szCs w:val="20"/>
              </w:rPr>
              <w:t>system.</w:t>
            </w:r>
          </w:p>
          <w:p w14:paraId="71C9C477" w14:textId="77777777" w:rsidR="00ED66D4" w:rsidRDefault="00ED66D4" w:rsidP="00DC00A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Fältet är frivilligt och följande tre alternativ gäller därmed:</w:t>
            </w:r>
          </w:p>
          <w:p w14:paraId="5D3C965D" w14:textId="2ED53A8B" w:rsidR="00ED66D4" w:rsidRDefault="00ED66D4" w:rsidP="00ED66D4">
            <w:pPr>
              <w:pStyle w:val="TableParagraph"/>
              <w:numPr>
                <w:ilvl w:val="0"/>
                <w:numId w:val="35"/>
              </w:numPr>
              <w:spacing w:line="226" w:lineRule="exact"/>
              <w:rPr>
                <w:rFonts w:ascii="Georgia" w:eastAsia="Times New Roman" w:hAnsi="Georgia" w:cs="Times New Roman"/>
                <w:spacing w:val="-1"/>
                <w:sz w:val="20"/>
                <w:szCs w:val="20"/>
              </w:rPr>
            </w:pPr>
            <w:r w:rsidRPr="00ED66D4">
              <w:rPr>
                <w:rFonts w:ascii="Georgia" w:eastAsia="Times New Roman" w:hAnsi="Georgia" w:cs="Times New Roman"/>
                <w:spacing w:val="-1"/>
                <w:sz w:val="20"/>
                <w:szCs w:val="20"/>
              </w:rPr>
              <w:t>Patienten ger sitt samtycke –</w:t>
            </w:r>
            <w:r>
              <w:rPr>
                <w:rFonts w:ascii="Georgia" w:eastAsia="Times New Roman" w:hAnsi="Georgia" w:cs="Times New Roman"/>
                <w:spacing w:val="-1"/>
                <w:sz w:val="20"/>
                <w:szCs w:val="20"/>
              </w:rPr>
              <w:t xml:space="preserve"> </w:t>
            </w:r>
            <w:proofErr w:type="spellStart"/>
            <w:r w:rsidRPr="005A698C">
              <w:rPr>
                <w:rFonts w:ascii="Georgia" w:eastAsia="Times New Roman" w:hAnsi="Georgia" w:cs="Times New Roman"/>
                <w:i/>
                <w:spacing w:val="-1"/>
                <w:sz w:val="20"/>
                <w:szCs w:val="20"/>
              </w:rPr>
              <w:t>con</w:t>
            </w:r>
            <w:r w:rsidR="008F3F00">
              <w:rPr>
                <w:rFonts w:ascii="Georgia" w:eastAsia="Times New Roman" w:hAnsi="Georgia" w:cs="Times New Roman"/>
                <w:i/>
                <w:spacing w:val="-1"/>
                <w:sz w:val="20"/>
                <w:szCs w:val="20"/>
              </w:rPr>
              <w:t>s</w:t>
            </w:r>
            <w:r w:rsidRPr="005A698C">
              <w:rPr>
                <w:rFonts w:ascii="Georgia" w:eastAsia="Times New Roman" w:hAnsi="Georgia" w:cs="Times New Roman"/>
                <w:i/>
                <w:spacing w:val="-1"/>
                <w:sz w:val="20"/>
                <w:szCs w:val="20"/>
              </w:rPr>
              <w:t>ent</w:t>
            </w:r>
            <w:proofErr w:type="spellEnd"/>
            <w:r>
              <w:rPr>
                <w:rFonts w:ascii="Georgia" w:eastAsia="Times New Roman" w:hAnsi="Georgia" w:cs="Times New Roman"/>
                <w:spacing w:val="-1"/>
                <w:sz w:val="20"/>
                <w:szCs w:val="20"/>
              </w:rPr>
              <w:t xml:space="preserve"> </w:t>
            </w:r>
            <w:r w:rsidRPr="00ED66D4">
              <w:rPr>
                <w:rFonts w:ascii="Georgia" w:eastAsia="Times New Roman" w:hAnsi="Georgia" w:cs="Times New Roman"/>
                <w:spacing w:val="-1"/>
                <w:sz w:val="20"/>
                <w:szCs w:val="20"/>
              </w:rPr>
              <w:t xml:space="preserve">= </w:t>
            </w:r>
            <w:proofErr w:type="spellStart"/>
            <w:r w:rsidRPr="00ED66D4">
              <w:rPr>
                <w:rFonts w:ascii="Georgia" w:eastAsia="Times New Roman" w:hAnsi="Georgia" w:cs="Times New Roman"/>
                <w:spacing w:val="-1"/>
                <w:sz w:val="20"/>
                <w:szCs w:val="20"/>
              </w:rPr>
              <w:t>true</w:t>
            </w:r>
            <w:proofErr w:type="spellEnd"/>
            <w:r w:rsidRPr="00ED66D4">
              <w:rPr>
                <w:rFonts w:ascii="Georgia" w:eastAsia="Times New Roman" w:hAnsi="Georgia" w:cs="Times New Roman"/>
                <w:spacing w:val="-1"/>
                <w:sz w:val="20"/>
                <w:szCs w:val="20"/>
              </w:rPr>
              <w:t xml:space="preserve"> eller 1</w:t>
            </w:r>
          </w:p>
          <w:p w14:paraId="58FA9EDD" w14:textId="25A2EC81" w:rsidR="00ED66D4" w:rsidRDefault="00ED66D4" w:rsidP="00ED66D4">
            <w:pPr>
              <w:pStyle w:val="TableParagraph"/>
              <w:numPr>
                <w:ilvl w:val="0"/>
                <w:numId w:val="35"/>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Patienten ger inte sitt samtycke, således ger ett negativt samtycke - </w:t>
            </w:r>
            <w:proofErr w:type="spellStart"/>
            <w:r w:rsidRPr="005A698C">
              <w:rPr>
                <w:rFonts w:ascii="Georgia" w:eastAsia="Times New Roman" w:hAnsi="Georgia" w:cs="Times New Roman"/>
                <w:i/>
                <w:spacing w:val="-1"/>
                <w:sz w:val="20"/>
                <w:szCs w:val="20"/>
              </w:rPr>
              <w:t>consent</w:t>
            </w:r>
            <w:proofErr w:type="spellEnd"/>
            <w:r>
              <w:rPr>
                <w:rFonts w:ascii="Georgia" w:eastAsia="Times New Roman" w:hAnsi="Georgia" w:cs="Times New Roman"/>
                <w:spacing w:val="-1"/>
                <w:sz w:val="20"/>
                <w:szCs w:val="20"/>
              </w:rPr>
              <w:t xml:space="preserve"> = </w:t>
            </w:r>
            <w:proofErr w:type="spellStart"/>
            <w:r>
              <w:rPr>
                <w:rFonts w:ascii="Georgia" w:eastAsia="Times New Roman" w:hAnsi="Georgia" w:cs="Times New Roman"/>
                <w:spacing w:val="-1"/>
                <w:sz w:val="20"/>
                <w:szCs w:val="20"/>
              </w:rPr>
              <w:t>false</w:t>
            </w:r>
            <w:proofErr w:type="spellEnd"/>
            <w:r>
              <w:rPr>
                <w:rFonts w:ascii="Georgia" w:eastAsia="Times New Roman" w:hAnsi="Georgia" w:cs="Times New Roman"/>
                <w:spacing w:val="-1"/>
                <w:sz w:val="20"/>
                <w:szCs w:val="20"/>
              </w:rPr>
              <w:t xml:space="preserve"> eller 0. Beställningen skickas ändå, men patienten måste senare </w:t>
            </w:r>
            <w:r w:rsidR="005A698C">
              <w:rPr>
                <w:rFonts w:ascii="Georgia" w:eastAsia="Times New Roman" w:hAnsi="Georgia" w:cs="Times New Roman"/>
                <w:spacing w:val="-1"/>
                <w:sz w:val="20"/>
                <w:szCs w:val="20"/>
              </w:rPr>
              <w:t xml:space="preserve">först </w:t>
            </w:r>
            <w:r>
              <w:rPr>
                <w:rFonts w:ascii="Georgia" w:eastAsia="Times New Roman" w:hAnsi="Georgia" w:cs="Times New Roman"/>
                <w:spacing w:val="-1"/>
                <w:sz w:val="20"/>
                <w:szCs w:val="20"/>
              </w:rPr>
              <w:t>samtycka för att mätdata ska få skickas tillbaka till journalsystemet.</w:t>
            </w:r>
          </w:p>
          <w:p w14:paraId="75AE4562" w14:textId="7FACEE52" w:rsidR="00ED66D4" w:rsidRDefault="00ED66D4" w:rsidP="00ED66D4">
            <w:pPr>
              <w:pStyle w:val="TableParagraph"/>
              <w:numPr>
                <w:ilvl w:val="0"/>
                <w:numId w:val="35"/>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Patienten tillfrågades inte</w:t>
            </w:r>
            <w:r w:rsidR="005A698C">
              <w:rPr>
                <w:rFonts w:ascii="Georgia" w:eastAsia="Times New Roman" w:hAnsi="Georgia" w:cs="Times New Roman"/>
                <w:spacing w:val="-1"/>
                <w:sz w:val="20"/>
                <w:szCs w:val="20"/>
              </w:rPr>
              <w:t xml:space="preserve"> vid beställningstillfället. Det är konsumerande systems ansvar att begära samtycke av patient innan mätdata får skickas tillbaka</w:t>
            </w:r>
            <w:r>
              <w:rPr>
                <w:rFonts w:ascii="Georgia" w:eastAsia="Times New Roman" w:hAnsi="Georgia" w:cs="Times New Roman"/>
                <w:spacing w:val="-1"/>
                <w:sz w:val="20"/>
                <w:szCs w:val="20"/>
              </w:rPr>
              <w:t xml:space="preserve">. </w:t>
            </w:r>
            <w:proofErr w:type="spellStart"/>
            <w:proofErr w:type="gramStart"/>
            <w:r w:rsidR="005A698C" w:rsidRPr="005A698C">
              <w:rPr>
                <w:rFonts w:ascii="Georgia" w:eastAsia="Times New Roman" w:hAnsi="Georgia" w:cs="Times New Roman"/>
                <w:i/>
                <w:spacing w:val="-1"/>
                <w:sz w:val="20"/>
                <w:szCs w:val="20"/>
              </w:rPr>
              <w:t>c</w:t>
            </w:r>
            <w:r w:rsidR="008F3F00">
              <w:rPr>
                <w:rFonts w:ascii="Georgia" w:eastAsia="Times New Roman" w:hAnsi="Georgia" w:cs="Times New Roman"/>
                <w:i/>
                <w:spacing w:val="-1"/>
                <w:sz w:val="20"/>
                <w:szCs w:val="20"/>
              </w:rPr>
              <w:t>ons</w:t>
            </w:r>
            <w:r w:rsidRPr="005A698C">
              <w:rPr>
                <w:rFonts w:ascii="Georgia" w:eastAsia="Times New Roman" w:hAnsi="Georgia" w:cs="Times New Roman"/>
                <w:i/>
                <w:spacing w:val="-1"/>
                <w:sz w:val="20"/>
                <w:szCs w:val="20"/>
              </w:rPr>
              <w:t>ent</w:t>
            </w:r>
            <w:proofErr w:type="spellEnd"/>
            <w:r>
              <w:rPr>
                <w:rFonts w:ascii="Georgia" w:eastAsia="Times New Roman" w:hAnsi="Georgia" w:cs="Times New Roman"/>
                <w:spacing w:val="-1"/>
                <w:sz w:val="20"/>
                <w:szCs w:val="20"/>
              </w:rPr>
              <w:t xml:space="preserve"> attributet skickas då inte med i meddelandet.</w:t>
            </w:r>
            <w:proofErr w:type="gramEnd"/>
          </w:p>
          <w:p w14:paraId="62182C33" w14:textId="7C601DF6" w:rsidR="00CC3EA8" w:rsidRPr="005215F3" w:rsidRDefault="00CC3EA8" w:rsidP="00ED66D4">
            <w:pPr>
              <w:pStyle w:val="TableParagraph"/>
              <w:spacing w:line="226" w:lineRule="exact"/>
              <w:rPr>
                <w:rFonts w:ascii="Georgia" w:eastAsia="Times New Roman" w:hAnsi="Georgia" w:cs="Times New Roman"/>
                <w:spacing w:val="-1"/>
                <w:sz w:val="20"/>
                <w:szCs w:val="20"/>
              </w:rPr>
            </w:pPr>
          </w:p>
        </w:tc>
        <w:tc>
          <w:tcPr>
            <w:tcW w:w="1559" w:type="dxa"/>
          </w:tcPr>
          <w:p w14:paraId="54649E7B" w14:textId="3B05A01F" w:rsidR="00CC3EA8" w:rsidRPr="00705DCC" w:rsidRDefault="00CC3EA8"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0</w:t>
            </w:r>
            <w:proofErr w:type="gramStart"/>
            <w:r w:rsidRPr="00705DCC">
              <w:rPr>
                <w:rFonts w:ascii="Georgia" w:eastAsia="Times New Roman" w:hAnsi="Georgia" w:cs="Times New Roman"/>
                <w:spacing w:val="-1"/>
                <w:sz w:val="20"/>
                <w:szCs w:val="20"/>
              </w:rPr>
              <w:t>..</w:t>
            </w:r>
            <w:proofErr w:type="gramEnd"/>
            <w:r w:rsidRPr="00705DCC">
              <w:rPr>
                <w:rFonts w:ascii="Georgia" w:eastAsia="Times New Roman" w:hAnsi="Georgia" w:cs="Times New Roman"/>
                <w:spacing w:val="-1"/>
                <w:sz w:val="20"/>
                <w:szCs w:val="20"/>
              </w:rPr>
              <w:t>1</w:t>
            </w:r>
          </w:p>
        </w:tc>
      </w:tr>
      <w:tr w:rsidR="00306866" w:rsidRPr="00705DCC" w14:paraId="77C30308" w14:textId="77777777" w:rsidTr="00306866">
        <w:tc>
          <w:tcPr>
            <w:tcW w:w="2802" w:type="dxa"/>
            <w:shd w:val="clear" w:color="auto" w:fill="D9D9D9" w:themeFill="background1" w:themeFillShade="D9"/>
          </w:tcPr>
          <w:p w14:paraId="36A12FC2" w14:textId="39A8B471" w:rsidR="00306866" w:rsidRPr="00306866" w:rsidRDefault="00306866" w:rsidP="00306866">
            <w:pPr>
              <w:pStyle w:val="TableParagraph"/>
              <w:spacing w:line="229" w:lineRule="exact"/>
              <w:ind w:left="102"/>
              <w:rPr>
                <w:rFonts w:ascii="Georgia" w:eastAsia="Times New Roman" w:hAnsi="Georgia" w:cs="Times New Roman"/>
                <w:b/>
                <w:spacing w:val="-1"/>
                <w:sz w:val="20"/>
                <w:szCs w:val="20"/>
              </w:rPr>
            </w:pPr>
            <w:proofErr w:type="spellStart"/>
            <w:r w:rsidRPr="00306866">
              <w:rPr>
                <w:rFonts w:ascii="Georgia" w:eastAsia="Times New Roman" w:hAnsi="Georgia" w:cs="Times New Roman"/>
                <w:b/>
                <w:spacing w:val="-1"/>
                <w:sz w:val="20"/>
                <w:szCs w:val="20"/>
              </w:rPr>
              <w:t>requester</w:t>
            </w:r>
            <w:proofErr w:type="spellEnd"/>
          </w:p>
          <w:p w14:paraId="71D0BC90" w14:textId="77777777" w:rsidR="00306866" w:rsidRPr="00306866" w:rsidRDefault="00306866" w:rsidP="00306866">
            <w:pPr>
              <w:pStyle w:val="TableParagraph"/>
              <w:spacing w:line="229" w:lineRule="exact"/>
              <w:ind w:left="102"/>
              <w:rPr>
                <w:rFonts w:ascii="Georgia" w:eastAsia="Times New Roman" w:hAnsi="Georgia" w:cs="Times New Roman"/>
                <w:b/>
                <w:spacing w:val="-1"/>
                <w:sz w:val="20"/>
                <w:szCs w:val="20"/>
              </w:rPr>
            </w:pPr>
          </w:p>
        </w:tc>
        <w:tc>
          <w:tcPr>
            <w:tcW w:w="1842" w:type="dxa"/>
            <w:shd w:val="clear" w:color="auto" w:fill="D9D9D9" w:themeFill="background1" w:themeFillShade="D9"/>
          </w:tcPr>
          <w:p w14:paraId="6FDED2E0" w14:textId="60B1FF77" w:rsidR="00306866" w:rsidRPr="00306866" w:rsidRDefault="00306866" w:rsidP="00CC3EA8">
            <w:pPr>
              <w:pStyle w:val="TableParagraph"/>
              <w:spacing w:line="226" w:lineRule="exact"/>
              <w:ind w:left="102"/>
              <w:rPr>
                <w:rFonts w:ascii="Georgia" w:eastAsia="Times New Roman" w:hAnsi="Georgia" w:cs="Times New Roman"/>
                <w:b/>
                <w:spacing w:val="-1"/>
                <w:sz w:val="20"/>
                <w:szCs w:val="20"/>
              </w:rPr>
            </w:pPr>
            <w:proofErr w:type="spellStart"/>
            <w:r w:rsidRPr="00306866">
              <w:rPr>
                <w:rFonts w:ascii="Georgia" w:eastAsia="Times New Roman" w:hAnsi="Georgia" w:cs="Times New Roman"/>
                <w:b/>
                <w:spacing w:val="-1"/>
                <w:sz w:val="20"/>
                <w:szCs w:val="20"/>
              </w:rPr>
              <w:t>ParticipantType</w:t>
            </w:r>
            <w:proofErr w:type="spellEnd"/>
          </w:p>
        </w:tc>
        <w:tc>
          <w:tcPr>
            <w:tcW w:w="3686" w:type="dxa"/>
            <w:shd w:val="clear" w:color="auto" w:fill="D9D9D9" w:themeFill="background1" w:themeFillShade="D9"/>
          </w:tcPr>
          <w:p w14:paraId="1CF1B94B" w14:textId="093B83AA" w:rsidR="00CB5D2F" w:rsidRDefault="00306866" w:rsidP="00306866">
            <w:pPr>
              <w:pStyle w:val="TableParagraph"/>
              <w:spacing w:line="226" w:lineRule="exact"/>
              <w:rPr>
                <w:rFonts w:ascii="Georgia" w:eastAsia="Times New Roman" w:hAnsi="Georgia" w:cs="Times New Roman"/>
                <w:spacing w:val="-1"/>
                <w:sz w:val="20"/>
                <w:szCs w:val="20"/>
              </w:rPr>
            </w:pPr>
            <w:r w:rsidRPr="00CB5D2F">
              <w:rPr>
                <w:rFonts w:ascii="Georgia" w:eastAsia="Times New Roman" w:hAnsi="Georgia" w:cs="Times New Roman"/>
                <w:spacing w:val="-1"/>
                <w:sz w:val="20"/>
                <w:szCs w:val="20"/>
              </w:rPr>
              <w:t>Person, enhet eller vård- och omsorgsutövare som beställer aktivitet.</w:t>
            </w:r>
            <w:r w:rsidR="000B529A" w:rsidRPr="00CB5D2F">
              <w:rPr>
                <w:rFonts w:ascii="Georgia" w:eastAsia="Times New Roman" w:hAnsi="Georgia" w:cs="Times New Roman"/>
                <w:spacing w:val="-1"/>
                <w:sz w:val="20"/>
                <w:szCs w:val="20"/>
              </w:rPr>
              <w:t xml:space="preserve"> </w:t>
            </w:r>
            <w:proofErr w:type="spellStart"/>
            <w:r w:rsidR="00CB5D2F" w:rsidRPr="00CB5D2F">
              <w:rPr>
                <w:rFonts w:ascii="Georgia" w:eastAsia="Times New Roman" w:hAnsi="Georgia" w:cs="Times New Roman"/>
                <w:spacing w:val="-1"/>
                <w:sz w:val="20"/>
                <w:szCs w:val="20"/>
              </w:rPr>
              <w:t>ParticipantType</w:t>
            </w:r>
            <w:proofErr w:type="spellEnd"/>
            <w:r w:rsidR="00CB5D2F" w:rsidRPr="00CB5D2F">
              <w:rPr>
                <w:rFonts w:ascii="Georgia" w:eastAsia="Times New Roman" w:hAnsi="Georgia" w:cs="Times New Roman"/>
                <w:spacing w:val="-1"/>
                <w:sz w:val="20"/>
                <w:szCs w:val="20"/>
              </w:rPr>
              <w:t xml:space="preserve"> är ett komplext objekt innehållande </w:t>
            </w:r>
            <w:proofErr w:type="spellStart"/>
            <w:r w:rsidR="00CB5D2F" w:rsidRPr="00CB5D2F">
              <w:rPr>
                <w:rFonts w:ascii="Georgia" w:eastAsia="Times New Roman" w:hAnsi="Georgia" w:cs="Times New Roman"/>
                <w:spacing w:val="-1"/>
                <w:sz w:val="20"/>
                <w:szCs w:val="20"/>
              </w:rPr>
              <w:t>healthcareProfessional</w:t>
            </w:r>
            <w:proofErr w:type="spellEnd"/>
            <w:r w:rsidR="00CB5D2F" w:rsidRPr="00CB5D2F">
              <w:rPr>
                <w:rFonts w:ascii="Georgia" w:eastAsia="Times New Roman" w:hAnsi="Georgia" w:cs="Times New Roman"/>
                <w:spacing w:val="-1"/>
                <w:sz w:val="20"/>
                <w:szCs w:val="20"/>
              </w:rPr>
              <w:t xml:space="preserve">, </w:t>
            </w:r>
            <w:r w:rsidR="000B529A" w:rsidRPr="00CB5D2F">
              <w:rPr>
                <w:rFonts w:ascii="Georgia" w:eastAsia="Times New Roman" w:hAnsi="Georgia" w:cs="Times New Roman"/>
                <w:spacing w:val="-1"/>
                <w:sz w:val="20"/>
                <w:szCs w:val="20"/>
              </w:rPr>
              <w:t xml:space="preserve">organisation </w:t>
            </w:r>
            <w:r w:rsidR="00CB5D2F" w:rsidRPr="00CB5D2F">
              <w:rPr>
                <w:rFonts w:ascii="Georgia" w:eastAsia="Times New Roman" w:hAnsi="Georgia" w:cs="Times New Roman"/>
                <w:spacing w:val="-1"/>
                <w:sz w:val="20"/>
                <w:szCs w:val="20"/>
              </w:rPr>
              <w:t>och</w:t>
            </w:r>
            <w:r w:rsidRPr="00CB5D2F">
              <w:rPr>
                <w:rFonts w:ascii="Georgia" w:eastAsia="Times New Roman" w:hAnsi="Georgia" w:cs="Times New Roman"/>
                <w:spacing w:val="-1"/>
                <w:sz w:val="20"/>
                <w:szCs w:val="20"/>
              </w:rPr>
              <w:t xml:space="preserve"> patient</w:t>
            </w:r>
            <w:r w:rsidR="00CB5D2F" w:rsidRPr="00CB5D2F">
              <w:rPr>
                <w:rFonts w:ascii="Georgia" w:eastAsia="Times New Roman" w:hAnsi="Georgia" w:cs="Times New Roman"/>
                <w:spacing w:val="-1"/>
                <w:sz w:val="20"/>
                <w:szCs w:val="20"/>
              </w:rPr>
              <w:t xml:space="preserve">. Ett (och endast ett) av de tre objekten måste </w:t>
            </w:r>
            <w:proofErr w:type="spellStart"/>
            <w:r w:rsidR="00CB5D2F" w:rsidRPr="00CB5D2F">
              <w:rPr>
                <w:rFonts w:ascii="Georgia" w:eastAsia="Times New Roman" w:hAnsi="Georgia" w:cs="Times New Roman"/>
                <w:spacing w:val="-1"/>
                <w:sz w:val="20"/>
                <w:szCs w:val="20"/>
              </w:rPr>
              <w:t>populeras</w:t>
            </w:r>
            <w:proofErr w:type="spellEnd"/>
            <w:r w:rsidR="00055973">
              <w:rPr>
                <w:rFonts w:ascii="Georgia" w:eastAsia="Times New Roman" w:hAnsi="Georgia" w:cs="Times New Roman"/>
                <w:spacing w:val="-1"/>
                <w:sz w:val="20"/>
                <w:szCs w:val="20"/>
              </w:rPr>
              <w:t>, enligt följande:</w:t>
            </w:r>
            <w:r w:rsidR="00CB5D2F" w:rsidRPr="00CB5D2F">
              <w:rPr>
                <w:rFonts w:ascii="Georgia" w:eastAsia="Times New Roman" w:hAnsi="Georgia" w:cs="Times New Roman"/>
                <w:spacing w:val="-1"/>
                <w:sz w:val="20"/>
                <w:szCs w:val="20"/>
              </w:rPr>
              <w:t xml:space="preserve"> </w:t>
            </w:r>
          </w:p>
          <w:p w14:paraId="4546E21C" w14:textId="6CFC19B2" w:rsidR="00F235D8" w:rsidRDefault="00CB5D2F" w:rsidP="00CB5D2F">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Om beställaren är vårdpersonal ska objektet </w:t>
            </w:r>
            <w:proofErr w:type="spellStart"/>
            <w:r>
              <w:rPr>
                <w:rFonts w:ascii="Georgia" w:eastAsia="Times New Roman" w:hAnsi="Georgia" w:cs="Times New Roman"/>
                <w:spacing w:val="-1"/>
                <w:sz w:val="20"/>
                <w:szCs w:val="20"/>
              </w:rPr>
              <w:t>health</w:t>
            </w:r>
            <w:r w:rsidR="00055973">
              <w:rPr>
                <w:rFonts w:ascii="Georgia" w:eastAsia="Times New Roman" w:hAnsi="Georgia" w:cs="Times New Roman"/>
                <w:spacing w:val="-1"/>
                <w:sz w:val="20"/>
                <w:szCs w:val="20"/>
              </w:rPr>
              <w:t>careProfessional</w:t>
            </w:r>
            <w:proofErr w:type="spellEnd"/>
            <w:r w:rsidR="00055973">
              <w:rPr>
                <w:rFonts w:ascii="Georgia" w:eastAsia="Times New Roman" w:hAnsi="Georgia" w:cs="Times New Roman"/>
                <w:spacing w:val="-1"/>
                <w:sz w:val="20"/>
                <w:szCs w:val="20"/>
              </w:rPr>
              <w:t xml:space="preserve"> </w:t>
            </w:r>
            <w:proofErr w:type="spellStart"/>
            <w:r w:rsidR="00055973">
              <w:rPr>
                <w:rFonts w:ascii="Georgia" w:eastAsia="Times New Roman" w:hAnsi="Georgia" w:cs="Times New Roman"/>
                <w:spacing w:val="-1"/>
                <w:sz w:val="20"/>
                <w:szCs w:val="20"/>
              </w:rPr>
              <w:t>populeras</w:t>
            </w:r>
            <w:proofErr w:type="spellEnd"/>
            <w:r w:rsidR="00F235D8">
              <w:rPr>
                <w:rFonts w:ascii="Georgia" w:eastAsia="Times New Roman" w:hAnsi="Georgia" w:cs="Times New Roman"/>
                <w:spacing w:val="-1"/>
                <w:sz w:val="20"/>
                <w:szCs w:val="20"/>
              </w:rPr>
              <w:t xml:space="preserve">. </w:t>
            </w:r>
            <w:proofErr w:type="spellStart"/>
            <w:r w:rsidR="00F235D8">
              <w:rPr>
                <w:rFonts w:ascii="Georgia" w:eastAsia="Times New Roman" w:hAnsi="Georgia" w:cs="Times New Roman"/>
                <w:spacing w:val="-1"/>
                <w:sz w:val="20"/>
                <w:szCs w:val="20"/>
              </w:rPr>
              <w:t>healthcareProfes</w:t>
            </w:r>
            <w:r w:rsidR="008F3F00">
              <w:rPr>
                <w:rFonts w:ascii="Georgia" w:eastAsia="Times New Roman" w:hAnsi="Georgia" w:cs="Times New Roman"/>
                <w:spacing w:val="-1"/>
                <w:sz w:val="20"/>
                <w:szCs w:val="20"/>
              </w:rPr>
              <w:t>s</w:t>
            </w:r>
            <w:r w:rsidR="00F235D8">
              <w:rPr>
                <w:rFonts w:ascii="Georgia" w:eastAsia="Times New Roman" w:hAnsi="Georgia" w:cs="Times New Roman"/>
                <w:spacing w:val="-1"/>
                <w:sz w:val="20"/>
                <w:szCs w:val="20"/>
              </w:rPr>
              <w:t>ional</w:t>
            </w:r>
            <w:proofErr w:type="spellEnd"/>
            <w:r w:rsidR="00F235D8">
              <w:rPr>
                <w:rFonts w:ascii="Georgia" w:eastAsia="Times New Roman" w:hAnsi="Georgia" w:cs="Times New Roman"/>
                <w:spacing w:val="-1"/>
                <w:sz w:val="20"/>
                <w:szCs w:val="20"/>
              </w:rPr>
              <w:t xml:space="preserve"> innehåller i sin tur organisation som ska </w:t>
            </w:r>
            <w:proofErr w:type="spellStart"/>
            <w:r w:rsidR="00F235D8">
              <w:rPr>
                <w:rFonts w:ascii="Georgia" w:eastAsia="Times New Roman" w:hAnsi="Georgia" w:cs="Times New Roman"/>
                <w:spacing w:val="-1"/>
                <w:sz w:val="20"/>
                <w:szCs w:val="20"/>
              </w:rPr>
              <w:t>populeras</w:t>
            </w:r>
            <w:proofErr w:type="spellEnd"/>
            <w:r w:rsidR="00F235D8">
              <w:rPr>
                <w:rFonts w:ascii="Georgia" w:eastAsia="Times New Roman" w:hAnsi="Georgia" w:cs="Times New Roman"/>
                <w:spacing w:val="-1"/>
                <w:sz w:val="20"/>
                <w:szCs w:val="20"/>
              </w:rPr>
              <w:t>.</w:t>
            </w:r>
          </w:p>
          <w:p w14:paraId="76DF90CF" w14:textId="77777777" w:rsidR="00F235D8" w:rsidRDefault="00F235D8" w:rsidP="00CB5D2F">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Om beställaren är en vårdenhet/organisation ska objektet organisation </w:t>
            </w:r>
            <w:proofErr w:type="spellStart"/>
            <w:r>
              <w:rPr>
                <w:rFonts w:ascii="Georgia" w:eastAsia="Times New Roman" w:hAnsi="Georgia" w:cs="Times New Roman"/>
                <w:spacing w:val="-1"/>
                <w:sz w:val="20"/>
                <w:szCs w:val="20"/>
              </w:rPr>
              <w:t>populeras</w:t>
            </w:r>
            <w:proofErr w:type="spellEnd"/>
          </w:p>
          <w:p w14:paraId="43DF54B4" w14:textId="28F9A46C" w:rsidR="00CB5D2F" w:rsidRPr="00CB5D2F" w:rsidRDefault="00F235D8" w:rsidP="00CB5D2F">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Om beställaren är en patient eller invånare</w:t>
            </w:r>
            <w:r w:rsidR="00ED70FD">
              <w:rPr>
                <w:rFonts w:ascii="Georgia" w:eastAsia="Times New Roman" w:hAnsi="Georgia" w:cs="Times New Roman"/>
                <w:spacing w:val="-1"/>
                <w:sz w:val="20"/>
                <w:szCs w:val="20"/>
              </w:rPr>
              <w:t xml:space="preserve"> ska objektet patient </w:t>
            </w:r>
            <w:proofErr w:type="spellStart"/>
            <w:r w:rsidR="00ED70FD">
              <w:rPr>
                <w:rFonts w:ascii="Georgia" w:eastAsia="Times New Roman" w:hAnsi="Georgia" w:cs="Times New Roman"/>
                <w:spacing w:val="-1"/>
                <w:sz w:val="20"/>
                <w:szCs w:val="20"/>
              </w:rPr>
              <w:t>populeras</w:t>
            </w:r>
            <w:proofErr w:type="spellEnd"/>
            <w:r w:rsidR="00ED70FD">
              <w:rPr>
                <w:rFonts w:ascii="Georgia" w:eastAsia="Times New Roman" w:hAnsi="Georgia" w:cs="Times New Roman"/>
                <w:spacing w:val="-1"/>
                <w:sz w:val="20"/>
                <w:szCs w:val="20"/>
              </w:rPr>
              <w:t>.</w:t>
            </w:r>
            <w:r w:rsidR="00055973">
              <w:rPr>
                <w:rFonts w:ascii="Georgia" w:eastAsia="Times New Roman" w:hAnsi="Georgia" w:cs="Times New Roman"/>
                <w:spacing w:val="-1"/>
                <w:sz w:val="20"/>
                <w:szCs w:val="20"/>
              </w:rPr>
              <w:t xml:space="preserve"> </w:t>
            </w:r>
          </w:p>
          <w:p w14:paraId="524CD13D" w14:textId="2310D5F8" w:rsidR="00306866" w:rsidRPr="00306866" w:rsidRDefault="00306866" w:rsidP="00306866">
            <w:pPr>
              <w:pStyle w:val="TableParagraph"/>
              <w:spacing w:line="226" w:lineRule="exact"/>
              <w:rPr>
                <w:rFonts w:ascii="Georgia" w:eastAsia="Times New Roman" w:hAnsi="Georgia" w:cs="Times New Roman"/>
                <w:b/>
                <w:spacing w:val="-1"/>
                <w:sz w:val="20"/>
                <w:szCs w:val="20"/>
              </w:rPr>
            </w:pPr>
          </w:p>
        </w:tc>
        <w:tc>
          <w:tcPr>
            <w:tcW w:w="1559" w:type="dxa"/>
            <w:shd w:val="clear" w:color="auto" w:fill="D9D9D9" w:themeFill="background1" w:themeFillShade="D9"/>
          </w:tcPr>
          <w:p w14:paraId="6803E05B" w14:textId="0B7A2097" w:rsidR="00306866" w:rsidRPr="00306866" w:rsidRDefault="00306866" w:rsidP="00CC3EA8">
            <w:pPr>
              <w:pStyle w:val="TableParagraph"/>
              <w:spacing w:line="226" w:lineRule="exact"/>
              <w:ind w:left="102"/>
              <w:jc w:val="center"/>
              <w:rPr>
                <w:rFonts w:ascii="Georgia" w:eastAsia="Times New Roman" w:hAnsi="Georgia" w:cs="Times New Roman"/>
                <w:b/>
                <w:spacing w:val="-1"/>
                <w:sz w:val="20"/>
                <w:szCs w:val="20"/>
              </w:rPr>
            </w:pPr>
            <w:r w:rsidRPr="00306866">
              <w:rPr>
                <w:rFonts w:ascii="Georgia" w:eastAsia="Times New Roman" w:hAnsi="Georgia" w:cs="Times New Roman"/>
                <w:b/>
                <w:spacing w:val="-1"/>
                <w:sz w:val="20"/>
                <w:szCs w:val="20"/>
              </w:rPr>
              <w:t>1</w:t>
            </w:r>
          </w:p>
        </w:tc>
      </w:tr>
      <w:tr w:rsidR="00306866" w:rsidRPr="00705DCC" w14:paraId="1469A6E5" w14:textId="77777777" w:rsidTr="000B529A">
        <w:tc>
          <w:tcPr>
            <w:tcW w:w="2802" w:type="dxa"/>
            <w:shd w:val="clear" w:color="auto" w:fill="F2F2F2" w:themeFill="background1" w:themeFillShade="F2"/>
          </w:tcPr>
          <w:p w14:paraId="15FB78BF" w14:textId="79C3425E" w:rsidR="00306866" w:rsidRPr="00306866" w:rsidRDefault="00306866" w:rsidP="00306866">
            <w:pPr>
              <w:pStyle w:val="TableParagraph"/>
              <w:spacing w:line="229"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healthcareProfessional</w:t>
            </w:r>
            <w:proofErr w:type="spellEnd"/>
          </w:p>
          <w:p w14:paraId="5A92B040" w14:textId="77777777" w:rsidR="00306866" w:rsidRPr="00306866" w:rsidRDefault="00306866"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F2F2F2" w:themeFill="background1" w:themeFillShade="F2"/>
          </w:tcPr>
          <w:p w14:paraId="488077F1" w14:textId="6B540071" w:rsidR="00306866" w:rsidRPr="00306866" w:rsidRDefault="00306866" w:rsidP="00CC3EA8">
            <w:pPr>
              <w:pStyle w:val="TableParagraph"/>
              <w:spacing w:line="226"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HealthCareProfessionalType</w:t>
            </w:r>
            <w:proofErr w:type="spellEnd"/>
          </w:p>
        </w:tc>
        <w:tc>
          <w:tcPr>
            <w:tcW w:w="3686" w:type="dxa"/>
            <w:shd w:val="clear" w:color="auto" w:fill="F2F2F2" w:themeFill="background1" w:themeFillShade="F2"/>
          </w:tcPr>
          <w:p w14:paraId="03863996" w14:textId="68CBAA3B" w:rsidR="00306866" w:rsidRPr="00306866" w:rsidRDefault="00F266E2" w:rsidP="00DC00A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Beställande </w:t>
            </w:r>
            <w:r w:rsidR="00306866" w:rsidRPr="00306866">
              <w:rPr>
                <w:rFonts w:ascii="Georgia" w:eastAsia="Times New Roman" w:hAnsi="Georgia" w:cs="Times New Roman"/>
                <w:spacing w:val="-1"/>
                <w:sz w:val="20"/>
                <w:szCs w:val="20"/>
              </w:rPr>
              <w:t>sjukvårdspersonal</w:t>
            </w:r>
          </w:p>
        </w:tc>
        <w:tc>
          <w:tcPr>
            <w:tcW w:w="1559" w:type="dxa"/>
            <w:shd w:val="clear" w:color="auto" w:fill="F2F2F2" w:themeFill="background1" w:themeFillShade="F2"/>
          </w:tcPr>
          <w:p w14:paraId="4F5BEB96" w14:textId="15849B5F" w:rsidR="00306866" w:rsidRPr="00306866" w:rsidRDefault="00306866" w:rsidP="00CC3EA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306866" w:rsidRPr="00705DCC" w14:paraId="4FB69DA1" w14:textId="77777777" w:rsidTr="00306866">
        <w:tc>
          <w:tcPr>
            <w:tcW w:w="2802" w:type="dxa"/>
            <w:shd w:val="clear" w:color="auto" w:fill="auto"/>
          </w:tcPr>
          <w:p w14:paraId="5C6106D1"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lastRenderedPageBreak/>
              <w:t>healthcareProfessional</w:t>
            </w:r>
            <w:proofErr w:type="spellEnd"/>
          </w:p>
          <w:p w14:paraId="2A373E0E" w14:textId="114F7677" w:rsidR="00306866" w:rsidRPr="00FD5F11"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r w:rsidR="00306866">
              <w:rPr>
                <w:rFonts w:ascii="Georgia" w:eastAsia="Times New Roman" w:hAnsi="Georgia" w:cs="Times New Roman"/>
                <w:spacing w:val="-1"/>
                <w:sz w:val="20"/>
                <w:szCs w:val="20"/>
              </w:rPr>
              <w:t>id</w:t>
            </w:r>
          </w:p>
          <w:p w14:paraId="6960044D" w14:textId="77777777" w:rsidR="00306866" w:rsidRPr="00DC00A5" w:rsidRDefault="00306866"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auto"/>
          </w:tcPr>
          <w:p w14:paraId="2391E1C7" w14:textId="2454740E" w:rsidR="00306866" w:rsidRPr="00DC00A5" w:rsidRDefault="00306866" w:rsidP="00CC3EA8">
            <w:pPr>
              <w:pStyle w:val="TableParagraph"/>
              <w:spacing w:line="226" w:lineRule="exact"/>
              <w:ind w:left="102"/>
              <w:rPr>
                <w:rFonts w:ascii="Georgia" w:eastAsia="Times New Roman" w:hAnsi="Georgia" w:cs="Times New Roman"/>
                <w:spacing w:val="-1"/>
                <w:sz w:val="20"/>
                <w:szCs w:val="20"/>
              </w:rPr>
            </w:pPr>
            <w:proofErr w:type="spellStart"/>
            <w:r w:rsidRPr="00FD5F11">
              <w:rPr>
                <w:rFonts w:ascii="Georgia" w:eastAsia="Times New Roman" w:hAnsi="Georgia" w:cs="Times New Roman"/>
                <w:spacing w:val="-1"/>
                <w:sz w:val="20"/>
                <w:szCs w:val="20"/>
              </w:rPr>
              <w:t>IIType</w:t>
            </w:r>
            <w:proofErr w:type="spellEnd"/>
          </w:p>
        </w:tc>
        <w:tc>
          <w:tcPr>
            <w:tcW w:w="3686" w:type="dxa"/>
            <w:shd w:val="clear" w:color="auto" w:fill="auto"/>
          </w:tcPr>
          <w:p w14:paraId="2E8F6709" w14:textId="702C4FAE" w:rsidR="00306866" w:rsidRPr="00DC00A5" w:rsidRDefault="00F266E2" w:rsidP="00DC00A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HSA-id</w:t>
            </w:r>
            <w:r w:rsidR="00306866" w:rsidRPr="00FD5F11">
              <w:rPr>
                <w:rFonts w:ascii="Georgia" w:eastAsia="Times New Roman" w:hAnsi="Georgia" w:cs="Times New Roman"/>
                <w:spacing w:val="-1"/>
                <w:sz w:val="20"/>
                <w:szCs w:val="20"/>
              </w:rPr>
              <w:t xml:space="preserve"> på beställande </w:t>
            </w:r>
            <w:r w:rsidRPr="00306866">
              <w:rPr>
                <w:rFonts w:ascii="Georgia" w:eastAsia="Times New Roman" w:hAnsi="Georgia" w:cs="Times New Roman"/>
                <w:spacing w:val="-1"/>
                <w:sz w:val="20"/>
                <w:szCs w:val="20"/>
              </w:rPr>
              <w:t>sjukvårdspersonal</w:t>
            </w:r>
          </w:p>
        </w:tc>
        <w:tc>
          <w:tcPr>
            <w:tcW w:w="1559" w:type="dxa"/>
            <w:shd w:val="clear" w:color="auto" w:fill="auto"/>
          </w:tcPr>
          <w:p w14:paraId="4E7092A5" w14:textId="13609511" w:rsidR="00306866" w:rsidRPr="00DC00A5" w:rsidRDefault="00306866"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0</w:t>
            </w:r>
            <w:proofErr w:type="gramStart"/>
            <w:r w:rsidRPr="00FD5F11">
              <w:rPr>
                <w:rFonts w:ascii="Georgia" w:eastAsia="Times New Roman" w:hAnsi="Georgia" w:cs="Times New Roman"/>
                <w:spacing w:val="-1"/>
                <w:sz w:val="20"/>
                <w:szCs w:val="20"/>
              </w:rPr>
              <w:t>..</w:t>
            </w:r>
            <w:proofErr w:type="gramEnd"/>
            <w:r w:rsidRPr="00FD5F11">
              <w:rPr>
                <w:rFonts w:ascii="Georgia" w:eastAsia="Times New Roman" w:hAnsi="Georgia" w:cs="Times New Roman"/>
                <w:spacing w:val="-1"/>
                <w:sz w:val="20"/>
                <w:szCs w:val="20"/>
              </w:rPr>
              <w:t>1</w:t>
            </w:r>
          </w:p>
        </w:tc>
      </w:tr>
      <w:tr w:rsidR="00306866" w:rsidRPr="00705DCC" w14:paraId="5C071CDD" w14:textId="77777777" w:rsidTr="00EE3A60">
        <w:tc>
          <w:tcPr>
            <w:tcW w:w="2802" w:type="dxa"/>
            <w:shd w:val="clear" w:color="auto" w:fill="CCFFCC"/>
          </w:tcPr>
          <w:p w14:paraId="4AFC27E3"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healthcareProfessional</w:t>
            </w:r>
            <w:proofErr w:type="spellEnd"/>
          </w:p>
          <w:p w14:paraId="3A6E785A" w14:textId="46931A16" w:rsidR="00306866" w:rsidRPr="00DC00A5"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proofErr w:type="spellStart"/>
            <w:r>
              <w:rPr>
                <w:rFonts w:ascii="Georgia" w:eastAsia="Times New Roman" w:hAnsi="Georgia" w:cs="Times New Roman"/>
                <w:spacing w:val="-1"/>
                <w:sz w:val="20"/>
                <w:szCs w:val="20"/>
              </w:rPr>
              <w:t>id.</w:t>
            </w:r>
            <w:r w:rsidR="00306866" w:rsidRPr="00FD5F11">
              <w:rPr>
                <w:rFonts w:ascii="Georgia" w:eastAsia="Times New Roman" w:hAnsi="Georgia" w:cs="Times New Roman"/>
                <w:spacing w:val="-1"/>
                <w:sz w:val="20"/>
                <w:szCs w:val="20"/>
              </w:rPr>
              <w:t>root</w:t>
            </w:r>
            <w:proofErr w:type="spellEnd"/>
          </w:p>
        </w:tc>
        <w:tc>
          <w:tcPr>
            <w:tcW w:w="1842" w:type="dxa"/>
            <w:shd w:val="clear" w:color="auto" w:fill="CCFFCC"/>
          </w:tcPr>
          <w:p w14:paraId="3B0BE8D7" w14:textId="633BB433" w:rsidR="00306866" w:rsidRPr="00DC00A5" w:rsidRDefault="00306866" w:rsidP="00CC3EA8">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string</w:t>
            </w:r>
          </w:p>
        </w:tc>
        <w:tc>
          <w:tcPr>
            <w:tcW w:w="3686" w:type="dxa"/>
            <w:shd w:val="clear" w:color="auto" w:fill="CCFFCC"/>
          </w:tcPr>
          <w:p w14:paraId="047CF7A6" w14:textId="77777777" w:rsidR="00306866" w:rsidRPr="00FD5F11" w:rsidRDefault="00306866" w:rsidP="00306866">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Sätts till OID för HSA-id: 1.2.752.129.2.1.4.1</w:t>
            </w:r>
          </w:p>
          <w:p w14:paraId="52F05945" w14:textId="77777777" w:rsidR="00306866" w:rsidRPr="00DC00A5" w:rsidRDefault="00306866" w:rsidP="00DC00A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699D8BBF" w14:textId="49355D17" w:rsidR="00306866" w:rsidRPr="00DC00A5" w:rsidRDefault="00306866"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1</w:t>
            </w:r>
            <w:proofErr w:type="gramStart"/>
            <w:r w:rsidRPr="00FD5F11">
              <w:rPr>
                <w:rFonts w:ascii="Georgia" w:eastAsia="Times New Roman" w:hAnsi="Georgia" w:cs="Times New Roman"/>
                <w:spacing w:val="-1"/>
                <w:sz w:val="20"/>
                <w:szCs w:val="20"/>
              </w:rPr>
              <w:t>..</w:t>
            </w:r>
            <w:proofErr w:type="gramEnd"/>
            <w:r w:rsidRPr="00FD5F11">
              <w:rPr>
                <w:rFonts w:ascii="Georgia" w:eastAsia="Times New Roman" w:hAnsi="Georgia" w:cs="Times New Roman"/>
                <w:spacing w:val="-1"/>
                <w:sz w:val="20"/>
                <w:szCs w:val="20"/>
              </w:rPr>
              <w:t>1</w:t>
            </w:r>
          </w:p>
        </w:tc>
      </w:tr>
      <w:tr w:rsidR="00306866" w:rsidRPr="00705DCC" w14:paraId="5C4C6140" w14:textId="77777777" w:rsidTr="00EE3A60">
        <w:tc>
          <w:tcPr>
            <w:tcW w:w="2802" w:type="dxa"/>
            <w:shd w:val="clear" w:color="auto" w:fill="CCFFCC"/>
          </w:tcPr>
          <w:p w14:paraId="41F418A0"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healthcareProfessional</w:t>
            </w:r>
            <w:proofErr w:type="spellEnd"/>
          </w:p>
          <w:p w14:paraId="6ADC27F2" w14:textId="4C61878B" w:rsidR="00306866" w:rsidRPr="00DC00A5"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proofErr w:type="spellStart"/>
            <w:r>
              <w:rPr>
                <w:rFonts w:ascii="Georgia" w:eastAsia="Times New Roman" w:hAnsi="Georgia" w:cs="Times New Roman"/>
                <w:spacing w:val="-1"/>
                <w:sz w:val="20"/>
                <w:szCs w:val="20"/>
              </w:rPr>
              <w:t>id.</w:t>
            </w:r>
            <w:r w:rsidR="00306866" w:rsidRPr="00FD5F11">
              <w:rPr>
                <w:rFonts w:ascii="Georgia" w:eastAsia="Times New Roman" w:hAnsi="Georgia" w:cs="Times New Roman"/>
                <w:spacing w:val="-1"/>
                <w:sz w:val="20"/>
                <w:szCs w:val="20"/>
              </w:rPr>
              <w:t>extension</w:t>
            </w:r>
            <w:proofErr w:type="spellEnd"/>
          </w:p>
        </w:tc>
        <w:tc>
          <w:tcPr>
            <w:tcW w:w="1842" w:type="dxa"/>
            <w:shd w:val="clear" w:color="auto" w:fill="CCFFCC"/>
          </w:tcPr>
          <w:p w14:paraId="1AF57171" w14:textId="219A1106" w:rsidR="00306866" w:rsidRPr="00DC00A5" w:rsidRDefault="00306866" w:rsidP="00CC3EA8">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string</w:t>
            </w:r>
          </w:p>
        </w:tc>
        <w:tc>
          <w:tcPr>
            <w:tcW w:w="3686" w:type="dxa"/>
            <w:shd w:val="clear" w:color="auto" w:fill="CCFFCC"/>
          </w:tcPr>
          <w:p w14:paraId="2E8BDC3C" w14:textId="600CBBE0" w:rsidR="00306866" w:rsidRPr="00FD5F11" w:rsidRDefault="00306866" w:rsidP="00306866">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 xml:space="preserve">Sätts till HSA-id för den </w:t>
            </w:r>
            <w:r w:rsidR="00F266E2" w:rsidRPr="00306866">
              <w:rPr>
                <w:rFonts w:ascii="Georgia" w:eastAsia="Times New Roman" w:hAnsi="Georgia" w:cs="Times New Roman"/>
                <w:spacing w:val="-1"/>
                <w:sz w:val="20"/>
                <w:szCs w:val="20"/>
              </w:rPr>
              <w:t>sjukvårdspersonal</w:t>
            </w:r>
            <w:r w:rsidR="00F266E2" w:rsidRPr="00FD5F11">
              <w:rPr>
                <w:rFonts w:ascii="Georgia" w:eastAsia="Times New Roman" w:hAnsi="Georgia" w:cs="Times New Roman"/>
                <w:spacing w:val="-1"/>
                <w:sz w:val="20"/>
                <w:szCs w:val="20"/>
              </w:rPr>
              <w:t xml:space="preserve"> </w:t>
            </w:r>
            <w:r w:rsidR="00F266E2">
              <w:rPr>
                <w:rFonts w:ascii="Georgia" w:eastAsia="Times New Roman" w:hAnsi="Georgia" w:cs="Times New Roman"/>
                <w:spacing w:val="-1"/>
                <w:sz w:val="20"/>
                <w:szCs w:val="20"/>
              </w:rPr>
              <w:t>som beställer.</w:t>
            </w:r>
          </w:p>
          <w:p w14:paraId="550DBFB6" w14:textId="77777777" w:rsidR="00306866" w:rsidRPr="00DC00A5" w:rsidRDefault="00306866" w:rsidP="00DC00A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0B8083C9" w14:textId="468CC775" w:rsidR="00306866" w:rsidRPr="00DC00A5" w:rsidRDefault="00306866"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1</w:t>
            </w:r>
            <w:proofErr w:type="gramStart"/>
            <w:r w:rsidRPr="00FD5F11">
              <w:rPr>
                <w:rFonts w:ascii="Georgia" w:eastAsia="Times New Roman" w:hAnsi="Georgia" w:cs="Times New Roman"/>
                <w:spacing w:val="-1"/>
                <w:sz w:val="20"/>
                <w:szCs w:val="20"/>
              </w:rPr>
              <w:t>..</w:t>
            </w:r>
            <w:proofErr w:type="gramEnd"/>
            <w:r w:rsidRPr="00FD5F11">
              <w:rPr>
                <w:rFonts w:ascii="Georgia" w:eastAsia="Times New Roman" w:hAnsi="Georgia" w:cs="Times New Roman"/>
                <w:spacing w:val="-1"/>
                <w:sz w:val="20"/>
                <w:szCs w:val="20"/>
              </w:rPr>
              <w:t>1</w:t>
            </w:r>
          </w:p>
        </w:tc>
      </w:tr>
      <w:tr w:rsidR="00306866" w:rsidRPr="00705DCC" w14:paraId="53901031" w14:textId="77777777" w:rsidTr="00306866">
        <w:tc>
          <w:tcPr>
            <w:tcW w:w="2802" w:type="dxa"/>
            <w:shd w:val="clear" w:color="auto" w:fill="auto"/>
          </w:tcPr>
          <w:p w14:paraId="28CF6543"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healthcareProfessional</w:t>
            </w:r>
            <w:proofErr w:type="spellEnd"/>
          </w:p>
          <w:p w14:paraId="4C6E834F" w14:textId="376C7376" w:rsidR="00306866" w:rsidRPr="005215F3" w:rsidRDefault="000B529A" w:rsidP="00CC3EA8">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proofErr w:type="spellStart"/>
            <w:r w:rsidR="00306866">
              <w:rPr>
                <w:rFonts w:ascii="Georgia" w:eastAsia="Times New Roman" w:hAnsi="Georgia" w:cs="Times New Roman"/>
                <w:spacing w:val="-1"/>
                <w:sz w:val="20"/>
                <w:szCs w:val="20"/>
              </w:rPr>
              <w:t>name</w:t>
            </w:r>
            <w:proofErr w:type="spellEnd"/>
          </w:p>
        </w:tc>
        <w:tc>
          <w:tcPr>
            <w:tcW w:w="1842" w:type="dxa"/>
            <w:shd w:val="clear" w:color="auto" w:fill="auto"/>
          </w:tcPr>
          <w:p w14:paraId="3B516020" w14:textId="77777777" w:rsidR="00306866" w:rsidRPr="00346892" w:rsidRDefault="00306866" w:rsidP="00306866">
            <w:pPr>
              <w:pStyle w:val="TableParagraph"/>
              <w:spacing w:line="226" w:lineRule="exact"/>
              <w:ind w:left="102"/>
              <w:rPr>
                <w:rFonts w:ascii="Georgia" w:eastAsia="Times New Roman" w:hAnsi="Georgia" w:cs="Times New Roman"/>
                <w:spacing w:val="-1"/>
                <w:sz w:val="20"/>
                <w:szCs w:val="20"/>
              </w:rPr>
            </w:pPr>
            <w:r w:rsidRPr="00346892">
              <w:rPr>
                <w:rFonts w:ascii="Georgia" w:eastAsia="Times New Roman" w:hAnsi="Georgia" w:cs="Times New Roman"/>
                <w:spacing w:val="-1"/>
                <w:sz w:val="20"/>
                <w:szCs w:val="20"/>
              </w:rPr>
              <w:t>string</w:t>
            </w:r>
          </w:p>
          <w:p w14:paraId="46B052ED" w14:textId="446D9747" w:rsidR="00306866" w:rsidRPr="005215F3" w:rsidRDefault="00306866" w:rsidP="00CC3EA8">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auto"/>
          </w:tcPr>
          <w:p w14:paraId="55821B22" w14:textId="46CE2010" w:rsidR="00306866" w:rsidRPr="00346892" w:rsidRDefault="00F266E2"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306866">
              <w:rPr>
                <w:rFonts w:ascii="Georgia" w:eastAsia="Times New Roman" w:hAnsi="Georgia" w:cs="Times New Roman"/>
                <w:spacing w:val="-1"/>
                <w:sz w:val="20"/>
                <w:szCs w:val="20"/>
              </w:rPr>
              <w:t>jukvårdspersonal</w:t>
            </w:r>
            <w:r>
              <w:rPr>
                <w:rFonts w:ascii="Georgia" w:eastAsia="Times New Roman" w:hAnsi="Georgia" w:cs="Times New Roman"/>
                <w:spacing w:val="-1"/>
                <w:sz w:val="20"/>
                <w:szCs w:val="20"/>
              </w:rPr>
              <w:t>ens</w:t>
            </w:r>
            <w:r w:rsidRPr="00FD5F11">
              <w:rPr>
                <w:rFonts w:ascii="Georgia" w:eastAsia="Times New Roman" w:hAnsi="Georgia" w:cs="Times New Roman"/>
                <w:spacing w:val="-1"/>
                <w:sz w:val="20"/>
                <w:szCs w:val="20"/>
              </w:rPr>
              <w:t xml:space="preserve"> </w:t>
            </w:r>
            <w:r w:rsidR="00306866" w:rsidRPr="00346892">
              <w:rPr>
                <w:rFonts w:ascii="Georgia" w:eastAsia="Times New Roman" w:hAnsi="Georgia" w:cs="Times New Roman"/>
                <w:spacing w:val="-1"/>
                <w:sz w:val="20"/>
                <w:szCs w:val="20"/>
              </w:rPr>
              <w:t xml:space="preserve">för och efternamn </w:t>
            </w:r>
          </w:p>
          <w:p w14:paraId="756A3725" w14:textId="3BE18397" w:rsidR="00306866" w:rsidRPr="005215F3" w:rsidRDefault="00306866" w:rsidP="00DC00A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auto"/>
          </w:tcPr>
          <w:p w14:paraId="06D2799C" w14:textId="747AF9DA" w:rsidR="00306866" w:rsidRPr="00705DCC" w:rsidRDefault="00306866" w:rsidP="00CC3EA8">
            <w:pPr>
              <w:pStyle w:val="TableParagraph"/>
              <w:spacing w:line="226" w:lineRule="exact"/>
              <w:ind w:left="102"/>
              <w:jc w:val="center"/>
              <w:rPr>
                <w:rFonts w:ascii="Georgia" w:eastAsia="Times New Roman" w:hAnsi="Georgia" w:cs="Times New Roman"/>
                <w:spacing w:val="-1"/>
                <w:sz w:val="20"/>
                <w:szCs w:val="20"/>
              </w:rPr>
            </w:pPr>
            <w:r w:rsidRPr="00346892">
              <w:rPr>
                <w:rFonts w:ascii="Georgia" w:eastAsia="Times New Roman" w:hAnsi="Georgia" w:cs="Times New Roman"/>
                <w:spacing w:val="-1"/>
                <w:sz w:val="20"/>
                <w:szCs w:val="20"/>
              </w:rPr>
              <w:t>0</w:t>
            </w:r>
            <w:proofErr w:type="gramStart"/>
            <w:r w:rsidRPr="00346892">
              <w:rPr>
                <w:rFonts w:ascii="Georgia" w:eastAsia="Times New Roman" w:hAnsi="Georgia" w:cs="Times New Roman"/>
                <w:spacing w:val="-1"/>
                <w:sz w:val="20"/>
                <w:szCs w:val="20"/>
              </w:rPr>
              <w:t>..</w:t>
            </w:r>
            <w:proofErr w:type="gramEnd"/>
            <w:r w:rsidRPr="00346892">
              <w:rPr>
                <w:rFonts w:ascii="Georgia" w:eastAsia="Times New Roman" w:hAnsi="Georgia" w:cs="Times New Roman"/>
                <w:spacing w:val="-1"/>
                <w:sz w:val="20"/>
                <w:szCs w:val="20"/>
              </w:rPr>
              <w:t>1</w:t>
            </w:r>
          </w:p>
        </w:tc>
      </w:tr>
      <w:tr w:rsidR="00306866" w:rsidRPr="00705DCC" w14:paraId="2FB72EA4" w14:textId="77777777" w:rsidTr="00EE3A60">
        <w:tc>
          <w:tcPr>
            <w:tcW w:w="2802" w:type="dxa"/>
            <w:shd w:val="clear" w:color="auto" w:fill="CCFFCC"/>
          </w:tcPr>
          <w:p w14:paraId="5FC48131"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healthcareProfessional</w:t>
            </w:r>
            <w:proofErr w:type="spellEnd"/>
          </w:p>
          <w:p w14:paraId="2CD01DB4" w14:textId="109D1A42" w:rsidR="00306866" w:rsidRPr="00306866"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r w:rsidR="00306866">
              <w:rPr>
                <w:rFonts w:ascii="Georgia" w:eastAsia="Times New Roman" w:hAnsi="Georgia" w:cs="Times New Roman"/>
                <w:spacing w:val="-1"/>
                <w:sz w:val="20"/>
                <w:szCs w:val="20"/>
              </w:rPr>
              <w:t>organisation</w:t>
            </w:r>
          </w:p>
          <w:p w14:paraId="46B70F02" w14:textId="77777777" w:rsidR="00306866" w:rsidRPr="00306866" w:rsidRDefault="00306866"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77C797D7" w14:textId="47103F75" w:rsidR="00306866" w:rsidRPr="00306866" w:rsidRDefault="00306866" w:rsidP="00CC3EA8">
            <w:pPr>
              <w:pStyle w:val="TableParagraph"/>
              <w:spacing w:line="226"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OrganisationType</w:t>
            </w:r>
            <w:proofErr w:type="spellEnd"/>
          </w:p>
        </w:tc>
        <w:tc>
          <w:tcPr>
            <w:tcW w:w="3686" w:type="dxa"/>
            <w:shd w:val="clear" w:color="auto" w:fill="CCFFCC"/>
          </w:tcPr>
          <w:p w14:paraId="3F190453" w14:textId="65785FC3" w:rsidR="00306866" w:rsidRPr="00306866" w:rsidRDefault="000A3E85" w:rsidP="00DC00A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Den e</w:t>
            </w:r>
            <w:r w:rsidR="00F266E2">
              <w:rPr>
                <w:rFonts w:ascii="Georgia" w:eastAsia="Times New Roman" w:hAnsi="Georgia" w:cs="Times New Roman"/>
                <w:spacing w:val="-1"/>
                <w:sz w:val="20"/>
                <w:szCs w:val="20"/>
              </w:rPr>
              <w:t xml:space="preserve">nhet som </w:t>
            </w:r>
            <w:r w:rsidRPr="00306866">
              <w:rPr>
                <w:rFonts w:ascii="Georgia" w:eastAsia="Times New Roman" w:hAnsi="Georgia" w:cs="Times New Roman"/>
                <w:spacing w:val="-1"/>
                <w:sz w:val="20"/>
                <w:szCs w:val="20"/>
              </w:rPr>
              <w:t>sjukvårdspersonal</w:t>
            </w:r>
            <w:r w:rsidRPr="00FD5F11">
              <w:rPr>
                <w:rFonts w:ascii="Georgia" w:eastAsia="Times New Roman" w:hAnsi="Georgia" w:cs="Times New Roman"/>
                <w:spacing w:val="-1"/>
                <w:sz w:val="20"/>
                <w:szCs w:val="20"/>
              </w:rPr>
              <w:t xml:space="preserve"> </w:t>
            </w:r>
            <w:r w:rsidR="00F266E2">
              <w:rPr>
                <w:rFonts w:ascii="Georgia" w:eastAsia="Times New Roman" w:hAnsi="Georgia" w:cs="Times New Roman"/>
                <w:spacing w:val="-1"/>
                <w:sz w:val="20"/>
                <w:szCs w:val="20"/>
              </w:rPr>
              <w:t>utför beställningen på.</w:t>
            </w:r>
          </w:p>
        </w:tc>
        <w:tc>
          <w:tcPr>
            <w:tcW w:w="1559" w:type="dxa"/>
            <w:shd w:val="clear" w:color="auto" w:fill="CCFFCC"/>
          </w:tcPr>
          <w:p w14:paraId="3DC7A950" w14:textId="50F9F2EE" w:rsidR="00306866" w:rsidRPr="00306866" w:rsidRDefault="00306866" w:rsidP="00CC3EA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w:t>
            </w:r>
          </w:p>
        </w:tc>
      </w:tr>
      <w:tr w:rsidR="00306866" w:rsidRPr="00705DCC" w14:paraId="6A5C5C52" w14:textId="77777777" w:rsidTr="00EE3A60">
        <w:tc>
          <w:tcPr>
            <w:tcW w:w="2802" w:type="dxa"/>
            <w:shd w:val="clear" w:color="auto" w:fill="CCFFCC"/>
          </w:tcPr>
          <w:p w14:paraId="39F23CB1"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healthcareProfessional</w:t>
            </w:r>
            <w:proofErr w:type="spellEnd"/>
          </w:p>
          <w:p w14:paraId="432AB02F" w14:textId="1D0F343C" w:rsidR="00306866" w:rsidRPr="00705DCC"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r w:rsidR="00306866">
              <w:rPr>
                <w:rFonts w:ascii="Georgia" w:eastAsia="Times New Roman" w:hAnsi="Georgia" w:cs="Times New Roman"/>
                <w:spacing w:val="-1"/>
                <w:sz w:val="20"/>
                <w:szCs w:val="20"/>
              </w:rPr>
              <w:t>id</w:t>
            </w:r>
          </w:p>
          <w:p w14:paraId="6949CB6B" w14:textId="77777777" w:rsidR="00306866" w:rsidRPr="00DC00A5" w:rsidRDefault="00306866"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4F0DB677" w14:textId="57B5D2E4" w:rsidR="00306866" w:rsidRPr="00DC00A5" w:rsidRDefault="00306866" w:rsidP="00CC3EA8">
            <w:pPr>
              <w:pStyle w:val="TableParagraph"/>
              <w:spacing w:line="226" w:lineRule="exact"/>
              <w:ind w:left="102"/>
              <w:rPr>
                <w:rFonts w:ascii="Georgia" w:eastAsia="Times New Roman" w:hAnsi="Georgia" w:cs="Times New Roman"/>
                <w:spacing w:val="-1"/>
                <w:sz w:val="20"/>
                <w:szCs w:val="20"/>
              </w:rPr>
            </w:pPr>
            <w:proofErr w:type="spellStart"/>
            <w:r w:rsidRPr="00705DCC">
              <w:rPr>
                <w:rFonts w:ascii="Georgia" w:eastAsia="Times New Roman" w:hAnsi="Georgia" w:cs="Times New Roman"/>
                <w:spacing w:val="-1"/>
                <w:sz w:val="20"/>
                <w:szCs w:val="20"/>
              </w:rPr>
              <w:t>IIType</w:t>
            </w:r>
            <w:proofErr w:type="spellEnd"/>
          </w:p>
        </w:tc>
        <w:tc>
          <w:tcPr>
            <w:tcW w:w="3686" w:type="dxa"/>
            <w:shd w:val="clear" w:color="auto" w:fill="CCFFCC"/>
          </w:tcPr>
          <w:p w14:paraId="5C1DD0F7" w14:textId="6EF9B434" w:rsidR="00306866" w:rsidRPr="00DC00A5" w:rsidRDefault="00F266E2" w:rsidP="00F266E2">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HSA-id för enhet</w:t>
            </w:r>
          </w:p>
        </w:tc>
        <w:tc>
          <w:tcPr>
            <w:tcW w:w="1559" w:type="dxa"/>
            <w:shd w:val="clear" w:color="auto" w:fill="CCFFCC"/>
          </w:tcPr>
          <w:p w14:paraId="7EE6767C" w14:textId="3CF24F8E" w:rsidR="00306866" w:rsidRPr="00DC00A5"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306866" w:rsidRPr="00705DCC" w14:paraId="6113173F" w14:textId="77777777" w:rsidTr="00EE3A60">
        <w:tc>
          <w:tcPr>
            <w:tcW w:w="2802" w:type="dxa"/>
            <w:shd w:val="clear" w:color="auto" w:fill="CCFFCC"/>
          </w:tcPr>
          <w:p w14:paraId="02E57556"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healthcareProfessional</w:t>
            </w:r>
            <w:proofErr w:type="spellEnd"/>
          </w:p>
          <w:p w14:paraId="4B7A8541" w14:textId="37D30E47" w:rsidR="00306866" w:rsidRPr="00DC00A5"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proofErr w:type="spellStart"/>
            <w:r>
              <w:rPr>
                <w:rFonts w:ascii="Georgia" w:eastAsia="Times New Roman" w:hAnsi="Georgia" w:cs="Times New Roman"/>
                <w:spacing w:val="-1"/>
                <w:sz w:val="20"/>
                <w:szCs w:val="20"/>
              </w:rPr>
              <w:t>organisation.id.</w:t>
            </w:r>
            <w:r w:rsidR="00306866" w:rsidRPr="00705DCC">
              <w:rPr>
                <w:rFonts w:ascii="Georgia" w:eastAsia="Times New Roman" w:hAnsi="Georgia" w:cs="Times New Roman"/>
                <w:spacing w:val="-1"/>
                <w:sz w:val="20"/>
                <w:szCs w:val="20"/>
              </w:rPr>
              <w:t>root</w:t>
            </w:r>
            <w:proofErr w:type="spellEnd"/>
          </w:p>
        </w:tc>
        <w:tc>
          <w:tcPr>
            <w:tcW w:w="1842" w:type="dxa"/>
            <w:shd w:val="clear" w:color="auto" w:fill="CCFFCC"/>
          </w:tcPr>
          <w:p w14:paraId="33C05084" w14:textId="77777777" w:rsidR="00306866" w:rsidRPr="00705DCC" w:rsidRDefault="00306866"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tring</w:t>
            </w:r>
          </w:p>
          <w:p w14:paraId="3656DD24" w14:textId="77777777" w:rsidR="00306866" w:rsidRPr="00DC00A5" w:rsidRDefault="00306866" w:rsidP="00CC3EA8">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73DDAEF1" w14:textId="77777777" w:rsidR="00306866" w:rsidRPr="00705DCC" w:rsidRDefault="00306866"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ätts till OID för HSA-id: 1.2.752.129.2.1.4.1</w:t>
            </w:r>
          </w:p>
          <w:p w14:paraId="3D6E6F57" w14:textId="77777777" w:rsidR="00306866" w:rsidRPr="00DC00A5" w:rsidRDefault="00306866" w:rsidP="00DC00A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50B23E76" w14:textId="1A8D4F56" w:rsidR="00306866" w:rsidRPr="00DC00A5"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306866" w:rsidRPr="00705DCC" w14:paraId="41D6734B" w14:textId="77777777" w:rsidTr="00EE3A60">
        <w:tc>
          <w:tcPr>
            <w:tcW w:w="2802" w:type="dxa"/>
            <w:shd w:val="clear" w:color="auto" w:fill="CCFFCC"/>
          </w:tcPr>
          <w:p w14:paraId="06B4FD20"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healthcareProfessional</w:t>
            </w:r>
            <w:proofErr w:type="spellEnd"/>
          </w:p>
          <w:p w14:paraId="6C5D49E7" w14:textId="685F70F1" w:rsidR="00306866" w:rsidRPr="00DC00A5"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proofErr w:type="spellStart"/>
            <w:r>
              <w:rPr>
                <w:rFonts w:ascii="Georgia" w:eastAsia="Times New Roman" w:hAnsi="Georgia" w:cs="Times New Roman"/>
                <w:spacing w:val="-1"/>
                <w:sz w:val="20"/>
                <w:szCs w:val="20"/>
              </w:rPr>
              <w:t>organisation.id.</w:t>
            </w:r>
            <w:r w:rsidR="00306866">
              <w:rPr>
                <w:rFonts w:ascii="Georgia" w:eastAsia="Times New Roman" w:hAnsi="Georgia" w:cs="Times New Roman"/>
                <w:spacing w:val="-1"/>
                <w:sz w:val="20"/>
                <w:szCs w:val="20"/>
              </w:rPr>
              <w:t>extension</w:t>
            </w:r>
            <w:proofErr w:type="spellEnd"/>
          </w:p>
        </w:tc>
        <w:tc>
          <w:tcPr>
            <w:tcW w:w="1842" w:type="dxa"/>
            <w:shd w:val="clear" w:color="auto" w:fill="CCFFCC"/>
          </w:tcPr>
          <w:p w14:paraId="5D6564DC" w14:textId="77777777" w:rsidR="00306866" w:rsidRPr="00705DCC" w:rsidRDefault="00306866"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tring</w:t>
            </w:r>
          </w:p>
          <w:p w14:paraId="51E91987" w14:textId="77777777" w:rsidR="00306866" w:rsidRPr="00DC00A5" w:rsidRDefault="00306866" w:rsidP="00CC3EA8">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15DB2A69" w14:textId="27501CD8" w:rsidR="00306866" w:rsidRPr="00705DCC" w:rsidRDefault="000A3E85"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HSA-id för enhet</w:t>
            </w:r>
          </w:p>
          <w:p w14:paraId="76853E8F" w14:textId="77777777" w:rsidR="00306866" w:rsidRPr="00DC00A5" w:rsidRDefault="00306866" w:rsidP="00DC00A5">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70BDF114" w14:textId="13F6B37F" w:rsidR="00306866" w:rsidRPr="00DC00A5"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306866" w:rsidRPr="00705DCC" w14:paraId="565B55C5" w14:textId="77777777" w:rsidTr="000B529A">
        <w:tc>
          <w:tcPr>
            <w:tcW w:w="2802" w:type="dxa"/>
            <w:shd w:val="clear" w:color="auto" w:fill="F2F2F2" w:themeFill="background1" w:themeFillShade="F2"/>
          </w:tcPr>
          <w:p w14:paraId="32054993" w14:textId="307CAFDC" w:rsidR="00306866" w:rsidRPr="00306866" w:rsidRDefault="00306866"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5B273A4E" w14:textId="25CFE130" w:rsidR="00306866" w:rsidRDefault="00306866"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F2F2F2" w:themeFill="background1" w:themeFillShade="F2"/>
          </w:tcPr>
          <w:p w14:paraId="0AF4A40C" w14:textId="480DCBE0" w:rsidR="00306866" w:rsidRDefault="00306866" w:rsidP="00306866">
            <w:pPr>
              <w:pStyle w:val="TableParagraph"/>
              <w:spacing w:line="226"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OrganisationType</w:t>
            </w:r>
            <w:proofErr w:type="spellEnd"/>
          </w:p>
        </w:tc>
        <w:tc>
          <w:tcPr>
            <w:tcW w:w="3686" w:type="dxa"/>
            <w:shd w:val="clear" w:color="auto" w:fill="F2F2F2" w:themeFill="background1" w:themeFillShade="F2"/>
          </w:tcPr>
          <w:p w14:paraId="66460E70" w14:textId="17BD982E" w:rsidR="00306866" w:rsidRDefault="00306866" w:rsidP="00306866">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Beställande organisation</w:t>
            </w:r>
          </w:p>
        </w:tc>
        <w:tc>
          <w:tcPr>
            <w:tcW w:w="1559" w:type="dxa"/>
            <w:shd w:val="clear" w:color="auto" w:fill="F2F2F2" w:themeFill="background1" w:themeFillShade="F2"/>
          </w:tcPr>
          <w:p w14:paraId="28A4D3BA" w14:textId="6CA28201" w:rsidR="00306866" w:rsidRPr="00705DCC" w:rsidRDefault="000A3E85" w:rsidP="00CC3EA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306866" w:rsidRPr="00705DCC" w14:paraId="3F26DFAF" w14:textId="77777777" w:rsidTr="00EE3A60">
        <w:tc>
          <w:tcPr>
            <w:tcW w:w="2802" w:type="dxa"/>
            <w:shd w:val="clear" w:color="auto" w:fill="CCFFCC"/>
          </w:tcPr>
          <w:p w14:paraId="477E0777"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125BA24C" w14:textId="48F1441C" w:rsidR="00306866" w:rsidRPr="00705DCC"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r w:rsidR="00306866">
              <w:rPr>
                <w:rFonts w:ascii="Georgia" w:eastAsia="Times New Roman" w:hAnsi="Georgia" w:cs="Times New Roman"/>
                <w:spacing w:val="-1"/>
                <w:sz w:val="20"/>
                <w:szCs w:val="20"/>
              </w:rPr>
              <w:t>id</w:t>
            </w:r>
          </w:p>
          <w:p w14:paraId="58B12FA6" w14:textId="77777777" w:rsidR="00306866" w:rsidRDefault="00306866"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207DD6E3" w14:textId="606DEA7D" w:rsidR="00306866" w:rsidRPr="00306866" w:rsidRDefault="00306866" w:rsidP="00306866">
            <w:pPr>
              <w:pStyle w:val="TableParagraph"/>
              <w:spacing w:line="226" w:lineRule="exact"/>
              <w:ind w:left="102"/>
              <w:rPr>
                <w:rFonts w:ascii="Georgia" w:eastAsia="Times New Roman" w:hAnsi="Georgia" w:cs="Times New Roman"/>
                <w:spacing w:val="-1"/>
                <w:sz w:val="20"/>
                <w:szCs w:val="20"/>
              </w:rPr>
            </w:pPr>
            <w:proofErr w:type="spellStart"/>
            <w:r w:rsidRPr="00705DCC">
              <w:rPr>
                <w:rFonts w:ascii="Georgia" w:eastAsia="Times New Roman" w:hAnsi="Georgia" w:cs="Times New Roman"/>
                <w:spacing w:val="-1"/>
                <w:sz w:val="20"/>
                <w:szCs w:val="20"/>
              </w:rPr>
              <w:t>IIType</w:t>
            </w:r>
            <w:proofErr w:type="spellEnd"/>
          </w:p>
        </w:tc>
        <w:tc>
          <w:tcPr>
            <w:tcW w:w="3686" w:type="dxa"/>
            <w:shd w:val="clear" w:color="auto" w:fill="CCFFCC"/>
          </w:tcPr>
          <w:p w14:paraId="16A9854E" w14:textId="73C9B60B" w:rsidR="00306866" w:rsidRPr="00306866" w:rsidRDefault="00306866" w:rsidP="00306866">
            <w:pPr>
              <w:pStyle w:val="TableParagraph"/>
              <w:spacing w:line="226" w:lineRule="exact"/>
              <w:ind w:left="102"/>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ID för beställande enhet</w:t>
            </w:r>
          </w:p>
        </w:tc>
        <w:tc>
          <w:tcPr>
            <w:tcW w:w="1559" w:type="dxa"/>
            <w:shd w:val="clear" w:color="auto" w:fill="CCFFCC"/>
          </w:tcPr>
          <w:p w14:paraId="006BB5B7" w14:textId="1C59AEC5" w:rsidR="00306866"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306866" w:rsidRPr="00705DCC" w14:paraId="03B86976" w14:textId="77777777" w:rsidTr="00EE3A60">
        <w:tc>
          <w:tcPr>
            <w:tcW w:w="2802" w:type="dxa"/>
            <w:shd w:val="clear" w:color="auto" w:fill="CCFFCC"/>
          </w:tcPr>
          <w:p w14:paraId="1963DC5C"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26E5A170" w14:textId="27096933" w:rsidR="00306866"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proofErr w:type="spellStart"/>
            <w:r w:rsidR="00306866" w:rsidRPr="00705DCC">
              <w:rPr>
                <w:rFonts w:ascii="Georgia" w:eastAsia="Times New Roman" w:hAnsi="Georgia" w:cs="Times New Roman"/>
                <w:spacing w:val="-1"/>
                <w:sz w:val="20"/>
                <w:szCs w:val="20"/>
              </w:rPr>
              <w:t>root</w:t>
            </w:r>
            <w:proofErr w:type="spellEnd"/>
          </w:p>
        </w:tc>
        <w:tc>
          <w:tcPr>
            <w:tcW w:w="1842" w:type="dxa"/>
            <w:shd w:val="clear" w:color="auto" w:fill="CCFFCC"/>
          </w:tcPr>
          <w:p w14:paraId="0C8ED310" w14:textId="77777777" w:rsidR="00306866" w:rsidRPr="00705DCC" w:rsidRDefault="00306866"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tring</w:t>
            </w:r>
          </w:p>
          <w:p w14:paraId="526F0500" w14:textId="77777777" w:rsidR="00306866" w:rsidRPr="00306866" w:rsidRDefault="00306866" w:rsidP="00306866">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5E43B87F" w14:textId="77777777" w:rsidR="00306866" w:rsidRPr="00705DCC" w:rsidRDefault="00306866"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ätts till OID för HSA-id: 1.2.752.129.2.1.4.1</w:t>
            </w:r>
          </w:p>
          <w:p w14:paraId="081FBD80" w14:textId="77777777" w:rsidR="00306866" w:rsidRPr="00306866" w:rsidRDefault="00306866" w:rsidP="00306866">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44B58B93" w14:textId="6709B601" w:rsidR="00306866"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306866" w:rsidRPr="00705DCC" w14:paraId="555BB1A0" w14:textId="77777777" w:rsidTr="00EE3A60">
        <w:tc>
          <w:tcPr>
            <w:tcW w:w="2802" w:type="dxa"/>
            <w:shd w:val="clear" w:color="auto" w:fill="CCFFCC"/>
          </w:tcPr>
          <w:p w14:paraId="695D5F05" w14:textId="77777777" w:rsidR="000B529A" w:rsidRPr="00306866" w:rsidRDefault="000B529A" w:rsidP="000B529A">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2700BBE6" w14:textId="3E1338E7" w:rsidR="00306866" w:rsidRDefault="000B529A" w:rsidP="00306866">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r w:rsidR="00306866">
              <w:rPr>
                <w:rFonts w:ascii="Georgia" w:eastAsia="Times New Roman" w:hAnsi="Georgia" w:cs="Times New Roman"/>
                <w:spacing w:val="-1"/>
                <w:sz w:val="20"/>
                <w:szCs w:val="20"/>
              </w:rPr>
              <w:t>extension</w:t>
            </w:r>
          </w:p>
        </w:tc>
        <w:tc>
          <w:tcPr>
            <w:tcW w:w="1842" w:type="dxa"/>
            <w:shd w:val="clear" w:color="auto" w:fill="CCFFCC"/>
          </w:tcPr>
          <w:p w14:paraId="39B737F5" w14:textId="77777777" w:rsidR="00306866" w:rsidRPr="00705DCC" w:rsidRDefault="00306866"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tring</w:t>
            </w:r>
          </w:p>
          <w:p w14:paraId="6235215F" w14:textId="77777777" w:rsidR="00306866" w:rsidRPr="00306866" w:rsidRDefault="00306866" w:rsidP="00306866">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1BD70297" w14:textId="228B2290" w:rsidR="000A3E85" w:rsidRPr="00705DCC" w:rsidRDefault="000A3E85" w:rsidP="000A3E85">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HSA-id för enhet.</w:t>
            </w:r>
          </w:p>
          <w:p w14:paraId="2B4E29E8" w14:textId="77777777" w:rsidR="00306866" w:rsidRPr="00306866" w:rsidRDefault="00306866" w:rsidP="00306866">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70AA6E70" w14:textId="760C233D" w:rsidR="00306866"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306866" w:rsidRPr="00705DCC" w14:paraId="5A50B154" w14:textId="77777777" w:rsidTr="000B529A">
        <w:tc>
          <w:tcPr>
            <w:tcW w:w="2802" w:type="dxa"/>
            <w:shd w:val="clear" w:color="auto" w:fill="F2F2F2" w:themeFill="background1" w:themeFillShade="F2"/>
          </w:tcPr>
          <w:p w14:paraId="7A50CF32" w14:textId="027AD9F4" w:rsidR="00306866" w:rsidRPr="00306866" w:rsidRDefault="00306866" w:rsidP="00306866">
            <w:pPr>
              <w:pStyle w:val="TableParagraph"/>
              <w:spacing w:line="229" w:lineRule="exact"/>
              <w:ind w:left="102"/>
              <w:rPr>
                <w:rFonts w:ascii="Georgia" w:eastAsia="Times New Roman" w:hAnsi="Georgia" w:cs="Times New Roman"/>
                <w:sz w:val="20"/>
                <w:szCs w:val="20"/>
              </w:rPr>
            </w:pPr>
            <w:r w:rsidRPr="00306866">
              <w:rPr>
                <w:rFonts w:ascii="Georgia" w:eastAsia="Times New Roman" w:hAnsi="Georgia" w:cs="Times New Roman"/>
                <w:spacing w:val="-1"/>
                <w:sz w:val="20"/>
                <w:szCs w:val="20"/>
              </w:rPr>
              <w:t>patient</w:t>
            </w:r>
          </w:p>
          <w:p w14:paraId="521D26E7" w14:textId="77777777" w:rsidR="00306866" w:rsidRPr="00306866" w:rsidRDefault="00306866"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F2F2F2" w:themeFill="background1" w:themeFillShade="F2"/>
          </w:tcPr>
          <w:p w14:paraId="436A4EF9" w14:textId="0929BCFC" w:rsidR="00306866" w:rsidRPr="00306866" w:rsidRDefault="00306866" w:rsidP="00CC3EA8">
            <w:pPr>
              <w:pStyle w:val="TableParagraph"/>
              <w:spacing w:line="226"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PatientType</w:t>
            </w:r>
            <w:proofErr w:type="spellEnd"/>
          </w:p>
        </w:tc>
        <w:tc>
          <w:tcPr>
            <w:tcW w:w="3686" w:type="dxa"/>
            <w:shd w:val="clear" w:color="auto" w:fill="F2F2F2" w:themeFill="background1" w:themeFillShade="F2"/>
          </w:tcPr>
          <w:p w14:paraId="6064853D" w14:textId="2143C0ED" w:rsidR="00306866" w:rsidRPr="00306866" w:rsidRDefault="00306866" w:rsidP="00DC00A5">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Patient som aktiviteten avser</w:t>
            </w:r>
          </w:p>
        </w:tc>
        <w:tc>
          <w:tcPr>
            <w:tcW w:w="1559" w:type="dxa"/>
            <w:shd w:val="clear" w:color="auto" w:fill="F2F2F2" w:themeFill="background1" w:themeFillShade="F2"/>
          </w:tcPr>
          <w:p w14:paraId="0B586CC0" w14:textId="59E6C289" w:rsidR="00306866" w:rsidRPr="00306866" w:rsidRDefault="00306866" w:rsidP="00CC3EA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306866" w:rsidRPr="00705DCC" w14:paraId="37B7C14B" w14:textId="77777777" w:rsidTr="00EE3A60">
        <w:tc>
          <w:tcPr>
            <w:tcW w:w="2802" w:type="dxa"/>
            <w:shd w:val="clear" w:color="auto" w:fill="CCFFCC"/>
          </w:tcPr>
          <w:p w14:paraId="1534982F" w14:textId="4948BE3B" w:rsidR="00306866" w:rsidRDefault="000B529A" w:rsidP="00306866">
            <w:pPr>
              <w:pStyle w:val="TableParagraph"/>
              <w:spacing w:line="229" w:lineRule="exact"/>
              <w:ind w:left="102"/>
              <w:rPr>
                <w:rFonts w:ascii="Georgia" w:eastAsia="Times New Roman" w:hAnsi="Georgia" w:cs="Times New Roman"/>
                <w:b/>
                <w:spacing w:val="-1"/>
                <w:sz w:val="20"/>
                <w:szCs w:val="20"/>
              </w:rPr>
            </w:pPr>
            <w:proofErr w:type="spellStart"/>
            <w:r>
              <w:rPr>
                <w:rFonts w:ascii="Georgia" w:eastAsia="Times New Roman" w:hAnsi="Georgia" w:cs="Times New Roman"/>
                <w:spacing w:val="-1"/>
                <w:sz w:val="20"/>
                <w:szCs w:val="20"/>
              </w:rPr>
              <w:t>patient.</w:t>
            </w:r>
            <w:r w:rsidR="00306866" w:rsidRPr="005215F3">
              <w:rPr>
                <w:rFonts w:ascii="Georgia" w:eastAsia="Times New Roman" w:hAnsi="Georgia" w:cs="Times New Roman"/>
                <w:spacing w:val="-1"/>
                <w:sz w:val="20"/>
                <w:szCs w:val="20"/>
              </w:rPr>
              <w:t>patientId</w:t>
            </w:r>
            <w:proofErr w:type="spellEnd"/>
          </w:p>
        </w:tc>
        <w:tc>
          <w:tcPr>
            <w:tcW w:w="1842" w:type="dxa"/>
            <w:shd w:val="clear" w:color="auto" w:fill="CCFFCC"/>
          </w:tcPr>
          <w:p w14:paraId="1DBEEF82" w14:textId="6F7F3055" w:rsidR="00306866" w:rsidRPr="005C6658" w:rsidRDefault="00306866" w:rsidP="00CC3EA8">
            <w:pPr>
              <w:pStyle w:val="TableParagraph"/>
              <w:spacing w:line="226" w:lineRule="exact"/>
              <w:ind w:left="102"/>
              <w:rPr>
                <w:rFonts w:ascii="Georgia" w:eastAsia="Times New Roman" w:hAnsi="Georgia" w:cs="Times New Roman"/>
                <w:b/>
                <w:spacing w:val="-1"/>
                <w:sz w:val="20"/>
                <w:szCs w:val="20"/>
              </w:rPr>
            </w:pPr>
            <w:proofErr w:type="spellStart"/>
            <w:r w:rsidRPr="005215F3">
              <w:rPr>
                <w:rFonts w:ascii="Georgia" w:eastAsia="Times New Roman" w:hAnsi="Georgia" w:cs="Times New Roman"/>
                <w:spacing w:val="-1"/>
                <w:sz w:val="20"/>
                <w:szCs w:val="20"/>
              </w:rPr>
              <w:t>IIType</w:t>
            </w:r>
            <w:proofErr w:type="spellEnd"/>
          </w:p>
        </w:tc>
        <w:tc>
          <w:tcPr>
            <w:tcW w:w="3686" w:type="dxa"/>
            <w:shd w:val="clear" w:color="auto" w:fill="CCFFCC"/>
          </w:tcPr>
          <w:p w14:paraId="7D6E1D7E" w14:textId="77777777" w:rsidR="00306866" w:rsidRPr="005215F3" w:rsidRDefault="00306866" w:rsidP="00306866">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Id för patienten</w:t>
            </w:r>
          </w:p>
          <w:p w14:paraId="40F71D0D" w14:textId="77777777" w:rsidR="00306866" w:rsidRPr="005C6658" w:rsidRDefault="00306866" w:rsidP="00DC00A5">
            <w:pPr>
              <w:pStyle w:val="TableParagraph"/>
              <w:spacing w:line="226" w:lineRule="exact"/>
              <w:ind w:left="102"/>
              <w:rPr>
                <w:rFonts w:ascii="Georgia" w:eastAsia="Times New Roman" w:hAnsi="Georgia" w:cs="Times New Roman"/>
                <w:b/>
                <w:spacing w:val="-1"/>
                <w:sz w:val="20"/>
                <w:szCs w:val="20"/>
              </w:rPr>
            </w:pPr>
          </w:p>
        </w:tc>
        <w:tc>
          <w:tcPr>
            <w:tcW w:w="1559" w:type="dxa"/>
            <w:shd w:val="clear" w:color="auto" w:fill="CCFFCC"/>
          </w:tcPr>
          <w:p w14:paraId="632258DB" w14:textId="046E6B48" w:rsidR="00306866" w:rsidRPr="00DC00A5"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306866" w:rsidRPr="00705DCC" w14:paraId="0D971873" w14:textId="77777777" w:rsidTr="00EE3A60">
        <w:tc>
          <w:tcPr>
            <w:tcW w:w="2802" w:type="dxa"/>
            <w:shd w:val="clear" w:color="auto" w:fill="CCFFCC"/>
          </w:tcPr>
          <w:p w14:paraId="664A7971" w14:textId="39EAA2FB" w:rsidR="00306866" w:rsidRPr="005215F3" w:rsidRDefault="000B529A" w:rsidP="00306866">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patient.patientId.</w:t>
            </w:r>
            <w:r w:rsidR="00306866" w:rsidRPr="005215F3">
              <w:rPr>
                <w:rFonts w:ascii="Georgia" w:eastAsia="Times New Roman" w:hAnsi="Georgia" w:cs="Times New Roman"/>
                <w:spacing w:val="-1"/>
                <w:sz w:val="20"/>
                <w:szCs w:val="20"/>
              </w:rPr>
              <w:t>root</w:t>
            </w:r>
            <w:proofErr w:type="spellEnd"/>
          </w:p>
        </w:tc>
        <w:tc>
          <w:tcPr>
            <w:tcW w:w="1842" w:type="dxa"/>
            <w:shd w:val="clear" w:color="auto" w:fill="CCFFCC"/>
          </w:tcPr>
          <w:p w14:paraId="5221DE2F" w14:textId="072ED5C3" w:rsidR="00306866" w:rsidRPr="005215F3" w:rsidRDefault="00306866" w:rsidP="00CC3EA8">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string</w:t>
            </w:r>
          </w:p>
        </w:tc>
        <w:tc>
          <w:tcPr>
            <w:tcW w:w="3686" w:type="dxa"/>
            <w:shd w:val="clear" w:color="auto" w:fill="CCFFCC"/>
          </w:tcPr>
          <w:p w14:paraId="2ACB5629" w14:textId="77777777" w:rsidR="00306866" w:rsidRPr="005215F3" w:rsidRDefault="00306866" w:rsidP="00306866">
            <w:pPr>
              <w:ind w:left="102"/>
              <w:rPr>
                <w:szCs w:val="20"/>
              </w:rPr>
            </w:pPr>
            <w:r w:rsidRPr="005215F3">
              <w:rPr>
                <w:szCs w:val="20"/>
              </w:rPr>
              <w:t>OID för typ av identifierare:</w:t>
            </w:r>
          </w:p>
          <w:p w14:paraId="55B51ED6" w14:textId="77777777" w:rsidR="00306866" w:rsidRPr="005215F3" w:rsidRDefault="00306866" w:rsidP="00306866">
            <w:pPr>
              <w:ind w:left="102"/>
              <w:rPr>
                <w:szCs w:val="20"/>
              </w:rPr>
            </w:pPr>
          </w:p>
          <w:p w14:paraId="206CDD92" w14:textId="77777777" w:rsidR="00306866" w:rsidRPr="005215F3" w:rsidRDefault="00306866" w:rsidP="00306866">
            <w:pPr>
              <w:ind w:left="102"/>
              <w:rPr>
                <w:szCs w:val="20"/>
              </w:rPr>
            </w:pPr>
            <w:r w:rsidRPr="005215F3">
              <w:rPr>
                <w:szCs w:val="20"/>
              </w:rPr>
              <w:t>För personnummer används OID: (1.2.752.129.2.1.3.1).</w:t>
            </w:r>
          </w:p>
          <w:p w14:paraId="78558DC2" w14:textId="0B7CFE1D" w:rsidR="00306866" w:rsidRPr="005215F3" w:rsidRDefault="00306866" w:rsidP="00306866">
            <w:pPr>
              <w:pStyle w:val="TableParagraph"/>
              <w:spacing w:line="226" w:lineRule="exact"/>
              <w:ind w:left="102"/>
              <w:rPr>
                <w:rFonts w:ascii="Georgia" w:eastAsia="Times New Roman" w:hAnsi="Georgia" w:cs="Times New Roman"/>
                <w:spacing w:val="-1"/>
                <w:sz w:val="20"/>
                <w:szCs w:val="20"/>
              </w:rPr>
            </w:pPr>
            <w:r w:rsidRPr="005215F3">
              <w:rPr>
                <w:rFonts w:ascii="Georgia" w:hAnsi="Georgia"/>
                <w:sz w:val="20"/>
                <w:szCs w:val="20"/>
              </w:rPr>
              <w:t>För samordningsnummer används OID: (1.2.752.129.2.1.3.3).</w:t>
            </w:r>
            <w:r>
              <w:rPr>
                <w:rFonts w:ascii="Georgia" w:hAnsi="Georgia"/>
                <w:sz w:val="20"/>
                <w:szCs w:val="20"/>
              </w:rPr>
              <w:t xml:space="preserve"> </w:t>
            </w:r>
          </w:p>
        </w:tc>
        <w:tc>
          <w:tcPr>
            <w:tcW w:w="1559" w:type="dxa"/>
            <w:shd w:val="clear" w:color="auto" w:fill="CCFFCC"/>
          </w:tcPr>
          <w:p w14:paraId="052C3FC5" w14:textId="552D4A5E" w:rsidR="00306866" w:rsidRPr="00705DCC"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306866" w:rsidRPr="00705DCC" w14:paraId="288B358A" w14:textId="77777777" w:rsidTr="00EE3A60">
        <w:tc>
          <w:tcPr>
            <w:tcW w:w="2802" w:type="dxa"/>
            <w:shd w:val="clear" w:color="auto" w:fill="CCFFCC"/>
          </w:tcPr>
          <w:p w14:paraId="28DC2D11" w14:textId="6BE25ED9" w:rsidR="00306866" w:rsidRPr="005215F3" w:rsidRDefault="000B529A" w:rsidP="00306866">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patient.patientId.</w:t>
            </w:r>
            <w:r w:rsidR="00306866" w:rsidRPr="005215F3">
              <w:rPr>
                <w:rFonts w:ascii="Georgia" w:eastAsia="Times New Roman" w:hAnsi="Georgia" w:cs="Times New Roman"/>
                <w:spacing w:val="-1"/>
                <w:sz w:val="20"/>
                <w:szCs w:val="20"/>
              </w:rPr>
              <w:t>extension</w:t>
            </w:r>
            <w:proofErr w:type="spellEnd"/>
          </w:p>
        </w:tc>
        <w:tc>
          <w:tcPr>
            <w:tcW w:w="1842" w:type="dxa"/>
            <w:shd w:val="clear" w:color="auto" w:fill="CCFFCC"/>
          </w:tcPr>
          <w:p w14:paraId="21B9BE91" w14:textId="13347409" w:rsidR="00306866" w:rsidRPr="005215F3" w:rsidRDefault="00306866" w:rsidP="00CC3EA8">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string</w:t>
            </w:r>
          </w:p>
        </w:tc>
        <w:tc>
          <w:tcPr>
            <w:tcW w:w="3686" w:type="dxa"/>
            <w:shd w:val="clear" w:color="auto" w:fill="CCFFCC"/>
          </w:tcPr>
          <w:p w14:paraId="5E5428F4" w14:textId="77777777" w:rsidR="00306866" w:rsidRPr="00446939" w:rsidRDefault="00306866" w:rsidP="00306866">
            <w:pPr>
              <w:ind w:left="102"/>
              <w:rPr>
                <w:szCs w:val="20"/>
              </w:rPr>
            </w:pPr>
            <w:r w:rsidRPr="005215F3">
              <w:rPr>
                <w:szCs w:val="20"/>
              </w:rPr>
              <w:t>Personnummer/samordningsnummer</w:t>
            </w:r>
            <w:r>
              <w:rPr>
                <w:szCs w:val="20"/>
              </w:rPr>
              <w:t>.</w:t>
            </w:r>
          </w:p>
          <w:p w14:paraId="6DD08EE6" w14:textId="77777777" w:rsidR="00306866" w:rsidRPr="005215F3" w:rsidRDefault="00306866" w:rsidP="00306866">
            <w:pPr>
              <w:ind w:left="102"/>
              <w:rPr>
                <w:szCs w:val="20"/>
              </w:rPr>
            </w:pPr>
          </w:p>
        </w:tc>
        <w:tc>
          <w:tcPr>
            <w:tcW w:w="1559" w:type="dxa"/>
            <w:shd w:val="clear" w:color="auto" w:fill="CCFFCC"/>
          </w:tcPr>
          <w:p w14:paraId="7506FFAB" w14:textId="5DB3EE82" w:rsidR="00306866" w:rsidRPr="00705DCC"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306866" w:rsidRPr="00705DCC" w14:paraId="04FC6DB1" w14:textId="77777777" w:rsidTr="000A3E85">
        <w:tc>
          <w:tcPr>
            <w:tcW w:w="2802" w:type="dxa"/>
            <w:shd w:val="clear" w:color="auto" w:fill="FDE9D9" w:themeFill="accent6" w:themeFillTint="33"/>
          </w:tcPr>
          <w:p w14:paraId="5073EAD5" w14:textId="5E534ECF" w:rsidR="00306866" w:rsidRPr="005215F3" w:rsidRDefault="000B529A" w:rsidP="00306866">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patient.</w:t>
            </w:r>
            <w:r w:rsidR="00306866" w:rsidRPr="005215F3">
              <w:rPr>
                <w:rFonts w:ascii="Georgia" w:eastAsia="Times New Roman" w:hAnsi="Georgia" w:cs="Times New Roman"/>
                <w:spacing w:val="-1"/>
                <w:sz w:val="20"/>
                <w:szCs w:val="20"/>
              </w:rPr>
              <w:t>consent</w:t>
            </w:r>
            <w:proofErr w:type="spellEnd"/>
          </w:p>
        </w:tc>
        <w:tc>
          <w:tcPr>
            <w:tcW w:w="1842" w:type="dxa"/>
            <w:shd w:val="clear" w:color="auto" w:fill="FDE9D9" w:themeFill="accent6" w:themeFillTint="33"/>
          </w:tcPr>
          <w:p w14:paraId="0A04DE13" w14:textId="64880E18" w:rsidR="00306866" w:rsidRPr="005215F3" w:rsidRDefault="00306866" w:rsidP="00CC3EA8">
            <w:pPr>
              <w:pStyle w:val="TableParagraph"/>
              <w:spacing w:line="226" w:lineRule="exact"/>
              <w:ind w:left="102"/>
              <w:rPr>
                <w:rFonts w:ascii="Georgia" w:eastAsia="Times New Roman" w:hAnsi="Georgia" w:cs="Times New Roman"/>
                <w:spacing w:val="-1"/>
                <w:sz w:val="20"/>
                <w:szCs w:val="20"/>
              </w:rPr>
            </w:pPr>
            <w:proofErr w:type="spellStart"/>
            <w:r w:rsidRPr="005215F3">
              <w:rPr>
                <w:rFonts w:ascii="Georgia" w:eastAsia="Times New Roman" w:hAnsi="Georgia" w:cs="Times New Roman"/>
                <w:spacing w:val="-1"/>
                <w:sz w:val="20"/>
                <w:szCs w:val="20"/>
              </w:rPr>
              <w:t>boolean</w:t>
            </w:r>
            <w:proofErr w:type="spellEnd"/>
          </w:p>
        </w:tc>
        <w:tc>
          <w:tcPr>
            <w:tcW w:w="3686" w:type="dxa"/>
            <w:shd w:val="clear" w:color="auto" w:fill="FDE9D9" w:themeFill="accent6" w:themeFillTint="33"/>
          </w:tcPr>
          <w:p w14:paraId="65159CCB" w14:textId="04E16F0F" w:rsidR="00306866" w:rsidRPr="005215F3" w:rsidRDefault="000A3E85" w:rsidP="0030686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Används </w:t>
            </w:r>
            <w:proofErr w:type="gramStart"/>
            <w:r>
              <w:rPr>
                <w:rFonts w:ascii="Georgia" w:eastAsia="Times New Roman" w:hAnsi="Georgia" w:cs="Times New Roman"/>
                <w:spacing w:val="-1"/>
                <w:sz w:val="20"/>
                <w:szCs w:val="20"/>
              </w:rPr>
              <w:t>ej</w:t>
            </w:r>
            <w:proofErr w:type="gramEnd"/>
          </w:p>
          <w:p w14:paraId="77C83991" w14:textId="77777777" w:rsidR="00306866" w:rsidRPr="005215F3" w:rsidRDefault="00306866" w:rsidP="00306866">
            <w:pPr>
              <w:ind w:left="102"/>
              <w:rPr>
                <w:szCs w:val="20"/>
              </w:rPr>
            </w:pPr>
          </w:p>
        </w:tc>
        <w:tc>
          <w:tcPr>
            <w:tcW w:w="1559" w:type="dxa"/>
            <w:shd w:val="clear" w:color="auto" w:fill="FDE9D9" w:themeFill="accent6" w:themeFillTint="33"/>
          </w:tcPr>
          <w:p w14:paraId="5755787E" w14:textId="3D2C9C1B" w:rsidR="00306866" w:rsidRPr="00705DCC" w:rsidRDefault="00306866"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lastRenderedPageBreak/>
              <w:t>0</w:t>
            </w:r>
            <w:proofErr w:type="gramStart"/>
            <w:r w:rsidRPr="00705DCC">
              <w:rPr>
                <w:rFonts w:ascii="Georgia" w:eastAsia="Times New Roman" w:hAnsi="Georgia" w:cs="Times New Roman"/>
                <w:spacing w:val="-1"/>
                <w:sz w:val="20"/>
                <w:szCs w:val="20"/>
              </w:rPr>
              <w:t>..</w:t>
            </w:r>
            <w:proofErr w:type="gramEnd"/>
            <w:r w:rsidR="000A3E85">
              <w:rPr>
                <w:rFonts w:ascii="Georgia" w:eastAsia="Times New Roman" w:hAnsi="Georgia" w:cs="Times New Roman"/>
                <w:spacing w:val="-1"/>
                <w:sz w:val="20"/>
                <w:szCs w:val="20"/>
              </w:rPr>
              <w:t>0</w:t>
            </w:r>
          </w:p>
        </w:tc>
      </w:tr>
      <w:tr w:rsidR="00693834" w:rsidRPr="00705DCC" w14:paraId="4087945E" w14:textId="77777777" w:rsidTr="00693834">
        <w:tc>
          <w:tcPr>
            <w:tcW w:w="2802" w:type="dxa"/>
            <w:shd w:val="clear" w:color="auto" w:fill="D9D9D9" w:themeFill="background1" w:themeFillShade="D9"/>
          </w:tcPr>
          <w:p w14:paraId="542AD2E8" w14:textId="0D3D1F6A" w:rsidR="00693834" w:rsidRPr="00306866" w:rsidRDefault="00693834" w:rsidP="0007558E">
            <w:pPr>
              <w:pStyle w:val="TableParagraph"/>
              <w:spacing w:line="229" w:lineRule="exact"/>
              <w:ind w:left="102"/>
              <w:rPr>
                <w:rFonts w:ascii="Georgia" w:eastAsia="Times New Roman" w:hAnsi="Georgia" w:cs="Times New Roman"/>
                <w:b/>
                <w:spacing w:val="-1"/>
                <w:sz w:val="20"/>
                <w:szCs w:val="20"/>
              </w:rPr>
            </w:pPr>
            <w:proofErr w:type="spellStart"/>
            <w:r>
              <w:rPr>
                <w:rFonts w:ascii="Georgia" w:eastAsia="Times New Roman" w:hAnsi="Georgia" w:cs="Times New Roman"/>
                <w:b/>
                <w:spacing w:val="-1"/>
                <w:sz w:val="20"/>
                <w:szCs w:val="20"/>
              </w:rPr>
              <w:lastRenderedPageBreak/>
              <w:t>performer</w:t>
            </w:r>
            <w:proofErr w:type="spellEnd"/>
          </w:p>
          <w:p w14:paraId="45000873" w14:textId="77777777" w:rsidR="00693834" w:rsidRDefault="00693834" w:rsidP="00306866">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D9D9D9" w:themeFill="background1" w:themeFillShade="D9"/>
          </w:tcPr>
          <w:p w14:paraId="2D510543" w14:textId="09E9F922" w:rsidR="00693834" w:rsidRPr="005215F3" w:rsidRDefault="00693834" w:rsidP="00CC3EA8">
            <w:pPr>
              <w:pStyle w:val="TableParagraph"/>
              <w:spacing w:line="226"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b/>
                <w:spacing w:val="-1"/>
                <w:sz w:val="20"/>
                <w:szCs w:val="20"/>
              </w:rPr>
              <w:t>ParticipantType</w:t>
            </w:r>
            <w:proofErr w:type="spellEnd"/>
          </w:p>
        </w:tc>
        <w:tc>
          <w:tcPr>
            <w:tcW w:w="3686" w:type="dxa"/>
            <w:shd w:val="clear" w:color="auto" w:fill="D9D9D9" w:themeFill="background1" w:themeFillShade="D9"/>
          </w:tcPr>
          <w:p w14:paraId="15BCAE81" w14:textId="717B82AE" w:rsidR="00F235D8" w:rsidRDefault="00F235D8" w:rsidP="00F235D8">
            <w:pPr>
              <w:pStyle w:val="TableParagraph"/>
              <w:spacing w:line="226" w:lineRule="exact"/>
              <w:rPr>
                <w:rFonts w:ascii="Georgia" w:eastAsia="Times New Roman" w:hAnsi="Georgia" w:cs="Times New Roman"/>
                <w:spacing w:val="-1"/>
                <w:sz w:val="20"/>
                <w:szCs w:val="20"/>
              </w:rPr>
            </w:pPr>
            <w:r w:rsidRPr="00CB5D2F">
              <w:rPr>
                <w:rFonts w:ascii="Georgia" w:eastAsia="Times New Roman" w:hAnsi="Georgia" w:cs="Times New Roman"/>
                <w:spacing w:val="-1"/>
                <w:sz w:val="20"/>
                <w:szCs w:val="20"/>
              </w:rPr>
              <w:t xml:space="preserve">Person, enhet eller vård- och omsorgsutövare som </w:t>
            </w:r>
            <w:r>
              <w:rPr>
                <w:rFonts w:ascii="Georgia" w:eastAsia="Times New Roman" w:hAnsi="Georgia" w:cs="Times New Roman"/>
                <w:spacing w:val="-1"/>
                <w:sz w:val="20"/>
                <w:szCs w:val="20"/>
              </w:rPr>
              <w:t xml:space="preserve">ska utföra </w:t>
            </w:r>
            <w:r w:rsidRPr="00CB5D2F">
              <w:rPr>
                <w:rFonts w:ascii="Georgia" w:eastAsia="Times New Roman" w:hAnsi="Georgia" w:cs="Times New Roman"/>
                <w:spacing w:val="-1"/>
                <w:sz w:val="20"/>
                <w:szCs w:val="20"/>
              </w:rPr>
              <w:t>aktivitet</w:t>
            </w:r>
            <w:r>
              <w:rPr>
                <w:rFonts w:ascii="Georgia" w:eastAsia="Times New Roman" w:hAnsi="Georgia" w:cs="Times New Roman"/>
                <w:spacing w:val="-1"/>
                <w:sz w:val="20"/>
                <w:szCs w:val="20"/>
              </w:rPr>
              <w:t>en</w:t>
            </w:r>
            <w:r w:rsidRPr="00CB5D2F">
              <w:rPr>
                <w:rFonts w:ascii="Georgia" w:eastAsia="Times New Roman" w:hAnsi="Georgia" w:cs="Times New Roman"/>
                <w:spacing w:val="-1"/>
                <w:sz w:val="20"/>
                <w:szCs w:val="20"/>
              </w:rPr>
              <w:t xml:space="preserve">. </w:t>
            </w:r>
            <w:proofErr w:type="spellStart"/>
            <w:r w:rsidRPr="00CB5D2F">
              <w:rPr>
                <w:rFonts w:ascii="Georgia" w:eastAsia="Times New Roman" w:hAnsi="Georgia" w:cs="Times New Roman"/>
                <w:spacing w:val="-1"/>
                <w:sz w:val="20"/>
                <w:szCs w:val="20"/>
              </w:rPr>
              <w:t>ParticipantType</w:t>
            </w:r>
            <w:proofErr w:type="spellEnd"/>
            <w:r w:rsidRPr="00CB5D2F">
              <w:rPr>
                <w:rFonts w:ascii="Georgia" w:eastAsia="Times New Roman" w:hAnsi="Georgia" w:cs="Times New Roman"/>
                <w:spacing w:val="-1"/>
                <w:sz w:val="20"/>
                <w:szCs w:val="20"/>
              </w:rPr>
              <w:t xml:space="preserve"> är ett komplext objekt innehållande </w:t>
            </w:r>
            <w:proofErr w:type="spellStart"/>
            <w:r w:rsidRPr="00CB5D2F">
              <w:rPr>
                <w:rFonts w:ascii="Georgia" w:eastAsia="Times New Roman" w:hAnsi="Georgia" w:cs="Times New Roman"/>
                <w:spacing w:val="-1"/>
                <w:sz w:val="20"/>
                <w:szCs w:val="20"/>
              </w:rPr>
              <w:t>healthcareProfessional</w:t>
            </w:r>
            <w:proofErr w:type="spellEnd"/>
            <w:r w:rsidRPr="00CB5D2F">
              <w:rPr>
                <w:rFonts w:ascii="Georgia" w:eastAsia="Times New Roman" w:hAnsi="Georgia" w:cs="Times New Roman"/>
                <w:spacing w:val="-1"/>
                <w:sz w:val="20"/>
                <w:szCs w:val="20"/>
              </w:rPr>
              <w:t xml:space="preserve">, organisation och patient. Ett (och endast ett) av de tre objekten måste </w:t>
            </w:r>
            <w:proofErr w:type="spellStart"/>
            <w:r w:rsidRPr="00CB5D2F">
              <w:rPr>
                <w:rFonts w:ascii="Georgia" w:eastAsia="Times New Roman" w:hAnsi="Georgia" w:cs="Times New Roman"/>
                <w:spacing w:val="-1"/>
                <w:sz w:val="20"/>
                <w:szCs w:val="20"/>
              </w:rPr>
              <w:t>populeras</w:t>
            </w:r>
            <w:proofErr w:type="spellEnd"/>
            <w:r>
              <w:rPr>
                <w:rFonts w:ascii="Georgia" w:eastAsia="Times New Roman" w:hAnsi="Georgia" w:cs="Times New Roman"/>
                <w:spacing w:val="-1"/>
                <w:sz w:val="20"/>
                <w:szCs w:val="20"/>
              </w:rPr>
              <w:t>, enligt följande:</w:t>
            </w:r>
            <w:r w:rsidRPr="00CB5D2F">
              <w:rPr>
                <w:rFonts w:ascii="Georgia" w:eastAsia="Times New Roman" w:hAnsi="Georgia" w:cs="Times New Roman"/>
                <w:spacing w:val="-1"/>
                <w:sz w:val="20"/>
                <w:szCs w:val="20"/>
              </w:rPr>
              <w:t xml:space="preserve"> </w:t>
            </w:r>
          </w:p>
          <w:p w14:paraId="027F4BD5" w14:textId="0C7E0866" w:rsidR="00F235D8" w:rsidRDefault="00F235D8" w:rsidP="00F235D8">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Om utföraren är vårdpersonal ska objektet </w:t>
            </w:r>
            <w:proofErr w:type="spellStart"/>
            <w:r>
              <w:rPr>
                <w:rFonts w:ascii="Georgia" w:eastAsia="Times New Roman" w:hAnsi="Georgia" w:cs="Times New Roman"/>
                <w:spacing w:val="-1"/>
                <w:sz w:val="20"/>
                <w:szCs w:val="20"/>
              </w:rPr>
              <w:t>healthcareProfessional</w:t>
            </w:r>
            <w:proofErr w:type="spellEnd"/>
            <w:r>
              <w:rPr>
                <w:rFonts w:ascii="Georgia" w:eastAsia="Times New Roman" w:hAnsi="Georgia" w:cs="Times New Roman"/>
                <w:spacing w:val="-1"/>
                <w:sz w:val="20"/>
                <w:szCs w:val="20"/>
              </w:rPr>
              <w:t xml:space="preserve"> </w:t>
            </w:r>
            <w:proofErr w:type="spellStart"/>
            <w:r>
              <w:rPr>
                <w:rFonts w:ascii="Georgia" w:eastAsia="Times New Roman" w:hAnsi="Georgia" w:cs="Times New Roman"/>
                <w:spacing w:val="-1"/>
                <w:sz w:val="20"/>
                <w:szCs w:val="20"/>
              </w:rPr>
              <w:t>populeras</w:t>
            </w:r>
            <w:proofErr w:type="spellEnd"/>
            <w:r>
              <w:rPr>
                <w:rFonts w:ascii="Georgia" w:eastAsia="Times New Roman" w:hAnsi="Georgia" w:cs="Times New Roman"/>
                <w:spacing w:val="-1"/>
                <w:sz w:val="20"/>
                <w:szCs w:val="20"/>
              </w:rPr>
              <w:t xml:space="preserve">. </w:t>
            </w:r>
            <w:proofErr w:type="spellStart"/>
            <w:r>
              <w:rPr>
                <w:rFonts w:ascii="Georgia" w:eastAsia="Times New Roman" w:hAnsi="Georgia" w:cs="Times New Roman"/>
                <w:spacing w:val="-1"/>
                <w:sz w:val="20"/>
                <w:szCs w:val="20"/>
              </w:rPr>
              <w:t>healthcareProffesional</w:t>
            </w:r>
            <w:proofErr w:type="spellEnd"/>
            <w:r>
              <w:rPr>
                <w:rFonts w:ascii="Georgia" w:eastAsia="Times New Roman" w:hAnsi="Georgia" w:cs="Times New Roman"/>
                <w:spacing w:val="-1"/>
                <w:sz w:val="20"/>
                <w:szCs w:val="20"/>
              </w:rPr>
              <w:t xml:space="preserve"> innehåller i sin tur organisation som ska </w:t>
            </w:r>
            <w:proofErr w:type="spellStart"/>
            <w:r>
              <w:rPr>
                <w:rFonts w:ascii="Georgia" w:eastAsia="Times New Roman" w:hAnsi="Georgia" w:cs="Times New Roman"/>
                <w:spacing w:val="-1"/>
                <w:sz w:val="20"/>
                <w:szCs w:val="20"/>
              </w:rPr>
              <w:t>populeras</w:t>
            </w:r>
            <w:proofErr w:type="spellEnd"/>
            <w:r>
              <w:rPr>
                <w:rFonts w:ascii="Georgia" w:eastAsia="Times New Roman" w:hAnsi="Georgia" w:cs="Times New Roman"/>
                <w:spacing w:val="-1"/>
                <w:sz w:val="20"/>
                <w:szCs w:val="20"/>
              </w:rPr>
              <w:t>.</w:t>
            </w:r>
          </w:p>
          <w:p w14:paraId="688CC9FF" w14:textId="6EA4262C" w:rsidR="00F235D8" w:rsidRDefault="00F235D8" w:rsidP="00F235D8">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Om utföraren är en vårdenhet/organisation ska objektet organisation </w:t>
            </w:r>
            <w:proofErr w:type="spellStart"/>
            <w:r>
              <w:rPr>
                <w:rFonts w:ascii="Georgia" w:eastAsia="Times New Roman" w:hAnsi="Georgia" w:cs="Times New Roman"/>
                <w:spacing w:val="-1"/>
                <w:sz w:val="20"/>
                <w:szCs w:val="20"/>
              </w:rPr>
              <w:t>populeras</w:t>
            </w:r>
            <w:proofErr w:type="spellEnd"/>
          </w:p>
          <w:p w14:paraId="7C2E2E80" w14:textId="3E4E23AD" w:rsidR="00F235D8" w:rsidRPr="00CB5D2F" w:rsidRDefault="00F235D8" w:rsidP="00F235D8">
            <w:pPr>
              <w:pStyle w:val="TableParagraph"/>
              <w:numPr>
                <w:ilvl w:val="0"/>
                <w:numId w:val="36"/>
              </w:numPr>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Om utföraren är en patient eller invånare ska objektet patient </w:t>
            </w:r>
            <w:proofErr w:type="spellStart"/>
            <w:r>
              <w:rPr>
                <w:rFonts w:ascii="Georgia" w:eastAsia="Times New Roman" w:hAnsi="Georgia" w:cs="Times New Roman"/>
                <w:spacing w:val="-1"/>
                <w:sz w:val="20"/>
                <w:szCs w:val="20"/>
              </w:rPr>
              <w:t>populeras</w:t>
            </w:r>
            <w:proofErr w:type="spellEnd"/>
            <w:r>
              <w:rPr>
                <w:rFonts w:ascii="Georgia" w:eastAsia="Times New Roman" w:hAnsi="Georgia" w:cs="Times New Roman"/>
                <w:spacing w:val="-1"/>
                <w:sz w:val="20"/>
                <w:szCs w:val="20"/>
              </w:rPr>
              <w:t xml:space="preserve">. </w:t>
            </w:r>
          </w:p>
          <w:p w14:paraId="18439AE2" w14:textId="1ABE6886" w:rsidR="00693834" w:rsidRDefault="00693834" w:rsidP="00306866">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D9D9D9" w:themeFill="background1" w:themeFillShade="D9"/>
          </w:tcPr>
          <w:p w14:paraId="749984C6" w14:textId="281DF19E"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306866">
              <w:rPr>
                <w:rFonts w:ascii="Georgia" w:eastAsia="Times New Roman" w:hAnsi="Georgia" w:cs="Times New Roman"/>
                <w:b/>
                <w:spacing w:val="-1"/>
                <w:sz w:val="20"/>
                <w:szCs w:val="20"/>
              </w:rPr>
              <w:t>1</w:t>
            </w:r>
          </w:p>
        </w:tc>
      </w:tr>
      <w:tr w:rsidR="00693834" w:rsidRPr="00705DCC" w14:paraId="35754F00" w14:textId="77777777" w:rsidTr="00693834">
        <w:tc>
          <w:tcPr>
            <w:tcW w:w="2802" w:type="dxa"/>
            <w:shd w:val="clear" w:color="auto" w:fill="F2F2F2" w:themeFill="background1" w:themeFillShade="F2"/>
          </w:tcPr>
          <w:p w14:paraId="7064789B"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healthcareProfessional</w:t>
            </w:r>
            <w:proofErr w:type="spellEnd"/>
          </w:p>
          <w:p w14:paraId="43A55EC2" w14:textId="77777777" w:rsidR="00693834" w:rsidRPr="00306866" w:rsidRDefault="00693834" w:rsidP="0007558E">
            <w:pPr>
              <w:pStyle w:val="TableParagraph"/>
              <w:spacing w:line="229" w:lineRule="exact"/>
              <w:ind w:left="102"/>
              <w:rPr>
                <w:rFonts w:ascii="Georgia" w:eastAsia="Times New Roman" w:hAnsi="Georgia" w:cs="Times New Roman"/>
                <w:b/>
                <w:spacing w:val="-1"/>
                <w:sz w:val="20"/>
                <w:szCs w:val="20"/>
              </w:rPr>
            </w:pPr>
          </w:p>
        </w:tc>
        <w:tc>
          <w:tcPr>
            <w:tcW w:w="1842" w:type="dxa"/>
            <w:shd w:val="clear" w:color="auto" w:fill="F2F2F2" w:themeFill="background1" w:themeFillShade="F2"/>
          </w:tcPr>
          <w:p w14:paraId="3A311829" w14:textId="5973C8B2" w:rsidR="00693834" w:rsidRPr="00306866" w:rsidRDefault="00693834" w:rsidP="00CC3EA8">
            <w:pPr>
              <w:pStyle w:val="TableParagraph"/>
              <w:spacing w:line="226" w:lineRule="exact"/>
              <w:ind w:left="102"/>
              <w:rPr>
                <w:rFonts w:ascii="Georgia" w:eastAsia="Times New Roman" w:hAnsi="Georgia" w:cs="Times New Roman"/>
                <w:b/>
                <w:spacing w:val="-1"/>
                <w:sz w:val="20"/>
                <w:szCs w:val="20"/>
              </w:rPr>
            </w:pPr>
            <w:proofErr w:type="spellStart"/>
            <w:r w:rsidRPr="00306866">
              <w:rPr>
                <w:rFonts w:ascii="Georgia" w:eastAsia="Times New Roman" w:hAnsi="Georgia" w:cs="Times New Roman"/>
                <w:spacing w:val="-1"/>
                <w:sz w:val="20"/>
                <w:szCs w:val="20"/>
              </w:rPr>
              <w:t>HealthCareProfessionalType</w:t>
            </w:r>
            <w:proofErr w:type="spellEnd"/>
          </w:p>
        </w:tc>
        <w:tc>
          <w:tcPr>
            <w:tcW w:w="3686" w:type="dxa"/>
            <w:shd w:val="clear" w:color="auto" w:fill="F2F2F2" w:themeFill="background1" w:themeFillShade="F2"/>
          </w:tcPr>
          <w:p w14:paraId="0878B504" w14:textId="424C1DAF" w:rsidR="00693834" w:rsidRDefault="00693834" w:rsidP="0007558E">
            <w:pPr>
              <w:pStyle w:val="TableParagraph"/>
              <w:spacing w:line="226" w:lineRule="exact"/>
              <w:rPr>
                <w:rFonts w:ascii="Georgia" w:eastAsia="Times New Roman" w:hAnsi="Georgia" w:cs="Times New Roman"/>
                <w:b/>
                <w:spacing w:val="-1"/>
                <w:sz w:val="20"/>
                <w:szCs w:val="20"/>
              </w:rPr>
            </w:pPr>
            <w:r>
              <w:rPr>
                <w:rFonts w:ascii="Georgia" w:eastAsia="Times New Roman" w:hAnsi="Georgia" w:cs="Times New Roman"/>
                <w:spacing w:val="-1"/>
                <w:sz w:val="20"/>
                <w:szCs w:val="20"/>
              </w:rPr>
              <w:t xml:space="preserve">Utförande </w:t>
            </w:r>
            <w:r w:rsidRPr="00306866">
              <w:rPr>
                <w:rFonts w:ascii="Georgia" w:eastAsia="Times New Roman" w:hAnsi="Georgia" w:cs="Times New Roman"/>
                <w:spacing w:val="-1"/>
                <w:sz w:val="20"/>
                <w:szCs w:val="20"/>
              </w:rPr>
              <w:t>sjukvårdspersonal</w:t>
            </w:r>
          </w:p>
        </w:tc>
        <w:tc>
          <w:tcPr>
            <w:tcW w:w="1559" w:type="dxa"/>
            <w:shd w:val="clear" w:color="auto" w:fill="F2F2F2" w:themeFill="background1" w:themeFillShade="F2"/>
          </w:tcPr>
          <w:p w14:paraId="19C4FEF2" w14:textId="44E45D0D" w:rsidR="00693834" w:rsidRPr="00306866" w:rsidRDefault="00693834" w:rsidP="00CC3EA8">
            <w:pPr>
              <w:pStyle w:val="TableParagraph"/>
              <w:spacing w:line="226" w:lineRule="exact"/>
              <w:ind w:left="102"/>
              <w:jc w:val="center"/>
              <w:rPr>
                <w:rFonts w:ascii="Georgia" w:eastAsia="Times New Roman" w:hAnsi="Georgia" w:cs="Times New Roman"/>
                <w:b/>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693834" w:rsidRPr="00705DCC" w14:paraId="54674C98" w14:textId="77777777" w:rsidTr="00693834">
        <w:tc>
          <w:tcPr>
            <w:tcW w:w="2802" w:type="dxa"/>
            <w:shd w:val="clear" w:color="auto" w:fill="auto"/>
          </w:tcPr>
          <w:p w14:paraId="19F2339F"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healthcareProfessional</w:t>
            </w:r>
            <w:proofErr w:type="spellEnd"/>
          </w:p>
          <w:p w14:paraId="7BB30A6A" w14:textId="77777777" w:rsidR="00693834" w:rsidRPr="00FD5F11"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.id</w:t>
            </w:r>
          </w:p>
          <w:p w14:paraId="41E1623A"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auto"/>
          </w:tcPr>
          <w:p w14:paraId="7E82194B" w14:textId="1EA3726E" w:rsidR="00693834" w:rsidRPr="00306866" w:rsidRDefault="00693834" w:rsidP="00CC3EA8">
            <w:pPr>
              <w:pStyle w:val="TableParagraph"/>
              <w:spacing w:line="226" w:lineRule="exact"/>
              <w:ind w:left="102"/>
              <w:rPr>
                <w:rFonts w:ascii="Georgia" w:eastAsia="Times New Roman" w:hAnsi="Georgia" w:cs="Times New Roman"/>
                <w:spacing w:val="-1"/>
                <w:sz w:val="20"/>
                <w:szCs w:val="20"/>
              </w:rPr>
            </w:pPr>
            <w:proofErr w:type="spellStart"/>
            <w:r w:rsidRPr="00FD5F11">
              <w:rPr>
                <w:rFonts w:ascii="Georgia" w:eastAsia="Times New Roman" w:hAnsi="Georgia" w:cs="Times New Roman"/>
                <w:spacing w:val="-1"/>
                <w:sz w:val="20"/>
                <w:szCs w:val="20"/>
              </w:rPr>
              <w:t>IIType</w:t>
            </w:r>
            <w:proofErr w:type="spellEnd"/>
          </w:p>
        </w:tc>
        <w:tc>
          <w:tcPr>
            <w:tcW w:w="3686" w:type="dxa"/>
            <w:shd w:val="clear" w:color="auto" w:fill="auto"/>
          </w:tcPr>
          <w:p w14:paraId="6011445C" w14:textId="26A5A7AF" w:rsidR="00693834" w:rsidRDefault="00693834" w:rsidP="00693834">
            <w:pPr>
              <w:pStyle w:val="TableParagraph"/>
              <w:spacing w:line="226" w:lineRule="exact"/>
              <w:rPr>
                <w:rFonts w:ascii="Georgia" w:eastAsia="Times New Roman" w:hAnsi="Georgia" w:cs="Times New Roman"/>
                <w:spacing w:val="-1"/>
                <w:sz w:val="20"/>
                <w:szCs w:val="20"/>
              </w:rPr>
            </w:pPr>
            <w:r>
              <w:rPr>
                <w:rFonts w:ascii="Georgia" w:eastAsia="Times New Roman" w:hAnsi="Georgia" w:cs="Times New Roman"/>
                <w:spacing w:val="-1"/>
                <w:sz w:val="20"/>
                <w:szCs w:val="20"/>
              </w:rPr>
              <w:t>HSA-id</w:t>
            </w:r>
            <w:r w:rsidRPr="00FD5F11">
              <w:rPr>
                <w:rFonts w:ascii="Georgia" w:eastAsia="Times New Roman" w:hAnsi="Georgia" w:cs="Times New Roman"/>
                <w:spacing w:val="-1"/>
                <w:sz w:val="20"/>
                <w:szCs w:val="20"/>
              </w:rPr>
              <w:t xml:space="preserve"> på </w:t>
            </w:r>
            <w:r>
              <w:rPr>
                <w:rFonts w:ascii="Georgia" w:eastAsia="Times New Roman" w:hAnsi="Georgia" w:cs="Times New Roman"/>
                <w:spacing w:val="-1"/>
                <w:sz w:val="20"/>
                <w:szCs w:val="20"/>
              </w:rPr>
              <w:t>utförande</w:t>
            </w:r>
            <w:r w:rsidRPr="00FD5F11">
              <w:rPr>
                <w:rFonts w:ascii="Georgia" w:eastAsia="Times New Roman" w:hAnsi="Georgia" w:cs="Times New Roman"/>
                <w:spacing w:val="-1"/>
                <w:sz w:val="20"/>
                <w:szCs w:val="20"/>
              </w:rPr>
              <w:t xml:space="preserve"> </w:t>
            </w:r>
            <w:r w:rsidRPr="00306866">
              <w:rPr>
                <w:rFonts w:ascii="Georgia" w:eastAsia="Times New Roman" w:hAnsi="Georgia" w:cs="Times New Roman"/>
                <w:spacing w:val="-1"/>
                <w:sz w:val="20"/>
                <w:szCs w:val="20"/>
              </w:rPr>
              <w:t>sjukvårdspersonal</w:t>
            </w:r>
          </w:p>
        </w:tc>
        <w:tc>
          <w:tcPr>
            <w:tcW w:w="1559" w:type="dxa"/>
            <w:shd w:val="clear" w:color="auto" w:fill="auto"/>
          </w:tcPr>
          <w:p w14:paraId="11786FD7" w14:textId="13E21053" w:rsidR="00693834" w:rsidRDefault="00693834"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0</w:t>
            </w:r>
            <w:proofErr w:type="gramStart"/>
            <w:r w:rsidRPr="00FD5F11">
              <w:rPr>
                <w:rFonts w:ascii="Georgia" w:eastAsia="Times New Roman" w:hAnsi="Georgia" w:cs="Times New Roman"/>
                <w:spacing w:val="-1"/>
                <w:sz w:val="20"/>
                <w:szCs w:val="20"/>
              </w:rPr>
              <w:t>..</w:t>
            </w:r>
            <w:proofErr w:type="gramEnd"/>
            <w:r w:rsidRPr="00FD5F11">
              <w:rPr>
                <w:rFonts w:ascii="Georgia" w:eastAsia="Times New Roman" w:hAnsi="Georgia" w:cs="Times New Roman"/>
                <w:spacing w:val="-1"/>
                <w:sz w:val="20"/>
                <w:szCs w:val="20"/>
              </w:rPr>
              <w:t>1</w:t>
            </w:r>
          </w:p>
        </w:tc>
      </w:tr>
      <w:tr w:rsidR="00693834" w:rsidRPr="00705DCC" w14:paraId="7A47D6C9" w14:textId="77777777" w:rsidTr="00EE3A60">
        <w:tc>
          <w:tcPr>
            <w:tcW w:w="2802" w:type="dxa"/>
            <w:shd w:val="clear" w:color="auto" w:fill="CCFFCC"/>
          </w:tcPr>
          <w:p w14:paraId="3107D0C9"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healthcareProfessional</w:t>
            </w:r>
            <w:proofErr w:type="spellEnd"/>
          </w:p>
          <w:p w14:paraId="51B3D7FD" w14:textId="13E17AED"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proofErr w:type="spellStart"/>
            <w:r>
              <w:rPr>
                <w:rFonts w:ascii="Georgia" w:eastAsia="Times New Roman" w:hAnsi="Georgia" w:cs="Times New Roman"/>
                <w:spacing w:val="-1"/>
                <w:sz w:val="20"/>
                <w:szCs w:val="20"/>
              </w:rPr>
              <w:t>id.</w:t>
            </w:r>
            <w:r w:rsidRPr="00FD5F11">
              <w:rPr>
                <w:rFonts w:ascii="Georgia" w:eastAsia="Times New Roman" w:hAnsi="Georgia" w:cs="Times New Roman"/>
                <w:spacing w:val="-1"/>
                <w:sz w:val="20"/>
                <w:szCs w:val="20"/>
              </w:rPr>
              <w:t>root</w:t>
            </w:r>
            <w:proofErr w:type="spellEnd"/>
          </w:p>
        </w:tc>
        <w:tc>
          <w:tcPr>
            <w:tcW w:w="1842" w:type="dxa"/>
            <w:shd w:val="clear" w:color="auto" w:fill="CCFFCC"/>
          </w:tcPr>
          <w:p w14:paraId="7B71F706" w14:textId="4C3589A6" w:rsidR="00693834" w:rsidRPr="00FD5F11" w:rsidRDefault="00693834" w:rsidP="00CC3EA8">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string</w:t>
            </w:r>
          </w:p>
        </w:tc>
        <w:tc>
          <w:tcPr>
            <w:tcW w:w="3686" w:type="dxa"/>
            <w:shd w:val="clear" w:color="auto" w:fill="CCFFCC"/>
          </w:tcPr>
          <w:p w14:paraId="3CEE7DF2" w14:textId="77777777" w:rsidR="00693834" w:rsidRPr="00FD5F11" w:rsidRDefault="00693834" w:rsidP="0007558E">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Sätts till OID för HSA-id: 1.2.752.129.2.1.4.1</w:t>
            </w:r>
          </w:p>
          <w:p w14:paraId="5E1E9385" w14:textId="77777777" w:rsidR="00693834" w:rsidRDefault="00693834" w:rsidP="0007558E">
            <w:pPr>
              <w:pStyle w:val="TableParagraph"/>
              <w:spacing w:line="226" w:lineRule="exact"/>
              <w:rPr>
                <w:rFonts w:ascii="Georgia" w:eastAsia="Times New Roman" w:hAnsi="Georgia" w:cs="Times New Roman"/>
                <w:spacing w:val="-1"/>
                <w:sz w:val="20"/>
                <w:szCs w:val="20"/>
              </w:rPr>
            </w:pPr>
          </w:p>
        </w:tc>
        <w:tc>
          <w:tcPr>
            <w:tcW w:w="1559" w:type="dxa"/>
            <w:shd w:val="clear" w:color="auto" w:fill="CCFFCC"/>
          </w:tcPr>
          <w:p w14:paraId="560E3659" w14:textId="2462822F" w:rsidR="00693834" w:rsidRPr="00FD5F11" w:rsidRDefault="00693834"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1</w:t>
            </w:r>
            <w:proofErr w:type="gramStart"/>
            <w:r w:rsidRPr="00FD5F11">
              <w:rPr>
                <w:rFonts w:ascii="Georgia" w:eastAsia="Times New Roman" w:hAnsi="Georgia" w:cs="Times New Roman"/>
                <w:spacing w:val="-1"/>
                <w:sz w:val="20"/>
                <w:szCs w:val="20"/>
              </w:rPr>
              <w:t>..</w:t>
            </w:r>
            <w:proofErr w:type="gramEnd"/>
            <w:r w:rsidRPr="00FD5F11">
              <w:rPr>
                <w:rFonts w:ascii="Georgia" w:eastAsia="Times New Roman" w:hAnsi="Georgia" w:cs="Times New Roman"/>
                <w:spacing w:val="-1"/>
                <w:sz w:val="20"/>
                <w:szCs w:val="20"/>
              </w:rPr>
              <w:t>1</w:t>
            </w:r>
          </w:p>
        </w:tc>
      </w:tr>
      <w:tr w:rsidR="00693834" w:rsidRPr="00705DCC" w14:paraId="3AE7FFEA" w14:textId="77777777" w:rsidTr="00EE3A60">
        <w:tc>
          <w:tcPr>
            <w:tcW w:w="2802" w:type="dxa"/>
            <w:shd w:val="clear" w:color="auto" w:fill="CCFFCC"/>
          </w:tcPr>
          <w:p w14:paraId="71518D9F"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healthcareProfessional</w:t>
            </w:r>
            <w:proofErr w:type="spellEnd"/>
          </w:p>
          <w:p w14:paraId="3F588063" w14:textId="60B2EFE4"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proofErr w:type="spellStart"/>
            <w:r>
              <w:rPr>
                <w:rFonts w:ascii="Georgia" w:eastAsia="Times New Roman" w:hAnsi="Georgia" w:cs="Times New Roman"/>
                <w:spacing w:val="-1"/>
                <w:sz w:val="20"/>
                <w:szCs w:val="20"/>
              </w:rPr>
              <w:t>id.</w:t>
            </w:r>
            <w:r w:rsidRPr="00FD5F11">
              <w:rPr>
                <w:rFonts w:ascii="Georgia" w:eastAsia="Times New Roman" w:hAnsi="Georgia" w:cs="Times New Roman"/>
                <w:spacing w:val="-1"/>
                <w:sz w:val="20"/>
                <w:szCs w:val="20"/>
              </w:rPr>
              <w:t>extension</w:t>
            </w:r>
            <w:proofErr w:type="spellEnd"/>
          </w:p>
        </w:tc>
        <w:tc>
          <w:tcPr>
            <w:tcW w:w="1842" w:type="dxa"/>
            <w:shd w:val="clear" w:color="auto" w:fill="CCFFCC"/>
          </w:tcPr>
          <w:p w14:paraId="414237AC" w14:textId="4BA9E3A8" w:rsidR="00693834" w:rsidRPr="00FD5F11" w:rsidRDefault="00693834" w:rsidP="00CC3EA8">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string</w:t>
            </w:r>
          </w:p>
        </w:tc>
        <w:tc>
          <w:tcPr>
            <w:tcW w:w="3686" w:type="dxa"/>
            <w:shd w:val="clear" w:color="auto" w:fill="CCFFCC"/>
          </w:tcPr>
          <w:p w14:paraId="4F8F781A" w14:textId="7DFDEDE8" w:rsidR="00693834" w:rsidRPr="00FD5F11" w:rsidRDefault="00693834" w:rsidP="0007558E">
            <w:pPr>
              <w:pStyle w:val="TableParagraph"/>
              <w:spacing w:line="226" w:lineRule="exact"/>
              <w:ind w:left="102"/>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 xml:space="preserve">Sätts till HSA-id för den </w:t>
            </w:r>
            <w:r w:rsidRPr="00306866">
              <w:rPr>
                <w:rFonts w:ascii="Georgia" w:eastAsia="Times New Roman" w:hAnsi="Georgia" w:cs="Times New Roman"/>
                <w:spacing w:val="-1"/>
                <w:sz w:val="20"/>
                <w:szCs w:val="20"/>
              </w:rPr>
              <w:t>sjukvårdspersonal</w:t>
            </w:r>
            <w:r w:rsidRPr="00FD5F11">
              <w:rPr>
                <w:rFonts w:ascii="Georgia" w:eastAsia="Times New Roman" w:hAnsi="Georgia" w:cs="Times New Roman"/>
                <w:spacing w:val="-1"/>
                <w:sz w:val="20"/>
                <w:szCs w:val="20"/>
              </w:rPr>
              <w:t xml:space="preserve"> </w:t>
            </w:r>
            <w:r>
              <w:rPr>
                <w:rFonts w:ascii="Georgia" w:eastAsia="Times New Roman" w:hAnsi="Georgia" w:cs="Times New Roman"/>
                <w:spacing w:val="-1"/>
                <w:sz w:val="20"/>
                <w:szCs w:val="20"/>
              </w:rPr>
              <w:t>som utför aktivitet.</w:t>
            </w:r>
          </w:p>
          <w:p w14:paraId="245E95EE" w14:textId="77777777" w:rsidR="00693834" w:rsidRPr="00FD5F11" w:rsidRDefault="00693834" w:rsidP="0007558E">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5BAA9A22" w14:textId="4DFF4FA4" w:rsidR="00693834" w:rsidRPr="00FD5F11" w:rsidRDefault="00693834" w:rsidP="00CC3EA8">
            <w:pPr>
              <w:pStyle w:val="TableParagraph"/>
              <w:spacing w:line="226" w:lineRule="exact"/>
              <w:ind w:left="102"/>
              <w:jc w:val="center"/>
              <w:rPr>
                <w:rFonts w:ascii="Georgia" w:eastAsia="Times New Roman" w:hAnsi="Georgia" w:cs="Times New Roman"/>
                <w:spacing w:val="-1"/>
                <w:sz w:val="20"/>
                <w:szCs w:val="20"/>
              </w:rPr>
            </w:pPr>
            <w:r w:rsidRPr="00FD5F11">
              <w:rPr>
                <w:rFonts w:ascii="Georgia" w:eastAsia="Times New Roman" w:hAnsi="Georgia" w:cs="Times New Roman"/>
                <w:spacing w:val="-1"/>
                <w:sz w:val="20"/>
                <w:szCs w:val="20"/>
              </w:rPr>
              <w:t>1</w:t>
            </w:r>
            <w:proofErr w:type="gramStart"/>
            <w:r w:rsidRPr="00FD5F11">
              <w:rPr>
                <w:rFonts w:ascii="Georgia" w:eastAsia="Times New Roman" w:hAnsi="Georgia" w:cs="Times New Roman"/>
                <w:spacing w:val="-1"/>
                <w:sz w:val="20"/>
                <w:szCs w:val="20"/>
              </w:rPr>
              <w:t>..</w:t>
            </w:r>
            <w:proofErr w:type="gramEnd"/>
            <w:r w:rsidRPr="00FD5F11">
              <w:rPr>
                <w:rFonts w:ascii="Georgia" w:eastAsia="Times New Roman" w:hAnsi="Georgia" w:cs="Times New Roman"/>
                <w:spacing w:val="-1"/>
                <w:sz w:val="20"/>
                <w:szCs w:val="20"/>
              </w:rPr>
              <w:t>1</w:t>
            </w:r>
          </w:p>
        </w:tc>
      </w:tr>
      <w:tr w:rsidR="00693834" w:rsidRPr="00705DCC" w14:paraId="0DEED2E8" w14:textId="77777777" w:rsidTr="00693834">
        <w:tc>
          <w:tcPr>
            <w:tcW w:w="2802" w:type="dxa"/>
            <w:shd w:val="clear" w:color="auto" w:fill="auto"/>
          </w:tcPr>
          <w:p w14:paraId="1E1DCC06"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healthcareProfessional</w:t>
            </w:r>
            <w:proofErr w:type="spellEnd"/>
          </w:p>
          <w:p w14:paraId="1AB8B722" w14:textId="7828CF6D"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proofErr w:type="spellStart"/>
            <w:r>
              <w:rPr>
                <w:rFonts w:ascii="Georgia" w:eastAsia="Times New Roman" w:hAnsi="Georgia" w:cs="Times New Roman"/>
                <w:spacing w:val="-1"/>
                <w:sz w:val="20"/>
                <w:szCs w:val="20"/>
              </w:rPr>
              <w:t>name</w:t>
            </w:r>
            <w:proofErr w:type="spellEnd"/>
          </w:p>
        </w:tc>
        <w:tc>
          <w:tcPr>
            <w:tcW w:w="1842" w:type="dxa"/>
            <w:shd w:val="clear" w:color="auto" w:fill="auto"/>
          </w:tcPr>
          <w:p w14:paraId="50AA9337" w14:textId="77777777" w:rsidR="00693834" w:rsidRPr="00346892" w:rsidRDefault="00693834" w:rsidP="0007558E">
            <w:pPr>
              <w:pStyle w:val="TableParagraph"/>
              <w:spacing w:line="226" w:lineRule="exact"/>
              <w:ind w:left="102"/>
              <w:rPr>
                <w:rFonts w:ascii="Georgia" w:eastAsia="Times New Roman" w:hAnsi="Georgia" w:cs="Times New Roman"/>
                <w:spacing w:val="-1"/>
                <w:sz w:val="20"/>
                <w:szCs w:val="20"/>
              </w:rPr>
            </w:pPr>
            <w:r w:rsidRPr="00346892">
              <w:rPr>
                <w:rFonts w:ascii="Georgia" w:eastAsia="Times New Roman" w:hAnsi="Georgia" w:cs="Times New Roman"/>
                <w:spacing w:val="-1"/>
                <w:sz w:val="20"/>
                <w:szCs w:val="20"/>
              </w:rPr>
              <w:t>string</w:t>
            </w:r>
          </w:p>
          <w:p w14:paraId="3B564E9F" w14:textId="77777777" w:rsidR="00693834" w:rsidRPr="00FD5F11" w:rsidRDefault="00693834" w:rsidP="00CC3EA8">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auto"/>
          </w:tcPr>
          <w:p w14:paraId="3ADE8052" w14:textId="77777777" w:rsidR="00693834" w:rsidRPr="00346892"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306866">
              <w:rPr>
                <w:rFonts w:ascii="Georgia" w:eastAsia="Times New Roman" w:hAnsi="Georgia" w:cs="Times New Roman"/>
                <w:spacing w:val="-1"/>
                <w:sz w:val="20"/>
                <w:szCs w:val="20"/>
              </w:rPr>
              <w:t>jukvårdspersonal</w:t>
            </w:r>
            <w:r>
              <w:rPr>
                <w:rFonts w:ascii="Georgia" w:eastAsia="Times New Roman" w:hAnsi="Georgia" w:cs="Times New Roman"/>
                <w:spacing w:val="-1"/>
                <w:sz w:val="20"/>
                <w:szCs w:val="20"/>
              </w:rPr>
              <w:t>ens</w:t>
            </w:r>
            <w:r w:rsidRPr="00FD5F11">
              <w:rPr>
                <w:rFonts w:ascii="Georgia" w:eastAsia="Times New Roman" w:hAnsi="Georgia" w:cs="Times New Roman"/>
                <w:spacing w:val="-1"/>
                <w:sz w:val="20"/>
                <w:szCs w:val="20"/>
              </w:rPr>
              <w:t xml:space="preserve"> </w:t>
            </w:r>
            <w:r w:rsidRPr="00346892">
              <w:rPr>
                <w:rFonts w:ascii="Georgia" w:eastAsia="Times New Roman" w:hAnsi="Georgia" w:cs="Times New Roman"/>
                <w:spacing w:val="-1"/>
                <w:sz w:val="20"/>
                <w:szCs w:val="20"/>
              </w:rPr>
              <w:t xml:space="preserve">för och efternamn </w:t>
            </w:r>
          </w:p>
          <w:p w14:paraId="7912F73C" w14:textId="77777777" w:rsidR="00693834" w:rsidRPr="00FD5F11" w:rsidRDefault="00693834" w:rsidP="0007558E">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auto"/>
          </w:tcPr>
          <w:p w14:paraId="67A3B1F4" w14:textId="04ED8D61" w:rsidR="00693834" w:rsidRPr="00FD5F11" w:rsidRDefault="00693834" w:rsidP="00CC3EA8">
            <w:pPr>
              <w:pStyle w:val="TableParagraph"/>
              <w:spacing w:line="226" w:lineRule="exact"/>
              <w:ind w:left="102"/>
              <w:jc w:val="center"/>
              <w:rPr>
                <w:rFonts w:ascii="Georgia" w:eastAsia="Times New Roman" w:hAnsi="Georgia" w:cs="Times New Roman"/>
                <w:spacing w:val="-1"/>
                <w:sz w:val="20"/>
                <w:szCs w:val="20"/>
              </w:rPr>
            </w:pPr>
            <w:r w:rsidRPr="00346892">
              <w:rPr>
                <w:rFonts w:ascii="Georgia" w:eastAsia="Times New Roman" w:hAnsi="Georgia" w:cs="Times New Roman"/>
                <w:spacing w:val="-1"/>
                <w:sz w:val="20"/>
                <w:szCs w:val="20"/>
              </w:rPr>
              <w:t>0</w:t>
            </w:r>
            <w:proofErr w:type="gramStart"/>
            <w:r w:rsidRPr="00346892">
              <w:rPr>
                <w:rFonts w:ascii="Georgia" w:eastAsia="Times New Roman" w:hAnsi="Georgia" w:cs="Times New Roman"/>
                <w:spacing w:val="-1"/>
                <w:sz w:val="20"/>
                <w:szCs w:val="20"/>
              </w:rPr>
              <w:t>..</w:t>
            </w:r>
            <w:proofErr w:type="gramEnd"/>
            <w:r w:rsidRPr="00346892">
              <w:rPr>
                <w:rFonts w:ascii="Georgia" w:eastAsia="Times New Roman" w:hAnsi="Georgia" w:cs="Times New Roman"/>
                <w:spacing w:val="-1"/>
                <w:sz w:val="20"/>
                <w:szCs w:val="20"/>
              </w:rPr>
              <w:t>1</w:t>
            </w:r>
          </w:p>
        </w:tc>
      </w:tr>
      <w:tr w:rsidR="00693834" w:rsidRPr="00705DCC" w14:paraId="7DF87C67" w14:textId="77777777" w:rsidTr="00EE3A60">
        <w:tc>
          <w:tcPr>
            <w:tcW w:w="2802" w:type="dxa"/>
            <w:shd w:val="clear" w:color="auto" w:fill="CCFFCC"/>
          </w:tcPr>
          <w:p w14:paraId="40C966F1"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healthcareProfessional</w:t>
            </w:r>
            <w:proofErr w:type="spellEnd"/>
          </w:p>
          <w:p w14:paraId="097EF835"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0B53EDB7"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2DD34F23" w14:textId="6704B5C2" w:rsidR="00693834" w:rsidRPr="00346892" w:rsidRDefault="00693834" w:rsidP="0007558E">
            <w:pPr>
              <w:pStyle w:val="TableParagraph"/>
              <w:spacing w:line="226"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OrganisationType</w:t>
            </w:r>
            <w:proofErr w:type="spellEnd"/>
          </w:p>
        </w:tc>
        <w:tc>
          <w:tcPr>
            <w:tcW w:w="3686" w:type="dxa"/>
            <w:shd w:val="clear" w:color="auto" w:fill="CCFFCC"/>
          </w:tcPr>
          <w:p w14:paraId="1E8FBA66" w14:textId="3ABDCFA2" w:rsidR="00693834"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Den enhet som </w:t>
            </w:r>
            <w:r w:rsidRPr="00306866">
              <w:rPr>
                <w:rFonts w:ascii="Georgia" w:eastAsia="Times New Roman" w:hAnsi="Georgia" w:cs="Times New Roman"/>
                <w:spacing w:val="-1"/>
                <w:sz w:val="20"/>
                <w:szCs w:val="20"/>
              </w:rPr>
              <w:t>sjukvårdspersonal</w:t>
            </w:r>
            <w:r w:rsidRPr="00FD5F11">
              <w:rPr>
                <w:rFonts w:ascii="Georgia" w:eastAsia="Times New Roman" w:hAnsi="Georgia" w:cs="Times New Roman"/>
                <w:spacing w:val="-1"/>
                <w:sz w:val="20"/>
                <w:szCs w:val="20"/>
              </w:rPr>
              <w:t xml:space="preserve"> </w:t>
            </w:r>
            <w:r>
              <w:rPr>
                <w:rFonts w:ascii="Georgia" w:eastAsia="Times New Roman" w:hAnsi="Georgia" w:cs="Times New Roman"/>
                <w:spacing w:val="-1"/>
                <w:sz w:val="20"/>
                <w:szCs w:val="20"/>
              </w:rPr>
              <w:t>utför beställningen på.</w:t>
            </w:r>
          </w:p>
        </w:tc>
        <w:tc>
          <w:tcPr>
            <w:tcW w:w="1559" w:type="dxa"/>
            <w:shd w:val="clear" w:color="auto" w:fill="CCFFCC"/>
          </w:tcPr>
          <w:p w14:paraId="0AEE95E1" w14:textId="1ED352DE" w:rsidR="00693834" w:rsidRPr="00346892" w:rsidRDefault="00693834" w:rsidP="00CC3EA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w:t>
            </w:r>
          </w:p>
        </w:tc>
      </w:tr>
      <w:tr w:rsidR="00693834" w:rsidRPr="00705DCC" w14:paraId="7434D112" w14:textId="77777777" w:rsidTr="00EE3A60">
        <w:tc>
          <w:tcPr>
            <w:tcW w:w="2802" w:type="dxa"/>
            <w:shd w:val="clear" w:color="auto" w:fill="CCFFCC"/>
          </w:tcPr>
          <w:p w14:paraId="2945A5BD"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healthcareProfessional</w:t>
            </w:r>
            <w:proofErr w:type="spellEnd"/>
          </w:p>
          <w:p w14:paraId="6FF4036C" w14:textId="77777777" w:rsidR="00693834" w:rsidRPr="00705DCC"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.organisation.id</w:t>
            </w:r>
          </w:p>
          <w:p w14:paraId="4F5F8BE5"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1F86C2E9" w14:textId="7F34362C" w:rsidR="00693834" w:rsidRPr="00306866" w:rsidRDefault="00693834" w:rsidP="0007558E">
            <w:pPr>
              <w:pStyle w:val="TableParagraph"/>
              <w:spacing w:line="226" w:lineRule="exact"/>
              <w:ind w:left="102"/>
              <w:rPr>
                <w:rFonts w:ascii="Georgia" w:eastAsia="Times New Roman" w:hAnsi="Georgia" w:cs="Times New Roman"/>
                <w:spacing w:val="-1"/>
                <w:sz w:val="20"/>
                <w:szCs w:val="20"/>
              </w:rPr>
            </w:pPr>
            <w:proofErr w:type="spellStart"/>
            <w:r w:rsidRPr="00705DCC">
              <w:rPr>
                <w:rFonts w:ascii="Georgia" w:eastAsia="Times New Roman" w:hAnsi="Georgia" w:cs="Times New Roman"/>
                <w:spacing w:val="-1"/>
                <w:sz w:val="20"/>
                <w:szCs w:val="20"/>
              </w:rPr>
              <w:t>IIType</w:t>
            </w:r>
            <w:proofErr w:type="spellEnd"/>
          </w:p>
        </w:tc>
        <w:tc>
          <w:tcPr>
            <w:tcW w:w="3686" w:type="dxa"/>
            <w:shd w:val="clear" w:color="auto" w:fill="CCFFCC"/>
          </w:tcPr>
          <w:p w14:paraId="0FF01BA5" w14:textId="110F4493" w:rsidR="00693834"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HSA-id för enhet</w:t>
            </w:r>
          </w:p>
        </w:tc>
        <w:tc>
          <w:tcPr>
            <w:tcW w:w="1559" w:type="dxa"/>
            <w:shd w:val="clear" w:color="auto" w:fill="CCFFCC"/>
          </w:tcPr>
          <w:p w14:paraId="096148DC" w14:textId="11C6885B" w:rsidR="00693834"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693834" w:rsidRPr="00705DCC" w14:paraId="532EADA4" w14:textId="77777777" w:rsidTr="00EE3A60">
        <w:tc>
          <w:tcPr>
            <w:tcW w:w="2802" w:type="dxa"/>
            <w:shd w:val="clear" w:color="auto" w:fill="CCFFCC"/>
          </w:tcPr>
          <w:p w14:paraId="40C85A6C"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healthcareProfessional</w:t>
            </w:r>
            <w:proofErr w:type="spellEnd"/>
          </w:p>
          <w:p w14:paraId="313CB37F" w14:textId="6141C603"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proofErr w:type="spellStart"/>
            <w:r>
              <w:rPr>
                <w:rFonts w:ascii="Georgia" w:eastAsia="Times New Roman" w:hAnsi="Georgia" w:cs="Times New Roman"/>
                <w:spacing w:val="-1"/>
                <w:sz w:val="20"/>
                <w:szCs w:val="20"/>
              </w:rPr>
              <w:t>organisation.id.</w:t>
            </w:r>
            <w:r w:rsidRPr="00705DCC">
              <w:rPr>
                <w:rFonts w:ascii="Georgia" w:eastAsia="Times New Roman" w:hAnsi="Georgia" w:cs="Times New Roman"/>
                <w:spacing w:val="-1"/>
                <w:sz w:val="20"/>
                <w:szCs w:val="20"/>
              </w:rPr>
              <w:t>root</w:t>
            </w:r>
            <w:proofErr w:type="spellEnd"/>
          </w:p>
        </w:tc>
        <w:tc>
          <w:tcPr>
            <w:tcW w:w="1842" w:type="dxa"/>
            <w:shd w:val="clear" w:color="auto" w:fill="CCFFCC"/>
          </w:tcPr>
          <w:p w14:paraId="335646B2"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tring</w:t>
            </w:r>
          </w:p>
          <w:p w14:paraId="00BEE0BD"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0FE2D9D5"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ätts till OID för HSA-id: 1.2.752.129.2.1.4.1</w:t>
            </w:r>
          </w:p>
          <w:p w14:paraId="35C05EB8" w14:textId="77777777" w:rsidR="00693834" w:rsidRDefault="00693834" w:rsidP="0007558E">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2FFE8B31" w14:textId="0CCB7894"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693834" w:rsidRPr="00705DCC" w14:paraId="5F7BCCBD" w14:textId="77777777" w:rsidTr="00EE3A60">
        <w:tc>
          <w:tcPr>
            <w:tcW w:w="2802" w:type="dxa"/>
            <w:shd w:val="clear" w:color="auto" w:fill="CCFFCC"/>
          </w:tcPr>
          <w:p w14:paraId="2B6A474D"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healthcareProfessional</w:t>
            </w:r>
            <w:proofErr w:type="spellEnd"/>
          </w:p>
          <w:p w14:paraId="49D261BA" w14:textId="273E2A3E"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lastRenderedPageBreak/>
              <w:t>.</w:t>
            </w:r>
            <w:proofErr w:type="spellStart"/>
            <w:r>
              <w:rPr>
                <w:rFonts w:ascii="Georgia" w:eastAsia="Times New Roman" w:hAnsi="Georgia" w:cs="Times New Roman"/>
                <w:spacing w:val="-1"/>
                <w:sz w:val="20"/>
                <w:szCs w:val="20"/>
              </w:rPr>
              <w:t>organisation.id.extension</w:t>
            </w:r>
            <w:proofErr w:type="spellEnd"/>
          </w:p>
        </w:tc>
        <w:tc>
          <w:tcPr>
            <w:tcW w:w="1842" w:type="dxa"/>
            <w:shd w:val="clear" w:color="auto" w:fill="CCFFCC"/>
          </w:tcPr>
          <w:p w14:paraId="16E75B20"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lastRenderedPageBreak/>
              <w:t>s</w:t>
            </w:r>
            <w:r w:rsidRPr="00705DCC">
              <w:rPr>
                <w:rFonts w:ascii="Georgia" w:eastAsia="Times New Roman" w:hAnsi="Georgia" w:cs="Times New Roman"/>
                <w:spacing w:val="-1"/>
                <w:sz w:val="20"/>
                <w:szCs w:val="20"/>
              </w:rPr>
              <w:t>tring</w:t>
            </w:r>
          </w:p>
          <w:p w14:paraId="26FBFC42" w14:textId="77777777" w:rsidR="00693834" w:rsidRDefault="00693834" w:rsidP="0007558E">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449FA2DB"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lastRenderedPageBreak/>
              <w:t>HSA-id för enhet</w:t>
            </w:r>
          </w:p>
          <w:p w14:paraId="2C092D32" w14:textId="77777777" w:rsidR="00693834" w:rsidRDefault="00693834" w:rsidP="0007558E">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771799FF" w14:textId="3B37894B"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lastRenderedPageBreak/>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693834" w:rsidRPr="00705DCC" w14:paraId="55F69033" w14:textId="77777777" w:rsidTr="00693834">
        <w:tc>
          <w:tcPr>
            <w:tcW w:w="2802" w:type="dxa"/>
            <w:shd w:val="clear" w:color="auto" w:fill="F2F2F2" w:themeFill="background1" w:themeFillShade="F2"/>
          </w:tcPr>
          <w:p w14:paraId="6F06E7FD"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lastRenderedPageBreak/>
              <w:t>organisation</w:t>
            </w:r>
          </w:p>
          <w:p w14:paraId="3BD2F392"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F2F2F2" w:themeFill="background1" w:themeFillShade="F2"/>
          </w:tcPr>
          <w:p w14:paraId="26D6F73D" w14:textId="76FED196" w:rsidR="00693834" w:rsidRDefault="00693834" w:rsidP="0007558E">
            <w:pPr>
              <w:pStyle w:val="TableParagraph"/>
              <w:spacing w:line="226"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OrganisationType</w:t>
            </w:r>
            <w:proofErr w:type="spellEnd"/>
          </w:p>
        </w:tc>
        <w:tc>
          <w:tcPr>
            <w:tcW w:w="3686" w:type="dxa"/>
            <w:shd w:val="clear" w:color="auto" w:fill="F2F2F2" w:themeFill="background1" w:themeFillShade="F2"/>
          </w:tcPr>
          <w:p w14:paraId="1FD7B8C7" w14:textId="49AA72A3" w:rsidR="00693834"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Utförande</w:t>
            </w:r>
            <w:r w:rsidRPr="00306866">
              <w:rPr>
                <w:rFonts w:ascii="Georgia" w:eastAsia="Times New Roman" w:hAnsi="Georgia" w:cs="Times New Roman"/>
                <w:spacing w:val="-1"/>
                <w:sz w:val="20"/>
                <w:szCs w:val="20"/>
              </w:rPr>
              <w:t xml:space="preserve"> organisation</w:t>
            </w:r>
          </w:p>
        </w:tc>
        <w:tc>
          <w:tcPr>
            <w:tcW w:w="1559" w:type="dxa"/>
            <w:shd w:val="clear" w:color="auto" w:fill="F2F2F2" w:themeFill="background1" w:themeFillShade="F2"/>
          </w:tcPr>
          <w:p w14:paraId="31D86710" w14:textId="39F5D8DC"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693834" w:rsidRPr="00705DCC" w14:paraId="706D7FFE" w14:textId="77777777" w:rsidTr="00EE3A60">
        <w:tc>
          <w:tcPr>
            <w:tcW w:w="2802" w:type="dxa"/>
            <w:shd w:val="clear" w:color="auto" w:fill="CCFFCC"/>
          </w:tcPr>
          <w:p w14:paraId="33D437E6"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6F713982" w14:textId="77777777" w:rsidR="00693834" w:rsidRPr="00705DCC"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.id</w:t>
            </w:r>
          </w:p>
          <w:p w14:paraId="74A11F4D" w14:textId="77777777" w:rsidR="00693834" w:rsidRDefault="00693834" w:rsidP="0007558E">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643AD351" w14:textId="65B830F4" w:rsidR="00693834" w:rsidRPr="00306866" w:rsidRDefault="00693834" w:rsidP="0007558E">
            <w:pPr>
              <w:pStyle w:val="TableParagraph"/>
              <w:spacing w:line="226" w:lineRule="exact"/>
              <w:ind w:left="102"/>
              <w:rPr>
                <w:rFonts w:ascii="Georgia" w:eastAsia="Times New Roman" w:hAnsi="Georgia" w:cs="Times New Roman"/>
                <w:spacing w:val="-1"/>
                <w:sz w:val="20"/>
                <w:szCs w:val="20"/>
              </w:rPr>
            </w:pPr>
            <w:proofErr w:type="spellStart"/>
            <w:r w:rsidRPr="00705DCC">
              <w:rPr>
                <w:rFonts w:ascii="Georgia" w:eastAsia="Times New Roman" w:hAnsi="Georgia" w:cs="Times New Roman"/>
                <w:spacing w:val="-1"/>
                <w:sz w:val="20"/>
                <w:szCs w:val="20"/>
              </w:rPr>
              <w:t>IIType</w:t>
            </w:r>
            <w:proofErr w:type="spellEnd"/>
          </w:p>
        </w:tc>
        <w:tc>
          <w:tcPr>
            <w:tcW w:w="3686" w:type="dxa"/>
            <w:shd w:val="clear" w:color="auto" w:fill="CCFFCC"/>
          </w:tcPr>
          <w:p w14:paraId="3FC9BE7D" w14:textId="3E31F474" w:rsidR="00693834" w:rsidRPr="00306866" w:rsidRDefault="00693834" w:rsidP="00693834">
            <w:pPr>
              <w:pStyle w:val="TableParagraph"/>
              <w:spacing w:line="226" w:lineRule="exact"/>
              <w:ind w:left="102"/>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 xml:space="preserve">ID för </w:t>
            </w:r>
            <w:r>
              <w:rPr>
                <w:rFonts w:ascii="Georgia" w:eastAsia="Times New Roman" w:hAnsi="Georgia" w:cs="Times New Roman"/>
                <w:spacing w:val="-1"/>
                <w:sz w:val="20"/>
                <w:szCs w:val="20"/>
              </w:rPr>
              <w:t>utförande</w:t>
            </w:r>
            <w:r w:rsidRPr="00705DCC">
              <w:rPr>
                <w:rFonts w:ascii="Georgia" w:eastAsia="Times New Roman" w:hAnsi="Georgia" w:cs="Times New Roman"/>
                <w:spacing w:val="-1"/>
                <w:sz w:val="20"/>
                <w:szCs w:val="20"/>
              </w:rPr>
              <w:t xml:space="preserve"> enhet</w:t>
            </w:r>
          </w:p>
        </w:tc>
        <w:tc>
          <w:tcPr>
            <w:tcW w:w="1559" w:type="dxa"/>
            <w:shd w:val="clear" w:color="auto" w:fill="CCFFCC"/>
          </w:tcPr>
          <w:p w14:paraId="399DA91D" w14:textId="7B386E37" w:rsidR="00693834"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693834" w:rsidRPr="00705DCC" w14:paraId="064515D1" w14:textId="77777777" w:rsidTr="00EE3A60">
        <w:tc>
          <w:tcPr>
            <w:tcW w:w="2802" w:type="dxa"/>
            <w:shd w:val="clear" w:color="auto" w:fill="CCFFCC"/>
          </w:tcPr>
          <w:p w14:paraId="236296D2"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64E1A367" w14:textId="1840B85D" w:rsidR="00693834"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w:t>
            </w:r>
            <w:proofErr w:type="spellStart"/>
            <w:r w:rsidRPr="00705DCC">
              <w:rPr>
                <w:rFonts w:ascii="Georgia" w:eastAsia="Times New Roman" w:hAnsi="Georgia" w:cs="Times New Roman"/>
                <w:spacing w:val="-1"/>
                <w:sz w:val="20"/>
                <w:szCs w:val="20"/>
              </w:rPr>
              <w:t>root</w:t>
            </w:r>
            <w:proofErr w:type="spellEnd"/>
          </w:p>
        </w:tc>
        <w:tc>
          <w:tcPr>
            <w:tcW w:w="1842" w:type="dxa"/>
            <w:shd w:val="clear" w:color="auto" w:fill="CCFFCC"/>
          </w:tcPr>
          <w:p w14:paraId="05ED92AE"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tring</w:t>
            </w:r>
          </w:p>
          <w:p w14:paraId="3F46838E"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0620D29A"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ätts till OID för HSA-id: 1.2.752.129.2.1.4.1</w:t>
            </w:r>
          </w:p>
          <w:p w14:paraId="0F31AFF6"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00382DE3" w14:textId="343C0E50"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693834" w:rsidRPr="00705DCC" w14:paraId="32E1AAE8" w14:textId="77777777" w:rsidTr="00EE3A60">
        <w:tc>
          <w:tcPr>
            <w:tcW w:w="2802" w:type="dxa"/>
            <w:shd w:val="clear" w:color="auto" w:fill="CCFFCC"/>
          </w:tcPr>
          <w:p w14:paraId="166649CB" w14:textId="77777777"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organisation</w:t>
            </w:r>
          </w:p>
          <w:p w14:paraId="13BDA244" w14:textId="6D29BD78" w:rsidR="00693834" w:rsidRDefault="00693834" w:rsidP="0007558E">
            <w:pPr>
              <w:pStyle w:val="TableParagraph"/>
              <w:spacing w:line="229"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.extension</w:t>
            </w:r>
          </w:p>
        </w:tc>
        <w:tc>
          <w:tcPr>
            <w:tcW w:w="1842" w:type="dxa"/>
            <w:shd w:val="clear" w:color="auto" w:fill="CCFFCC"/>
          </w:tcPr>
          <w:p w14:paraId="7556A4CB"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705DCC">
              <w:rPr>
                <w:rFonts w:ascii="Georgia" w:eastAsia="Times New Roman" w:hAnsi="Georgia" w:cs="Times New Roman"/>
                <w:spacing w:val="-1"/>
                <w:sz w:val="20"/>
                <w:szCs w:val="20"/>
              </w:rPr>
              <w:t>tring</w:t>
            </w:r>
          </w:p>
          <w:p w14:paraId="6D06C73E" w14:textId="77777777" w:rsidR="00693834" w:rsidRDefault="00693834" w:rsidP="0007558E">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17FCF7DC" w14:textId="77777777" w:rsidR="00693834" w:rsidRPr="00705DCC"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HSA-id för enhet.</w:t>
            </w:r>
          </w:p>
          <w:p w14:paraId="38168CBC" w14:textId="77777777" w:rsidR="00693834" w:rsidRDefault="00693834" w:rsidP="0007558E">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5421E1D6" w14:textId="5EBD6CFD"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693834" w:rsidRPr="00705DCC" w14:paraId="287705B0" w14:textId="77777777" w:rsidTr="00693834">
        <w:tc>
          <w:tcPr>
            <w:tcW w:w="2802" w:type="dxa"/>
            <w:shd w:val="clear" w:color="auto" w:fill="F2F2F2" w:themeFill="background1" w:themeFillShade="F2"/>
          </w:tcPr>
          <w:p w14:paraId="7921F81E" w14:textId="77777777" w:rsidR="00693834" w:rsidRPr="00306866" w:rsidRDefault="00693834" w:rsidP="0007558E">
            <w:pPr>
              <w:pStyle w:val="TableParagraph"/>
              <w:spacing w:line="229" w:lineRule="exact"/>
              <w:ind w:left="102"/>
              <w:rPr>
                <w:rFonts w:ascii="Georgia" w:eastAsia="Times New Roman" w:hAnsi="Georgia" w:cs="Times New Roman"/>
                <w:sz w:val="20"/>
                <w:szCs w:val="20"/>
              </w:rPr>
            </w:pPr>
            <w:r w:rsidRPr="00306866">
              <w:rPr>
                <w:rFonts w:ascii="Georgia" w:eastAsia="Times New Roman" w:hAnsi="Georgia" w:cs="Times New Roman"/>
                <w:spacing w:val="-1"/>
                <w:sz w:val="20"/>
                <w:szCs w:val="20"/>
              </w:rPr>
              <w:t>patient</w:t>
            </w:r>
          </w:p>
          <w:p w14:paraId="0C61A948" w14:textId="77777777" w:rsidR="00693834" w:rsidRDefault="00693834" w:rsidP="0007558E">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F2F2F2" w:themeFill="background1" w:themeFillShade="F2"/>
          </w:tcPr>
          <w:p w14:paraId="19A7D5AC" w14:textId="2738862B" w:rsidR="00693834" w:rsidRDefault="00693834" w:rsidP="0007558E">
            <w:pPr>
              <w:pStyle w:val="TableParagraph"/>
              <w:spacing w:line="226" w:lineRule="exact"/>
              <w:ind w:left="102"/>
              <w:rPr>
                <w:rFonts w:ascii="Georgia" w:eastAsia="Times New Roman" w:hAnsi="Georgia" w:cs="Times New Roman"/>
                <w:spacing w:val="-1"/>
                <w:sz w:val="20"/>
                <w:szCs w:val="20"/>
              </w:rPr>
            </w:pPr>
            <w:proofErr w:type="spellStart"/>
            <w:r w:rsidRPr="00306866">
              <w:rPr>
                <w:rFonts w:ascii="Georgia" w:eastAsia="Times New Roman" w:hAnsi="Georgia" w:cs="Times New Roman"/>
                <w:spacing w:val="-1"/>
                <w:sz w:val="20"/>
                <w:szCs w:val="20"/>
              </w:rPr>
              <w:t>PatientType</w:t>
            </w:r>
            <w:proofErr w:type="spellEnd"/>
          </w:p>
        </w:tc>
        <w:tc>
          <w:tcPr>
            <w:tcW w:w="3686" w:type="dxa"/>
            <w:shd w:val="clear" w:color="auto" w:fill="F2F2F2" w:themeFill="background1" w:themeFillShade="F2"/>
          </w:tcPr>
          <w:p w14:paraId="56BCE8E5" w14:textId="6E2328DC" w:rsidR="00693834" w:rsidRDefault="00693834" w:rsidP="00693834">
            <w:pPr>
              <w:pStyle w:val="TableParagraph"/>
              <w:spacing w:line="226" w:lineRule="exact"/>
              <w:ind w:left="102"/>
              <w:rPr>
                <w:rFonts w:ascii="Georgia" w:eastAsia="Times New Roman" w:hAnsi="Georgia" w:cs="Times New Roman"/>
                <w:spacing w:val="-1"/>
                <w:sz w:val="20"/>
                <w:szCs w:val="20"/>
              </w:rPr>
            </w:pPr>
            <w:r w:rsidRPr="00306866">
              <w:rPr>
                <w:rFonts w:ascii="Georgia" w:eastAsia="Times New Roman" w:hAnsi="Georgia" w:cs="Times New Roman"/>
                <w:spacing w:val="-1"/>
                <w:sz w:val="20"/>
                <w:szCs w:val="20"/>
              </w:rPr>
              <w:t xml:space="preserve">Patient som </w:t>
            </w:r>
            <w:r>
              <w:rPr>
                <w:rFonts w:ascii="Georgia" w:eastAsia="Times New Roman" w:hAnsi="Georgia" w:cs="Times New Roman"/>
                <w:spacing w:val="-1"/>
                <w:sz w:val="20"/>
                <w:szCs w:val="20"/>
              </w:rPr>
              <w:t>utför aktivitet.</w:t>
            </w:r>
          </w:p>
        </w:tc>
        <w:tc>
          <w:tcPr>
            <w:tcW w:w="1559" w:type="dxa"/>
            <w:shd w:val="clear" w:color="auto" w:fill="F2F2F2" w:themeFill="background1" w:themeFillShade="F2"/>
          </w:tcPr>
          <w:p w14:paraId="283F88FC" w14:textId="4D10C6DE"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693834" w:rsidRPr="00705DCC" w14:paraId="22C7B45C" w14:textId="77777777" w:rsidTr="00EE3A60">
        <w:tc>
          <w:tcPr>
            <w:tcW w:w="2802" w:type="dxa"/>
            <w:shd w:val="clear" w:color="auto" w:fill="CCFFCC"/>
          </w:tcPr>
          <w:p w14:paraId="76768FF0" w14:textId="1F598B7B" w:rsidR="00693834" w:rsidRPr="00306866" w:rsidRDefault="00693834" w:rsidP="0007558E">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patient.</w:t>
            </w:r>
            <w:r w:rsidRPr="005215F3">
              <w:rPr>
                <w:rFonts w:ascii="Georgia" w:eastAsia="Times New Roman" w:hAnsi="Georgia" w:cs="Times New Roman"/>
                <w:spacing w:val="-1"/>
                <w:sz w:val="20"/>
                <w:szCs w:val="20"/>
              </w:rPr>
              <w:t>patientId</w:t>
            </w:r>
            <w:proofErr w:type="spellEnd"/>
          </w:p>
        </w:tc>
        <w:tc>
          <w:tcPr>
            <w:tcW w:w="1842" w:type="dxa"/>
            <w:shd w:val="clear" w:color="auto" w:fill="CCFFCC"/>
          </w:tcPr>
          <w:p w14:paraId="3D7CF448" w14:textId="72028E61" w:rsidR="00693834" w:rsidRPr="00306866" w:rsidRDefault="00693834" w:rsidP="0007558E">
            <w:pPr>
              <w:pStyle w:val="TableParagraph"/>
              <w:spacing w:line="226" w:lineRule="exact"/>
              <w:ind w:left="102"/>
              <w:rPr>
                <w:rFonts w:ascii="Georgia" w:eastAsia="Times New Roman" w:hAnsi="Georgia" w:cs="Times New Roman"/>
                <w:spacing w:val="-1"/>
                <w:sz w:val="20"/>
                <w:szCs w:val="20"/>
              </w:rPr>
            </w:pPr>
            <w:proofErr w:type="spellStart"/>
            <w:r w:rsidRPr="005215F3">
              <w:rPr>
                <w:rFonts w:ascii="Georgia" w:eastAsia="Times New Roman" w:hAnsi="Georgia" w:cs="Times New Roman"/>
                <w:spacing w:val="-1"/>
                <w:sz w:val="20"/>
                <w:szCs w:val="20"/>
              </w:rPr>
              <w:t>IIType</w:t>
            </w:r>
            <w:proofErr w:type="spellEnd"/>
          </w:p>
        </w:tc>
        <w:tc>
          <w:tcPr>
            <w:tcW w:w="3686" w:type="dxa"/>
            <w:shd w:val="clear" w:color="auto" w:fill="CCFFCC"/>
          </w:tcPr>
          <w:p w14:paraId="671D23B6" w14:textId="77777777" w:rsidR="00693834" w:rsidRPr="005215F3" w:rsidRDefault="00693834" w:rsidP="0007558E">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Id för patienten</w:t>
            </w:r>
          </w:p>
          <w:p w14:paraId="7DB43F00" w14:textId="77777777" w:rsidR="00693834" w:rsidRPr="00306866" w:rsidRDefault="00693834" w:rsidP="0007558E">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06E1E2D5" w14:textId="63EFDC59" w:rsidR="00693834"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693834" w:rsidRPr="00705DCC" w14:paraId="78F44488" w14:textId="77777777" w:rsidTr="00EE3A60">
        <w:tc>
          <w:tcPr>
            <w:tcW w:w="2802" w:type="dxa"/>
            <w:shd w:val="clear" w:color="auto" w:fill="CCFFCC"/>
          </w:tcPr>
          <w:p w14:paraId="308AB316" w14:textId="4DF60CC4" w:rsidR="00693834" w:rsidRDefault="00693834" w:rsidP="0007558E">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patient.patientId.</w:t>
            </w:r>
            <w:r w:rsidRPr="005215F3">
              <w:rPr>
                <w:rFonts w:ascii="Georgia" w:eastAsia="Times New Roman" w:hAnsi="Georgia" w:cs="Times New Roman"/>
                <w:spacing w:val="-1"/>
                <w:sz w:val="20"/>
                <w:szCs w:val="20"/>
              </w:rPr>
              <w:t>root</w:t>
            </w:r>
            <w:proofErr w:type="spellEnd"/>
          </w:p>
        </w:tc>
        <w:tc>
          <w:tcPr>
            <w:tcW w:w="1842" w:type="dxa"/>
            <w:shd w:val="clear" w:color="auto" w:fill="CCFFCC"/>
          </w:tcPr>
          <w:p w14:paraId="5405214B" w14:textId="7354A2AD" w:rsidR="00693834" w:rsidRPr="005215F3" w:rsidRDefault="00693834" w:rsidP="0007558E">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string</w:t>
            </w:r>
          </w:p>
        </w:tc>
        <w:tc>
          <w:tcPr>
            <w:tcW w:w="3686" w:type="dxa"/>
            <w:shd w:val="clear" w:color="auto" w:fill="CCFFCC"/>
          </w:tcPr>
          <w:p w14:paraId="10F1C122" w14:textId="77777777" w:rsidR="00693834" w:rsidRPr="005215F3" w:rsidRDefault="00693834" w:rsidP="0007558E">
            <w:pPr>
              <w:ind w:left="102"/>
              <w:rPr>
                <w:szCs w:val="20"/>
              </w:rPr>
            </w:pPr>
            <w:r w:rsidRPr="005215F3">
              <w:rPr>
                <w:szCs w:val="20"/>
              </w:rPr>
              <w:t>OID för typ av identifierare:</w:t>
            </w:r>
          </w:p>
          <w:p w14:paraId="258AF99D" w14:textId="77777777" w:rsidR="00693834" w:rsidRPr="005215F3" w:rsidRDefault="00693834" w:rsidP="0007558E">
            <w:pPr>
              <w:ind w:left="102"/>
              <w:rPr>
                <w:szCs w:val="20"/>
              </w:rPr>
            </w:pPr>
          </w:p>
          <w:p w14:paraId="5F96C1B8" w14:textId="77777777" w:rsidR="00693834" w:rsidRPr="005215F3" w:rsidRDefault="00693834" w:rsidP="0007558E">
            <w:pPr>
              <w:ind w:left="102"/>
              <w:rPr>
                <w:szCs w:val="20"/>
              </w:rPr>
            </w:pPr>
            <w:r w:rsidRPr="005215F3">
              <w:rPr>
                <w:szCs w:val="20"/>
              </w:rPr>
              <w:t>För personnummer används OID: (1.2.752.129.2.1.3.1).</w:t>
            </w:r>
          </w:p>
          <w:p w14:paraId="63DB0CF7" w14:textId="359286D6" w:rsidR="00693834" w:rsidRPr="005215F3" w:rsidRDefault="00693834" w:rsidP="0007558E">
            <w:pPr>
              <w:pStyle w:val="TableParagraph"/>
              <w:spacing w:line="226" w:lineRule="exact"/>
              <w:ind w:left="102"/>
              <w:rPr>
                <w:rFonts w:ascii="Georgia" w:eastAsia="Times New Roman" w:hAnsi="Georgia" w:cs="Times New Roman"/>
                <w:spacing w:val="-1"/>
                <w:sz w:val="20"/>
                <w:szCs w:val="20"/>
              </w:rPr>
            </w:pPr>
            <w:r w:rsidRPr="005215F3">
              <w:rPr>
                <w:rFonts w:ascii="Georgia" w:hAnsi="Georgia"/>
                <w:sz w:val="20"/>
                <w:szCs w:val="20"/>
              </w:rPr>
              <w:t>För samordningsnummer används OID: (1.2.752.129.2.1.3.3).</w:t>
            </w:r>
            <w:r>
              <w:rPr>
                <w:rFonts w:ascii="Georgia" w:hAnsi="Georgia"/>
                <w:sz w:val="20"/>
                <w:szCs w:val="20"/>
              </w:rPr>
              <w:t xml:space="preserve"> </w:t>
            </w:r>
          </w:p>
        </w:tc>
        <w:tc>
          <w:tcPr>
            <w:tcW w:w="1559" w:type="dxa"/>
            <w:shd w:val="clear" w:color="auto" w:fill="CCFFCC"/>
          </w:tcPr>
          <w:p w14:paraId="658D4DF3" w14:textId="514B9529"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693834" w:rsidRPr="00705DCC" w14:paraId="75B7AA61" w14:textId="77777777" w:rsidTr="00EE3A60">
        <w:tc>
          <w:tcPr>
            <w:tcW w:w="2802" w:type="dxa"/>
            <w:shd w:val="clear" w:color="auto" w:fill="CCFFCC"/>
          </w:tcPr>
          <w:p w14:paraId="2DD72478" w14:textId="22103497" w:rsidR="00693834" w:rsidRDefault="00693834" w:rsidP="0007558E">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patient.patientId.</w:t>
            </w:r>
            <w:r w:rsidRPr="005215F3">
              <w:rPr>
                <w:rFonts w:ascii="Georgia" w:eastAsia="Times New Roman" w:hAnsi="Georgia" w:cs="Times New Roman"/>
                <w:spacing w:val="-1"/>
                <w:sz w:val="20"/>
                <w:szCs w:val="20"/>
              </w:rPr>
              <w:t>extension</w:t>
            </w:r>
            <w:proofErr w:type="spellEnd"/>
          </w:p>
        </w:tc>
        <w:tc>
          <w:tcPr>
            <w:tcW w:w="1842" w:type="dxa"/>
            <w:shd w:val="clear" w:color="auto" w:fill="CCFFCC"/>
          </w:tcPr>
          <w:p w14:paraId="319ECEAF" w14:textId="62BE4751" w:rsidR="00693834" w:rsidRPr="005215F3" w:rsidRDefault="00693834" w:rsidP="0007558E">
            <w:pPr>
              <w:pStyle w:val="TableParagraph"/>
              <w:spacing w:line="226" w:lineRule="exact"/>
              <w:ind w:left="102"/>
              <w:rPr>
                <w:rFonts w:ascii="Georgia" w:eastAsia="Times New Roman" w:hAnsi="Georgia" w:cs="Times New Roman"/>
                <w:spacing w:val="-1"/>
                <w:sz w:val="20"/>
                <w:szCs w:val="20"/>
              </w:rPr>
            </w:pPr>
            <w:r w:rsidRPr="005215F3">
              <w:rPr>
                <w:rFonts w:ascii="Georgia" w:eastAsia="Times New Roman" w:hAnsi="Georgia" w:cs="Times New Roman"/>
                <w:spacing w:val="-1"/>
                <w:sz w:val="20"/>
                <w:szCs w:val="20"/>
              </w:rPr>
              <w:t>string</w:t>
            </w:r>
          </w:p>
        </w:tc>
        <w:tc>
          <w:tcPr>
            <w:tcW w:w="3686" w:type="dxa"/>
            <w:shd w:val="clear" w:color="auto" w:fill="CCFFCC"/>
          </w:tcPr>
          <w:p w14:paraId="38C2CCB0" w14:textId="77777777" w:rsidR="00693834" w:rsidRPr="00446939" w:rsidRDefault="00693834" w:rsidP="0007558E">
            <w:pPr>
              <w:ind w:left="102"/>
              <w:rPr>
                <w:szCs w:val="20"/>
              </w:rPr>
            </w:pPr>
            <w:r w:rsidRPr="005215F3">
              <w:rPr>
                <w:szCs w:val="20"/>
              </w:rPr>
              <w:t>Personnummer/samordningsnummer</w:t>
            </w:r>
            <w:r>
              <w:rPr>
                <w:szCs w:val="20"/>
              </w:rPr>
              <w:t>.</w:t>
            </w:r>
          </w:p>
          <w:p w14:paraId="346BE72B" w14:textId="77777777" w:rsidR="00693834" w:rsidRPr="005215F3" w:rsidRDefault="00693834" w:rsidP="0007558E">
            <w:pPr>
              <w:ind w:left="102"/>
              <w:rPr>
                <w:szCs w:val="20"/>
              </w:rPr>
            </w:pPr>
          </w:p>
        </w:tc>
        <w:tc>
          <w:tcPr>
            <w:tcW w:w="1559" w:type="dxa"/>
            <w:shd w:val="clear" w:color="auto" w:fill="CCFFCC"/>
          </w:tcPr>
          <w:p w14:paraId="2A901D10" w14:textId="243342BF"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693834" w:rsidRPr="00705DCC" w14:paraId="15DB3DE9" w14:textId="77777777" w:rsidTr="00F87D44">
        <w:tc>
          <w:tcPr>
            <w:tcW w:w="2802" w:type="dxa"/>
            <w:shd w:val="clear" w:color="auto" w:fill="FDE9D9" w:themeFill="accent6" w:themeFillTint="33"/>
          </w:tcPr>
          <w:p w14:paraId="12AC2001" w14:textId="16E2C28D" w:rsidR="00693834" w:rsidRDefault="00693834" w:rsidP="0007558E">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patient.</w:t>
            </w:r>
            <w:r w:rsidRPr="005215F3">
              <w:rPr>
                <w:rFonts w:ascii="Georgia" w:eastAsia="Times New Roman" w:hAnsi="Georgia" w:cs="Times New Roman"/>
                <w:spacing w:val="-1"/>
                <w:sz w:val="20"/>
                <w:szCs w:val="20"/>
              </w:rPr>
              <w:t>consent</w:t>
            </w:r>
            <w:proofErr w:type="spellEnd"/>
          </w:p>
        </w:tc>
        <w:tc>
          <w:tcPr>
            <w:tcW w:w="1842" w:type="dxa"/>
            <w:shd w:val="clear" w:color="auto" w:fill="FDE9D9" w:themeFill="accent6" w:themeFillTint="33"/>
          </w:tcPr>
          <w:p w14:paraId="70547172" w14:textId="144E69D3" w:rsidR="00693834" w:rsidRPr="005215F3" w:rsidRDefault="00693834" w:rsidP="0007558E">
            <w:pPr>
              <w:pStyle w:val="TableParagraph"/>
              <w:spacing w:line="226" w:lineRule="exact"/>
              <w:ind w:left="102"/>
              <w:rPr>
                <w:rFonts w:ascii="Georgia" w:eastAsia="Times New Roman" w:hAnsi="Georgia" w:cs="Times New Roman"/>
                <w:spacing w:val="-1"/>
                <w:sz w:val="20"/>
                <w:szCs w:val="20"/>
              </w:rPr>
            </w:pPr>
            <w:proofErr w:type="spellStart"/>
            <w:r w:rsidRPr="005215F3">
              <w:rPr>
                <w:rFonts w:ascii="Georgia" w:eastAsia="Times New Roman" w:hAnsi="Georgia" w:cs="Times New Roman"/>
                <w:spacing w:val="-1"/>
                <w:sz w:val="20"/>
                <w:szCs w:val="20"/>
              </w:rPr>
              <w:t>boolean</w:t>
            </w:r>
            <w:proofErr w:type="spellEnd"/>
          </w:p>
        </w:tc>
        <w:tc>
          <w:tcPr>
            <w:tcW w:w="3686" w:type="dxa"/>
            <w:shd w:val="clear" w:color="auto" w:fill="EEECE1" w:themeFill="background2"/>
          </w:tcPr>
          <w:p w14:paraId="1F3E8BE3" w14:textId="77777777" w:rsidR="00693834" w:rsidRPr="005215F3" w:rsidRDefault="00693834" w:rsidP="0007558E">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Används </w:t>
            </w:r>
            <w:proofErr w:type="gramStart"/>
            <w:r>
              <w:rPr>
                <w:rFonts w:ascii="Georgia" w:eastAsia="Times New Roman" w:hAnsi="Georgia" w:cs="Times New Roman"/>
                <w:spacing w:val="-1"/>
                <w:sz w:val="20"/>
                <w:szCs w:val="20"/>
              </w:rPr>
              <w:t>ej</w:t>
            </w:r>
            <w:proofErr w:type="gramEnd"/>
          </w:p>
          <w:p w14:paraId="72910D42" w14:textId="77777777" w:rsidR="00693834" w:rsidRPr="005215F3" w:rsidRDefault="00693834" w:rsidP="0007558E">
            <w:pPr>
              <w:ind w:left="102"/>
              <w:rPr>
                <w:szCs w:val="20"/>
              </w:rPr>
            </w:pPr>
          </w:p>
        </w:tc>
        <w:tc>
          <w:tcPr>
            <w:tcW w:w="1559" w:type="dxa"/>
            <w:shd w:val="clear" w:color="auto" w:fill="FDE9D9" w:themeFill="accent6" w:themeFillTint="33"/>
          </w:tcPr>
          <w:p w14:paraId="41B69E14" w14:textId="3D893AD6" w:rsidR="00693834" w:rsidRPr="00705DCC" w:rsidRDefault="00693834" w:rsidP="00CC3EA8">
            <w:pPr>
              <w:pStyle w:val="TableParagraph"/>
              <w:spacing w:line="226" w:lineRule="exact"/>
              <w:ind w:left="102"/>
              <w:jc w:val="center"/>
              <w:rPr>
                <w:rFonts w:ascii="Georgia" w:eastAsia="Times New Roman" w:hAnsi="Georgia" w:cs="Times New Roman"/>
                <w:spacing w:val="-1"/>
                <w:sz w:val="20"/>
                <w:szCs w:val="20"/>
              </w:rPr>
            </w:pPr>
            <w:r w:rsidRPr="00705DCC">
              <w:rPr>
                <w:rFonts w:ascii="Georgia" w:eastAsia="Times New Roman" w:hAnsi="Georgia" w:cs="Times New Roman"/>
                <w:spacing w:val="-1"/>
                <w:sz w:val="20"/>
                <w:szCs w:val="20"/>
              </w:rPr>
              <w:t>0</w:t>
            </w:r>
            <w:proofErr w:type="gramStart"/>
            <w:r w:rsidRPr="00705DCC">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0</w:t>
            </w:r>
          </w:p>
        </w:tc>
      </w:tr>
      <w:tr w:rsidR="00F87D44" w:rsidRPr="00705DCC" w14:paraId="76A4679B" w14:textId="77777777" w:rsidTr="00F87D44">
        <w:tc>
          <w:tcPr>
            <w:tcW w:w="2802" w:type="dxa"/>
            <w:shd w:val="clear" w:color="auto" w:fill="BFBFBF" w:themeFill="background1" w:themeFillShade="BF"/>
          </w:tcPr>
          <w:p w14:paraId="1EFCC5B5" w14:textId="33E13DDA" w:rsidR="00F87D44" w:rsidRDefault="00F87D44" w:rsidP="00F87D44">
            <w:pPr>
              <w:pStyle w:val="TableParagraph"/>
              <w:spacing w:line="229" w:lineRule="exact"/>
              <w:ind w:left="102"/>
              <w:rPr>
                <w:rFonts w:ascii="Georgia" w:eastAsia="Times New Roman" w:hAnsi="Georgia" w:cs="Times New Roman"/>
                <w:spacing w:val="-1"/>
                <w:sz w:val="20"/>
                <w:szCs w:val="20"/>
              </w:rPr>
            </w:pPr>
            <w:proofErr w:type="spellStart"/>
            <w:r w:rsidRPr="00F939C7">
              <w:rPr>
                <w:rFonts w:ascii="Georgia" w:eastAsia="Times New Roman" w:hAnsi="Georgia" w:cs="Times New Roman"/>
                <w:b/>
                <w:spacing w:val="-1"/>
                <w:sz w:val="20"/>
                <w:szCs w:val="20"/>
              </w:rPr>
              <w:t>observationRequest</w:t>
            </w:r>
            <w:proofErr w:type="spellEnd"/>
          </w:p>
        </w:tc>
        <w:tc>
          <w:tcPr>
            <w:tcW w:w="1842" w:type="dxa"/>
            <w:shd w:val="clear" w:color="auto" w:fill="BFBFBF" w:themeFill="background1" w:themeFillShade="BF"/>
          </w:tcPr>
          <w:p w14:paraId="62397B75" w14:textId="630E9588" w:rsidR="00F87D44" w:rsidRPr="005215F3" w:rsidRDefault="00F87D44" w:rsidP="00F87D44">
            <w:pPr>
              <w:pStyle w:val="TableParagraph"/>
              <w:spacing w:line="226" w:lineRule="exact"/>
              <w:ind w:left="102"/>
              <w:rPr>
                <w:rFonts w:ascii="Georgia" w:eastAsia="Times New Roman" w:hAnsi="Georgia" w:cs="Times New Roman"/>
                <w:spacing w:val="-1"/>
                <w:sz w:val="20"/>
                <w:szCs w:val="20"/>
              </w:rPr>
            </w:pPr>
            <w:proofErr w:type="spellStart"/>
            <w:r w:rsidRPr="00F939C7">
              <w:rPr>
                <w:rFonts w:ascii="Georgia" w:eastAsia="Times New Roman" w:hAnsi="Georgia" w:cs="Times New Roman"/>
                <w:b/>
                <w:spacing w:val="-1"/>
                <w:sz w:val="20"/>
                <w:szCs w:val="20"/>
              </w:rPr>
              <w:t>observationRequestType</w:t>
            </w:r>
            <w:proofErr w:type="spellEnd"/>
          </w:p>
        </w:tc>
        <w:tc>
          <w:tcPr>
            <w:tcW w:w="3686" w:type="dxa"/>
            <w:shd w:val="clear" w:color="auto" w:fill="BFBFBF" w:themeFill="background1" w:themeFillShade="BF"/>
          </w:tcPr>
          <w:p w14:paraId="52421503" w14:textId="4F87D8F1" w:rsidR="00F87D44" w:rsidRDefault="00F87D44" w:rsidP="00F87D44">
            <w:pPr>
              <w:pStyle w:val="TableParagraph"/>
              <w:spacing w:line="226" w:lineRule="exact"/>
              <w:ind w:left="102"/>
              <w:rPr>
                <w:rFonts w:ascii="Georgia" w:eastAsia="Times New Roman" w:hAnsi="Georgia" w:cs="Times New Roman"/>
                <w:spacing w:val="-1"/>
                <w:sz w:val="20"/>
                <w:szCs w:val="20"/>
              </w:rPr>
            </w:pPr>
            <w:r w:rsidRPr="00F939C7">
              <w:rPr>
                <w:rFonts w:ascii="Georgia" w:eastAsia="Times New Roman" w:hAnsi="Georgia" w:cs="Times New Roman"/>
                <w:b/>
                <w:spacing w:val="-1"/>
                <w:sz w:val="20"/>
                <w:szCs w:val="20"/>
              </w:rPr>
              <w:t xml:space="preserve">Kod/koder som motsvarar den </w:t>
            </w:r>
            <w:r w:rsidR="00017C6C">
              <w:rPr>
                <w:rFonts w:ascii="Georgia" w:eastAsia="Times New Roman" w:hAnsi="Georgia" w:cs="Times New Roman"/>
                <w:b/>
                <w:spacing w:val="-1"/>
                <w:sz w:val="20"/>
                <w:szCs w:val="20"/>
              </w:rPr>
              <w:t xml:space="preserve">typ av </w:t>
            </w:r>
            <w:r w:rsidRPr="00F939C7">
              <w:rPr>
                <w:rFonts w:ascii="Georgia" w:eastAsia="Times New Roman" w:hAnsi="Georgia" w:cs="Times New Roman"/>
                <w:b/>
                <w:spacing w:val="-1"/>
                <w:sz w:val="20"/>
                <w:szCs w:val="20"/>
              </w:rPr>
              <w:t>aktivitet/observation som önskas beställas</w:t>
            </w:r>
          </w:p>
        </w:tc>
        <w:tc>
          <w:tcPr>
            <w:tcW w:w="1559" w:type="dxa"/>
            <w:shd w:val="clear" w:color="auto" w:fill="BFBFBF" w:themeFill="background1" w:themeFillShade="BF"/>
          </w:tcPr>
          <w:p w14:paraId="4C2D084E" w14:textId="61DDB5F5" w:rsidR="00F87D44" w:rsidRPr="00705DCC" w:rsidRDefault="00F87D44" w:rsidP="00F87D44">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w:t>
            </w:r>
          </w:p>
        </w:tc>
      </w:tr>
      <w:tr w:rsidR="00F87D44" w:rsidRPr="00705DCC" w14:paraId="1854D6FA" w14:textId="77777777" w:rsidTr="004F7D7B">
        <w:tc>
          <w:tcPr>
            <w:tcW w:w="2802" w:type="dxa"/>
            <w:shd w:val="clear" w:color="auto" w:fill="CCFFCC"/>
          </w:tcPr>
          <w:p w14:paraId="1C9D94B2" w14:textId="77777777" w:rsidR="00F87D44" w:rsidRPr="00E45890" w:rsidRDefault="00F87D44" w:rsidP="00F87D44">
            <w:pPr>
              <w:pStyle w:val="TableParagraph"/>
              <w:spacing w:line="229" w:lineRule="exact"/>
              <w:ind w:left="102"/>
              <w:rPr>
                <w:rFonts w:ascii="Georgia" w:eastAsia="Times New Roman" w:hAnsi="Georgia" w:cs="Times New Roman"/>
                <w:spacing w:val="-1"/>
                <w:sz w:val="20"/>
                <w:szCs w:val="20"/>
              </w:rPr>
            </w:pPr>
            <w:proofErr w:type="spellStart"/>
            <w:r w:rsidRPr="00E45890">
              <w:rPr>
                <w:rFonts w:ascii="Georgia" w:eastAsia="Times New Roman" w:hAnsi="Georgia" w:cs="Times New Roman"/>
                <w:spacing w:val="-1"/>
                <w:sz w:val="20"/>
                <w:szCs w:val="20"/>
              </w:rPr>
              <w:t>type</w:t>
            </w:r>
            <w:proofErr w:type="spellEnd"/>
          </w:p>
          <w:p w14:paraId="22022B10" w14:textId="77777777" w:rsidR="00F87D44" w:rsidRDefault="00F87D44" w:rsidP="00F87D44">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483AC03C" w14:textId="645E3778" w:rsidR="00F87D44" w:rsidRPr="005215F3" w:rsidRDefault="00F87D44" w:rsidP="00F87D44">
            <w:pPr>
              <w:pStyle w:val="TableParagraph"/>
              <w:spacing w:line="226" w:lineRule="exact"/>
              <w:ind w:left="102"/>
              <w:rPr>
                <w:rFonts w:ascii="Georgia" w:eastAsia="Times New Roman" w:hAnsi="Georgia" w:cs="Times New Roman"/>
                <w:spacing w:val="-1"/>
                <w:sz w:val="20"/>
                <w:szCs w:val="20"/>
              </w:rPr>
            </w:pPr>
            <w:proofErr w:type="spellStart"/>
            <w:r w:rsidRPr="00E45890">
              <w:rPr>
                <w:rFonts w:ascii="Georgia" w:eastAsia="Times New Roman" w:hAnsi="Georgia" w:cs="Times New Roman"/>
                <w:spacing w:val="-1"/>
                <w:sz w:val="20"/>
                <w:szCs w:val="20"/>
              </w:rPr>
              <w:t>CVType</w:t>
            </w:r>
            <w:proofErr w:type="spellEnd"/>
          </w:p>
        </w:tc>
        <w:tc>
          <w:tcPr>
            <w:tcW w:w="3686" w:type="dxa"/>
            <w:shd w:val="clear" w:color="auto" w:fill="CCFFCC"/>
          </w:tcPr>
          <w:p w14:paraId="0D82E963" w14:textId="77777777" w:rsidR="00F87D44" w:rsidRDefault="00F87D44" w:rsidP="00F87D44">
            <w:pPr>
              <w:pStyle w:val="TableParagraph"/>
              <w:spacing w:line="226" w:lineRule="exact"/>
              <w:ind w:left="102"/>
              <w:rPr>
                <w:rFonts w:ascii="Georgia" w:eastAsia="Times New Roman" w:hAnsi="Georgia" w:cs="Times New Roman"/>
                <w:spacing w:val="-1"/>
                <w:sz w:val="20"/>
                <w:szCs w:val="20"/>
              </w:rPr>
            </w:pPr>
            <w:r w:rsidRPr="00E45890">
              <w:rPr>
                <w:rFonts w:ascii="Georgia" w:eastAsia="Times New Roman" w:hAnsi="Georgia" w:cs="Times New Roman"/>
                <w:spacing w:val="-1"/>
                <w:sz w:val="20"/>
                <w:szCs w:val="20"/>
              </w:rPr>
              <w:t>Kod som motsvarar den typ av aktivitet som avses. Exempelvis mätning av vikt eller blodtryck.</w:t>
            </w:r>
            <w:r>
              <w:rPr>
                <w:rFonts w:ascii="Georgia" w:eastAsia="Times New Roman" w:hAnsi="Georgia" w:cs="Times New Roman"/>
                <w:spacing w:val="-1"/>
                <w:sz w:val="20"/>
                <w:szCs w:val="20"/>
              </w:rPr>
              <w:t xml:space="preserve"> Om ett begränsat mätområde önskas (exempelvis min och max) skickas önskat mätområde som separata koder. </w:t>
            </w:r>
          </w:p>
          <w:p w14:paraId="724038EE" w14:textId="77777777" w:rsidR="00F87D44" w:rsidRDefault="00F87D44" w:rsidP="00F87D44">
            <w:pPr>
              <w:pStyle w:val="TableParagraph"/>
              <w:spacing w:line="226" w:lineRule="exact"/>
              <w:ind w:left="102"/>
              <w:rPr>
                <w:rFonts w:ascii="Georgia" w:eastAsia="Times New Roman" w:hAnsi="Georgia" w:cs="Times New Roman"/>
                <w:spacing w:val="-1"/>
                <w:sz w:val="20"/>
                <w:szCs w:val="20"/>
              </w:rPr>
            </w:pPr>
          </w:p>
          <w:p w14:paraId="032325A6" w14:textId="0B9803FD" w:rsidR="00F87D44" w:rsidRPr="00E45890" w:rsidRDefault="00F87D44" w:rsidP="00F87D44">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Exempelvis: Blodtryck önskas, med max systoliskt 160, min systoliskt 70, max diastoliskt 100, min diastoliskt (min och max) kan uttryckas som separata koder. </w:t>
            </w:r>
          </w:p>
          <w:p w14:paraId="10ED89DA" w14:textId="77777777" w:rsidR="00F87D44" w:rsidRDefault="00F87D44" w:rsidP="00F87D44">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03CE31B0" w14:textId="6BB7F54E" w:rsidR="00F87D44" w:rsidRPr="00705DCC" w:rsidRDefault="00F87D44" w:rsidP="00F87D44">
            <w:pPr>
              <w:pStyle w:val="TableParagraph"/>
              <w:spacing w:line="226" w:lineRule="exact"/>
              <w:ind w:left="102"/>
              <w:jc w:val="center"/>
              <w:rPr>
                <w:rFonts w:ascii="Georgia" w:eastAsia="Times New Roman" w:hAnsi="Georgia" w:cs="Times New Roman"/>
                <w:spacing w:val="-1"/>
                <w:sz w:val="20"/>
                <w:szCs w:val="20"/>
              </w:rPr>
            </w:pPr>
            <w:r w:rsidRPr="00E45890">
              <w:rPr>
                <w:rFonts w:ascii="Georgia" w:eastAsia="Times New Roman" w:hAnsi="Georgia" w:cs="Times New Roman"/>
                <w:spacing w:val="-1"/>
                <w:sz w:val="20"/>
                <w:szCs w:val="20"/>
              </w:rPr>
              <w:t>1</w:t>
            </w:r>
            <w:proofErr w:type="gramStart"/>
            <w:ins w:id="100" w:author="Malin Lundgren" w:date="2015-01-08T11:38:00Z">
              <w:r w:rsidRPr="00E45890">
                <w:rPr>
                  <w:rFonts w:ascii="Georgia" w:eastAsia="Times New Roman" w:hAnsi="Georgia" w:cs="Times New Roman"/>
                  <w:spacing w:val="-1"/>
                  <w:sz w:val="20"/>
                  <w:szCs w:val="20"/>
                </w:rPr>
                <w:t>..</w:t>
              </w:r>
            </w:ins>
            <w:proofErr w:type="gramEnd"/>
            <w:r>
              <w:rPr>
                <w:rFonts w:ascii="Georgia" w:eastAsia="Times New Roman" w:hAnsi="Georgia" w:cs="Times New Roman"/>
                <w:spacing w:val="-1"/>
                <w:sz w:val="20"/>
                <w:szCs w:val="20"/>
              </w:rPr>
              <w:t>1</w:t>
            </w:r>
          </w:p>
        </w:tc>
      </w:tr>
      <w:tr w:rsidR="00F87D44" w:rsidRPr="00705DCC" w14:paraId="6351EBC5" w14:textId="77777777" w:rsidTr="004F7D7B">
        <w:tc>
          <w:tcPr>
            <w:tcW w:w="2802" w:type="dxa"/>
            <w:shd w:val="clear" w:color="auto" w:fill="CCFFCC"/>
          </w:tcPr>
          <w:p w14:paraId="0874A101" w14:textId="0CD77D80" w:rsidR="00F87D44" w:rsidRDefault="00F87D44" w:rsidP="00F87D44">
            <w:pPr>
              <w:pStyle w:val="TableParagraph"/>
              <w:spacing w:line="229" w:lineRule="exact"/>
              <w:ind w:left="102"/>
              <w:rPr>
                <w:rFonts w:ascii="Georgia" w:eastAsia="Times New Roman" w:hAnsi="Georgia" w:cs="Times New Roman"/>
                <w:spacing w:val="-1"/>
                <w:sz w:val="20"/>
                <w:szCs w:val="20"/>
              </w:rPr>
            </w:pPr>
            <w:proofErr w:type="spellStart"/>
            <w:r w:rsidRPr="000E3FBA">
              <w:rPr>
                <w:rFonts w:ascii="Georgia" w:eastAsia="Times New Roman" w:hAnsi="Georgia" w:cs="Times New Roman"/>
                <w:spacing w:val="-1"/>
                <w:sz w:val="20"/>
                <w:szCs w:val="20"/>
              </w:rPr>
              <w:t>type.code</w:t>
            </w:r>
            <w:proofErr w:type="spellEnd"/>
          </w:p>
        </w:tc>
        <w:tc>
          <w:tcPr>
            <w:tcW w:w="1842" w:type="dxa"/>
            <w:shd w:val="clear" w:color="auto" w:fill="CCFFCC"/>
          </w:tcPr>
          <w:p w14:paraId="41F65D42" w14:textId="77777777" w:rsidR="00F87D44" w:rsidRPr="000E3FBA" w:rsidRDefault="00F87D44" w:rsidP="00F87D44">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0E3FBA">
              <w:rPr>
                <w:rFonts w:ascii="Georgia" w:eastAsia="Times New Roman" w:hAnsi="Georgia" w:cs="Times New Roman"/>
                <w:spacing w:val="-1"/>
                <w:sz w:val="20"/>
                <w:szCs w:val="20"/>
              </w:rPr>
              <w:t>tring</w:t>
            </w:r>
          </w:p>
          <w:p w14:paraId="7D515F01" w14:textId="77777777" w:rsidR="00F87D44" w:rsidRPr="005215F3" w:rsidRDefault="00F87D44" w:rsidP="00F87D44">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23648AF0" w14:textId="77777777" w:rsidR="00F87D44" w:rsidRDefault="00F87D44" w:rsidP="00F87D44">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Kod som beskriver den aktivitet som skall utföras.</w:t>
            </w:r>
          </w:p>
          <w:p w14:paraId="6332EA7C" w14:textId="77777777" w:rsidR="00F87D44" w:rsidRPr="000E3FBA" w:rsidRDefault="00F87D44" w:rsidP="00F87D44">
            <w:pPr>
              <w:pStyle w:val="TableParagraph"/>
              <w:spacing w:line="226" w:lineRule="exact"/>
              <w:ind w:left="102"/>
              <w:rPr>
                <w:ins w:id="101" w:author="Khaled Daham" w:date="2014-12-17T17:21:00Z"/>
                <w:rFonts w:ascii="Georgia" w:eastAsia="Times New Roman" w:hAnsi="Georgia" w:cs="Times New Roman"/>
                <w:spacing w:val="-1"/>
                <w:sz w:val="20"/>
                <w:szCs w:val="20"/>
              </w:rPr>
            </w:pPr>
            <w:ins w:id="102" w:author="Khaled Daham" w:date="2014-12-17T17:21:00Z">
              <w:r w:rsidRPr="000E3FBA">
                <w:rPr>
                  <w:rFonts w:ascii="Georgia" w:eastAsia="Times New Roman" w:hAnsi="Georgia" w:cs="Times New Roman"/>
                  <w:spacing w:val="-1"/>
                  <w:sz w:val="20"/>
                  <w:szCs w:val="20"/>
                </w:rPr>
                <w:t>Exempel:</w:t>
              </w:r>
            </w:ins>
          </w:p>
          <w:p w14:paraId="335A73F6" w14:textId="77777777" w:rsidR="00F87D44" w:rsidRPr="000E3FBA" w:rsidRDefault="00F87D44" w:rsidP="00F87D44">
            <w:pPr>
              <w:pStyle w:val="TableParagraph"/>
              <w:spacing w:line="226" w:lineRule="exact"/>
              <w:ind w:left="102"/>
              <w:rPr>
                <w:rFonts w:ascii="Georgia" w:eastAsia="Times New Roman" w:hAnsi="Georgia" w:cs="Times New Roman"/>
                <w:spacing w:val="-1"/>
                <w:sz w:val="20"/>
                <w:szCs w:val="20"/>
              </w:rPr>
            </w:pPr>
            <w:r w:rsidRPr="000E3FBA">
              <w:rPr>
                <w:rFonts w:eastAsia="Times New Roman"/>
                <w:spacing w:val="-1"/>
                <w:szCs w:val="20"/>
              </w:rPr>
              <w:t xml:space="preserve">SNOMED-Kod för vikt: </w:t>
            </w:r>
            <w:r w:rsidRPr="000E3FBA">
              <w:rPr>
                <w:rFonts w:ascii="Georgia" w:eastAsia="Times New Roman" w:hAnsi="Georgia" w:cs="Times New Roman"/>
                <w:spacing w:val="-1"/>
                <w:sz w:val="20"/>
                <w:szCs w:val="20"/>
              </w:rPr>
              <w:t>27113001</w:t>
            </w:r>
          </w:p>
          <w:p w14:paraId="35B699AF" w14:textId="77777777" w:rsidR="00F87D44" w:rsidRDefault="00F87D44" w:rsidP="00F87D44">
            <w:pPr>
              <w:pStyle w:val="TableParagraph"/>
              <w:spacing w:line="226" w:lineRule="exact"/>
              <w:ind w:left="102"/>
              <w:rPr>
                <w:rFonts w:ascii="Georgia" w:eastAsia="Times New Roman" w:hAnsi="Georgia" w:cs="Times New Roman"/>
                <w:spacing w:val="-1"/>
                <w:sz w:val="20"/>
                <w:szCs w:val="20"/>
              </w:rPr>
            </w:pPr>
          </w:p>
        </w:tc>
        <w:tc>
          <w:tcPr>
            <w:tcW w:w="1559" w:type="dxa"/>
            <w:shd w:val="clear" w:color="auto" w:fill="CCFFCC"/>
          </w:tcPr>
          <w:p w14:paraId="39328CD7" w14:textId="301F60D6" w:rsidR="00F87D44" w:rsidRPr="00705DCC" w:rsidRDefault="00F87D44" w:rsidP="00F87D44">
            <w:pPr>
              <w:pStyle w:val="TableParagraph"/>
              <w:spacing w:line="226" w:lineRule="exact"/>
              <w:ind w:left="102"/>
              <w:jc w:val="center"/>
              <w:rPr>
                <w:rFonts w:ascii="Georgia" w:eastAsia="Times New Roman" w:hAnsi="Georgia" w:cs="Times New Roman"/>
                <w:spacing w:val="-1"/>
                <w:sz w:val="20"/>
                <w:szCs w:val="20"/>
              </w:rPr>
            </w:pPr>
            <w:r w:rsidRPr="000E3FBA">
              <w:rPr>
                <w:rFonts w:ascii="Georgia" w:eastAsia="Times New Roman" w:hAnsi="Georgia" w:cs="Times New Roman"/>
                <w:spacing w:val="-1"/>
                <w:sz w:val="20"/>
                <w:szCs w:val="20"/>
              </w:rPr>
              <w:lastRenderedPageBreak/>
              <w:t>1</w:t>
            </w:r>
          </w:p>
        </w:tc>
      </w:tr>
      <w:tr w:rsidR="00F87D44" w:rsidRPr="00705DCC" w14:paraId="73D961C1" w14:textId="77777777" w:rsidTr="004F7D7B">
        <w:tc>
          <w:tcPr>
            <w:tcW w:w="2802" w:type="dxa"/>
            <w:shd w:val="clear" w:color="auto" w:fill="CCFFCC"/>
          </w:tcPr>
          <w:p w14:paraId="3ED2BB9F" w14:textId="77777777" w:rsidR="00F87D44" w:rsidRPr="000E3FBA" w:rsidRDefault="00F87D44" w:rsidP="00F87D44">
            <w:pPr>
              <w:pStyle w:val="TableParagraph"/>
              <w:spacing w:line="229" w:lineRule="exact"/>
              <w:ind w:left="102"/>
              <w:rPr>
                <w:rFonts w:ascii="Georgia" w:eastAsia="Times New Roman" w:hAnsi="Georgia" w:cs="Times New Roman"/>
                <w:spacing w:val="-1"/>
                <w:sz w:val="20"/>
                <w:szCs w:val="20"/>
              </w:rPr>
            </w:pPr>
            <w:proofErr w:type="spellStart"/>
            <w:r w:rsidRPr="000E3FBA">
              <w:rPr>
                <w:rFonts w:ascii="Georgia" w:eastAsia="Times New Roman" w:hAnsi="Georgia" w:cs="Times New Roman"/>
                <w:spacing w:val="-1"/>
                <w:sz w:val="20"/>
                <w:szCs w:val="20"/>
              </w:rPr>
              <w:lastRenderedPageBreak/>
              <w:t>type.codeSystem</w:t>
            </w:r>
            <w:proofErr w:type="spellEnd"/>
          </w:p>
          <w:p w14:paraId="58CED256" w14:textId="77777777" w:rsidR="00F87D44" w:rsidRDefault="00F87D44" w:rsidP="00F87D44">
            <w:pPr>
              <w:pStyle w:val="TableParagraph"/>
              <w:spacing w:line="229" w:lineRule="exact"/>
              <w:ind w:left="102"/>
              <w:rPr>
                <w:rFonts w:ascii="Georgia" w:eastAsia="Times New Roman" w:hAnsi="Georgia" w:cs="Times New Roman"/>
                <w:spacing w:val="-1"/>
                <w:sz w:val="20"/>
                <w:szCs w:val="20"/>
              </w:rPr>
            </w:pPr>
          </w:p>
        </w:tc>
        <w:tc>
          <w:tcPr>
            <w:tcW w:w="1842" w:type="dxa"/>
            <w:shd w:val="clear" w:color="auto" w:fill="CCFFCC"/>
          </w:tcPr>
          <w:p w14:paraId="11680B0E" w14:textId="3574A059" w:rsidR="00F87D44" w:rsidRPr="005215F3" w:rsidRDefault="00F87D44" w:rsidP="00F87D44">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w:t>
            </w:r>
            <w:r w:rsidRPr="000E3FBA">
              <w:rPr>
                <w:rFonts w:ascii="Georgia" w:eastAsia="Times New Roman" w:hAnsi="Georgia" w:cs="Times New Roman"/>
                <w:spacing w:val="-1"/>
                <w:sz w:val="20"/>
                <w:szCs w:val="20"/>
              </w:rPr>
              <w:t>tring</w:t>
            </w:r>
          </w:p>
        </w:tc>
        <w:tc>
          <w:tcPr>
            <w:tcW w:w="3686" w:type="dxa"/>
            <w:shd w:val="clear" w:color="auto" w:fill="CCFFCC"/>
          </w:tcPr>
          <w:p w14:paraId="56384B26" w14:textId="77777777" w:rsidR="00F87D44" w:rsidRPr="000E3FBA" w:rsidRDefault="00F87D44" w:rsidP="00F87D44">
            <w:pPr>
              <w:pStyle w:val="TableParagraph"/>
              <w:spacing w:line="226" w:lineRule="exact"/>
              <w:ind w:left="102"/>
              <w:rPr>
                <w:rFonts w:ascii="Georgia" w:eastAsia="Times New Roman" w:hAnsi="Georgia" w:cs="Times New Roman"/>
                <w:spacing w:val="-1"/>
                <w:sz w:val="20"/>
                <w:szCs w:val="20"/>
              </w:rPr>
            </w:pPr>
            <w:r w:rsidRPr="000E3FBA">
              <w:rPr>
                <w:rFonts w:ascii="Georgia" w:eastAsia="Times New Roman" w:hAnsi="Georgia" w:cs="Times New Roman"/>
                <w:spacing w:val="-1"/>
                <w:sz w:val="20"/>
                <w:szCs w:val="20"/>
              </w:rPr>
              <w:t>Kodsystem för angiven kod för metadatatyp.</w:t>
            </w:r>
          </w:p>
          <w:p w14:paraId="48A7E252" w14:textId="77777777" w:rsidR="00F87D44" w:rsidRDefault="00F87D44" w:rsidP="00F87D44">
            <w:pPr>
              <w:pStyle w:val="TableParagraph"/>
              <w:spacing w:line="226" w:lineRule="exact"/>
              <w:ind w:left="102"/>
              <w:rPr>
                <w:rFonts w:ascii="Georgia" w:eastAsia="Times New Roman" w:hAnsi="Georgia" w:cs="Times New Roman"/>
                <w:spacing w:val="-1"/>
                <w:sz w:val="20"/>
                <w:szCs w:val="20"/>
              </w:rPr>
            </w:pPr>
            <w:ins w:id="103" w:author="Khaled Daham" w:date="2014-12-17T17:21:00Z">
              <w:r w:rsidRPr="000E3FBA">
                <w:rPr>
                  <w:rFonts w:ascii="Georgia" w:eastAsia="Times New Roman" w:hAnsi="Georgia" w:cs="Times New Roman"/>
                  <w:spacing w:val="-1"/>
                  <w:sz w:val="20"/>
                  <w:szCs w:val="20"/>
                </w:rPr>
                <w:t xml:space="preserve">Exempel: </w:t>
              </w:r>
            </w:ins>
          </w:p>
          <w:p w14:paraId="5F7CDB72" w14:textId="6BA244BE" w:rsidR="00F87D44" w:rsidRDefault="00F87D44" w:rsidP="00F87D44">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SNOMED CT SE </w:t>
            </w:r>
            <w:r w:rsidRPr="000E3FBA">
              <w:rPr>
                <w:rFonts w:ascii="Georgia" w:eastAsia="Times New Roman" w:hAnsi="Georgia" w:cs="Times New Roman"/>
                <w:spacing w:val="-1"/>
                <w:sz w:val="20"/>
                <w:szCs w:val="20"/>
                <w:lang w:val="en-US"/>
              </w:rPr>
              <w:t>1.2.752.116.2.1.1</w:t>
            </w:r>
          </w:p>
        </w:tc>
        <w:tc>
          <w:tcPr>
            <w:tcW w:w="1559" w:type="dxa"/>
            <w:shd w:val="clear" w:color="auto" w:fill="CCFFCC"/>
          </w:tcPr>
          <w:p w14:paraId="53FB8991" w14:textId="4B342EE0" w:rsidR="00F87D44" w:rsidRPr="00705DCC" w:rsidRDefault="00F87D44" w:rsidP="00F87D44">
            <w:pPr>
              <w:pStyle w:val="TableParagraph"/>
              <w:spacing w:line="226" w:lineRule="exact"/>
              <w:ind w:left="102"/>
              <w:jc w:val="center"/>
              <w:rPr>
                <w:rFonts w:ascii="Georgia" w:eastAsia="Times New Roman" w:hAnsi="Georgia" w:cs="Times New Roman"/>
                <w:spacing w:val="-1"/>
                <w:sz w:val="20"/>
                <w:szCs w:val="20"/>
              </w:rPr>
            </w:pPr>
            <w:r w:rsidRPr="000E3FBA">
              <w:rPr>
                <w:rFonts w:ascii="Georgia" w:eastAsia="Times New Roman" w:hAnsi="Georgia" w:cs="Times New Roman"/>
                <w:spacing w:val="-1"/>
                <w:sz w:val="20"/>
                <w:szCs w:val="20"/>
              </w:rPr>
              <w:t>1</w:t>
            </w:r>
          </w:p>
        </w:tc>
      </w:tr>
      <w:tr w:rsidR="00F87D44" w:rsidRPr="00705DCC" w14:paraId="027A4CDD" w14:textId="77777777" w:rsidTr="004F7D7B">
        <w:tc>
          <w:tcPr>
            <w:tcW w:w="2802" w:type="dxa"/>
            <w:shd w:val="clear" w:color="auto" w:fill="CCFFCC"/>
          </w:tcPr>
          <w:p w14:paraId="214004D0" w14:textId="2BF718F9" w:rsidR="00F87D44" w:rsidRDefault="00F87D44" w:rsidP="00F87D44">
            <w:pPr>
              <w:pStyle w:val="TableParagraph"/>
              <w:spacing w:line="229" w:lineRule="exact"/>
              <w:ind w:left="102"/>
              <w:rPr>
                <w:rFonts w:ascii="Georgia" w:eastAsia="Times New Roman" w:hAnsi="Georgia" w:cs="Times New Roman"/>
                <w:spacing w:val="-1"/>
                <w:sz w:val="20"/>
                <w:szCs w:val="20"/>
              </w:rPr>
            </w:pPr>
            <w:proofErr w:type="spellStart"/>
            <w:r w:rsidRPr="00751338">
              <w:rPr>
                <w:rFonts w:ascii="Georgia" w:eastAsia="Times New Roman" w:hAnsi="Georgia" w:cs="Times New Roman"/>
                <w:spacing w:val="-1"/>
                <w:sz w:val="20"/>
                <w:szCs w:val="20"/>
              </w:rPr>
              <w:t>type.codeSystemName</w:t>
            </w:r>
            <w:proofErr w:type="spellEnd"/>
          </w:p>
        </w:tc>
        <w:tc>
          <w:tcPr>
            <w:tcW w:w="1842" w:type="dxa"/>
            <w:shd w:val="clear" w:color="auto" w:fill="CCFFCC"/>
          </w:tcPr>
          <w:p w14:paraId="4185DAE1" w14:textId="77777777" w:rsidR="00F87D44" w:rsidRPr="00751338" w:rsidRDefault="00F87D44" w:rsidP="00F87D44">
            <w:pPr>
              <w:pStyle w:val="TableParagraph"/>
              <w:spacing w:line="226" w:lineRule="exact"/>
              <w:ind w:left="102"/>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String</w:t>
            </w:r>
          </w:p>
          <w:p w14:paraId="30055FA1" w14:textId="77777777" w:rsidR="00F87D44" w:rsidRPr="005215F3" w:rsidRDefault="00F87D44" w:rsidP="00F87D44">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59326294" w14:textId="472ABC16" w:rsidR="00F87D44" w:rsidRDefault="00F87D44" w:rsidP="00F87D44">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Skall </w:t>
            </w:r>
            <w:proofErr w:type="gramStart"/>
            <w:r>
              <w:rPr>
                <w:rFonts w:ascii="Georgia" w:eastAsia="Times New Roman" w:hAnsi="Georgia" w:cs="Times New Roman"/>
                <w:spacing w:val="-1"/>
                <w:sz w:val="20"/>
                <w:szCs w:val="20"/>
              </w:rPr>
              <w:t>ej</w:t>
            </w:r>
            <w:proofErr w:type="gramEnd"/>
            <w:r>
              <w:rPr>
                <w:rFonts w:ascii="Georgia" w:eastAsia="Times New Roman" w:hAnsi="Georgia" w:cs="Times New Roman"/>
                <w:spacing w:val="-1"/>
                <w:sz w:val="20"/>
                <w:szCs w:val="20"/>
              </w:rPr>
              <w:t xml:space="preserve"> anges</w:t>
            </w:r>
          </w:p>
        </w:tc>
        <w:tc>
          <w:tcPr>
            <w:tcW w:w="1559" w:type="dxa"/>
            <w:shd w:val="clear" w:color="auto" w:fill="CCFFCC"/>
          </w:tcPr>
          <w:p w14:paraId="7CFC9F5A" w14:textId="4D7E635F" w:rsidR="00F87D44" w:rsidRPr="00705DCC" w:rsidRDefault="00F87D44" w:rsidP="00F87D44">
            <w:pPr>
              <w:pStyle w:val="TableParagraph"/>
              <w:spacing w:line="226" w:lineRule="exact"/>
              <w:ind w:left="102"/>
              <w:jc w:val="center"/>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0</w:t>
            </w:r>
            <w:proofErr w:type="gramStart"/>
            <w:r w:rsidRPr="00751338">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0</w:t>
            </w:r>
          </w:p>
        </w:tc>
      </w:tr>
      <w:tr w:rsidR="00F87D44" w:rsidRPr="00705DCC" w14:paraId="6F56382E" w14:textId="77777777" w:rsidTr="004F7D7B">
        <w:tc>
          <w:tcPr>
            <w:tcW w:w="2802" w:type="dxa"/>
            <w:shd w:val="clear" w:color="auto" w:fill="CCFFCC"/>
          </w:tcPr>
          <w:p w14:paraId="28E375DB" w14:textId="04B70304" w:rsidR="00F87D44" w:rsidRDefault="00F87D44" w:rsidP="00F87D44">
            <w:pPr>
              <w:pStyle w:val="TableParagraph"/>
              <w:spacing w:line="229" w:lineRule="exact"/>
              <w:ind w:left="102"/>
              <w:rPr>
                <w:rFonts w:ascii="Georgia" w:eastAsia="Times New Roman" w:hAnsi="Georgia" w:cs="Times New Roman"/>
                <w:spacing w:val="-1"/>
                <w:sz w:val="20"/>
                <w:szCs w:val="20"/>
              </w:rPr>
            </w:pPr>
            <w:proofErr w:type="spellStart"/>
            <w:r w:rsidRPr="00751338">
              <w:rPr>
                <w:rFonts w:ascii="Georgia" w:eastAsia="Times New Roman" w:hAnsi="Georgia" w:cs="Times New Roman"/>
                <w:spacing w:val="-1"/>
                <w:sz w:val="20"/>
                <w:szCs w:val="20"/>
              </w:rPr>
              <w:t>type.codesystemVersion</w:t>
            </w:r>
            <w:proofErr w:type="spellEnd"/>
          </w:p>
        </w:tc>
        <w:tc>
          <w:tcPr>
            <w:tcW w:w="1842" w:type="dxa"/>
            <w:shd w:val="clear" w:color="auto" w:fill="CCFFCC"/>
          </w:tcPr>
          <w:p w14:paraId="7BFB5936" w14:textId="77777777" w:rsidR="00F87D44" w:rsidRPr="00751338" w:rsidRDefault="00F87D44" w:rsidP="00F87D44">
            <w:pPr>
              <w:pStyle w:val="TableParagraph"/>
              <w:spacing w:line="226" w:lineRule="exact"/>
              <w:ind w:left="102"/>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String</w:t>
            </w:r>
          </w:p>
          <w:p w14:paraId="392D158C" w14:textId="77777777" w:rsidR="00F87D44" w:rsidRPr="005215F3" w:rsidRDefault="00F87D44" w:rsidP="00F87D44">
            <w:pPr>
              <w:pStyle w:val="TableParagraph"/>
              <w:spacing w:line="226" w:lineRule="exact"/>
              <w:ind w:left="102"/>
              <w:rPr>
                <w:rFonts w:ascii="Georgia" w:eastAsia="Times New Roman" w:hAnsi="Georgia" w:cs="Times New Roman"/>
                <w:spacing w:val="-1"/>
                <w:sz w:val="20"/>
                <w:szCs w:val="20"/>
              </w:rPr>
            </w:pPr>
          </w:p>
        </w:tc>
        <w:tc>
          <w:tcPr>
            <w:tcW w:w="3686" w:type="dxa"/>
            <w:shd w:val="clear" w:color="auto" w:fill="CCFFCC"/>
          </w:tcPr>
          <w:p w14:paraId="11A0752D" w14:textId="749A65A0" w:rsidR="00F87D44" w:rsidRDefault="00F87D44" w:rsidP="00F87D44">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Skall </w:t>
            </w:r>
            <w:proofErr w:type="gramStart"/>
            <w:r>
              <w:rPr>
                <w:rFonts w:ascii="Georgia" w:eastAsia="Times New Roman" w:hAnsi="Georgia" w:cs="Times New Roman"/>
                <w:spacing w:val="-1"/>
                <w:sz w:val="20"/>
                <w:szCs w:val="20"/>
              </w:rPr>
              <w:t>ej</w:t>
            </w:r>
            <w:proofErr w:type="gramEnd"/>
            <w:r>
              <w:rPr>
                <w:rFonts w:ascii="Georgia" w:eastAsia="Times New Roman" w:hAnsi="Georgia" w:cs="Times New Roman"/>
                <w:spacing w:val="-1"/>
                <w:sz w:val="20"/>
                <w:szCs w:val="20"/>
              </w:rPr>
              <w:t xml:space="preserve"> anges</w:t>
            </w:r>
          </w:p>
        </w:tc>
        <w:tc>
          <w:tcPr>
            <w:tcW w:w="1559" w:type="dxa"/>
            <w:shd w:val="clear" w:color="auto" w:fill="CCFFCC"/>
          </w:tcPr>
          <w:p w14:paraId="53BC069B" w14:textId="62399273" w:rsidR="00F87D44" w:rsidRPr="00705DCC" w:rsidRDefault="00F87D44" w:rsidP="00F87D44">
            <w:pPr>
              <w:pStyle w:val="TableParagraph"/>
              <w:spacing w:line="226" w:lineRule="exact"/>
              <w:ind w:left="102"/>
              <w:jc w:val="center"/>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0</w:t>
            </w:r>
            <w:proofErr w:type="gramStart"/>
            <w:r w:rsidRPr="00751338">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0</w:t>
            </w:r>
          </w:p>
        </w:tc>
      </w:tr>
      <w:tr w:rsidR="00F87D44" w:rsidRPr="00705DCC" w14:paraId="4ACAA7E8" w14:textId="77777777" w:rsidTr="004F7D7B">
        <w:tc>
          <w:tcPr>
            <w:tcW w:w="2802" w:type="dxa"/>
            <w:shd w:val="clear" w:color="auto" w:fill="CCFFCC"/>
          </w:tcPr>
          <w:p w14:paraId="59B62EAD" w14:textId="55B43233" w:rsidR="00F87D44" w:rsidRDefault="00F87D44" w:rsidP="00F87D44">
            <w:pPr>
              <w:pStyle w:val="TableParagraph"/>
              <w:spacing w:line="229" w:lineRule="exact"/>
              <w:ind w:left="102"/>
              <w:rPr>
                <w:rFonts w:ascii="Georgia" w:eastAsia="Times New Roman" w:hAnsi="Georgia" w:cs="Times New Roman"/>
                <w:spacing w:val="-1"/>
                <w:sz w:val="20"/>
                <w:szCs w:val="20"/>
              </w:rPr>
            </w:pPr>
            <w:proofErr w:type="spellStart"/>
            <w:r w:rsidRPr="00751338">
              <w:rPr>
                <w:rFonts w:ascii="Georgia" w:eastAsia="Times New Roman" w:hAnsi="Georgia" w:cs="Times New Roman"/>
                <w:spacing w:val="-1"/>
                <w:sz w:val="20"/>
                <w:szCs w:val="20"/>
              </w:rPr>
              <w:t>type.displayName</w:t>
            </w:r>
            <w:proofErr w:type="spellEnd"/>
          </w:p>
        </w:tc>
        <w:tc>
          <w:tcPr>
            <w:tcW w:w="1842" w:type="dxa"/>
            <w:shd w:val="clear" w:color="auto" w:fill="CCFFCC"/>
          </w:tcPr>
          <w:p w14:paraId="3D298754" w14:textId="7CF6A1FE" w:rsidR="00F87D44" w:rsidRPr="005215F3" w:rsidRDefault="00F87D44" w:rsidP="00F87D44">
            <w:pPr>
              <w:pStyle w:val="TableParagraph"/>
              <w:spacing w:line="226" w:lineRule="exact"/>
              <w:ind w:left="102"/>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String</w:t>
            </w:r>
          </w:p>
        </w:tc>
        <w:tc>
          <w:tcPr>
            <w:tcW w:w="3686" w:type="dxa"/>
            <w:shd w:val="clear" w:color="auto" w:fill="CCFFCC"/>
          </w:tcPr>
          <w:p w14:paraId="7D396B3E" w14:textId="1CB19AD1" w:rsidR="00F87D44" w:rsidRDefault="00F87D44" w:rsidP="00F87D44">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Skall </w:t>
            </w:r>
            <w:proofErr w:type="gramStart"/>
            <w:r>
              <w:rPr>
                <w:rFonts w:ascii="Georgia" w:eastAsia="Times New Roman" w:hAnsi="Georgia" w:cs="Times New Roman"/>
                <w:spacing w:val="-1"/>
                <w:sz w:val="20"/>
                <w:szCs w:val="20"/>
              </w:rPr>
              <w:t>ej</w:t>
            </w:r>
            <w:proofErr w:type="gramEnd"/>
            <w:r>
              <w:rPr>
                <w:rFonts w:ascii="Georgia" w:eastAsia="Times New Roman" w:hAnsi="Georgia" w:cs="Times New Roman"/>
                <w:spacing w:val="-1"/>
                <w:sz w:val="20"/>
                <w:szCs w:val="20"/>
              </w:rPr>
              <w:t xml:space="preserve"> anges</w:t>
            </w:r>
          </w:p>
        </w:tc>
        <w:tc>
          <w:tcPr>
            <w:tcW w:w="1559" w:type="dxa"/>
            <w:shd w:val="clear" w:color="auto" w:fill="CCFFCC"/>
          </w:tcPr>
          <w:p w14:paraId="1ED41F8A" w14:textId="648CFC0C" w:rsidR="00F87D44" w:rsidRPr="00705DCC" w:rsidRDefault="00F87D44" w:rsidP="00F87D44">
            <w:pPr>
              <w:pStyle w:val="TableParagraph"/>
              <w:spacing w:line="226" w:lineRule="exact"/>
              <w:ind w:left="102"/>
              <w:jc w:val="center"/>
              <w:rPr>
                <w:rFonts w:ascii="Georgia" w:eastAsia="Times New Roman" w:hAnsi="Georgia" w:cs="Times New Roman"/>
                <w:spacing w:val="-1"/>
                <w:sz w:val="20"/>
                <w:szCs w:val="20"/>
              </w:rPr>
            </w:pPr>
            <w:r w:rsidRPr="00751338">
              <w:rPr>
                <w:rFonts w:ascii="Georgia" w:eastAsia="Times New Roman" w:hAnsi="Georgia" w:cs="Times New Roman"/>
                <w:spacing w:val="-1"/>
                <w:sz w:val="20"/>
                <w:szCs w:val="20"/>
              </w:rPr>
              <w:t>0</w:t>
            </w:r>
            <w:proofErr w:type="gramStart"/>
            <w:r w:rsidRPr="00751338">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0</w:t>
            </w:r>
          </w:p>
        </w:tc>
      </w:tr>
      <w:tr w:rsidR="00F87D44" w:rsidRPr="00705DCC" w14:paraId="5B74694F" w14:textId="77777777" w:rsidTr="004F7D7B">
        <w:tc>
          <w:tcPr>
            <w:tcW w:w="2802" w:type="dxa"/>
            <w:shd w:val="clear" w:color="auto" w:fill="CCFFCC"/>
          </w:tcPr>
          <w:p w14:paraId="5B9840A7" w14:textId="0FAE3413" w:rsidR="00F87D44" w:rsidRDefault="00F87D44" w:rsidP="00F87D44">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value</w:t>
            </w:r>
            <w:proofErr w:type="spellEnd"/>
          </w:p>
        </w:tc>
        <w:tc>
          <w:tcPr>
            <w:tcW w:w="1842" w:type="dxa"/>
            <w:shd w:val="clear" w:color="auto" w:fill="CCFFCC"/>
          </w:tcPr>
          <w:p w14:paraId="7AF52A8B" w14:textId="29107CF8" w:rsidR="00F87D44" w:rsidRPr="005215F3" w:rsidRDefault="00F87D44" w:rsidP="00F87D44">
            <w:pPr>
              <w:pStyle w:val="TableParagraph"/>
              <w:spacing w:line="226"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PQType</w:t>
            </w:r>
            <w:proofErr w:type="spellEnd"/>
          </w:p>
        </w:tc>
        <w:tc>
          <w:tcPr>
            <w:tcW w:w="3686" w:type="dxa"/>
            <w:shd w:val="clear" w:color="auto" w:fill="CCFFCC"/>
          </w:tcPr>
          <w:p w14:paraId="2A6E1B92" w14:textId="7896F52E" w:rsidR="00F87D44" w:rsidRDefault="00F87D44" w:rsidP="00F87D44">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 xml:space="preserve">Eventuellt värde som är relaterat till den önskade observationen. Om exempelvis beställningen önskas uttryckas med ett max/min värde ska en separat </w:t>
            </w:r>
            <w:proofErr w:type="spellStart"/>
            <w:r>
              <w:rPr>
                <w:rFonts w:ascii="Georgia" w:eastAsia="Times New Roman" w:hAnsi="Georgia" w:cs="Times New Roman"/>
                <w:spacing w:val="-1"/>
                <w:sz w:val="20"/>
                <w:szCs w:val="20"/>
              </w:rPr>
              <w:t>observationRequest</w:t>
            </w:r>
            <w:proofErr w:type="spellEnd"/>
            <w:r>
              <w:rPr>
                <w:rFonts w:ascii="Georgia" w:eastAsia="Times New Roman" w:hAnsi="Georgia" w:cs="Times New Roman"/>
                <w:spacing w:val="-1"/>
                <w:sz w:val="20"/>
                <w:szCs w:val="20"/>
              </w:rPr>
              <w:t xml:space="preserve"> skickas med som visar på max- eller minvärdet. </w:t>
            </w:r>
            <w:proofErr w:type="spellStart"/>
            <w:r>
              <w:rPr>
                <w:rFonts w:ascii="Georgia" w:eastAsia="Times New Roman" w:hAnsi="Georgia" w:cs="Times New Roman"/>
                <w:spacing w:val="-1"/>
                <w:sz w:val="20"/>
                <w:szCs w:val="20"/>
              </w:rPr>
              <w:t>Value</w:t>
            </w:r>
            <w:proofErr w:type="spellEnd"/>
            <w:r>
              <w:rPr>
                <w:rFonts w:ascii="Georgia" w:eastAsia="Times New Roman" w:hAnsi="Georgia" w:cs="Times New Roman"/>
                <w:spacing w:val="-1"/>
                <w:sz w:val="20"/>
                <w:szCs w:val="20"/>
              </w:rPr>
              <w:t xml:space="preserve"> innehåller </w:t>
            </w:r>
            <w:proofErr w:type="spellStart"/>
            <w:r>
              <w:rPr>
                <w:rFonts w:ascii="Georgia" w:eastAsia="Times New Roman" w:hAnsi="Georgia" w:cs="Times New Roman"/>
                <w:spacing w:val="-1"/>
                <w:sz w:val="20"/>
                <w:szCs w:val="20"/>
              </w:rPr>
              <w:t>isåfall</w:t>
            </w:r>
            <w:proofErr w:type="spellEnd"/>
            <w:r>
              <w:rPr>
                <w:rFonts w:ascii="Georgia" w:eastAsia="Times New Roman" w:hAnsi="Georgia" w:cs="Times New Roman"/>
                <w:spacing w:val="-1"/>
                <w:sz w:val="20"/>
                <w:szCs w:val="20"/>
              </w:rPr>
              <w:t xml:space="preserve"> värdet. </w:t>
            </w:r>
            <w:proofErr w:type="spellStart"/>
            <w:r>
              <w:rPr>
                <w:rFonts w:ascii="Georgia" w:eastAsia="Times New Roman" w:hAnsi="Georgia" w:cs="Times New Roman"/>
                <w:spacing w:val="-1"/>
                <w:sz w:val="20"/>
                <w:szCs w:val="20"/>
              </w:rPr>
              <w:t>Value</w:t>
            </w:r>
            <w:proofErr w:type="spellEnd"/>
            <w:r>
              <w:rPr>
                <w:rFonts w:ascii="Georgia" w:eastAsia="Times New Roman" w:hAnsi="Georgia" w:cs="Times New Roman"/>
                <w:spacing w:val="-1"/>
                <w:sz w:val="20"/>
                <w:szCs w:val="20"/>
              </w:rPr>
              <w:t xml:space="preserve"> utelämnas annars.</w:t>
            </w:r>
          </w:p>
        </w:tc>
        <w:tc>
          <w:tcPr>
            <w:tcW w:w="1559" w:type="dxa"/>
            <w:shd w:val="clear" w:color="auto" w:fill="CCFFCC"/>
          </w:tcPr>
          <w:p w14:paraId="5D247A4B" w14:textId="5248E3AA" w:rsidR="00F87D44" w:rsidRPr="00705DCC" w:rsidRDefault="00F87D44" w:rsidP="00F87D44">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F87D44" w:rsidRPr="00705DCC" w14:paraId="1DAC6A0D" w14:textId="77777777" w:rsidTr="004F7D7B">
        <w:tc>
          <w:tcPr>
            <w:tcW w:w="2802" w:type="dxa"/>
            <w:shd w:val="clear" w:color="auto" w:fill="CCFFCC"/>
          </w:tcPr>
          <w:p w14:paraId="61742F17" w14:textId="5152D7A2" w:rsidR="00F87D44" w:rsidRDefault="00F87D44" w:rsidP="00F87D44">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value.value</w:t>
            </w:r>
            <w:proofErr w:type="spellEnd"/>
          </w:p>
        </w:tc>
        <w:tc>
          <w:tcPr>
            <w:tcW w:w="1842" w:type="dxa"/>
            <w:shd w:val="clear" w:color="auto" w:fill="CCFFCC"/>
          </w:tcPr>
          <w:p w14:paraId="413F6BEF" w14:textId="78D0DCA0" w:rsidR="00F87D44" w:rsidRPr="005215F3" w:rsidRDefault="009A6D2F" w:rsidP="00F87D44">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double</w:t>
            </w:r>
          </w:p>
        </w:tc>
        <w:tc>
          <w:tcPr>
            <w:tcW w:w="3686" w:type="dxa"/>
            <w:shd w:val="clear" w:color="auto" w:fill="CCFFCC"/>
          </w:tcPr>
          <w:p w14:paraId="391C7CDA" w14:textId="72274AC0" w:rsidR="00F87D44" w:rsidRDefault="00F87D44" w:rsidP="00F87D44">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Värdet, relaterat till beställd observationstyp, se ovan</w:t>
            </w:r>
          </w:p>
        </w:tc>
        <w:tc>
          <w:tcPr>
            <w:tcW w:w="1559" w:type="dxa"/>
            <w:shd w:val="clear" w:color="auto" w:fill="CCFFCC"/>
          </w:tcPr>
          <w:p w14:paraId="14EE868C" w14:textId="686B8CFA" w:rsidR="00F87D44" w:rsidRPr="00705DCC" w:rsidRDefault="00F87D44" w:rsidP="00F87D44">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F87D44" w:rsidRPr="00705DCC" w14:paraId="434A6C80" w14:textId="77777777" w:rsidTr="004F7D7B">
        <w:tc>
          <w:tcPr>
            <w:tcW w:w="2802" w:type="dxa"/>
            <w:shd w:val="clear" w:color="auto" w:fill="CCFFCC"/>
          </w:tcPr>
          <w:p w14:paraId="7A6D293F" w14:textId="010C3BF3" w:rsidR="00F87D44" w:rsidRDefault="00F87D44" w:rsidP="00F87D44">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value.unit</w:t>
            </w:r>
            <w:proofErr w:type="spellEnd"/>
          </w:p>
        </w:tc>
        <w:tc>
          <w:tcPr>
            <w:tcW w:w="1842" w:type="dxa"/>
            <w:shd w:val="clear" w:color="auto" w:fill="CCFFCC"/>
          </w:tcPr>
          <w:p w14:paraId="48D43C63" w14:textId="7AA7134B" w:rsidR="00F87D44" w:rsidRPr="005215F3" w:rsidRDefault="009A6D2F" w:rsidP="00F87D44">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686" w:type="dxa"/>
            <w:shd w:val="clear" w:color="auto" w:fill="CCFFCC"/>
          </w:tcPr>
          <w:p w14:paraId="111D8E64" w14:textId="4D6486AF" w:rsidR="00F87D44" w:rsidRDefault="00F87D44" w:rsidP="00F87D44">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Enhet för det angivna värdet.</w:t>
            </w:r>
          </w:p>
        </w:tc>
        <w:tc>
          <w:tcPr>
            <w:tcW w:w="1559" w:type="dxa"/>
            <w:shd w:val="clear" w:color="auto" w:fill="CCFFCC"/>
          </w:tcPr>
          <w:p w14:paraId="35EC3F70" w14:textId="248FC444" w:rsidR="00F87D44" w:rsidRPr="00705DCC" w:rsidRDefault="00F87D44" w:rsidP="00F87D44">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bl>
    <w:p w14:paraId="0F585508" w14:textId="77777777" w:rsidR="00B671B1" w:rsidRDefault="00B671B1" w:rsidP="0039481C"/>
    <w:p w14:paraId="3C2B2503" w14:textId="77777777" w:rsidR="00DC00A5" w:rsidRDefault="00DC00A5" w:rsidP="0039481C"/>
    <w:p w14:paraId="5E37BD54" w14:textId="77777777" w:rsidR="00DC00A5" w:rsidRDefault="00DC00A5" w:rsidP="0039481C"/>
    <w:p w14:paraId="1B67262C" w14:textId="77777777" w:rsidR="00DC00A5" w:rsidRDefault="00DC00A5" w:rsidP="0039481C"/>
    <w:p w14:paraId="5F30139D" w14:textId="77777777" w:rsidR="00DC00A5" w:rsidRDefault="00DC00A5" w:rsidP="0039481C"/>
    <w:p w14:paraId="3AFCAF85" w14:textId="258DACBC" w:rsidR="002E4AFC" w:rsidRDefault="002E4AFC" w:rsidP="0039481C">
      <w:r>
        <w:t>6.1.2.2 Svar</w:t>
      </w:r>
    </w:p>
    <w:tbl>
      <w:tblPr>
        <w:tblStyle w:val="Tabellrutnt"/>
        <w:tblW w:w="9889" w:type="dxa"/>
        <w:tblLayout w:type="fixed"/>
        <w:tblLook w:val="04A0" w:firstRow="1" w:lastRow="0" w:firstColumn="1" w:lastColumn="0" w:noHBand="0" w:noVBand="1"/>
      </w:tblPr>
      <w:tblGrid>
        <w:gridCol w:w="2660"/>
        <w:gridCol w:w="1984"/>
        <w:gridCol w:w="3686"/>
        <w:gridCol w:w="1559"/>
      </w:tblGrid>
      <w:tr w:rsidR="002E4AFC" w:rsidRPr="00925EA0" w14:paraId="0B6085A9" w14:textId="77777777" w:rsidTr="00A638D6">
        <w:trPr>
          <w:trHeight w:val="384"/>
        </w:trPr>
        <w:tc>
          <w:tcPr>
            <w:tcW w:w="2660" w:type="dxa"/>
            <w:shd w:val="clear" w:color="auto" w:fill="808080" w:themeFill="background1" w:themeFillShade="80"/>
            <w:vAlign w:val="bottom"/>
          </w:tcPr>
          <w:p w14:paraId="3B51659E" w14:textId="77777777" w:rsidR="002E4AFC" w:rsidRPr="00925EA0" w:rsidRDefault="002E4AFC" w:rsidP="00A638D6">
            <w:pPr>
              <w:rPr>
                <w:b/>
                <w:color w:val="FFFFFF" w:themeColor="background1"/>
              </w:rPr>
            </w:pPr>
            <w:r w:rsidRPr="00925EA0">
              <w:rPr>
                <w:b/>
                <w:color w:val="FFFFFF" w:themeColor="background1"/>
              </w:rPr>
              <w:t>Namn</w:t>
            </w:r>
          </w:p>
        </w:tc>
        <w:tc>
          <w:tcPr>
            <w:tcW w:w="1984" w:type="dxa"/>
            <w:shd w:val="clear" w:color="auto" w:fill="808080" w:themeFill="background1" w:themeFillShade="80"/>
            <w:vAlign w:val="bottom"/>
          </w:tcPr>
          <w:p w14:paraId="3CB429C7" w14:textId="77777777" w:rsidR="002E4AFC" w:rsidRPr="00925EA0" w:rsidRDefault="002E4AFC" w:rsidP="00A638D6">
            <w:pPr>
              <w:rPr>
                <w:b/>
                <w:color w:val="FFFFFF" w:themeColor="background1"/>
              </w:rPr>
            </w:pPr>
            <w:r w:rsidRPr="00925EA0">
              <w:rPr>
                <w:b/>
                <w:color w:val="FFFFFF" w:themeColor="background1"/>
              </w:rPr>
              <w:t>Typ</w:t>
            </w:r>
          </w:p>
        </w:tc>
        <w:tc>
          <w:tcPr>
            <w:tcW w:w="3686" w:type="dxa"/>
            <w:shd w:val="clear" w:color="auto" w:fill="808080" w:themeFill="background1" w:themeFillShade="80"/>
            <w:vAlign w:val="bottom"/>
          </w:tcPr>
          <w:p w14:paraId="66B386CA" w14:textId="77777777" w:rsidR="002E4AFC" w:rsidRPr="00925EA0" w:rsidRDefault="002E4AFC" w:rsidP="00A638D6">
            <w:pPr>
              <w:rPr>
                <w:b/>
                <w:color w:val="FFFFFF" w:themeColor="background1"/>
              </w:rPr>
            </w:pPr>
            <w:r w:rsidRPr="00925EA0">
              <w:rPr>
                <w:b/>
                <w:color w:val="FFFFFF" w:themeColor="background1"/>
              </w:rPr>
              <w:t>Beskrivning</w:t>
            </w:r>
          </w:p>
        </w:tc>
        <w:tc>
          <w:tcPr>
            <w:tcW w:w="1559" w:type="dxa"/>
            <w:shd w:val="clear" w:color="auto" w:fill="808080" w:themeFill="background1" w:themeFillShade="80"/>
            <w:vAlign w:val="bottom"/>
          </w:tcPr>
          <w:p w14:paraId="1046E8E0" w14:textId="77777777" w:rsidR="002E4AFC" w:rsidRPr="00925EA0" w:rsidRDefault="002E4AFC" w:rsidP="00A638D6">
            <w:pPr>
              <w:jc w:val="center"/>
              <w:rPr>
                <w:b/>
                <w:color w:val="FFFFFF" w:themeColor="background1"/>
              </w:rPr>
            </w:pPr>
            <w:proofErr w:type="spellStart"/>
            <w:r w:rsidRPr="00925EA0">
              <w:rPr>
                <w:b/>
                <w:color w:val="FFFFFF" w:themeColor="background1"/>
              </w:rPr>
              <w:t>Kardinalitet</w:t>
            </w:r>
            <w:proofErr w:type="spellEnd"/>
          </w:p>
        </w:tc>
      </w:tr>
      <w:tr w:rsidR="00BD182F" w:rsidRPr="00A52419" w14:paraId="350EBA08" w14:textId="77777777" w:rsidTr="00601C65">
        <w:tc>
          <w:tcPr>
            <w:tcW w:w="2660" w:type="dxa"/>
            <w:shd w:val="clear" w:color="auto" w:fill="CCFFCC"/>
          </w:tcPr>
          <w:p w14:paraId="258209FE" w14:textId="03962F2E" w:rsidR="00BD182F" w:rsidRDefault="00A52419" w:rsidP="00A638D6">
            <w:pPr>
              <w:pStyle w:val="TableParagraph"/>
              <w:spacing w:line="229" w:lineRule="exact"/>
              <w:ind w:left="102"/>
              <w:rPr>
                <w:rFonts w:ascii="Georgia" w:eastAsia="Times New Roman" w:hAnsi="Georgia" w:cs="Times New Roman"/>
                <w:spacing w:val="-1"/>
                <w:sz w:val="20"/>
                <w:szCs w:val="20"/>
                <w:lang w:val="en-GB"/>
              </w:rPr>
            </w:pPr>
            <w:r>
              <w:rPr>
                <w:rFonts w:ascii="Georgia" w:eastAsia="Times New Roman" w:hAnsi="Georgia" w:cs="Times New Roman"/>
                <w:spacing w:val="-1"/>
                <w:sz w:val="20"/>
                <w:szCs w:val="20"/>
                <w:lang w:val="en-GB"/>
              </w:rPr>
              <w:t>Result</w:t>
            </w:r>
          </w:p>
          <w:p w14:paraId="1C1E01A6" w14:textId="48634EA1" w:rsidR="00BD182F" w:rsidRPr="002E4AFC" w:rsidRDefault="00BD182F" w:rsidP="00A638D6">
            <w:pPr>
              <w:pStyle w:val="TableParagraph"/>
              <w:spacing w:line="229" w:lineRule="exact"/>
              <w:ind w:left="102"/>
              <w:rPr>
                <w:rFonts w:ascii="Georgia" w:eastAsia="Times New Roman" w:hAnsi="Georgia" w:cs="Times New Roman"/>
                <w:spacing w:val="-1"/>
                <w:sz w:val="20"/>
                <w:szCs w:val="20"/>
                <w:lang w:val="en-GB"/>
              </w:rPr>
            </w:pPr>
          </w:p>
        </w:tc>
        <w:tc>
          <w:tcPr>
            <w:tcW w:w="1984" w:type="dxa"/>
            <w:shd w:val="clear" w:color="auto" w:fill="CCFFCC"/>
          </w:tcPr>
          <w:p w14:paraId="4631EEC2" w14:textId="172C8509" w:rsidR="00BD182F" w:rsidRPr="002E4AFC" w:rsidRDefault="00A52419" w:rsidP="00A638D6">
            <w:pPr>
              <w:pStyle w:val="TableParagraph"/>
              <w:spacing w:line="226" w:lineRule="exact"/>
              <w:ind w:left="102"/>
              <w:rPr>
                <w:rFonts w:ascii="Georgia" w:eastAsia="Times New Roman" w:hAnsi="Georgia" w:cs="Times New Roman"/>
                <w:spacing w:val="-1"/>
                <w:sz w:val="20"/>
                <w:szCs w:val="20"/>
                <w:lang w:val="en-GB"/>
              </w:rPr>
            </w:pPr>
            <w:proofErr w:type="spellStart"/>
            <w:r>
              <w:rPr>
                <w:rFonts w:ascii="Georgia" w:eastAsia="Times New Roman" w:hAnsi="Georgia" w:cs="Times New Roman"/>
                <w:spacing w:val="-1"/>
                <w:sz w:val="20"/>
                <w:szCs w:val="20"/>
                <w:lang w:val="en-GB"/>
              </w:rPr>
              <w:t>ResultType</w:t>
            </w:r>
            <w:proofErr w:type="spellEnd"/>
          </w:p>
        </w:tc>
        <w:tc>
          <w:tcPr>
            <w:tcW w:w="3686" w:type="dxa"/>
            <w:shd w:val="clear" w:color="auto" w:fill="CCFFCC"/>
          </w:tcPr>
          <w:p w14:paraId="04A15DD3" w14:textId="7E2805EB" w:rsidR="00BD182F" w:rsidRPr="00253AB3" w:rsidRDefault="00A52419" w:rsidP="00A638D6">
            <w:pPr>
              <w:pStyle w:val="TableParagraph"/>
              <w:spacing w:line="226" w:lineRule="exact"/>
              <w:ind w:left="102"/>
              <w:rPr>
                <w:rFonts w:ascii="Georgia" w:eastAsia="Times New Roman" w:hAnsi="Georgia" w:cs="Times New Roman"/>
                <w:spacing w:val="-1"/>
                <w:sz w:val="20"/>
                <w:szCs w:val="20"/>
              </w:rPr>
            </w:pPr>
            <w:r w:rsidRPr="00253AB3">
              <w:rPr>
                <w:rFonts w:ascii="Georgia" w:hAnsi="Georgia"/>
                <w:sz w:val="20"/>
                <w:szCs w:val="20"/>
              </w:rPr>
              <w:t xml:space="preserve">Innehåller information om begäran gick bra eller </w:t>
            </w:r>
            <w:proofErr w:type="gramStart"/>
            <w:r w:rsidRPr="00253AB3">
              <w:rPr>
                <w:rFonts w:ascii="Georgia" w:hAnsi="Georgia"/>
                <w:sz w:val="20"/>
                <w:szCs w:val="20"/>
              </w:rPr>
              <w:t>ej</w:t>
            </w:r>
            <w:proofErr w:type="gramEnd"/>
            <w:r w:rsidRPr="00253AB3">
              <w:rPr>
                <w:rFonts w:ascii="Georgia" w:hAnsi="Georgia"/>
                <w:sz w:val="20"/>
                <w:szCs w:val="20"/>
              </w:rPr>
              <w:t>.</w:t>
            </w:r>
          </w:p>
        </w:tc>
        <w:tc>
          <w:tcPr>
            <w:tcW w:w="1559" w:type="dxa"/>
            <w:shd w:val="clear" w:color="auto" w:fill="CCFFCC"/>
          </w:tcPr>
          <w:p w14:paraId="3D9916DC" w14:textId="5A51C62D" w:rsidR="00BD182F" w:rsidRPr="00A52419" w:rsidRDefault="00A52419" w:rsidP="00A638D6">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1</w:t>
            </w:r>
            <w:proofErr w:type="gramStart"/>
            <w:r w:rsidR="00CC3EA8">
              <w:rPr>
                <w:rFonts w:ascii="Georgia" w:eastAsia="Times New Roman" w:hAnsi="Georgia" w:cs="Times New Roman"/>
                <w:spacing w:val="-1"/>
                <w:sz w:val="20"/>
                <w:szCs w:val="20"/>
              </w:rPr>
              <w:t>..</w:t>
            </w:r>
            <w:proofErr w:type="gramEnd"/>
            <w:r w:rsidR="00CC3EA8">
              <w:rPr>
                <w:rFonts w:ascii="Georgia" w:eastAsia="Times New Roman" w:hAnsi="Georgia" w:cs="Times New Roman"/>
                <w:spacing w:val="-1"/>
                <w:sz w:val="20"/>
                <w:szCs w:val="20"/>
              </w:rPr>
              <w:t>1</w:t>
            </w:r>
          </w:p>
        </w:tc>
      </w:tr>
      <w:tr w:rsidR="002E4AFC" w:rsidRPr="002E4AFC" w14:paraId="782BDAB4" w14:textId="77777777" w:rsidTr="00601C65">
        <w:tc>
          <w:tcPr>
            <w:tcW w:w="2660" w:type="dxa"/>
            <w:shd w:val="clear" w:color="auto" w:fill="CCFFCC"/>
          </w:tcPr>
          <w:p w14:paraId="24C187CA" w14:textId="77777777" w:rsidR="002E4AFC" w:rsidRDefault="002E4AFC" w:rsidP="00A638D6">
            <w:pPr>
              <w:pStyle w:val="TableParagraph"/>
              <w:spacing w:line="229" w:lineRule="exact"/>
              <w:ind w:left="102"/>
              <w:rPr>
                <w:rFonts w:ascii="Georgia" w:eastAsia="Times New Roman" w:hAnsi="Georgia" w:cs="Times New Roman"/>
                <w:spacing w:val="-1"/>
                <w:sz w:val="20"/>
                <w:szCs w:val="20"/>
                <w:lang w:val="en-GB"/>
              </w:rPr>
            </w:pPr>
            <w:proofErr w:type="spellStart"/>
            <w:r w:rsidRPr="002E4AFC">
              <w:rPr>
                <w:rFonts w:ascii="Georgia" w:eastAsia="Times New Roman" w:hAnsi="Georgia" w:cs="Times New Roman"/>
                <w:spacing w:val="-1"/>
                <w:sz w:val="20"/>
                <w:szCs w:val="20"/>
                <w:lang w:val="en-GB"/>
              </w:rPr>
              <w:t>resultCode</w:t>
            </w:r>
            <w:proofErr w:type="spellEnd"/>
          </w:p>
          <w:p w14:paraId="0ADE608A" w14:textId="5ECFD195" w:rsidR="002E4AFC" w:rsidRPr="002E4AFC" w:rsidRDefault="002E4AFC" w:rsidP="00A638D6">
            <w:pPr>
              <w:pStyle w:val="TableParagraph"/>
              <w:spacing w:line="229" w:lineRule="exact"/>
              <w:ind w:left="102"/>
              <w:rPr>
                <w:rFonts w:ascii="Georgia" w:eastAsia="Times New Roman" w:hAnsi="Georgia" w:cs="Times New Roman"/>
                <w:spacing w:val="-1"/>
                <w:sz w:val="20"/>
                <w:szCs w:val="20"/>
                <w:lang w:val="en-GB"/>
              </w:rPr>
            </w:pPr>
          </w:p>
        </w:tc>
        <w:tc>
          <w:tcPr>
            <w:tcW w:w="1984" w:type="dxa"/>
            <w:shd w:val="clear" w:color="auto" w:fill="CCFFCC"/>
          </w:tcPr>
          <w:p w14:paraId="102A3865" w14:textId="543A6113" w:rsidR="002E4AFC" w:rsidRPr="002E4AFC" w:rsidRDefault="002E4AFC" w:rsidP="00A638D6">
            <w:pPr>
              <w:pStyle w:val="TableParagraph"/>
              <w:spacing w:line="226" w:lineRule="exact"/>
              <w:ind w:left="102"/>
              <w:rPr>
                <w:rFonts w:ascii="Georgia" w:eastAsia="Times New Roman" w:hAnsi="Georgia" w:cs="Times New Roman"/>
                <w:spacing w:val="-1"/>
                <w:sz w:val="20"/>
                <w:szCs w:val="20"/>
                <w:lang w:val="en-GB"/>
              </w:rPr>
            </w:pPr>
            <w:proofErr w:type="spellStart"/>
            <w:r w:rsidRPr="002E4AFC">
              <w:rPr>
                <w:rFonts w:ascii="Georgia" w:eastAsia="Times New Roman" w:hAnsi="Georgia" w:cs="Times New Roman"/>
                <w:spacing w:val="-1"/>
                <w:sz w:val="20"/>
                <w:szCs w:val="20"/>
                <w:lang w:val="en-GB"/>
              </w:rPr>
              <w:t>ResultCodeEnum</w:t>
            </w:r>
            <w:proofErr w:type="spellEnd"/>
          </w:p>
        </w:tc>
        <w:tc>
          <w:tcPr>
            <w:tcW w:w="3686" w:type="dxa"/>
            <w:shd w:val="clear" w:color="auto" w:fill="CCFFCC"/>
          </w:tcPr>
          <w:p w14:paraId="3EC23F40" w14:textId="25E3287C" w:rsidR="002E4AFC" w:rsidRPr="00253AB3" w:rsidRDefault="00A52419" w:rsidP="00A638D6">
            <w:pPr>
              <w:pStyle w:val="TableParagraph"/>
              <w:spacing w:line="226" w:lineRule="exact"/>
              <w:ind w:left="102"/>
              <w:rPr>
                <w:rFonts w:ascii="Georgia" w:eastAsia="Times New Roman" w:hAnsi="Georgia" w:cs="Times New Roman"/>
                <w:spacing w:val="-1"/>
                <w:sz w:val="20"/>
                <w:szCs w:val="20"/>
              </w:rPr>
            </w:pPr>
            <w:r w:rsidRPr="00253AB3">
              <w:rPr>
                <w:rFonts w:ascii="Georgia" w:hAnsi="Georgia"/>
                <w:sz w:val="20"/>
                <w:szCs w:val="20"/>
              </w:rPr>
              <w:t>Kan endast vara OK, INFO eller ERROR</w:t>
            </w:r>
          </w:p>
        </w:tc>
        <w:tc>
          <w:tcPr>
            <w:tcW w:w="1559" w:type="dxa"/>
            <w:shd w:val="clear" w:color="auto" w:fill="CCFFCC"/>
          </w:tcPr>
          <w:p w14:paraId="3D015BCF" w14:textId="0E2C8930" w:rsidR="002E4AFC" w:rsidRPr="002E4AFC" w:rsidRDefault="002E4AFC" w:rsidP="00A638D6">
            <w:pPr>
              <w:pStyle w:val="TableParagraph"/>
              <w:spacing w:line="226" w:lineRule="exact"/>
              <w:ind w:left="102"/>
              <w:jc w:val="center"/>
              <w:rPr>
                <w:rFonts w:ascii="Georgia" w:eastAsia="Times New Roman" w:hAnsi="Georgia" w:cs="Times New Roman"/>
                <w:spacing w:val="-1"/>
                <w:sz w:val="20"/>
                <w:szCs w:val="20"/>
                <w:lang w:val="en-GB"/>
              </w:rPr>
            </w:pPr>
            <w:r w:rsidRPr="002E4AFC">
              <w:rPr>
                <w:rFonts w:ascii="Georgia" w:eastAsia="Times New Roman" w:hAnsi="Georgia" w:cs="Times New Roman"/>
                <w:spacing w:val="-1"/>
                <w:sz w:val="20"/>
                <w:szCs w:val="20"/>
                <w:lang w:val="en-GB"/>
              </w:rPr>
              <w:t>1</w:t>
            </w:r>
            <w:r w:rsidR="00CC3EA8">
              <w:rPr>
                <w:rFonts w:ascii="Georgia" w:eastAsia="Times New Roman" w:hAnsi="Georgia" w:cs="Times New Roman"/>
                <w:spacing w:val="-1"/>
                <w:sz w:val="20"/>
                <w:szCs w:val="20"/>
                <w:lang w:val="en-GB"/>
              </w:rPr>
              <w:t>..1</w:t>
            </w:r>
          </w:p>
        </w:tc>
      </w:tr>
      <w:tr w:rsidR="002E4AFC" w:rsidRPr="00A52419" w14:paraId="31CDBF60" w14:textId="77777777" w:rsidTr="00A638D6">
        <w:tc>
          <w:tcPr>
            <w:tcW w:w="2660" w:type="dxa"/>
            <w:shd w:val="clear" w:color="auto" w:fill="auto"/>
          </w:tcPr>
          <w:p w14:paraId="0E613D8C" w14:textId="77777777" w:rsidR="002E4AFC" w:rsidRDefault="002E4AFC" w:rsidP="00A638D6">
            <w:pPr>
              <w:pStyle w:val="TableParagraph"/>
              <w:spacing w:line="229" w:lineRule="exact"/>
              <w:ind w:left="102"/>
              <w:rPr>
                <w:rFonts w:ascii="Georgia" w:eastAsia="Times New Roman" w:hAnsi="Georgia" w:cs="Times New Roman"/>
                <w:spacing w:val="-1"/>
                <w:sz w:val="20"/>
                <w:szCs w:val="20"/>
                <w:lang w:val="en-GB"/>
              </w:rPr>
            </w:pPr>
            <w:proofErr w:type="spellStart"/>
            <w:r w:rsidRPr="002E4AFC">
              <w:rPr>
                <w:rFonts w:ascii="Georgia" w:eastAsia="Times New Roman" w:hAnsi="Georgia" w:cs="Times New Roman"/>
                <w:spacing w:val="-1"/>
                <w:sz w:val="20"/>
                <w:szCs w:val="20"/>
                <w:lang w:val="en-GB"/>
              </w:rPr>
              <w:t>errorCode</w:t>
            </w:r>
            <w:proofErr w:type="spellEnd"/>
          </w:p>
          <w:p w14:paraId="478F1CEF" w14:textId="4F25FAC8" w:rsidR="002E4AFC" w:rsidRPr="002E4AFC" w:rsidRDefault="002E4AFC" w:rsidP="00A638D6">
            <w:pPr>
              <w:pStyle w:val="TableParagraph"/>
              <w:spacing w:line="229" w:lineRule="exact"/>
              <w:ind w:left="102"/>
              <w:rPr>
                <w:rFonts w:ascii="Georgia" w:eastAsia="Times New Roman" w:hAnsi="Georgia" w:cs="Times New Roman"/>
                <w:spacing w:val="-1"/>
                <w:sz w:val="20"/>
                <w:szCs w:val="20"/>
                <w:lang w:val="en-GB"/>
              </w:rPr>
            </w:pPr>
          </w:p>
        </w:tc>
        <w:tc>
          <w:tcPr>
            <w:tcW w:w="1984" w:type="dxa"/>
            <w:shd w:val="clear" w:color="auto" w:fill="auto"/>
          </w:tcPr>
          <w:p w14:paraId="5855DD7B" w14:textId="544E514C" w:rsidR="002E4AFC" w:rsidRPr="002E4AFC" w:rsidRDefault="002E4AFC" w:rsidP="00A638D6">
            <w:pPr>
              <w:pStyle w:val="TableParagraph"/>
              <w:spacing w:line="226" w:lineRule="exact"/>
              <w:ind w:left="102"/>
              <w:rPr>
                <w:rFonts w:ascii="Georgia" w:eastAsia="Times New Roman" w:hAnsi="Georgia" w:cs="Times New Roman"/>
                <w:spacing w:val="-1"/>
                <w:sz w:val="20"/>
                <w:szCs w:val="20"/>
                <w:lang w:val="en-GB"/>
              </w:rPr>
            </w:pPr>
            <w:proofErr w:type="spellStart"/>
            <w:r w:rsidRPr="002E4AFC">
              <w:rPr>
                <w:rFonts w:ascii="Georgia" w:eastAsia="Times New Roman" w:hAnsi="Georgia" w:cs="Times New Roman"/>
                <w:spacing w:val="-1"/>
                <w:sz w:val="20"/>
                <w:szCs w:val="20"/>
                <w:lang w:val="en-GB"/>
              </w:rPr>
              <w:t>ErrorCodeEnum</w:t>
            </w:r>
            <w:proofErr w:type="spellEnd"/>
          </w:p>
        </w:tc>
        <w:tc>
          <w:tcPr>
            <w:tcW w:w="3686" w:type="dxa"/>
            <w:shd w:val="clear" w:color="auto" w:fill="auto"/>
          </w:tcPr>
          <w:p w14:paraId="711E9DA9" w14:textId="3AB7D9CE" w:rsidR="002E4AFC" w:rsidRPr="00253AB3" w:rsidRDefault="00A52419" w:rsidP="00A52419">
            <w:pPr>
              <w:pStyle w:val="TableParagraph"/>
              <w:spacing w:line="226" w:lineRule="exact"/>
              <w:ind w:left="102"/>
              <w:rPr>
                <w:rFonts w:ascii="Georgia" w:eastAsia="Times New Roman" w:hAnsi="Georgia" w:cs="Times New Roman"/>
                <w:spacing w:val="-1"/>
                <w:sz w:val="20"/>
                <w:szCs w:val="20"/>
              </w:rPr>
            </w:pPr>
            <w:r w:rsidRPr="00253AB3">
              <w:rPr>
                <w:rFonts w:ascii="Georgia" w:hAnsi="Georgia"/>
                <w:sz w:val="20"/>
                <w:szCs w:val="20"/>
              </w:rPr>
              <w:t xml:space="preserve">Sätts endast om </w:t>
            </w:r>
            <w:proofErr w:type="spellStart"/>
            <w:r w:rsidRPr="00253AB3">
              <w:rPr>
                <w:rFonts w:ascii="Georgia" w:hAnsi="Georgia"/>
                <w:sz w:val="20"/>
                <w:szCs w:val="20"/>
              </w:rPr>
              <w:t>resultCode</w:t>
            </w:r>
            <w:proofErr w:type="spellEnd"/>
            <w:r w:rsidRPr="00253AB3">
              <w:rPr>
                <w:rFonts w:ascii="Georgia" w:hAnsi="Georgia"/>
                <w:sz w:val="20"/>
                <w:szCs w:val="20"/>
              </w:rPr>
              <w:t xml:space="preserve"> är ERROR. </w:t>
            </w:r>
          </w:p>
        </w:tc>
        <w:tc>
          <w:tcPr>
            <w:tcW w:w="1559" w:type="dxa"/>
            <w:shd w:val="clear" w:color="auto" w:fill="auto"/>
          </w:tcPr>
          <w:p w14:paraId="3E933E67" w14:textId="7204F8B9" w:rsidR="002E4AFC" w:rsidRPr="00A52419" w:rsidRDefault="002E4AFC" w:rsidP="00A638D6">
            <w:pPr>
              <w:pStyle w:val="TableParagraph"/>
              <w:spacing w:line="226" w:lineRule="exact"/>
              <w:ind w:left="102"/>
              <w:jc w:val="center"/>
              <w:rPr>
                <w:rFonts w:ascii="Georgia" w:eastAsia="Times New Roman" w:hAnsi="Georgia" w:cs="Times New Roman"/>
                <w:spacing w:val="-1"/>
                <w:sz w:val="20"/>
                <w:szCs w:val="20"/>
              </w:rPr>
            </w:pPr>
            <w:r w:rsidRPr="00A52419">
              <w:rPr>
                <w:rFonts w:ascii="Georgia" w:eastAsia="Times New Roman" w:hAnsi="Georgia" w:cs="Times New Roman"/>
                <w:spacing w:val="-1"/>
                <w:sz w:val="20"/>
                <w:szCs w:val="20"/>
              </w:rPr>
              <w:t>0</w:t>
            </w:r>
            <w:proofErr w:type="gramStart"/>
            <w:r w:rsidRPr="00A52419">
              <w:rPr>
                <w:rFonts w:ascii="Georgia" w:eastAsia="Times New Roman" w:hAnsi="Georgia" w:cs="Times New Roman"/>
                <w:spacing w:val="-1"/>
                <w:sz w:val="20"/>
                <w:szCs w:val="20"/>
              </w:rPr>
              <w:t>..</w:t>
            </w:r>
            <w:proofErr w:type="gramEnd"/>
            <w:r w:rsidRPr="00A52419">
              <w:rPr>
                <w:rFonts w:ascii="Georgia" w:eastAsia="Times New Roman" w:hAnsi="Georgia" w:cs="Times New Roman"/>
                <w:spacing w:val="-1"/>
                <w:sz w:val="20"/>
                <w:szCs w:val="20"/>
              </w:rPr>
              <w:t>1</w:t>
            </w:r>
          </w:p>
        </w:tc>
      </w:tr>
      <w:tr w:rsidR="002E4AFC" w:rsidRPr="00A52419" w14:paraId="729E1E47" w14:textId="77777777" w:rsidTr="00601C65">
        <w:tc>
          <w:tcPr>
            <w:tcW w:w="2660" w:type="dxa"/>
            <w:shd w:val="clear" w:color="auto" w:fill="CCFFCC"/>
          </w:tcPr>
          <w:p w14:paraId="027253D8" w14:textId="77777777" w:rsidR="002E4AFC" w:rsidRPr="00A52419" w:rsidRDefault="002E4AFC" w:rsidP="00A638D6">
            <w:pPr>
              <w:pStyle w:val="TableParagraph"/>
              <w:spacing w:line="229" w:lineRule="exact"/>
              <w:ind w:left="102"/>
              <w:rPr>
                <w:rFonts w:ascii="Georgia" w:eastAsia="Times New Roman" w:hAnsi="Georgia" w:cs="Times New Roman"/>
                <w:spacing w:val="-1"/>
                <w:sz w:val="20"/>
                <w:szCs w:val="20"/>
              </w:rPr>
            </w:pPr>
            <w:proofErr w:type="spellStart"/>
            <w:r w:rsidRPr="00A52419">
              <w:rPr>
                <w:rFonts w:ascii="Georgia" w:eastAsia="Times New Roman" w:hAnsi="Georgia" w:cs="Times New Roman"/>
                <w:spacing w:val="-1"/>
                <w:sz w:val="20"/>
                <w:szCs w:val="20"/>
              </w:rPr>
              <w:t>logId</w:t>
            </w:r>
            <w:proofErr w:type="spellEnd"/>
          </w:p>
          <w:p w14:paraId="396D99FE" w14:textId="3763135F" w:rsidR="002E4AFC" w:rsidRPr="00A52419" w:rsidRDefault="002E4AFC" w:rsidP="00A638D6">
            <w:pPr>
              <w:pStyle w:val="TableParagraph"/>
              <w:spacing w:line="229" w:lineRule="exact"/>
              <w:ind w:left="102"/>
              <w:rPr>
                <w:rFonts w:ascii="Georgia" w:eastAsia="Times New Roman" w:hAnsi="Georgia" w:cs="Times New Roman"/>
                <w:spacing w:val="-1"/>
                <w:sz w:val="20"/>
                <w:szCs w:val="20"/>
              </w:rPr>
            </w:pPr>
          </w:p>
        </w:tc>
        <w:tc>
          <w:tcPr>
            <w:tcW w:w="1984" w:type="dxa"/>
            <w:shd w:val="clear" w:color="auto" w:fill="CCFFCC"/>
          </w:tcPr>
          <w:p w14:paraId="3CB96723" w14:textId="0139E05D" w:rsidR="002E4AFC" w:rsidRPr="00A52419" w:rsidRDefault="002E4AFC" w:rsidP="00A638D6">
            <w:pPr>
              <w:pStyle w:val="TableParagraph"/>
              <w:spacing w:line="226" w:lineRule="exact"/>
              <w:ind w:left="102"/>
              <w:rPr>
                <w:rFonts w:ascii="Georgia" w:eastAsia="Times New Roman" w:hAnsi="Georgia" w:cs="Times New Roman"/>
                <w:spacing w:val="-1"/>
                <w:sz w:val="20"/>
                <w:szCs w:val="20"/>
              </w:rPr>
            </w:pPr>
            <w:r w:rsidRPr="00A52419">
              <w:rPr>
                <w:rFonts w:ascii="Georgia" w:eastAsia="Times New Roman" w:hAnsi="Georgia" w:cs="Times New Roman"/>
                <w:spacing w:val="-1"/>
                <w:sz w:val="20"/>
                <w:szCs w:val="20"/>
              </w:rPr>
              <w:t>String</w:t>
            </w:r>
          </w:p>
        </w:tc>
        <w:tc>
          <w:tcPr>
            <w:tcW w:w="3686" w:type="dxa"/>
            <w:shd w:val="clear" w:color="auto" w:fill="CCFFCC"/>
          </w:tcPr>
          <w:p w14:paraId="2FB67698" w14:textId="05AF3947" w:rsidR="002E4AFC" w:rsidRPr="00253AB3" w:rsidRDefault="00A52419" w:rsidP="00A638D6">
            <w:pPr>
              <w:pStyle w:val="TableParagraph"/>
              <w:spacing w:line="226" w:lineRule="exact"/>
              <w:ind w:left="102"/>
              <w:rPr>
                <w:rFonts w:ascii="Georgia" w:eastAsia="Times New Roman" w:hAnsi="Georgia" w:cs="Times New Roman"/>
                <w:spacing w:val="-1"/>
                <w:sz w:val="20"/>
                <w:szCs w:val="20"/>
              </w:rPr>
            </w:pPr>
            <w:r w:rsidRPr="00253AB3">
              <w:rPr>
                <w:rFonts w:ascii="Georgia" w:hAnsi="Georgia"/>
                <w:sz w:val="20"/>
                <w:szCs w:val="20"/>
              </w:rPr>
              <w:t>En UUID som kan användas vid felanmälan för att användas vid felsökning av producent.</w:t>
            </w:r>
          </w:p>
        </w:tc>
        <w:tc>
          <w:tcPr>
            <w:tcW w:w="1559" w:type="dxa"/>
            <w:shd w:val="clear" w:color="auto" w:fill="CCFFCC"/>
          </w:tcPr>
          <w:p w14:paraId="05F066A3" w14:textId="5D97ABEF" w:rsidR="002E4AFC" w:rsidRPr="00A52419" w:rsidRDefault="002E4AFC" w:rsidP="00A638D6">
            <w:pPr>
              <w:pStyle w:val="TableParagraph"/>
              <w:spacing w:line="226" w:lineRule="exact"/>
              <w:ind w:left="102"/>
              <w:jc w:val="center"/>
              <w:rPr>
                <w:rFonts w:ascii="Georgia" w:eastAsia="Times New Roman" w:hAnsi="Georgia" w:cs="Times New Roman"/>
                <w:spacing w:val="-1"/>
                <w:sz w:val="20"/>
                <w:szCs w:val="20"/>
              </w:rPr>
            </w:pPr>
            <w:r w:rsidRPr="00A52419">
              <w:rPr>
                <w:rFonts w:ascii="Georgia" w:eastAsia="Times New Roman" w:hAnsi="Georgia" w:cs="Times New Roman"/>
                <w:spacing w:val="-1"/>
                <w:sz w:val="20"/>
                <w:szCs w:val="20"/>
              </w:rPr>
              <w:t>1</w:t>
            </w:r>
            <w:proofErr w:type="gramStart"/>
            <w:r w:rsidR="00CC3EA8">
              <w:rPr>
                <w:rFonts w:ascii="Georgia" w:eastAsia="Times New Roman" w:hAnsi="Georgia" w:cs="Times New Roman"/>
                <w:spacing w:val="-1"/>
                <w:sz w:val="20"/>
                <w:szCs w:val="20"/>
              </w:rPr>
              <w:t>..</w:t>
            </w:r>
            <w:proofErr w:type="gramEnd"/>
            <w:r w:rsidR="00CC3EA8">
              <w:rPr>
                <w:rFonts w:ascii="Georgia" w:eastAsia="Times New Roman" w:hAnsi="Georgia" w:cs="Times New Roman"/>
                <w:spacing w:val="-1"/>
                <w:sz w:val="20"/>
                <w:szCs w:val="20"/>
              </w:rPr>
              <w:t>1</w:t>
            </w:r>
          </w:p>
        </w:tc>
      </w:tr>
      <w:tr w:rsidR="00A52419" w:rsidRPr="00A52419" w14:paraId="7A8D9B52" w14:textId="77777777" w:rsidTr="00A638D6">
        <w:tc>
          <w:tcPr>
            <w:tcW w:w="2660" w:type="dxa"/>
            <w:shd w:val="clear" w:color="auto" w:fill="auto"/>
          </w:tcPr>
          <w:p w14:paraId="3451EAB8" w14:textId="0AF143F1" w:rsidR="00A52419" w:rsidRPr="00A52419" w:rsidRDefault="00A52419" w:rsidP="00A638D6">
            <w:pPr>
              <w:pStyle w:val="TableParagraph"/>
              <w:spacing w:line="229" w:lineRule="exact"/>
              <w:ind w:left="102"/>
              <w:rPr>
                <w:rFonts w:ascii="Georgia" w:eastAsia="Times New Roman" w:hAnsi="Georgia" w:cs="Times New Roman"/>
                <w:spacing w:val="-1"/>
                <w:sz w:val="20"/>
                <w:szCs w:val="20"/>
              </w:rPr>
            </w:pPr>
            <w:proofErr w:type="spellStart"/>
            <w:r>
              <w:rPr>
                <w:rFonts w:ascii="Georgia" w:eastAsia="Times New Roman" w:hAnsi="Georgia" w:cs="Times New Roman"/>
                <w:spacing w:val="-1"/>
                <w:sz w:val="20"/>
                <w:szCs w:val="20"/>
              </w:rPr>
              <w:t>subcode</w:t>
            </w:r>
            <w:proofErr w:type="spellEnd"/>
          </w:p>
        </w:tc>
        <w:tc>
          <w:tcPr>
            <w:tcW w:w="1984" w:type="dxa"/>
            <w:shd w:val="clear" w:color="auto" w:fill="auto"/>
          </w:tcPr>
          <w:p w14:paraId="45A65668" w14:textId="510A5291" w:rsidR="00A52419" w:rsidRPr="00A52419" w:rsidRDefault="00A52419" w:rsidP="00A638D6">
            <w:pPr>
              <w:pStyle w:val="TableParagraph"/>
              <w:spacing w:line="226" w:lineRule="exact"/>
              <w:ind w:left="102"/>
              <w:rPr>
                <w:rFonts w:ascii="Georgia" w:eastAsia="Times New Roman" w:hAnsi="Georgia" w:cs="Times New Roman"/>
                <w:spacing w:val="-1"/>
                <w:sz w:val="20"/>
                <w:szCs w:val="20"/>
              </w:rPr>
            </w:pPr>
            <w:r>
              <w:rPr>
                <w:rFonts w:ascii="Georgia" w:eastAsia="Times New Roman" w:hAnsi="Georgia" w:cs="Times New Roman"/>
                <w:spacing w:val="-1"/>
                <w:sz w:val="20"/>
                <w:szCs w:val="20"/>
              </w:rPr>
              <w:t>String</w:t>
            </w:r>
          </w:p>
        </w:tc>
        <w:tc>
          <w:tcPr>
            <w:tcW w:w="3686" w:type="dxa"/>
            <w:shd w:val="clear" w:color="auto" w:fill="auto"/>
          </w:tcPr>
          <w:p w14:paraId="194DAB26" w14:textId="6E111B36" w:rsidR="00A52419" w:rsidRPr="00253AB3" w:rsidRDefault="00601C65" w:rsidP="00A638D6">
            <w:pPr>
              <w:pStyle w:val="TableParagraph"/>
              <w:spacing w:line="226" w:lineRule="exact"/>
              <w:ind w:left="102"/>
              <w:rPr>
                <w:rFonts w:ascii="Georgia" w:hAnsi="Georgia"/>
                <w:sz w:val="20"/>
                <w:szCs w:val="20"/>
              </w:rPr>
            </w:pPr>
            <w:r>
              <w:rPr>
                <w:rFonts w:ascii="Georgia" w:hAnsi="Georgia"/>
                <w:sz w:val="20"/>
                <w:szCs w:val="20"/>
              </w:rPr>
              <w:t xml:space="preserve">Inga </w:t>
            </w:r>
            <w:proofErr w:type="spellStart"/>
            <w:r>
              <w:rPr>
                <w:rFonts w:ascii="Georgia" w:hAnsi="Georgia"/>
                <w:sz w:val="20"/>
                <w:szCs w:val="20"/>
              </w:rPr>
              <w:t>subkoder</w:t>
            </w:r>
            <w:proofErr w:type="spellEnd"/>
            <w:r>
              <w:rPr>
                <w:rFonts w:ascii="Georgia" w:hAnsi="Georgia"/>
                <w:sz w:val="20"/>
                <w:szCs w:val="20"/>
              </w:rPr>
              <w:t xml:space="preserve"> definierade.</w:t>
            </w:r>
          </w:p>
        </w:tc>
        <w:tc>
          <w:tcPr>
            <w:tcW w:w="1559" w:type="dxa"/>
            <w:shd w:val="clear" w:color="auto" w:fill="auto"/>
          </w:tcPr>
          <w:p w14:paraId="53ABA2B3" w14:textId="04E2061C" w:rsidR="00A52419" w:rsidRPr="00A52419" w:rsidRDefault="00601C65" w:rsidP="00A638D6">
            <w:pPr>
              <w:pStyle w:val="TableParagraph"/>
              <w:spacing w:line="226" w:lineRule="exact"/>
              <w:ind w:left="102"/>
              <w:jc w:val="center"/>
              <w:rPr>
                <w:rFonts w:ascii="Georgia" w:eastAsia="Times New Roman" w:hAnsi="Georgia" w:cs="Times New Roman"/>
                <w:spacing w:val="-1"/>
                <w:sz w:val="20"/>
                <w:szCs w:val="20"/>
              </w:rPr>
            </w:pPr>
            <w:r>
              <w:rPr>
                <w:rFonts w:ascii="Georgia" w:eastAsia="Times New Roman" w:hAnsi="Georgia" w:cs="Times New Roman"/>
                <w:spacing w:val="-1"/>
                <w:sz w:val="20"/>
                <w:szCs w:val="20"/>
              </w:rPr>
              <w:t>0</w:t>
            </w:r>
            <w:proofErr w:type="gramStart"/>
            <w:r>
              <w:rPr>
                <w:rFonts w:ascii="Georgia" w:eastAsia="Times New Roman" w:hAnsi="Georgia" w:cs="Times New Roman"/>
                <w:spacing w:val="-1"/>
                <w:sz w:val="20"/>
                <w:szCs w:val="20"/>
              </w:rPr>
              <w:t>..</w:t>
            </w:r>
            <w:proofErr w:type="gramEnd"/>
            <w:r>
              <w:rPr>
                <w:rFonts w:ascii="Georgia" w:eastAsia="Times New Roman" w:hAnsi="Georgia" w:cs="Times New Roman"/>
                <w:spacing w:val="-1"/>
                <w:sz w:val="20"/>
                <w:szCs w:val="20"/>
              </w:rPr>
              <w:t>1</w:t>
            </w:r>
          </w:p>
        </w:tc>
      </w:tr>
      <w:tr w:rsidR="002E4AFC" w:rsidRPr="00A52419" w14:paraId="545DA1E7" w14:textId="77777777" w:rsidTr="00A638D6">
        <w:tc>
          <w:tcPr>
            <w:tcW w:w="2660" w:type="dxa"/>
            <w:shd w:val="clear" w:color="auto" w:fill="auto"/>
          </w:tcPr>
          <w:p w14:paraId="6A8CAFD9" w14:textId="77777777" w:rsidR="002E4AFC" w:rsidRPr="00A52419" w:rsidRDefault="002E4AFC" w:rsidP="00A638D6">
            <w:pPr>
              <w:pStyle w:val="TableParagraph"/>
              <w:spacing w:line="229" w:lineRule="exact"/>
              <w:ind w:left="102"/>
              <w:rPr>
                <w:rFonts w:ascii="Georgia" w:eastAsia="Times New Roman" w:hAnsi="Georgia" w:cs="Times New Roman"/>
                <w:spacing w:val="-1"/>
                <w:sz w:val="20"/>
                <w:szCs w:val="20"/>
              </w:rPr>
            </w:pPr>
            <w:proofErr w:type="spellStart"/>
            <w:r w:rsidRPr="00A52419">
              <w:rPr>
                <w:rFonts w:ascii="Georgia" w:eastAsia="Times New Roman" w:hAnsi="Georgia" w:cs="Times New Roman"/>
                <w:spacing w:val="-1"/>
                <w:sz w:val="20"/>
                <w:szCs w:val="20"/>
              </w:rPr>
              <w:t>message</w:t>
            </w:r>
            <w:proofErr w:type="spellEnd"/>
          </w:p>
          <w:p w14:paraId="509C4B50" w14:textId="5A380E77" w:rsidR="002E4AFC" w:rsidRPr="00A52419" w:rsidRDefault="002E4AFC" w:rsidP="00A638D6">
            <w:pPr>
              <w:pStyle w:val="TableParagraph"/>
              <w:spacing w:line="229" w:lineRule="exact"/>
              <w:ind w:left="102"/>
              <w:rPr>
                <w:rFonts w:ascii="Georgia" w:eastAsia="Times New Roman" w:hAnsi="Georgia" w:cs="Times New Roman"/>
                <w:spacing w:val="-1"/>
                <w:sz w:val="20"/>
                <w:szCs w:val="20"/>
              </w:rPr>
            </w:pPr>
          </w:p>
        </w:tc>
        <w:tc>
          <w:tcPr>
            <w:tcW w:w="1984" w:type="dxa"/>
            <w:shd w:val="clear" w:color="auto" w:fill="auto"/>
          </w:tcPr>
          <w:p w14:paraId="17021049" w14:textId="5400509E" w:rsidR="002E4AFC" w:rsidRPr="00A52419" w:rsidRDefault="002E4AFC" w:rsidP="00A638D6">
            <w:pPr>
              <w:pStyle w:val="TableParagraph"/>
              <w:spacing w:line="226" w:lineRule="exact"/>
              <w:ind w:left="102"/>
              <w:rPr>
                <w:rFonts w:ascii="Georgia" w:eastAsia="Times New Roman" w:hAnsi="Georgia" w:cs="Times New Roman"/>
                <w:spacing w:val="-1"/>
                <w:sz w:val="20"/>
                <w:szCs w:val="20"/>
              </w:rPr>
            </w:pPr>
            <w:r w:rsidRPr="00A52419">
              <w:rPr>
                <w:rFonts w:ascii="Georgia" w:eastAsia="Times New Roman" w:hAnsi="Georgia" w:cs="Times New Roman"/>
                <w:spacing w:val="-1"/>
                <w:sz w:val="20"/>
                <w:szCs w:val="20"/>
              </w:rPr>
              <w:t>String</w:t>
            </w:r>
          </w:p>
        </w:tc>
        <w:tc>
          <w:tcPr>
            <w:tcW w:w="3686" w:type="dxa"/>
            <w:shd w:val="clear" w:color="auto" w:fill="auto"/>
          </w:tcPr>
          <w:p w14:paraId="45377A4A" w14:textId="281C2FF5" w:rsidR="002E4AFC" w:rsidRPr="00253AB3" w:rsidRDefault="00A52419" w:rsidP="00A638D6">
            <w:pPr>
              <w:pStyle w:val="TableParagraph"/>
              <w:spacing w:line="226" w:lineRule="exact"/>
              <w:ind w:left="102"/>
              <w:rPr>
                <w:rFonts w:ascii="Georgia" w:eastAsia="Times New Roman" w:hAnsi="Georgia" w:cs="Times New Roman"/>
                <w:spacing w:val="-1"/>
                <w:sz w:val="20"/>
                <w:szCs w:val="20"/>
              </w:rPr>
            </w:pPr>
            <w:r w:rsidRPr="00253AB3">
              <w:rPr>
                <w:rFonts w:ascii="Georgia" w:hAnsi="Georgia"/>
                <w:sz w:val="20"/>
                <w:szCs w:val="20"/>
              </w:rPr>
              <w:t>En beskrivande text som kan visas för användaren.</w:t>
            </w:r>
          </w:p>
        </w:tc>
        <w:tc>
          <w:tcPr>
            <w:tcW w:w="1559" w:type="dxa"/>
            <w:shd w:val="clear" w:color="auto" w:fill="auto"/>
          </w:tcPr>
          <w:p w14:paraId="7C5B4471" w14:textId="2CA08AAE" w:rsidR="002E4AFC" w:rsidRPr="00A52419" w:rsidRDefault="002E4AFC" w:rsidP="00A638D6">
            <w:pPr>
              <w:pStyle w:val="TableParagraph"/>
              <w:spacing w:line="226" w:lineRule="exact"/>
              <w:ind w:left="102"/>
              <w:jc w:val="center"/>
              <w:rPr>
                <w:rFonts w:ascii="Georgia" w:eastAsia="Times New Roman" w:hAnsi="Georgia" w:cs="Times New Roman"/>
                <w:spacing w:val="-1"/>
                <w:sz w:val="20"/>
                <w:szCs w:val="20"/>
              </w:rPr>
            </w:pPr>
            <w:r w:rsidRPr="00A52419">
              <w:rPr>
                <w:rFonts w:ascii="Georgia" w:eastAsia="Times New Roman" w:hAnsi="Georgia" w:cs="Times New Roman"/>
                <w:spacing w:val="-1"/>
                <w:sz w:val="20"/>
                <w:szCs w:val="20"/>
              </w:rPr>
              <w:t>0</w:t>
            </w:r>
            <w:proofErr w:type="gramStart"/>
            <w:r w:rsidRPr="00A52419">
              <w:rPr>
                <w:rFonts w:ascii="Georgia" w:eastAsia="Times New Roman" w:hAnsi="Georgia" w:cs="Times New Roman"/>
                <w:spacing w:val="-1"/>
                <w:sz w:val="20"/>
                <w:szCs w:val="20"/>
              </w:rPr>
              <w:t>..</w:t>
            </w:r>
            <w:proofErr w:type="gramEnd"/>
            <w:r w:rsidRPr="00A52419">
              <w:rPr>
                <w:rFonts w:ascii="Georgia" w:eastAsia="Times New Roman" w:hAnsi="Georgia" w:cs="Times New Roman"/>
                <w:spacing w:val="-1"/>
                <w:sz w:val="20"/>
                <w:szCs w:val="20"/>
              </w:rPr>
              <w:t>1</w:t>
            </w:r>
          </w:p>
        </w:tc>
      </w:tr>
    </w:tbl>
    <w:p w14:paraId="30E03CEA" w14:textId="77777777" w:rsidR="002E4AFC" w:rsidRDefault="002E4AFC" w:rsidP="0039481C"/>
    <w:p w14:paraId="77E9D006" w14:textId="77777777" w:rsidR="0039481C" w:rsidRPr="00ED19D0" w:rsidRDefault="0039481C" w:rsidP="0039481C">
      <w:pPr>
        <w:pStyle w:val="Brdtext"/>
      </w:pPr>
    </w:p>
    <w:p w14:paraId="5FDE6A04" w14:textId="77777777" w:rsidR="0039481C" w:rsidRPr="006B510A" w:rsidRDefault="0039481C" w:rsidP="0039481C">
      <w:pPr>
        <w:pStyle w:val="Rubrik3"/>
      </w:pPr>
      <w:bookmarkStart w:id="104" w:name="_Toc243452573"/>
      <w:bookmarkStart w:id="105" w:name="_Toc287724217"/>
      <w:r w:rsidRPr="006B510A">
        <w:t>Övriga regler</w:t>
      </w:r>
      <w:bookmarkEnd w:id="104"/>
      <w:bookmarkEnd w:id="105"/>
    </w:p>
    <w:p w14:paraId="2774F5E5" w14:textId="336860F1" w:rsidR="00A91D47" w:rsidRDefault="00A91D47" w:rsidP="0039481C">
      <w:r>
        <w:t>R1: En uppdatering av beställning sker med status NEW och ett tidigare använt id.</w:t>
      </w:r>
    </w:p>
    <w:p w14:paraId="0278DEEA" w14:textId="77777777" w:rsidR="00997851" w:rsidRDefault="00997851" w:rsidP="0039481C"/>
    <w:p w14:paraId="54C7F2F8" w14:textId="15B04C8A" w:rsidR="0039481C" w:rsidRDefault="00A91D47" w:rsidP="0039481C">
      <w:r>
        <w:lastRenderedPageBreak/>
        <w:t>R2</w:t>
      </w:r>
      <w:r w:rsidR="006B510A">
        <w:t>: En uppdatera</w:t>
      </w:r>
      <w:r w:rsidR="00E94591">
        <w:t>n</w:t>
      </w:r>
      <w:r w:rsidR="006B510A">
        <w:t>d</w:t>
      </w:r>
      <w:r w:rsidR="00E94591">
        <w:t>e</w:t>
      </w:r>
      <w:r w:rsidR="006B510A">
        <w:t xml:space="preserve"> beställning</w:t>
      </w:r>
      <w:r w:rsidR="00C11168">
        <w:t xml:space="preserve"> </w:t>
      </w:r>
      <w:r w:rsidR="006B510A">
        <w:t>får endast innehålla en förändrad kalenderangivelse.</w:t>
      </w:r>
      <w:r w:rsidR="00E94591">
        <w:t xml:space="preserve"> Om något annat skiljer skall tjänsteproducenten returnera ett svar med </w:t>
      </w:r>
      <w:proofErr w:type="spellStart"/>
      <w:r w:rsidR="00E94591">
        <w:t>errorCode</w:t>
      </w:r>
      <w:proofErr w:type="spellEnd"/>
      <w:r w:rsidR="00E94591">
        <w:t xml:space="preserve"> satt till INVALID_UPDATE.</w:t>
      </w:r>
    </w:p>
    <w:p w14:paraId="2055465B" w14:textId="77777777" w:rsidR="00997851" w:rsidRDefault="00997851" w:rsidP="0039481C"/>
    <w:p w14:paraId="68FA5F0A" w14:textId="2FF2F1D4" w:rsidR="00E857D0" w:rsidRPr="00E94591" w:rsidRDefault="00E857D0" w:rsidP="0039481C">
      <w:r>
        <w:t xml:space="preserve">R3: Uppdatering av beställning ställer krav på att kalenderangivelsen </w:t>
      </w:r>
      <w:r w:rsidRPr="008B188A">
        <w:rPr>
          <w:b/>
        </w:rPr>
        <w:t>skall</w:t>
      </w:r>
      <w:r>
        <w:t xml:space="preserve"> ha samma UID som första beställningen samt att SEQUENCE(som börjar på noll ”0”) räknas upp för varje uppdatering.</w:t>
      </w:r>
    </w:p>
    <w:p w14:paraId="15C0FFB2" w14:textId="77777777" w:rsidR="0039481C" w:rsidRDefault="0039481C" w:rsidP="0039481C">
      <w:pPr>
        <w:rPr>
          <w:color w:val="4F81BD" w:themeColor="accent1"/>
        </w:rPr>
      </w:pPr>
    </w:p>
    <w:p w14:paraId="281DFCD9" w14:textId="77777777" w:rsidR="0039481C" w:rsidRPr="00776D68" w:rsidRDefault="0039481C" w:rsidP="0039481C">
      <w:pPr>
        <w:pStyle w:val="Rubrik4"/>
      </w:pPr>
      <w:r w:rsidRPr="00776D68">
        <w:t>Icke funktionella krav</w:t>
      </w:r>
    </w:p>
    <w:p w14:paraId="2179D89E" w14:textId="7FF95887" w:rsidR="0039481C" w:rsidRPr="00776D68" w:rsidRDefault="0039481C" w:rsidP="0039481C"/>
    <w:p w14:paraId="5A77D953" w14:textId="77777777" w:rsidR="0039481C" w:rsidRPr="00776D68" w:rsidRDefault="0039481C" w:rsidP="00C82AEE">
      <w:pPr>
        <w:pStyle w:val="Rubrik4"/>
      </w:pPr>
      <w:r w:rsidRPr="00776D68">
        <w:t>SLA-krav</w:t>
      </w:r>
    </w:p>
    <w:p w14:paraId="105D5932" w14:textId="77777777" w:rsidR="0039481C" w:rsidRDefault="0039481C" w:rsidP="0039481C"/>
    <w:p w14:paraId="6CCFEE64" w14:textId="77777777" w:rsidR="00C82AEE" w:rsidRPr="008B016A" w:rsidRDefault="00C82AEE" w:rsidP="0039481C"/>
    <w:p w14:paraId="39E1D409" w14:textId="124143BA" w:rsidR="00E127E3" w:rsidRDefault="00E127E3" w:rsidP="00654EE3"/>
    <w:sectPr w:rsidR="00E127E3" w:rsidSect="000A531A">
      <w:headerReference w:type="default" r:id="rId22"/>
      <w:footerReference w:type="default" r:id="rId23"/>
      <w:headerReference w:type="first" r:id="rId24"/>
      <w:footerReference w:type="first" r:id="rId25"/>
      <w:pgSz w:w="11906" w:h="16838" w:code="9"/>
      <w:pgMar w:top="3232" w:right="720" w:bottom="720" w:left="720" w:header="0" w:footer="90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BB135F" w14:textId="77777777" w:rsidR="00B719B8" w:rsidRDefault="00B719B8" w:rsidP="00C72B17">
      <w:pPr>
        <w:spacing w:line="240" w:lineRule="auto"/>
      </w:pPr>
      <w:r>
        <w:separator/>
      </w:r>
    </w:p>
  </w:endnote>
  <w:endnote w:type="continuationSeparator" w:id="0">
    <w:p w14:paraId="119C2F4D" w14:textId="77777777" w:rsidR="00B719B8" w:rsidRDefault="00B719B8" w:rsidP="00C72B17">
      <w:pPr>
        <w:spacing w:line="240" w:lineRule="auto"/>
      </w:pPr>
      <w:r>
        <w:continuationSeparator/>
      </w:r>
    </w:p>
  </w:endnote>
  <w:endnote w:type="continuationNotice" w:id="1">
    <w:p w14:paraId="3EFAC133" w14:textId="77777777" w:rsidR="00B719B8" w:rsidRDefault="00B719B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Times">
    <w:panose1 w:val="02020603050405020304"/>
    <w:charset w:val="00"/>
    <w:family w:val="roman"/>
    <w:pitch w:val="variable"/>
    <w:sig w:usb0="E0002AFF" w:usb1="C0007841"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648801" w14:textId="77777777" w:rsidR="008E5351" w:rsidRDefault="008E5351"/>
  <w:p w14:paraId="1FC233E8" w14:textId="77777777" w:rsidR="008E5351" w:rsidRDefault="008E5351"/>
  <w:tbl>
    <w:tblPr>
      <w:tblW w:w="9072" w:type="dxa"/>
      <w:tblInd w:w="817" w:type="dxa"/>
      <w:tblBorders>
        <w:left w:val="single" w:sz="4" w:space="0" w:color="00A9A7"/>
        <w:insideH w:val="single" w:sz="4" w:space="0" w:color="00A9A7"/>
        <w:insideV w:val="single" w:sz="4" w:space="0" w:color="00A9A7"/>
      </w:tblBorders>
      <w:tblLayout w:type="fixed"/>
      <w:tblLook w:val="01E0" w:firstRow="1" w:lastRow="1" w:firstColumn="1" w:lastColumn="1" w:noHBand="0" w:noVBand="0"/>
    </w:tblPr>
    <w:tblGrid>
      <w:gridCol w:w="1559"/>
      <w:gridCol w:w="2127"/>
      <w:gridCol w:w="2268"/>
      <w:gridCol w:w="2409"/>
      <w:gridCol w:w="709"/>
    </w:tblGrid>
    <w:tr w:rsidR="008E5351" w:rsidRPr="004A7C1C" w14:paraId="3C5A492F" w14:textId="77777777" w:rsidTr="00095A0D">
      <w:trPr>
        <w:trHeight w:val="629"/>
      </w:trPr>
      <w:tc>
        <w:tcPr>
          <w:tcW w:w="1559" w:type="dxa"/>
        </w:tcPr>
        <w:p w14:paraId="784DFED4" w14:textId="77777777" w:rsidR="008E5351" w:rsidRPr="001304B6" w:rsidRDefault="008E5351" w:rsidP="00095A0D">
          <w:pPr>
            <w:pStyle w:val="Sidfot"/>
            <w:ind w:left="0"/>
            <w:rPr>
              <w:rFonts w:ascii="Arial" w:eastAsia="Times New Roman" w:hAnsi="Arial"/>
              <w:color w:val="00A9A7"/>
              <w:sz w:val="14"/>
              <w:szCs w:val="24"/>
              <w:lang w:eastAsia="en-GB"/>
            </w:rPr>
          </w:pPr>
          <w:proofErr w:type="spellStart"/>
          <w:r w:rsidRPr="001304B6">
            <w:rPr>
              <w:rFonts w:ascii="Arial" w:eastAsia="Times New Roman" w:hAnsi="Arial"/>
              <w:color w:val="00A9A7"/>
              <w:sz w:val="14"/>
              <w:szCs w:val="24"/>
              <w:lang w:eastAsia="en-GB"/>
            </w:rPr>
            <w:t>Inera</w:t>
          </w:r>
          <w:proofErr w:type="spellEnd"/>
          <w:r w:rsidRPr="001304B6">
            <w:rPr>
              <w:rFonts w:ascii="Arial" w:eastAsia="Times New Roman" w:hAnsi="Arial"/>
              <w:color w:val="00A9A7"/>
              <w:sz w:val="14"/>
              <w:szCs w:val="24"/>
              <w:lang w:eastAsia="en-GB"/>
            </w:rPr>
            <w:t xml:space="preserve"> AB</w:t>
          </w:r>
        </w:p>
      </w:tc>
      <w:tc>
        <w:tcPr>
          <w:tcW w:w="2127" w:type="dxa"/>
        </w:tcPr>
        <w:p w14:paraId="63360A04" w14:textId="77777777" w:rsidR="008E5351" w:rsidRPr="001304B6" w:rsidRDefault="008E535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Box 177 03</w:t>
          </w:r>
        </w:p>
        <w:p w14:paraId="2B2B3729" w14:textId="77777777" w:rsidR="008E5351" w:rsidRPr="001304B6" w:rsidRDefault="008E535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Östgötagatan 12</w:t>
          </w:r>
        </w:p>
        <w:p w14:paraId="33EFF577" w14:textId="77777777" w:rsidR="008E5351" w:rsidRPr="001304B6" w:rsidRDefault="008E535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118 93 Stockholm</w:t>
          </w:r>
        </w:p>
      </w:tc>
      <w:tc>
        <w:tcPr>
          <w:tcW w:w="2268" w:type="dxa"/>
        </w:tcPr>
        <w:p w14:paraId="17A89A58" w14:textId="77777777" w:rsidR="008E5351" w:rsidRPr="00E13D7F" w:rsidRDefault="008E5351" w:rsidP="00095A0D">
          <w:pPr>
            <w:pStyle w:val="Sidfot"/>
            <w:ind w:left="0"/>
            <w:jc w:val="both"/>
            <w:rPr>
              <w:rFonts w:ascii="Arial" w:eastAsia="Times New Roman" w:hAnsi="Arial"/>
              <w:color w:val="00A9A7"/>
              <w:sz w:val="14"/>
              <w:szCs w:val="24"/>
              <w:lang w:val="en-GB" w:eastAsia="en-GB"/>
            </w:rPr>
          </w:pPr>
          <w:r w:rsidRPr="00E13D7F">
            <w:rPr>
              <w:rFonts w:ascii="Arial" w:eastAsia="Times New Roman" w:hAnsi="Arial"/>
              <w:color w:val="00A9A7"/>
              <w:sz w:val="14"/>
              <w:szCs w:val="24"/>
              <w:lang w:val="en-GB" w:eastAsia="en-GB"/>
            </w:rPr>
            <w:t>Tel 08 452 71 60</w:t>
          </w:r>
        </w:p>
        <w:p w14:paraId="3A35D9B7" w14:textId="77777777" w:rsidR="008E5351" w:rsidRPr="00E13D7F" w:rsidRDefault="008E5351" w:rsidP="00095A0D">
          <w:pPr>
            <w:pStyle w:val="Sidfot"/>
            <w:ind w:left="0"/>
            <w:jc w:val="both"/>
            <w:rPr>
              <w:rFonts w:ascii="Arial" w:eastAsia="Times New Roman" w:hAnsi="Arial"/>
              <w:color w:val="00A9A7"/>
              <w:sz w:val="14"/>
              <w:szCs w:val="24"/>
              <w:lang w:val="en-GB" w:eastAsia="en-GB"/>
            </w:rPr>
          </w:pPr>
          <w:r w:rsidRPr="00E13D7F">
            <w:rPr>
              <w:rFonts w:ascii="Arial" w:eastAsia="Times New Roman" w:hAnsi="Arial"/>
              <w:color w:val="00A9A7"/>
              <w:sz w:val="14"/>
              <w:szCs w:val="24"/>
              <w:lang w:val="en-GB" w:eastAsia="en-GB"/>
            </w:rPr>
            <w:t>info@inera.se</w:t>
          </w:r>
        </w:p>
        <w:p w14:paraId="3EEE20B7" w14:textId="77777777" w:rsidR="008E5351" w:rsidRPr="0091623E" w:rsidRDefault="008E5351" w:rsidP="00095A0D">
          <w:pPr>
            <w:pStyle w:val="Sidfot"/>
            <w:ind w:left="0"/>
            <w:jc w:val="both"/>
            <w:rPr>
              <w:lang w:val="en-US"/>
            </w:rPr>
          </w:pPr>
          <w:r w:rsidRPr="00E13D7F">
            <w:rPr>
              <w:rFonts w:ascii="Arial" w:eastAsia="Times New Roman" w:hAnsi="Arial"/>
              <w:color w:val="00A9A7"/>
              <w:sz w:val="14"/>
              <w:szCs w:val="24"/>
              <w:lang w:val="en-GB" w:eastAsia="en-GB"/>
            </w:rPr>
            <w:t>www.inera.se</w:t>
          </w:r>
          <w:r w:rsidRPr="0091623E">
            <w:rPr>
              <w:lang w:val="en-US"/>
            </w:rPr>
            <w:t xml:space="preserve"> </w:t>
          </w:r>
        </w:p>
      </w:tc>
      <w:tc>
        <w:tcPr>
          <w:tcW w:w="2409" w:type="dxa"/>
        </w:tcPr>
        <w:p w14:paraId="5069E126" w14:textId="77777777" w:rsidR="008E5351" w:rsidRPr="001304B6" w:rsidRDefault="008E535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Organisationsnummer</w:t>
          </w:r>
        </w:p>
        <w:p w14:paraId="08EF5263" w14:textId="77777777" w:rsidR="008E5351" w:rsidRPr="001304B6" w:rsidRDefault="008E5351" w:rsidP="00095A0D">
          <w:pPr>
            <w:pStyle w:val="Sidfot"/>
            <w:ind w:left="0"/>
            <w:rPr>
              <w:rFonts w:ascii="Arial" w:eastAsia="Times New Roman" w:hAnsi="Arial"/>
              <w:color w:val="00A9A7"/>
              <w:sz w:val="14"/>
              <w:szCs w:val="24"/>
              <w:lang w:eastAsia="en-GB"/>
            </w:rPr>
          </w:pPr>
          <w:r w:rsidRPr="001304B6">
            <w:rPr>
              <w:rFonts w:ascii="Arial" w:eastAsia="Times New Roman" w:hAnsi="Arial"/>
              <w:color w:val="00A9A7"/>
              <w:sz w:val="14"/>
              <w:szCs w:val="24"/>
              <w:lang w:eastAsia="en-GB"/>
            </w:rPr>
            <w:t>556559-4230</w:t>
          </w:r>
        </w:p>
        <w:p w14:paraId="603862CD" w14:textId="77777777" w:rsidR="008E5351" w:rsidRPr="004A7C1C" w:rsidRDefault="008E5351" w:rsidP="001304B6">
          <w:pPr>
            <w:pStyle w:val="Sidfot"/>
          </w:pPr>
        </w:p>
      </w:tc>
      <w:tc>
        <w:tcPr>
          <w:tcW w:w="709" w:type="dxa"/>
        </w:tcPr>
        <w:p w14:paraId="6E332D35" w14:textId="77777777" w:rsidR="008E5351" w:rsidRPr="004A7C1C" w:rsidRDefault="008E5351" w:rsidP="00095A0D">
          <w:pPr>
            <w:pStyle w:val="Sidfot"/>
            <w:ind w:left="0"/>
            <w:rPr>
              <w:rStyle w:val="Sidnummer"/>
            </w:rPr>
          </w:pPr>
          <w:r w:rsidRPr="004A7C1C">
            <w:rPr>
              <w:rStyle w:val="Sidnummer"/>
            </w:rPr>
            <w:t xml:space="preserve">Sid </w:t>
          </w:r>
          <w:r w:rsidRPr="004A7C1C">
            <w:rPr>
              <w:rStyle w:val="Sidnummer"/>
            </w:rPr>
            <w:fldChar w:fldCharType="begin"/>
          </w:r>
          <w:r w:rsidRPr="004A7C1C">
            <w:rPr>
              <w:rStyle w:val="Sidnummer"/>
            </w:rPr>
            <w:instrText xml:space="preserve"> PAGE </w:instrText>
          </w:r>
          <w:r w:rsidRPr="004A7C1C">
            <w:rPr>
              <w:rStyle w:val="Sidnummer"/>
            </w:rPr>
            <w:fldChar w:fldCharType="separate"/>
          </w:r>
          <w:r w:rsidR="00C21393">
            <w:rPr>
              <w:rStyle w:val="Sidnummer"/>
              <w:noProof/>
            </w:rPr>
            <w:t>22</w:t>
          </w:r>
          <w:r w:rsidRPr="004A7C1C">
            <w:rPr>
              <w:rStyle w:val="Sidnummer"/>
            </w:rPr>
            <w:fldChar w:fldCharType="end"/>
          </w:r>
          <w:r w:rsidRPr="004A7C1C">
            <w:rPr>
              <w:rStyle w:val="Sidnummer"/>
            </w:rPr>
            <w:t>/</w:t>
          </w:r>
          <w:r w:rsidRPr="004A7C1C">
            <w:rPr>
              <w:rStyle w:val="Sidnummer"/>
            </w:rPr>
            <w:fldChar w:fldCharType="begin"/>
          </w:r>
          <w:r w:rsidRPr="004A7C1C">
            <w:rPr>
              <w:rStyle w:val="Sidnummer"/>
            </w:rPr>
            <w:instrText xml:space="preserve"> NUMPAGES </w:instrText>
          </w:r>
          <w:r w:rsidRPr="004A7C1C">
            <w:rPr>
              <w:rStyle w:val="Sidnummer"/>
            </w:rPr>
            <w:fldChar w:fldCharType="separate"/>
          </w:r>
          <w:r w:rsidR="00C21393">
            <w:rPr>
              <w:rStyle w:val="Sidnummer"/>
              <w:noProof/>
            </w:rPr>
            <w:t>27</w:t>
          </w:r>
          <w:r w:rsidRPr="004A7C1C">
            <w:rPr>
              <w:rStyle w:val="Sidnummer"/>
            </w:rPr>
            <w:fldChar w:fldCharType="end"/>
          </w:r>
        </w:p>
      </w:tc>
    </w:tr>
  </w:tbl>
  <w:p w14:paraId="6EB65E86" w14:textId="77777777" w:rsidR="008E5351" w:rsidRDefault="008E5351" w:rsidP="001304B6">
    <w:pPr>
      <w:pStyle w:val="Sidfot"/>
      <w:ind w:left="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8491F8" w14:textId="77777777" w:rsidR="008E5351" w:rsidRDefault="008E5351">
    <w:pPr>
      <w:pStyle w:val="Sidfot"/>
    </w:pPr>
  </w:p>
  <w:p w14:paraId="36E0CB75" w14:textId="77777777" w:rsidR="008E5351" w:rsidRDefault="008E5351">
    <w:pPr>
      <w:pStyle w:val="Sidfot"/>
    </w:pPr>
  </w:p>
  <w:p w14:paraId="68EA24B6" w14:textId="77777777" w:rsidR="008E5351" w:rsidRDefault="008E5351">
    <w:pPr>
      <w:pStyle w:val="Sidfot"/>
    </w:pPr>
  </w:p>
  <w:p w14:paraId="798F58D1" w14:textId="77777777" w:rsidR="008E5351" w:rsidRDefault="008E5351">
    <w:pPr>
      <w:pStyle w:val="Sidfot"/>
    </w:pPr>
  </w:p>
  <w:p w14:paraId="0B4F500D" w14:textId="77777777" w:rsidR="008E5351" w:rsidRDefault="008E5351">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D176AD4" w14:textId="77777777" w:rsidR="00B719B8" w:rsidRDefault="00B719B8" w:rsidP="00C72B17">
      <w:pPr>
        <w:spacing w:line="240" w:lineRule="auto"/>
      </w:pPr>
      <w:r>
        <w:separator/>
      </w:r>
    </w:p>
  </w:footnote>
  <w:footnote w:type="continuationSeparator" w:id="0">
    <w:p w14:paraId="22E54794" w14:textId="77777777" w:rsidR="00B719B8" w:rsidRDefault="00B719B8" w:rsidP="00C72B17">
      <w:pPr>
        <w:spacing w:line="240" w:lineRule="auto"/>
      </w:pPr>
      <w:r>
        <w:continuationSeparator/>
      </w:r>
    </w:p>
  </w:footnote>
  <w:footnote w:type="continuationNotice" w:id="1">
    <w:p w14:paraId="4A102741" w14:textId="77777777" w:rsidR="00B719B8" w:rsidRDefault="00B719B8">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2D9D9" w14:textId="77777777" w:rsidR="008E5351" w:rsidRDefault="008E5351"/>
  <w:p w14:paraId="69BC34DE" w14:textId="77777777" w:rsidR="008E5351" w:rsidRDefault="008E5351"/>
  <w:tbl>
    <w:tblPr>
      <w:tblW w:w="11532" w:type="dxa"/>
      <w:tblInd w:w="-792" w:type="dxa"/>
      <w:tblBorders>
        <w:insideH w:val="single" w:sz="4" w:space="0" w:color="auto"/>
        <w:insideV w:val="single" w:sz="4" w:space="0" w:color="00A9A7"/>
      </w:tblBorders>
      <w:tblLayout w:type="fixed"/>
      <w:tblLook w:val="01E0" w:firstRow="1" w:lastRow="1" w:firstColumn="1" w:lastColumn="1" w:noHBand="0" w:noVBand="0"/>
    </w:tblPr>
    <w:tblGrid>
      <w:gridCol w:w="3168"/>
      <w:gridCol w:w="4111"/>
      <w:gridCol w:w="2977"/>
      <w:gridCol w:w="1276"/>
    </w:tblGrid>
    <w:tr w:rsidR="008E5351" w:rsidRPr="00333716" w14:paraId="38E1EC6E" w14:textId="77777777" w:rsidTr="000A531A">
      <w:trPr>
        <w:trHeight w:hRule="exact" w:val="539"/>
      </w:trPr>
      <w:tc>
        <w:tcPr>
          <w:tcW w:w="3168" w:type="dxa"/>
          <w:tcBorders>
            <w:top w:val="nil"/>
            <w:bottom w:val="nil"/>
          </w:tcBorders>
        </w:tcPr>
        <w:p w14:paraId="74451D16" w14:textId="77777777" w:rsidR="008E5351" w:rsidRPr="00095A0D" w:rsidRDefault="008E5351" w:rsidP="00095A0D">
          <w:pPr>
            <w:pStyle w:val="Sidfot"/>
            <w:rPr>
              <w:rFonts w:ascii="Arial" w:eastAsia="Times New Roman" w:hAnsi="Arial"/>
              <w:color w:val="00A9A7"/>
              <w:sz w:val="14"/>
              <w:szCs w:val="24"/>
              <w:lang w:eastAsia="en-GB"/>
            </w:rPr>
          </w:pPr>
          <w:bookmarkStart w:id="106" w:name="LDnr1"/>
          <w:bookmarkEnd w:id="106"/>
        </w:p>
        <w:p w14:paraId="1A79B92D" w14:textId="77777777" w:rsidR="008E5351" w:rsidRPr="00095A0D" w:rsidRDefault="008E5351" w:rsidP="00095A0D">
          <w:pPr>
            <w:pStyle w:val="Sidfot"/>
            <w:rPr>
              <w:rFonts w:ascii="Arial" w:eastAsia="Times New Roman" w:hAnsi="Arial"/>
              <w:color w:val="00A9A7"/>
              <w:sz w:val="14"/>
              <w:szCs w:val="24"/>
              <w:lang w:eastAsia="en-GB"/>
            </w:rPr>
          </w:pPr>
        </w:p>
      </w:tc>
      <w:tc>
        <w:tcPr>
          <w:tcW w:w="4111" w:type="dxa"/>
          <w:tcBorders>
            <w:top w:val="nil"/>
            <w:bottom w:val="nil"/>
          </w:tcBorders>
        </w:tcPr>
        <w:p w14:paraId="4AC1A147" w14:textId="71FA92B9" w:rsidR="008E5351" w:rsidRDefault="008E5351" w:rsidP="000A531A">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TITLE  \* MERGEFORMAT </w:instrText>
          </w:r>
          <w:r>
            <w:rPr>
              <w:rFonts w:ascii="Arial" w:eastAsia="Times New Roman" w:hAnsi="Arial"/>
              <w:color w:val="00A9A7"/>
              <w:sz w:val="14"/>
              <w:szCs w:val="24"/>
              <w:lang w:eastAsia="en-GB"/>
            </w:rPr>
            <w:fldChar w:fldCharType="separate"/>
          </w:r>
          <w:r>
            <w:rPr>
              <w:rFonts w:ascii="Arial" w:eastAsia="Times New Roman" w:hAnsi="Arial"/>
              <w:color w:val="00A9A7"/>
              <w:sz w:val="14"/>
              <w:szCs w:val="24"/>
              <w:lang w:eastAsia="en-GB"/>
            </w:rPr>
            <w:t>Dokumentnamn</w:t>
          </w:r>
          <w:r>
            <w:rPr>
              <w:rFonts w:ascii="Arial" w:eastAsia="Times New Roman" w:hAnsi="Arial"/>
              <w:color w:val="00A9A7"/>
              <w:sz w:val="14"/>
              <w:szCs w:val="24"/>
              <w:lang w:eastAsia="en-GB"/>
            </w:rPr>
            <w:fldChar w:fldCharType="end"/>
          </w:r>
          <w:r>
            <w:rPr>
              <w:rFonts w:ascii="Arial" w:eastAsia="Times New Roman" w:hAnsi="Arial"/>
              <w:color w:val="00A9A7"/>
              <w:sz w:val="14"/>
              <w:szCs w:val="24"/>
              <w:lang w:eastAsia="en-GB"/>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TITLE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Hantera aktiviteter, beställning</w:t>
          </w:r>
          <w:r w:rsidRPr="007D7250">
            <w:rPr>
              <w:rFonts w:ascii="Arial" w:eastAsia="Times New Roman" w:hAnsi="Arial"/>
              <w:color w:val="008000"/>
              <w:sz w:val="14"/>
              <w:szCs w:val="24"/>
              <w:lang w:eastAsia="en-GB"/>
            </w:rPr>
            <w:fldChar w:fldCharType="end"/>
          </w:r>
        </w:p>
        <w:p w14:paraId="015507E6" w14:textId="1AF07278" w:rsidR="008E5351" w:rsidRDefault="008E5351"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Version:</w:t>
          </w:r>
          <w:r w:rsidRPr="0039481C">
            <w:rPr>
              <w:color w:val="008000"/>
              <w:sz w:val="32"/>
            </w:rPr>
            <w:t xml:space="preserve"> </w:t>
          </w:r>
          <w:r w:rsidRPr="007D7250">
            <w:rPr>
              <w:rFonts w:ascii="Arial" w:eastAsia="Times New Roman" w:hAnsi="Arial"/>
              <w:color w:val="008000"/>
              <w:sz w:val="14"/>
              <w:szCs w:val="24"/>
              <w:lang w:eastAsia="en-GB"/>
            </w:rPr>
            <w:fldChar w:fldCharType="begin"/>
          </w:r>
          <w:r w:rsidRPr="007D7250">
            <w:rPr>
              <w:rFonts w:ascii="Arial" w:eastAsia="Times New Roman" w:hAnsi="Arial"/>
              <w:color w:val="008000"/>
              <w:sz w:val="14"/>
              <w:szCs w:val="24"/>
              <w:lang w:eastAsia="en-GB"/>
            </w:rPr>
            <w:instrText xml:space="preserve"> DOCPROPERTY "version" \* MERGEFORMAT </w:instrText>
          </w:r>
          <w:r w:rsidRPr="007D7250">
            <w:rPr>
              <w:rFonts w:ascii="Arial" w:eastAsia="Times New Roman" w:hAnsi="Arial"/>
              <w:color w:val="008000"/>
              <w:sz w:val="14"/>
              <w:szCs w:val="24"/>
              <w:lang w:eastAsia="en-GB"/>
            </w:rPr>
            <w:fldChar w:fldCharType="separate"/>
          </w:r>
          <w:r>
            <w:rPr>
              <w:rFonts w:ascii="Arial" w:eastAsia="Times New Roman" w:hAnsi="Arial"/>
              <w:color w:val="008000"/>
              <w:sz w:val="14"/>
              <w:szCs w:val="24"/>
              <w:lang w:eastAsia="en-GB"/>
            </w:rPr>
            <w:t>1.0 RC1</w:t>
          </w:r>
          <w:r w:rsidRPr="007D7250">
            <w:rPr>
              <w:rFonts w:ascii="Arial" w:eastAsia="Times New Roman" w:hAnsi="Arial"/>
              <w:color w:val="008000"/>
              <w:sz w:val="14"/>
              <w:szCs w:val="24"/>
              <w:lang w:eastAsia="en-GB"/>
            </w:rPr>
            <w:fldChar w:fldCharType="end"/>
          </w:r>
        </w:p>
        <w:p w14:paraId="361CB3A2" w14:textId="77777777" w:rsidR="008E5351" w:rsidRPr="00095A0D" w:rsidRDefault="008E5351" w:rsidP="00932401">
          <w:pPr>
            <w:pStyle w:val="Sidfot"/>
            <w:tabs>
              <w:tab w:val="clear" w:pos="4309"/>
              <w:tab w:val="clear" w:pos="8618"/>
              <w:tab w:val="center" w:pos="4153"/>
              <w:tab w:val="right" w:pos="8306"/>
            </w:tabs>
            <w:spacing w:before="20" w:line="240" w:lineRule="auto"/>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Diarienummer: </w:t>
          </w:r>
        </w:p>
      </w:tc>
      <w:tc>
        <w:tcPr>
          <w:tcW w:w="2977" w:type="dxa"/>
          <w:tcBorders>
            <w:top w:val="nil"/>
            <w:bottom w:val="nil"/>
          </w:tcBorders>
        </w:tcPr>
        <w:p w14:paraId="062426B9" w14:textId="7CBC3C29" w:rsidR="008E5351" w:rsidRDefault="008E5351" w:rsidP="000A531A">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Författare: </w:t>
          </w:r>
          <w:r>
            <w:rPr>
              <w:rFonts w:ascii="Arial" w:eastAsia="Times New Roman" w:hAnsi="Arial"/>
              <w:color w:val="008000"/>
              <w:sz w:val="14"/>
              <w:szCs w:val="24"/>
              <w:lang w:eastAsia="en-GB"/>
            </w:rPr>
            <w:fldChar w:fldCharType="begin"/>
          </w:r>
          <w:r>
            <w:rPr>
              <w:rFonts w:ascii="Arial" w:eastAsia="Times New Roman" w:hAnsi="Arial"/>
              <w:color w:val="008000"/>
              <w:sz w:val="14"/>
              <w:szCs w:val="24"/>
              <w:lang w:eastAsia="en-GB"/>
            </w:rPr>
            <w:instrText xml:space="preserve"> AUTHOR  "Malin Lundgren"  \* MERGEFORMAT </w:instrText>
          </w:r>
          <w:r>
            <w:rPr>
              <w:rFonts w:ascii="Arial" w:eastAsia="Times New Roman" w:hAnsi="Arial"/>
              <w:color w:val="008000"/>
              <w:sz w:val="14"/>
              <w:szCs w:val="24"/>
              <w:lang w:eastAsia="en-GB"/>
            </w:rPr>
            <w:fldChar w:fldCharType="separate"/>
          </w:r>
          <w:r>
            <w:rPr>
              <w:rFonts w:ascii="Arial" w:eastAsia="Times New Roman" w:hAnsi="Arial"/>
              <w:noProof/>
              <w:color w:val="008000"/>
              <w:sz w:val="14"/>
              <w:szCs w:val="24"/>
              <w:lang w:eastAsia="en-GB"/>
            </w:rPr>
            <w:t>Malin Lundgren</w:t>
          </w:r>
          <w:r>
            <w:rPr>
              <w:rFonts w:ascii="Arial" w:eastAsia="Times New Roman" w:hAnsi="Arial"/>
              <w:color w:val="008000"/>
              <w:sz w:val="14"/>
              <w:szCs w:val="24"/>
              <w:lang w:eastAsia="en-GB"/>
            </w:rPr>
            <w:fldChar w:fldCharType="end"/>
          </w:r>
        </w:p>
        <w:p w14:paraId="33EE301E" w14:textId="40B9E9F7" w:rsidR="008E5351" w:rsidRPr="00095A0D" w:rsidRDefault="008E5351" w:rsidP="007D7250">
          <w:pPr>
            <w:pStyle w:val="Sidfot"/>
            <w:ind w:left="0"/>
            <w:rPr>
              <w:rFonts w:ascii="Arial" w:eastAsia="Times New Roman" w:hAnsi="Arial"/>
              <w:color w:val="00A9A7"/>
              <w:sz w:val="14"/>
              <w:szCs w:val="24"/>
              <w:lang w:eastAsia="en-GB"/>
            </w:rPr>
          </w:pPr>
          <w:r>
            <w:rPr>
              <w:rFonts w:ascii="Arial" w:eastAsia="Times New Roman" w:hAnsi="Arial"/>
              <w:color w:val="00A9A7"/>
              <w:sz w:val="14"/>
              <w:szCs w:val="24"/>
              <w:lang w:eastAsia="en-GB"/>
            </w:rPr>
            <w:t xml:space="preserve">Dokumentägare: </w:t>
          </w:r>
        </w:p>
      </w:tc>
      <w:tc>
        <w:tcPr>
          <w:tcW w:w="1276" w:type="dxa"/>
          <w:tcBorders>
            <w:top w:val="nil"/>
            <w:bottom w:val="nil"/>
          </w:tcBorders>
        </w:tcPr>
        <w:p w14:paraId="53B8CF7B" w14:textId="77777777" w:rsidR="008E5351" w:rsidRPr="00095A0D" w:rsidRDefault="008E5351" w:rsidP="000A531A">
          <w:pPr>
            <w:pStyle w:val="Sidfot"/>
            <w:ind w:left="0"/>
            <w:rPr>
              <w:rFonts w:ascii="Arial" w:eastAsia="Times New Roman" w:hAnsi="Arial"/>
              <w:color w:val="00A9A7"/>
              <w:sz w:val="14"/>
              <w:szCs w:val="24"/>
              <w:lang w:eastAsia="en-GB"/>
            </w:rPr>
          </w:pPr>
          <w:r w:rsidRPr="00095A0D">
            <w:rPr>
              <w:rFonts w:ascii="Arial" w:eastAsia="Times New Roman" w:hAnsi="Arial"/>
              <w:color w:val="00A9A7"/>
              <w:sz w:val="14"/>
              <w:szCs w:val="24"/>
              <w:lang w:eastAsia="en-GB"/>
            </w:rPr>
            <w:t>Senast ändrad</w:t>
          </w:r>
        </w:p>
        <w:p w14:paraId="73FC80B1" w14:textId="24E91255" w:rsidR="008E5351" w:rsidRPr="000A531A" w:rsidRDefault="008E5351" w:rsidP="00932401">
          <w:pPr>
            <w:pStyle w:val="Sidfot"/>
            <w:ind w:left="0"/>
            <w:rPr>
              <w:rFonts w:ascii="Arial" w:eastAsia="Times New Roman" w:hAnsi="Arial"/>
              <w:color w:val="76923C" w:themeColor="accent3" w:themeShade="BF"/>
              <w:sz w:val="14"/>
              <w:szCs w:val="24"/>
              <w:lang w:eastAsia="en-GB"/>
            </w:rPr>
          </w:pPr>
          <w:r>
            <w:rPr>
              <w:rFonts w:ascii="Arial" w:eastAsia="Times New Roman" w:hAnsi="Arial"/>
              <w:color w:val="00A9A7"/>
              <w:sz w:val="14"/>
              <w:szCs w:val="24"/>
              <w:lang w:eastAsia="en-GB"/>
            </w:rPr>
            <w:fldChar w:fldCharType="begin"/>
          </w:r>
          <w:r>
            <w:rPr>
              <w:rFonts w:ascii="Arial" w:eastAsia="Times New Roman" w:hAnsi="Arial"/>
              <w:color w:val="00A9A7"/>
              <w:sz w:val="14"/>
              <w:szCs w:val="24"/>
              <w:lang w:eastAsia="en-GB"/>
            </w:rPr>
            <w:instrText xml:space="preserve"> SAVEDATE  \* MERGEFORMAT </w:instrText>
          </w:r>
          <w:r>
            <w:rPr>
              <w:rFonts w:ascii="Arial" w:eastAsia="Times New Roman" w:hAnsi="Arial"/>
              <w:color w:val="00A9A7"/>
              <w:sz w:val="14"/>
              <w:szCs w:val="24"/>
              <w:lang w:eastAsia="en-GB"/>
            </w:rPr>
            <w:fldChar w:fldCharType="separate"/>
          </w:r>
          <w:r w:rsidR="00E97DCA">
            <w:rPr>
              <w:rFonts w:ascii="Arial" w:eastAsia="Times New Roman" w:hAnsi="Arial"/>
              <w:noProof/>
              <w:color w:val="00A9A7"/>
              <w:sz w:val="14"/>
              <w:szCs w:val="24"/>
              <w:lang w:eastAsia="en-GB"/>
            </w:rPr>
            <w:t>2015-04-01 09:48:00</w:t>
          </w:r>
          <w:r>
            <w:rPr>
              <w:rFonts w:ascii="Arial" w:eastAsia="Times New Roman" w:hAnsi="Arial"/>
              <w:color w:val="00A9A7"/>
              <w:sz w:val="14"/>
              <w:szCs w:val="24"/>
              <w:lang w:eastAsia="en-GB"/>
            </w:rPr>
            <w:fldChar w:fldCharType="end"/>
          </w:r>
        </w:p>
      </w:tc>
    </w:tr>
    <w:tr w:rsidR="008E5351" w:rsidRPr="00095A0D" w14:paraId="62888772" w14:textId="77777777" w:rsidTr="000A531A">
      <w:tblPrEx>
        <w:tblBorders>
          <w:insideH w:val="none" w:sz="0" w:space="0" w:color="auto"/>
          <w:insideV w:val="none" w:sz="0" w:space="0" w:color="auto"/>
        </w:tblBorders>
      </w:tblPrEx>
      <w:trPr>
        <w:gridAfter w:val="2"/>
        <w:wAfter w:w="4253" w:type="dxa"/>
        <w:trHeight w:hRule="exact" w:val="1444"/>
      </w:trPr>
      <w:tc>
        <w:tcPr>
          <w:tcW w:w="3168" w:type="dxa"/>
          <w:tcBorders>
            <w:top w:val="nil"/>
            <w:left w:val="nil"/>
            <w:bottom w:val="nil"/>
            <w:right w:val="nil"/>
          </w:tcBorders>
          <w:vAlign w:val="bottom"/>
        </w:tcPr>
        <w:p w14:paraId="4E38019D" w14:textId="77777777" w:rsidR="008E5351" w:rsidRPr="00095A0D" w:rsidRDefault="008E5351" w:rsidP="00095A0D">
          <w:pPr>
            <w:pStyle w:val="Sidfot"/>
            <w:rPr>
              <w:rFonts w:ascii="Arial" w:eastAsia="Times New Roman" w:hAnsi="Arial"/>
              <w:color w:val="00A9A7"/>
              <w:sz w:val="14"/>
              <w:szCs w:val="24"/>
              <w:lang w:eastAsia="en-GB"/>
            </w:rPr>
          </w:pPr>
          <w:r w:rsidRPr="00095A0D">
            <w:rPr>
              <w:rFonts w:ascii="Arial" w:eastAsia="Times New Roman" w:hAnsi="Arial"/>
              <w:noProof/>
              <w:color w:val="00A9A7"/>
              <w:sz w:val="14"/>
              <w:szCs w:val="24"/>
              <w:lang w:eastAsia="sv-SE"/>
            </w:rPr>
            <w:drawing>
              <wp:inline distT="0" distB="0" distL="0" distR="0" wp14:anchorId="06F00A33" wp14:editId="41C3F0F0">
                <wp:extent cx="1085850" cy="866775"/>
                <wp:effectExtent l="0" t="0" r="0" b="9525"/>
                <wp:docPr id="1" name="Bild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5850" cy="866775"/>
                        </a:xfrm>
                        <a:prstGeom prst="rect">
                          <a:avLst/>
                        </a:prstGeom>
                        <a:noFill/>
                        <a:ln>
                          <a:noFill/>
                        </a:ln>
                      </pic:spPr>
                    </pic:pic>
                  </a:graphicData>
                </a:graphic>
              </wp:inline>
            </w:drawing>
          </w:r>
        </w:p>
      </w:tc>
      <w:tc>
        <w:tcPr>
          <w:tcW w:w="4111" w:type="dxa"/>
          <w:tcBorders>
            <w:top w:val="nil"/>
            <w:left w:val="nil"/>
            <w:bottom w:val="nil"/>
            <w:right w:val="nil"/>
          </w:tcBorders>
        </w:tcPr>
        <w:p w14:paraId="55A2D314" w14:textId="77777777" w:rsidR="008E5351" w:rsidRPr="00095A0D" w:rsidRDefault="008E5351" w:rsidP="00095A0D">
          <w:pPr>
            <w:pStyle w:val="Sidfot"/>
            <w:rPr>
              <w:rFonts w:ascii="Arial" w:eastAsia="Times New Roman" w:hAnsi="Arial"/>
              <w:color w:val="00A9A7"/>
              <w:sz w:val="14"/>
              <w:szCs w:val="24"/>
              <w:lang w:eastAsia="en-GB"/>
            </w:rPr>
          </w:pPr>
        </w:p>
      </w:tc>
    </w:tr>
  </w:tbl>
  <w:p w14:paraId="2AC110CF" w14:textId="22237CFC" w:rsidR="008E5351" w:rsidRDefault="008E5351" w:rsidP="00A64C98">
    <w:pPr>
      <w:tabs>
        <w:tab w:val="left" w:pos="7575"/>
      </w:tabs>
    </w:pPr>
    <w:r>
      <w:t xml:space="preserve"> </w:t>
    </w:r>
    <w:bookmarkStart w:id="107" w:name="Dnr1"/>
    <w:bookmarkEnd w:id="107"/>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6985F" w14:textId="77777777" w:rsidR="008E5351" w:rsidRDefault="008E5351" w:rsidP="00D774BC">
    <w:pPr>
      <w:tabs>
        <w:tab w:val="left" w:pos="6237"/>
      </w:tabs>
    </w:pPr>
  </w:p>
  <w:p w14:paraId="51103E17" w14:textId="77777777" w:rsidR="008E5351" w:rsidRDefault="008E5351" w:rsidP="00D774BC">
    <w:pPr>
      <w:tabs>
        <w:tab w:val="left" w:pos="6237"/>
      </w:tabs>
    </w:pPr>
  </w:p>
  <w:p w14:paraId="772AE06E" w14:textId="77777777" w:rsidR="008E5351" w:rsidRDefault="008E5351" w:rsidP="00D774BC">
    <w:pPr>
      <w:tabs>
        <w:tab w:val="left" w:pos="6237"/>
      </w:tabs>
    </w:pPr>
  </w:p>
  <w:p w14:paraId="42F0C144" w14:textId="77777777" w:rsidR="008E5351" w:rsidRDefault="008E5351" w:rsidP="00D774BC">
    <w:pPr>
      <w:tabs>
        <w:tab w:val="left" w:pos="6237"/>
      </w:tabs>
    </w:pPr>
    <w:r>
      <w:rPr>
        <w:noProof/>
        <w:lang w:eastAsia="sv-SE"/>
      </w:rPr>
      <w:drawing>
        <wp:inline distT="0" distB="0" distL="0" distR="0" wp14:anchorId="14FEF9B0" wp14:editId="14BD87E4">
          <wp:extent cx="1091565" cy="865505"/>
          <wp:effectExtent l="0" t="0" r="0" b="0"/>
          <wp:docPr id="3"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1565" cy="865505"/>
                  </a:xfrm>
                  <a:prstGeom prst="rect">
                    <a:avLst/>
                  </a:prstGeom>
                  <a:noFill/>
                </pic:spPr>
              </pic:pic>
            </a:graphicData>
          </a:graphic>
        </wp:inline>
      </w:drawing>
    </w:r>
    <w:r>
      <w:tab/>
    </w:r>
    <w:r>
      <w:tab/>
    </w:r>
    <w:bookmarkStart w:id="108" w:name="LDnr"/>
    <w:bookmarkEnd w:id="108"/>
    <w:r>
      <w:t xml:space="preserve"> </w:t>
    </w:r>
    <w:bookmarkStart w:id="109" w:name="Dnr"/>
    <w:bookmarkEnd w:id="109"/>
  </w:p>
  <w:tbl>
    <w:tblPr>
      <w:tblW w:w="9180" w:type="dxa"/>
      <w:tblLayout w:type="fixed"/>
      <w:tblLook w:val="04A0" w:firstRow="1" w:lastRow="0" w:firstColumn="1" w:lastColumn="0" w:noHBand="0" w:noVBand="1"/>
    </w:tblPr>
    <w:tblGrid>
      <w:gridCol w:w="956"/>
      <w:gridCol w:w="1199"/>
      <w:gridCol w:w="4049"/>
      <w:gridCol w:w="2976"/>
    </w:tblGrid>
    <w:tr w:rsidR="008E5351" w:rsidRPr="0024387D" w14:paraId="6E3EED84" w14:textId="77777777" w:rsidTr="00364AE6">
      <w:tc>
        <w:tcPr>
          <w:tcW w:w="2155" w:type="dxa"/>
          <w:gridSpan w:val="2"/>
        </w:tcPr>
        <w:p w14:paraId="2933175C" w14:textId="77777777" w:rsidR="008E5351" w:rsidRPr="0024387D" w:rsidRDefault="008E5351" w:rsidP="002A2120">
          <w:pPr>
            <w:pStyle w:val="Sidhuvud"/>
            <w:rPr>
              <w:rFonts w:cs="Georgia"/>
              <w:sz w:val="12"/>
              <w:szCs w:val="12"/>
            </w:rPr>
          </w:pPr>
        </w:p>
      </w:tc>
      <w:tc>
        <w:tcPr>
          <w:tcW w:w="4049" w:type="dxa"/>
        </w:tcPr>
        <w:p w14:paraId="2813ED1B" w14:textId="77777777" w:rsidR="008E5351" w:rsidRPr="0024387D" w:rsidRDefault="008E5351" w:rsidP="00DE4030">
          <w:pPr>
            <w:pStyle w:val="Sidhuvud"/>
            <w:rPr>
              <w:rFonts w:cs="Georgia"/>
              <w:sz w:val="14"/>
              <w:szCs w:val="14"/>
            </w:rPr>
          </w:pPr>
        </w:p>
      </w:tc>
      <w:tc>
        <w:tcPr>
          <w:tcW w:w="2976" w:type="dxa"/>
        </w:tcPr>
        <w:p w14:paraId="1F7BDFA1" w14:textId="77777777" w:rsidR="008E5351" w:rsidRDefault="008E5351" w:rsidP="00DE4030">
          <w:r>
            <w:t xml:space="preserve"> </w:t>
          </w:r>
          <w:bookmarkStart w:id="110" w:name="slask"/>
          <w:bookmarkStart w:id="111" w:name="Addressee"/>
          <w:bookmarkEnd w:id="110"/>
          <w:bookmarkEnd w:id="111"/>
        </w:p>
      </w:tc>
    </w:tr>
    <w:tr w:rsidR="008E5351" w:rsidRPr="00F456CC" w14:paraId="7817C09A" w14:textId="77777777" w:rsidTr="00364AE6">
      <w:tc>
        <w:tcPr>
          <w:tcW w:w="956" w:type="dxa"/>
          <w:tcBorders>
            <w:right w:val="single" w:sz="4" w:space="0" w:color="auto"/>
          </w:tcBorders>
        </w:tcPr>
        <w:p w14:paraId="7F2ACC79" w14:textId="77777777" w:rsidR="008E5351" w:rsidRPr="00F456CC" w:rsidRDefault="008E5351" w:rsidP="00025527">
          <w:pPr>
            <w:pStyle w:val="Sidhuvud"/>
            <w:rPr>
              <w:rFonts w:cs="Georgia"/>
              <w:sz w:val="12"/>
              <w:szCs w:val="12"/>
            </w:rPr>
          </w:pPr>
        </w:p>
      </w:tc>
      <w:tc>
        <w:tcPr>
          <w:tcW w:w="1199" w:type="dxa"/>
          <w:tcBorders>
            <w:left w:val="single" w:sz="4" w:space="0" w:color="auto"/>
          </w:tcBorders>
        </w:tcPr>
        <w:p w14:paraId="27F330F9" w14:textId="77777777" w:rsidR="008E5351" w:rsidRPr="00F456CC" w:rsidRDefault="008E5351" w:rsidP="00DE4030">
          <w:pPr>
            <w:pStyle w:val="Sidhuvud"/>
            <w:rPr>
              <w:rFonts w:cs="Georgia"/>
              <w:sz w:val="12"/>
              <w:szCs w:val="12"/>
            </w:rPr>
          </w:pPr>
        </w:p>
      </w:tc>
      <w:tc>
        <w:tcPr>
          <w:tcW w:w="4049" w:type="dxa"/>
        </w:tcPr>
        <w:p w14:paraId="37AA9367" w14:textId="77777777" w:rsidR="008E5351" w:rsidRPr="002C11AF" w:rsidRDefault="008E5351" w:rsidP="00DE4030">
          <w:pPr>
            <w:pStyle w:val="Sidhuvud"/>
            <w:rPr>
              <w:rFonts w:cs="Georgia"/>
              <w:sz w:val="12"/>
              <w:szCs w:val="12"/>
            </w:rPr>
          </w:pPr>
        </w:p>
      </w:tc>
      <w:tc>
        <w:tcPr>
          <w:tcW w:w="2976" w:type="dxa"/>
        </w:tcPr>
        <w:p w14:paraId="25E5B32E" w14:textId="77777777" w:rsidR="008E5351" w:rsidRPr="002C11AF" w:rsidRDefault="008E5351" w:rsidP="00DE4030">
          <w:pPr>
            <w:pStyle w:val="Sidhuvud"/>
            <w:rPr>
              <w:rFonts w:cs="Georgia"/>
              <w:sz w:val="12"/>
              <w:szCs w:val="12"/>
            </w:rPr>
          </w:pPr>
        </w:p>
      </w:tc>
    </w:tr>
  </w:tbl>
  <w:p w14:paraId="4244CC6E" w14:textId="77777777" w:rsidR="008E5351" w:rsidRPr="003755FD" w:rsidRDefault="008E5351" w:rsidP="008866A6">
    <w:bookmarkStart w:id="112" w:name="Radera2"/>
    <w:bookmarkEnd w:id="112"/>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6B251D7"/>
    <w:multiLevelType w:val="hybridMultilevel"/>
    <w:tmpl w:val="EB720F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EB244BA"/>
    <w:multiLevelType w:val="hybridMultilevel"/>
    <w:tmpl w:val="94E8FC5E"/>
    <w:lvl w:ilvl="0" w:tplc="C7FEE136">
      <w:start w:val="1"/>
      <w:numFmt w:val="bullet"/>
      <w:lvlText w:val="-"/>
      <w:lvlJc w:val="left"/>
      <w:pPr>
        <w:ind w:left="388" w:hanging="360"/>
      </w:pPr>
      <w:rPr>
        <w:rFonts w:ascii="Georgia" w:eastAsia="Times New Roman" w:hAnsi="Georgia" w:cs="Times New Roman" w:hint="default"/>
      </w:rPr>
    </w:lvl>
    <w:lvl w:ilvl="1" w:tplc="08090003" w:tentative="1">
      <w:start w:val="1"/>
      <w:numFmt w:val="bullet"/>
      <w:lvlText w:val="o"/>
      <w:lvlJc w:val="left"/>
      <w:pPr>
        <w:ind w:left="1108" w:hanging="360"/>
      </w:pPr>
      <w:rPr>
        <w:rFonts w:ascii="Courier New" w:hAnsi="Courier New" w:cs="Courier New" w:hint="default"/>
      </w:rPr>
    </w:lvl>
    <w:lvl w:ilvl="2" w:tplc="08090005" w:tentative="1">
      <w:start w:val="1"/>
      <w:numFmt w:val="bullet"/>
      <w:lvlText w:val=""/>
      <w:lvlJc w:val="left"/>
      <w:pPr>
        <w:ind w:left="1828" w:hanging="360"/>
      </w:pPr>
      <w:rPr>
        <w:rFonts w:ascii="Wingdings" w:hAnsi="Wingdings" w:hint="default"/>
      </w:rPr>
    </w:lvl>
    <w:lvl w:ilvl="3" w:tplc="08090001" w:tentative="1">
      <w:start w:val="1"/>
      <w:numFmt w:val="bullet"/>
      <w:lvlText w:val=""/>
      <w:lvlJc w:val="left"/>
      <w:pPr>
        <w:ind w:left="2548" w:hanging="360"/>
      </w:pPr>
      <w:rPr>
        <w:rFonts w:ascii="Symbol" w:hAnsi="Symbol" w:hint="default"/>
      </w:rPr>
    </w:lvl>
    <w:lvl w:ilvl="4" w:tplc="08090003" w:tentative="1">
      <w:start w:val="1"/>
      <w:numFmt w:val="bullet"/>
      <w:lvlText w:val="o"/>
      <w:lvlJc w:val="left"/>
      <w:pPr>
        <w:ind w:left="3268" w:hanging="360"/>
      </w:pPr>
      <w:rPr>
        <w:rFonts w:ascii="Courier New" w:hAnsi="Courier New" w:cs="Courier New" w:hint="default"/>
      </w:rPr>
    </w:lvl>
    <w:lvl w:ilvl="5" w:tplc="08090005" w:tentative="1">
      <w:start w:val="1"/>
      <w:numFmt w:val="bullet"/>
      <w:lvlText w:val=""/>
      <w:lvlJc w:val="left"/>
      <w:pPr>
        <w:ind w:left="3988" w:hanging="360"/>
      </w:pPr>
      <w:rPr>
        <w:rFonts w:ascii="Wingdings" w:hAnsi="Wingdings" w:hint="default"/>
      </w:rPr>
    </w:lvl>
    <w:lvl w:ilvl="6" w:tplc="08090001" w:tentative="1">
      <w:start w:val="1"/>
      <w:numFmt w:val="bullet"/>
      <w:lvlText w:val=""/>
      <w:lvlJc w:val="left"/>
      <w:pPr>
        <w:ind w:left="4708" w:hanging="360"/>
      </w:pPr>
      <w:rPr>
        <w:rFonts w:ascii="Symbol" w:hAnsi="Symbol" w:hint="default"/>
      </w:rPr>
    </w:lvl>
    <w:lvl w:ilvl="7" w:tplc="08090003" w:tentative="1">
      <w:start w:val="1"/>
      <w:numFmt w:val="bullet"/>
      <w:lvlText w:val="o"/>
      <w:lvlJc w:val="left"/>
      <w:pPr>
        <w:ind w:left="5428" w:hanging="360"/>
      </w:pPr>
      <w:rPr>
        <w:rFonts w:ascii="Courier New" w:hAnsi="Courier New" w:cs="Courier New" w:hint="default"/>
      </w:rPr>
    </w:lvl>
    <w:lvl w:ilvl="8" w:tplc="08090005" w:tentative="1">
      <w:start w:val="1"/>
      <w:numFmt w:val="bullet"/>
      <w:lvlText w:val=""/>
      <w:lvlJc w:val="left"/>
      <w:pPr>
        <w:ind w:left="6148" w:hanging="360"/>
      </w:pPr>
      <w:rPr>
        <w:rFonts w:ascii="Wingdings" w:hAnsi="Wingdings" w:hint="default"/>
      </w:rPr>
    </w:lvl>
  </w:abstractNum>
  <w:abstractNum w:abstractNumId="10">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nsid w:val="29A1442F"/>
    <w:multiLevelType w:val="multilevel"/>
    <w:tmpl w:val="378A3888"/>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150"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3">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6">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9">
    <w:nsid w:val="47F256C3"/>
    <w:multiLevelType w:val="hybridMultilevel"/>
    <w:tmpl w:val="8DD0E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1">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5">
    <w:nsid w:val="547B315E"/>
    <w:multiLevelType w:val="hybridMultilevel"/>
    <w:tmpl w:val="5E30C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7">
    <w:nsid w:val="54F037C3"/>
    <w:multiLevelType w:val="hybridMultilevel"/>
    <w:tmpl w:val="BC463B6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9">
    <w:nsid w:val="5BD71329"/>
    <w:multiLevelType w:val="hybridMultilevel"/>
    <w:tmpl w:val="82A45560"/>
    <w:lvl w:ilvl="0" w:tplc="041D0001">
      <w:start w:val="1"/>
      <w:numFmt w:val="bullet"/>
      <w:lvlText w:val=""/>
      <w:lvlJc w:val="left"/>
      <w:pPr>
        <w:ind w:left="462" w:hanging="360"/>
      </w:pPr>
      <w:rPr>
        <w:rFonts w:ascii="Symbol" w:hAnsi="Symbol" w:hint="default"/>
      </w:rPr>
    </w:lvl>
    <w:lvl w:ilvl="1" w:tplc="041D0003" w:tentative="1">
      <w:start w:val="1"/>
      <w:numFmt w:val="bullet"/>
      <w:lvlText w:val="o"/>
      <w:lvlJc w:val="left"/>
      <w:pPr>
        <w:ind w:left="1182" w:hanging="360"/>
      </w:pPr>
      <w:rPr>
        <w:rFonts w:ascii="Courier New" w:hAnsi="Courier New" w:cs="Courier New" w:hint="default"/>
      </w:rPr>
    </w:lvl>
    <w:lvl w:ilvl="2" w:tplc="041D0005" w:tentative="1">
      <w:start w:val="1"/>
      <w:numFmt w:val="bullet"/>
      <w:lvlText w:val=""/>
      <w:lvlJc w:val="left"/>
      <w:pPr>
        <w:ind w:left="1902" w:hanging="360"/>
      </w:pPr>
      <w:rPr>
        <w:rFonts w:ascii="Wingdings" w:hAnsi="Wingdings" w:hint="default"/>
      </w:rPr>
    </w:lvl>
    <w:lvl w:ilvl="3" w:tplc="041D0001" w:tentative="1">
      <w:start w:val="1"/>
      <w:numFmt w:val="bullet"/>
      <w:lvlText w:val=""/>
      <w:lvlJc w:val="left"/>
      <w:pPr>
        <w:ind w:left="2622" w:hanging="360"/>
      </w:pPr>
      <w:rPr>
        <w:rFonts w:ascii="Symbol" w:hAnsi="Symbol" w:hint="default"/>
      </w:rPr>
    </w:lvl>
    <w:lvl w:ilvl="4" w:tplc="041D0003" w:tentative="1">
      <w:start w:val="1"/>
      <w:numFmt w:val="bullet"/>
      <w:lvlText w:val="o"/>
      <w:lvlJc w:val="left"/>
      <w:pPr>
        <w:ind w:left="3342" w:hanging="360"/>
      </w:pPr>
      <w:rPr>
        <w:rFonts w:ascii="Courier New" w:hAnsi="Courier New" w:cs="Courier New" w:hint="default"/>
      </w:rPr>
    </w:lvl>
    <w:lvl w:ilvl="5" w:tplc="041D0005" w:tentative="1">
      <w:start w:val="1"/>
      <w:numFmt w:val="bullet"/>
      <w:lvlText w:val=""/>
      <w:lvlJc w:val="left"/>
      <w:pPr>
        <w:ind w:left="4062" w:hanging="360"/>
      </w:pPr>
      <w:rPr>
        <w:rFonts w:ascii="Wingdings" w:hAnsi="Wingdings" w:hint="default"/>
      </w:rPr>
    </w:lvl>
    <w:lvl w:ilvl="6" w:tplc="041D0001" w:tentative="1">
      <w:start w:val="1"/>
      <w:numFmt w:val="bullet"/>
      <w:lvlText w:val=""/>
      <w:lvlJc w:val="left"/>
      <w:pPr>
        <w:ind w:left="4782" w:hanging="360"/>
      </w:pPr>
      <w:rPr>
        <w:rFonts w:ascii="Symbol" w:hAnsi="Symbol" w:hint="default"/>
      </w:rPr>
    </w:lvl>
    <w:lvl w:ilvl="7" w:tplc="041D0003" w:tentative="1">
      <w:start w:val="1"/>
      <w:numFmt w:val="bullet"/>
      <w:lvlText w:val="o"/>
      <w:lvlJc w:val="left"/>
      <w:pPr>
        <w:ind w:left="5502" w:hanging="360"/>
      </w:pPr>
      <w:rPr>
        <w:rFonts w:ascii="Courier New" w:hAnsi="Courier New" w:cs="Courier New" w:hint="default"/>
      </w:rPr>
    </w:lvl>
    <w:lvl w:ilvl="8" w:tplc="041D0005" w:tentative="1">
      <w:start w:val="1"/>
      <w:numFmt w:val="bullet"/>
      <w:lvlText w:val=""/>
      <w:lvlJc w:val="left"/>
      <w:pPr>
        <w:ind w:left="6222" w:hanging="360"/>
      </w:pPr>
      <w:rPr>
        <w:rFonts w:ascii="Wingdings" w:hAnsi="Wingdings" w:hint="default"/>
      </w:rPr>
    </w:lvl>
  </w:abstractNum>
  <w:abstractNum w:abstractNumId="30">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1">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AC470B"/>
    <w:multiLevelType w:val="hybridMultilevel"/>
    <w:tmpl w:val="34B2188A"/>
    <w:lvl w:ilvl="0" w:tplc="31829726">
      <w:start w:val="1"/>
      <w:numFmt w:val="decimal"/>
      <w:lvlText w:val="%1)"/>
      <w:lvlJc w:val="left"/>
      <w:pPr>
        <w:ind w:left="462" w:hanging="360"/>
      </w:pPr>
      <w:rPr>
        <w:rFonts w:hint="default"/>
      </w:rPr>
    </w:lvl>
    <w:lvl w:ilvl="1" w:tplc="041D0019" w:tentative="1">
      <w:start w:val="1"/>
      <w:numFmt w:val="lowerLetter"/>
      <w:lvlText w:val="%2."/>
      <w:lvlJc w:val="left"/>
      <w:pPr>
        <w:ind w:left="1182" w:hanging="360"/>
      </w:pPr>
    </w:lvl>
    <w:lvl w:ilvl="2" w:tplc="041D001B" w:tentative="1">
      <w:start w:val="1"/>
      <w:numFmt w:val="lowerRoman"/>
      <w:lvlText w:val="%3."/>
      <w:lvlJc w:val="right"/>
      <w:pPr>
        <w:ind w:left="1902" w:hanging="180"/>
      </w:pPr>
    </w:lvl>
    <w:lvl w:ilvl="3" w:tplc="041D000F" w:tentative="1">
      <w:start w:val="1"/>
      <w:numFmt w:val="decimal"/>
      <w:lvlText w:val="%4."/>
      <w:lvlJc w:val="left"/>
      <w:pPr>
        <w:ind w:left="2622" w:hanging="360"/>
      </w:pPr>
    </w:lvl>
    <w:lvl w:ilvl="4" w:tplc="041D0019" w:tentative="1">
      <w:start w:val="1"/>
      <w:numFmt w:val="lowerLetter"/>
      <w:lvlText w:val="%5."/>
      <w:lvlJc w:val="left"/>
      <w:pPr>
        <w:ind w:left="3342" w:hanging="360"/>
      </w:pPr>
    </w:lvl>
    <w:lvl w:ilvl="5" w:tplc="041D001B" w:tentative="1">
      <w:start w:val="1"/>
      <w:numFmt w:val="lowerRoman"/>
      <w:lvlText w:val="%6."/>
      <w:lvlJc w:val="right"/>
      <w:pPr>
        <w:ind w:left="4062" w:hanging="180"/>
      </w:pPr>
    </w:lvl>
    <w:lvl w:ilvl="6" w:tplc="041D000F" w:tentative="1">
      <w:start w:val="1"/>
      <w:numFmt w:val="decimal"/>
      <w:lvlText w:val="%7."/>
      <w:lvlJc w:val="left"/>
      <w:pPr>
        <w:ind w:left="4782" w:hanging="360"/>
      </w:pPr>
    </w:lvl>
    <w:lvl w:ilvl="7" w:tplc="041D0019" w:tentative="1">
      <w:start w:val="1"/>
      <w:numFmt w:val="lowerLetter"/>
      <w:lvlText w:val="%8."/>
      <w:lvlJc w:val="left"/>
      <w:pPr>
        <w:ind w:left="5502" w:hanging="360"/>
      </w:pPr>
    </w:lvl>
    <w:lvl w:ilvl="8" w:tplc="041D001B" w:tentative="1">
      <w:start w:val="1"/>
      <w:numFmt w:val="lowerRoman"/>
      <w:lvlText w:val="%9."/>
      <w:lvlJc w:val="right"/>
      <w:pPr>
        <w:ind w:left="6222" w:hanging="180"/>
      </w:pPr>
    </w:lvl>
  </w:abstractNum>
  <w:abstractNum w:abstractNumId="33">
    <w:nsid w:val="69C03744"/>
    <w:multiLevelType w:val="hybridMultilevel"/>
    <w:tmpl w:val="EBD4B71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4"/>
  </w:num>
  <w:num w:numId="4">
    <w:abstractNumId w:val="5"/>
  </w:num>
  <w:num w:numId="5">
    <w:abstractNumId w:val="23"/>
  </w:num>
  <w:num w:numId="6">
    <w:abstractNumId w:val="16"/>
  </w:num>
  <w:num w:numId="7">
    <w:abstractNumId w:val="26"/>
  </w:num>
  <w:num w:numId="8">
    <w:abstractNumId w:val="28"/>
  </w:num>
  <w:num w:numId="9">
    <w:abstractNumId w:val="18"/>
  </w:num>
  <w:num w:numId="10">
    <w:abstractNumId w:val="17"/>
  </w:num>
  <w:num w:numId="11">
    <w:abstractNumId w:val="13"/>
  </w:num>
  <w:num w:numId="12">
    <w:abstractNumId w:val="30"/>
  </w:num>
  <w:num w:numId="13">
    <w:abstractNumId w:val="15"/>
  </w:num>
  <w:num w:numId="14">
    <w:abstractNumId w:val="3"/>
  </w:num>
  <w:num w:numId="15">
    <w:abstractNumId w:val="21"/>
  </w:num>
  <w:num w:numId="16">
    <w:abstractNumId w:val="24"/>
  </w:num>
  <w:num w:numId="17">
    <w:abstractNumId w:val="35"/>
  </w:num>
  <w:num w:numId="18">
    <w:abstractNumId w:val="22"/>
  </w:num>
  <w:num w:numId="19">
    <w:abstractNumId w:val="4"/>
  </w:num>
  <w:num w:numId="20">
    <w:abstractNumId w:val="8"/>
  </w:num>
  <w:num w:numId="21">
    <w:abstractNumId w:val="7"/>
  </w:num>
  <w:num w:numId="22">
    <w:abstractNumId w:val="2"/>
  </w:num>
  <w:num w:numId="23">
    <w:abstractNumId w:val="20"/>
  </w:num>
  <w:num w:numId="24">
    <w:abstractNumId w:val="11"/>
  </w:num>
  <w:num w:numId="25">
    <w:abstractNumId w:val="12"/>
  </w:num>
  <w:num w:numId="26">
    <w:abstractNumId w:val="31"/>
  </w:num>
  <w:num w:numId="27">
    <w:abstractNumId w:val="34"/>
  </w:num>
  <w:num w:numId="28">
    <w:abstractNumId w:val="10"/>
  </w:num>
  <w:num w:numId="29">
    <w:abstractNumId w:val="19"/>
  </w:num>
  <w:num w:numId="30">
    <w:abstractNumId w:val="27"/>
  </w:num>
  <w:num w:numId="31">
    <w:abstractNumId w:val="6"/>
  </w:num>
  <w:num w:numId="32">
    <w:abstractNumId w:val="25"/>
  </w:num>
  <w:num w:numId="33">
    <w:abstractNumId w:val="9"/>
  </w:num>
  <w:num w:numId="34">
    <w:abstractNumId w:val="32"/>
  </w:num>
  <w:num w:numId="35">
    <w:abstractNumId w:val="29"/>
  </w:num>
  <w:num w:numId="36">
    <w:abstractNumId w:val="33"/>
  </w:num>
  <w:num w:numId="37">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alin Lundgren">
    <w15:presenceInfo w15:providerId="AD" w15:userId="S-1-5-21-3241826310-4175910579-3944535323-36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okTyp" w:val="2"/>
    <w:docVar w:name="Logo" w:val="Sant"/>
  </w:docVars>
  <w:rsids>
    <w:rsidRoot w:val="009B1690"/>
    <w:rsid w:val="00003FF5"/>
    <w:rsid w:val="000065DE"/>
    <w:rsid w:val="00013301"/>
    <w:rsid w:val="0001564D"/>
    <w:rsid w:val="00017C6C"/>
    <w:rsid w:val="00025527"/>
    <w:rsid w:val="000302C5"/>
    <w:rsid w:val="000308E4"/>
    <w:rsid w:val="00033BC0"/>
    <w:rsid w:val="00035AA6"/>
    <w:rsid w:val="00036FF1"/>
    <w:rsid w:val="000422CF"/>
    <w:rsid w:val="000442F0"/>
    <w:rsid w:val="0004759F"/>
    <w:rsid w:val="000479C2"/>
    <w:rsid w:val="00047E25"/>
    <w:rsid w:val="000512A9"/>
    <w:rsid w:val="00052C6B"/>
    <w:rsid w:val="00053977"/>
    <w:rsid w:val="00055973"/>
    <w:rsid w:val="0005733B"/>
    <w:rsid w:val="000573F3"/>
    <w:rsid w:val="00060B5A"/>
    <w:rsid w:val="00061190"/>
    <w:rsid w:val="00065ECC"/>
    <w:rsid w:val="0007045E"/>
    <w:rsid w:val="00073D79"/>
    <w:rsid w:val="0007558E"/>
    <w:rsid w:val="0008100A"/>
    <w:rsid w:val="0008353D"/>
    <w:rsid w:val="000844ED"/>
    <w:rsid w:val="0008538A"/>
    <w:rsid w:val="000954B2"/>
    <w:rsid w:val="00095A0D"/>
    <w:rsid w:val="000A3E85"/>
    <w:rsid w:val="000A531A"/>
    <w:rsid w:val="000A69BD"/>
    <w:rsid w:val="000B529A"/>
    <w:rsid w:val="000C1ACF"/>
    <w:rsid w:val="000C2908"/>
    <w:rsid w:val="000C776C"/>
    <w:rsid w:val="000D2A4A"/>
    <w:rsid w:val="000D4323"/>
    <w:rsid w:val="000D4E05"/>
    <w:rsid w:val="000D639B"/>
    <w:rsid w:val="000D685C"/>
    <w:rsid w:val="000E020A"/>
    <w:rsid w:val="000E190F"/>
    <w:rsid w:val="000E3FBA"/>
    <w:rsid w:val="000E6D5D"/>
    <w:rsid w:val="000F72A4"/>
    <w:rsid w:val="00100B52"/>
    <w:rsid w:val="00101221"/>
    <w:rsid w:val="00103901"/>
    <w:rsid w:val="001060EF"/>
    <w:rsid w:val="00114346"/>
    <w:rsid w:val="00116504"/>
    <w:rsid w:val="00120EFC"/>
    <w:rsid w:val="00121285"/>
    <w:rsid w:val="00122B6C"/>
    <w:rsid w:val="001233FB"/>
    <w:rsid w:val="001304B6"/>
    <w:rsid w:val="0014298C"/>
    <w:rsid w:val="001447DE"/>
    <w:rsid w:val="00146E79"/>
    <w:rsid w:val="00147913"/>
    <w:rsid w:val="001502F9"/>
    <w:rsid w:val="001512C0"/>
    <w:rsid w:val="00160052"/>
    <w:rsid w:val="00161E99"/>
    <w:rsid w:val="0016591B"/>
    <w:rsid w:val="00165D33"/>
    <w:rsid w:val="00167381"/>
    <w:rsid w:val="001714C5"/>
    <w:rsid w:val="00171F5E"/>
    <w:rsid w:val="001752B9"/>
    <w:rsid w:val="00183401"/>
    <w:rsid w:val="00184750"/>
    <w:rsid w:val="00191B2C"/>
    <w:rsid w:val="00192E50"/>
    <w:rsid w:val="001A52FF"/>
    <w:rsid w:val="001B196C"/>
    <w:rsid w:val="001B2C00"/>
    <w:rsid w:val="001B2F37"/>
    <w:rsid w:val="001C046C"/>
    <w:rsid w:val="001C1E6E"/>
    <w:rsid w:val="001C618B"/>
    <w:rsid w:val="001D4033"/>
    <w:rsid w:val="001D58E4"/>
    <w:rsid w:val="001F3085"/>
    <w:rsid w:val="001F3C58"/>
    <w:rsid w:val="001F6022"/>
    <w:rsid w:val="00201A12"/>
    <w:rsid w:val="0020281C"/>
    <w:rsid w:val="002047F2"/>
    <w:rsid w:val="00206BDB"/>
    <w:rsid w:val="00207265"/>
    <w:rsid w:val="00207E7B"/>
    <w:rsid w:val="00212825"/>
    <w:rsid w:val="00223BB0"/>
    <w:rsid w:val="00224476"/>
    <w:rsid w:val="00226F03"/>
    <w:rsid w:val="00231E0A"/>
    <w:rsid w:val="00235D93"/>
    <w:rsid w:val="0024387D"/>
    <w:rsid w:val="0024629B"/>
    <w:rsid w:val="00246426"/>
    <w:rsid w:val="00253AB3"/>
    <w:rsid w:val="00254A93"/>
    <w:rsid w:val="00255B13"/>
    <w:rsid w:val="002577BB"/>
    <w:rsid w:val="002601EF"/>
    <w:rsid w:val="002670A1"/>
    <w:rsid w:val="00267208"/>
    <w:rsid w:val="00276ED4"/>
    <w:rsid w:val="00277ADB"/>
    <w:rsid w:val="00281B0A"/>
    <w:rsid w:val="0028759B"/>
    <w:rsid w:val="002875BF"/>
    <w:rsid w:val="0029087A"/>
    <w:rsid w:val="00294CFA"/>
    <w:rsid w:val="002A0618"/>
    <w:rsid w:val="002A2120"/>
    <w:rsid w:val="002A59E4"/>
    <w:rsid w:val="002A77D2"/>
    <w:rsid w:val="002C11AF"/>
    <w:rsid w:val="002C7A8D"/>
    <w:rsid w:val="002D088E"/>
    <w:rsid w:val="002D0A35"/>
    <w:rsid w:val="002D4663"/>
    <w:rsid w:val="002D5B10"/>
    <w:rsid w:val="002E294D"/>
    <w:rsid w:val="002E4AFC"/>
    <w:rsid w:val="002E5EA5"/>
    <w:rsid w:val="002E6348"/>
    <w:rsid w:val="002F0BBD"/>
    <w:rsid w:val="002F7E28"/>
    <w:rsid w:val="00306866"/>
    <w:rsid w:val="0030710D"/>
    <w:rsid w:val="00322A41"/>
    <w:rsid w:val="00325D2B"/>
    <w:rsid w:val="00325EBF"/>
    <w:rsid w:val="00327F08"/>
    <w:rsid w:val="00334563"/>
    <w:rsid w:val="00337395"/>
    <w:rsid w:val="003375F1"/>
    <w:rsid w:val="00343CE9"/>
    <w:rsid w:val="003467C7"/>
    <w:rsid w:val="00346892"/>
    <w:rsid w:val="003528BF"/>
    <w:rsid w:val="00354A3A"/>
    <w:rsid w:val="00362731"/>
    <w:rsid w:val="00364AE6"/>
    <w:rsid w:val="00364D31"/>
    <w:rsid w:val="00364DF6"/>
    <w:rsid w:val="003663BD"/>
    <w:rsid w:val="0037304A"/>
    <w:rsid w:val="003755FD"/>
    <w:rsid w:val="00375CC6"/>
    <w:rsid w:val="003832E5"/>
    <w:rsid w:val="00390030"/>
    <w:rsid w:val="0039481C"/>
    <w:rsid w:val="00394F76"/>
    <w:rsid w:val="00395032"/>
    <w:rsid w:val="00396AE1"/>
    <w:rsid w:val="003975B7"/>
    <w:rsid w:val="003A1F89"/>
    <w:rsid w:val="003A348D"/>
    <w:rsid w:val="003B4275"/>
    <w:rsid w:val="003B79E7"/>
    <w:rsid w:val="003C1EB0"/>
    <w:rsid w:val="003C2A05"/>
    <w:rsid w:val="003C2D14"/>
    <w:rsid w:val="003C455F"/>
    <w:rsid w:val="003D21E1"/>
    <w:rsid w:val="003D2ECD"/>
    <w:rsid w:val="003D6708"/>
    <w:rsid w:val="003D7729"/>
    <w:rsid w:val="003E0E90"/>
    <w:rsid w:val="003E23B0"/>
    <w:rsid w:val="003E7A14"/>
    <w:rsid w:val="003E7CCE"/>
    <w:rsid w:val="003F5F5D"/>
    <w:rsid w:val="00405057"/>
    <w:rsid w:val="00414500"/>
    <w:rsid w:val="00415214"/>
    <w:rsid w:val="00415791"/>
    <w:rsid w:val="00420DCF"/>
    <w:rsid w:val="00432697"/>
    <w:rsid w:val="00436006"/>
    <w:rsid w:val="004375C9"/>
    <w:rsid w:val="0044057E"/>
    <w:rsid w:val="004433BE"/>
    <w:rsid w:val="00443F8B"/>
    <w:rsid w:val="00444C74"/>
    <w:rsid w:val="00446939"/>
    <w:rsid w:val="00460195"/>
    <w:rsid w:val="00460BEE"/>
    <w:rsid w:val="004736B1"/>
    <w:rsid w:val="0047382E"/>
    <w:rsid w:val="00474CE5"/>
    <w:rsid w:val="00477A57"/>
    <w:rsid w:val="00481007"/>
    <w:rsid w:val="00482B99"/>
    <w:rsid w:val="00491FA2"/>
    <w:rsid w:val="00491FBC"/>
    <w:rsid w:val="004920CC"/>
    <w:rsid w:val="0049416E"/>
    <w:rsid w:val="004A0132"/>
    <w:rsid w:val="004A2F53"/>
    <w:rsid w:val="004A70FD"/>
    <w:rsid w:val="004B0B17"/>
    <w:rsid w:val="004B347C"/>
    <w:rsid w:val="004B7510"/>
    <w:rsid w:val="004C0552"/>
    <w:rsid w:val="004C17B9"/>
    <w:rsid w:val="004C2C46"/>
    <w:rsid w:val="004C349F"/>
    <w:rsid w:val="004C4B49"/>
    <w:rsid w:val="004D5748"/>
    <w:rsid w:val="004E1130"/>
    <w:rsid w:val="004E2F8E"/>
    <w:rsid w:val="004F10B6"/>
    <w:rsid w:val="004F1761"/>
    <w:rsid w:val="004F2464"/>
    <w:rsid w:val="004F2686"/>
    <w:rsid w:val="004F39E1"/>
    <w:rsid w:val="004F7B5A"/>
    <w:rsid w:val="004F7D7B"/>
    <w:rsid w:val="005051A1"/>
    <w:rsid w:val="00520999"/>
    <w:rsid w:val="005209B6"/>
    <w:rsid w:val="005215F3"/>
    <w:rsid w:val="00525CF4"/>
    <w:rsid w:val="0052679F"/>
    <w:rsid w:val="005408F3"/>
    <w:rsid w:val="0054092C"/>
    <w:rsid w:val="005477ED"/>
    <w:rsid w:val="005521B0"/>
    <w:rsid w:val="00554A1B"/>
    <w:rsid w:val="0056497A"/>
    <w:rsid w:val="00566ACF"/>
    <w:rsid w:val="0057032F"/>
    <w:rsid w:val="00570A02"/>
    <w:rsid w:val="00575EA9"/>
    <w:rsid w:val="00577620"/>
    <w:rsid w:val="00583B77"/>
    <w:rsid w:val="00586761"/>
    <w:rsid w:val="0059544B"/>
    <w:rsid w:val="005957FC"/>
    <w:rsid w:val="005961C8"/>
    <w:rsid w:val="005A0069"/>
    <w:rsid w:val="005A11F9"/>
    <w:rsid w:val="005A1FB7"/>
    <w:rsid w:val="005A2DFC"/>
    <w:rsid w:val="005A3AAC"/>
    <w:rsid w:val="005A6077"/>
    <w:rsid w:val="005A6380"/>
    <w:rsid w:val="005A698C"/>
    <w:rsid w:val="005A7350"/>
    <w:rsid w:val="005B49C2"/>
    <w:rsid w:val="005B6762"/>
    <w:rsid w:val="005B6979"/>
    <w:rsid w:val="005B7E86"/>
    <w:rsid w:val="005C5369"/>
    <w:rsid w:val="005C6658"/>
    <w:rsid w:val="005C7A76"/>
    <w:rsid w:val="005D0343"/>
    <w:rsid w:val="005D0B8B"/>
    <w:rsid w:val="005D655F"/>
    <w:rsid w:val="005D6C3E"/>
    <w:rsid w:val="005E236D"/>
    <w:rsid w:val="005E29AA"/>
    <w:rsid w:val="005E710A"/>
    <w:rsid w:val="005F22CF"/>
    <w:rsid w:val="005F5F62"/>
    <w:rsid w:val="005F7E0A"/>
    <w:rsid w:val="00601C65"/>
    <w:rsid w:val="00601F22"/>
    <w:rsid w:val="00602874"/>
    <w:rsid w:val="006059C8"/>
    <w:rsid w:val="00614EF1"/>
    <w:rsid w:val="0061517C"/>
    <w:rsid w:val="006217E0"/>
    <w:rsid w:val="00623EAC"/>
    <w:rsid w:val="00627C49"/>
    <w:rsid w:val="00633EAD"/>
    <w:rsid w:val="006414D5"/>
    <w:rsid w:val="00641A3D"/>
    <w:rsid w:val="00644DF2"/>
    <w:rsid w:val="00650709"/>
    <w:rsid w:val="00653081"/>
    <w:rsid w:val="00654EE3"/>
    <w:rsid w:val="00655649"/>
    <w:rsid w:val="00661F2C"/>
    <w:rsid w:val="00662C17"/>
    <w:rsid w:val="006648CB"/>
    <w:rsid w:val="00676C4D"/>
    <w:rsid w:val="00680827"/>
    <w:rsid w:val="00684883"/>
    <w:rsid w:val="0068494B"/>
    <w:rsid w:val="00686189"/>
    <w:rsid w:val="00691419"/>
    <w:rsid w:val="0069359C"/>
    <w:rsid w:val="00693834"/>
    <w:rsid w:val="006A4923"/>
    <w:rsid w:val="006A4A7F"/>
    <w:rsid w:val="006A4E14"/>
    <w:rsid w:val="006B1AFE"/>
    <w:rsid w:val="006B50E2"/>
    <w:rsid w:val="006B510A"/>
    <w:rsid w:val="006B79D2"/>
    <w:rsid w:val="006C1048"/>
    <w:rsid w:val="006C1421"/>
    <w:rsid w:val="006C529C"/>
    <w:rsid w:val="006C558F"/>
    <w:rsid w:val="006E398D"/>
    <w:rsid w:val="006E59FF"/>
    <w:rsid w:val="006E7C71"/>
    <w:rsid w:val="00702AFD"/>
    <w:rsid w:val="00702D19"/>
    <w:rsid w:val="00705150"/>
    <w:rsid w:val="00705DCC"/>
    <w:rsid w:val="00705EDA"/>
    <w:rsid w:val="00707704"/>
    <w:rsid w:val="00714301"/>
    <w:rsid w:val="0072035C"/>
    <w:rsid w:val="007231DB"/>
    <w:rsid w:val="00727057"/>
    <w:rsid w:val="007306AD"/>
    <w:rsid w:val="00751338"/>
    <w:rsid w:val="00754BBF"/>
    <w:rsid w:val="0075644F"/>
    <w:rsid w:val="00757386"/>
    <w:rsid w:val="00762455"/>
    <w:rsid w:val="00771D46"/>
    <w:rsid w:val="00774EF9"/>
    <w:rsid w:val="007804CB"/>
    <w:rsid w:val="00782CAB"/>
    <w:rsid w:val="007871FB"/>
    <w:rsid w:val="00793064"/>
    <w:rsid w:val="00794514"/>
    <w:rsid w:val="007A0162"/>
    <w:rsid w:val="007A2939"/>
    <w:rsid w:val="007A52E8"/>
    <w:rsid w:val="007B025E"/>
    <w:rsid w:val="007B1939"/>
    <w:rsid w:val="007B241A"/>
    <w:rsid w:val="007B2DED"/>
    <w:rsid w:val="007B7975"/>
    <w:rsid w:val="007C16B5"/>
    <w:rsid w:val="007C2A05"/>
    <w:rsid w:val="007C34B3"/>
    <w:rsid w:val="007C51C1"/>
    <w:rsid w:val="007C5FD4"/>
    <w:rsid w:val="007C7AE2"/>
    <w:rsid w:val="007C7D7A"/>
    <w:rsid w:val="007D0655"/>
    <w:rsid w:val="007D7250"/>
    <w:rsid w:val="007E3B73"/>
    <w:rsid w:val="007E3F3B"/>
    <w:rsid w:val="007E481B"/>
    <w:rsid w:val="007F0993"/>
    <w:rsid w:val="007F0F3A"/>
    <w:rsid w:val="007F7702"/>
    <w:rsid w:val="00805333"/>
    <w:rsid w:val="008055D7"/>
    <w:rsid w:val="00817886"/>
    <w:rsid w:val="00820B13"/>
    <w:rsid w:val="00823DC8"/>
    <w:rsid w:val="008303EF"/>
    <w:rsid w:val="0083214E"/>
    <w:rsid w:val="00832F02"/>
    <w:rsid w:val="008409C3"/>
    <w:rsid w:val="00843310"/>
    <w:rsid w:val="0084385C"/>
    <w:rsid w:val="008465AF"/>
    <w:rsid w:val="00854EB2"/>
    <w:rsid w:val="00855D28"/>
    <w:rsid w:val="00856A65"/>
    <w:rsid w:val="008574CF"/>
    <w:rsid w:val="00862D26"/>
    <w:rsid w:val="00864FC7"/>
    <w:rsid w:val="0087452F"/>
    <w:rsid w:val="008802DC"/>
    <w:rsid w:val="008850F8"/>
    <w:rsid w:val="008866A6"/>
    <w:rsid w:val="00891F0D"/>
    <w:rsid w:val="00892362"/>
    <w:rsid w:val="0089381B"/>
    <w:rsid w:val="008962E0"/>
    <w:rsid w:val="00896F60"/>
    <w:rsid w:val="008977F7"/>
    <w:rsid w:val="008A2B0E"/>
    <w:rsid w:val="008B188A"/>
    <w:rsid w:val="008B1BED"/>
    <w:rsid w:val="008B23F2"/>
    <w:rsid w:val="008B34A4"/>
    <w:rsid w:val="008C400C"/>
    <w:rsid w:val="008C7C3E"/>
    <w:rsid w:val="008D0518"/>
    <w:rsid w:val="008D0A59"/>
    <w:rsid w:val="008D7540"/>
    <w:rsid w:val="008D797D"/>
    <w:rsid w:val="008E478A"/>
    <w:rsid w:val="008E4D6F"/>
    <w:rsid w:val="008E5351"/>
    <w:rsid w:val="008E73EF"/>
    <w:rsid w:val="008F38AA"/>
    <w:rsid w:val="008F3F00"/>
    <w:rsid w:val="008F6ADA"/>
    <w:rsid w:val="00901BAC"/>
    <w:rsid w:val="009036DE"/>
    <w:rsid w:val="00917AF8"/>
    <w:rsid w:val="00920342"/>
    <w:rsid w:val="00925EA0"/>
    <w:rsid w:val="00932401"/>
    <w:rsid w:val="00934DF5"/>
    <w:rsid w:val="0093568E"/>
    <w:rsid w:val="00935ACD"/>
    <w:rsid w:val="00937B52"/>
    <w:rsid w:val="00943781"/>
    <w:rsid w:val="009438AA"/>
    <w:rsid w:val="00944F61"/>
    <w:rsid w:val="0095081A"/>
    <w:rsid w:val="00956547"/>
    <w:rsid w:val="0095730B"/>
    <w:rsid w:val="00961201"/>
    <w:rsid w:val="00965819"/>
    <w:rsid w:val="0098201C"/>
    <w:rsid w:val="009828F1"/>
    <w:rsid w:val="00984B50"/>
    <w:rsid w:val="00987592"/>
    <w:rsid w:val="00997851"/>
    <w:rsid w:val="009A056B"/>
    <w:rsid w:val="009A24FD"/>
    <w:rsid w:val="009A3E5C"/>
    <w:rsid w:val="009A6D2F"/>
    <w:rsid w:val="009A70FF"/>
    <w:rsid w:val="009A7229"/>
    <w:rsid w:val="009B1690"/>
    <w:rsid w:val="009B462A"/>
    <w:rsid w:val="009B473C"/>
    <w:rsid w:val="009B5AA8"/>
    <w:rsid w:val="009C0EFD"/>
    <w:rsid w:val="009C1322"/>
    <w:rsid w:val="009C1759"/>
    <w:rsid w:val="009C5E05"/>
    <w:rsid w:val="009D07E0"/>
    <w:rsid w:val="009D5269"/>
    <w:rsid w:val="009E057D"/>
    <w:rsid w:val="009E1F1C"/>
    <w:rsid w:val="009E2F3A"/>
    <w:rsid w:val="009E508B"/>
    <w:rsid w:val="009F1D5A"/>
    <w:rsid w:val="009F3594"/>
    <w:rsid w:val="00A03D94"/>
    <w:rsid w:val="00A0755D"/>
    <w:rsid w:val="00A10A3E"/>
    <w:rsid w:val="00A16F0A"/>
    <w:rsid w:val="00A2588E"/>
    <w:rsid w:val="00A25970"/>
    <w:rsid w:val="00A316D2"/>
    <w:rsid w:val="00A34EDC"/>
    <w:rsid w:val="00A35D2A"/>
    <w:rsid w:val="00A4081B"/>
    <w:rsid w:val="00A4592F"/>
    <w:rsid w:val="00A462B3"/>
    <w:rsid w:val="00A50E40"/>
    <w:rsid w:val="00A52238"/>
    <w:rsid w:val="00A52419"/>
    <w:rsid w:val="00A5556E"/>
    <w:rsid w:val="00A57246"/>
    <w:rsid w:val="00A638D6"/>
    <w:rsid w:val="00A64464"/>
    <w:rsid w:val="00A64C98"/>
    <w:rsid w:val="00A70CAB"/>
    <w:rsid w:val="00A715BC"/>
    <w:rsid w:val="00A7347F"/>
    <w:rsid w:val="00A80E12"/>
    <w:rsid w:val="00A81BE1"/>
    <w:rsid w:val="00A82E1B"/>
    <w:rsid w:val="00A8749F"/>
    <w:rsid w:val="00A87BF0"/>
    <w:rsid w:val="00A91D47"/>
    <w:rsid w:val="00A95021"/>
    <w:rsid w:val="00A97733"/>
    <w:rsid w:val="00AA3E23"/>
    <w:rsid w:val="00AB63BF"/>
    <w:rsid w:val="00AD1315"/>
    <w:rsid w:val="00AD17A9"/>
    <w:rsid w:val="00AD6D79"/>
    <w:rsid w:val="00AE3063"/>
    <w:rsid w:val="00AE3F2D"/>
    <w:rsid w:val="00AF1559"/>
    <w:rsid w:val="00AF20BD"/>
    <w:rsid w:val="00AF240E"/>
    <w:rsid w:val="00AF3B49"/>
    <w:rsid w:val="00AF7B2A"/>
    <w:rsid w:val="00B04144"/>
    <w:rsid w:val="00B10EEB"/>
    <w:rsid w:val="00B1310A"/>
    <w:rsid w:val="00B14DBA"/>
    <w:rsid w:val="00B212A3"/>
    <w:rsid w:val="00B23114"/>
    <w:rsid w:val="00B32B5C"/>
    <w:rsid w:val="00B437AF"/>
    <w:rsid w:val="00B4732C"/>
    <w:rsid w:val="00B52282"/>
    <w:rsid w:val="00B6227B"/>
    <w:rsid w:val="00B671B1"/>
    <w:rsid w:val="00B719B8"/>
    <w:rsid w:val="00B72189"/>
    <w:rsid w:val="00B73920"/>
    <w:rsid w:val="00B77D5E"/>
    <w:rsid w:val="00B809FF"/>
    <w:rsid w:val="00B80E9F"/>
    <w:rsid w:val="00B857F3"/>
    <w:rsid w:val="00B85CDA"/>
    <w:rsid w:val="00B86215"/>
    <w:rsid w:val="00B90A42"/>
    <w:rsid w:val="00BA2FB2"/>
    <w:rsid w:val="00BA7A07"/>
    <w:rsid w:val="00BB02BA"/>
    <w:rsid w:val="00BB0835"/>
    <w:rsid w:val="00BB32C5"/>
    <w:rsid w:val="00BC6486"/>
    <w:rsid w:val="00BD182F"/>
    <w:rsid w:val="00BD1876"/>
    <w:rsid w:val="00BD3476"/>
    <w:rsid w:val="00BD68EB"/>
    <w:rsid w:val="00BE5ADA"/>
    <w:rsid w:val="00BE78FA"/>
    <w:rsid w:val="00BE7A94"/>
    <w:rsid w:val="00C00D40"/>
    <w:rsid w:val="00C04B41"/>
    <w:rsid w:val="00C10D6D"/>
    <w:rsid w:val="00C11168"/>
    <w:rsid w:val="00C14894"/>
    <w:rsid w:val="00C14D25"/>
    <w:rsid w:val="00C20DBF"/>
    <w:rsid w:val="00C21393"/>
    <w:rsid w:val="00C26EAC"/>
    <w:rsid w:val="00C375AB"/>
    <w:rsid w:val="00C427B8"/>
    <w:rsid w:val="00C478F9"/>
    <w:rsid w:val="00C52D77"/>
    <w:rsid w:val="00C5331E"/>
    <w:rsid w:val="00C54739"/>
    <w:rsid w:val="00C54788"/>
    <w:rsid w:val="00C61B6B"/>
    <w:rsid w:val="00C66377"/>
    <w:rsid w:val="00C71635"/>
    <w:rsid w:val="00C72B17"/>
    <w:rsid w:val="00C72FDC"/>
    <w:rsid w:val="00C76549"/>
    <w:rsid w:val="00C82AEE"/>
    <w:rsid w:val="00C875DE"/>
    <w:rsid w:val="00C92D39"/>
    <w:rsid w:val="00C97494"/>
    <w:rsid w:val="00C9798A"/>
    <w:rsid w:val="00CA51CD"/>
    <w:rsid w:val="00CA6970"/>
    <w:rsid w:val="00CB36EA"/>
    <w:rsid w:val="00CB5D2F"/>
    <w:rsid w:val="00CC270E"/>
    <w:rsid w:val="00CC3EA8"/>
    <w:rsid w:val="00CC6038"/>
    <w:rsid w:val="00CC6715"/>
    <w:rsid w:val="00CC7016"/>
    <w:rsid w:val="00CC70DA"/>
    <w:rsid w:val="00CC7B16"/>
    <w:rsid w:val="00CD72DB"/>
    <w:rsid w:val="00CE0FA6"/>
    <w:rsid w:val="00CE1031"/>
    <w:rsid w:val="00CE2F04"/>
    <w:rsid w:val="00CE31D6"/>
    <w:rsid w:val="00CE7CFC"/>
    <w:rsid w:val="00CE7DFC"/>
    <w:rsid w:val="00CF4460"/>
    <w:rsid w:val="00CF47A0"/>
    <w:rsid w:val="00CF4958"/>
    <w:rsid w:val="00D037DF"/>
    <w:rsid w:val="00D079A8"/>
    <w:rsid w:val="00D21C11"/>
    <w:rsid w:val="00D24D30"/>
    <w:rsid w:val="00D27263"/>
    <w:rsid w:val="00D27AED"/>
    <w:rsid w:val="00D34866"/>
    <w:rsid w:val="00D41745"/>
    <w:rsid w:val="00D43250"/>
    <w:rsid w:val="00D43398"/>
    <w:rsid w:val="00D45046"/>
    <w:rsid w:val="00D454F8"/>
    <w:rsid w:val="00D52B8B"/>
    <w:rsid w:val="00D53A9A"/>
    <w:rsid w:val="00D56070"/>
    <w:rsid w:val="00D63280"/>
    <w:rsid w:val="00D64C6E"/>
    <w:rsid w:val="00D720D4"/>
    <w:rsid w:val="00D73C95"/>
    <w:rsid w:val="00D774BC"/>
    <w:rsid w:val="00D87CFA"/>
    <w:rsid w:val="00D906BD"/>
    <w:rsid w:val="00D91240"/>
    <w:rsid w:val="00D9350E"/>
    <w:rsid w:val="00D93512"/>
    <w:rsid w:val="00DA1759"/>
    <w:rsid w:val="00DA20F4"/>
    <w:rsid w:val="00DA5D2D"/>
    <w:rsid w:val="00DB109C"/>
    <w:rsid w:val="00DB33C1"/>
    <w:rsid w:val="00DB56E2"/>
    <w:rsid w:val="00DC00A5"/>
    <w:rsid w:val="00DC1721"/>
    <w:rsid w:val="00DC3968"/>
    <w:rsid w:val="00DD4173"/>
    <w:rsid w:val="00DE244B"/>
    <w:rsid w:val="00DE3D2C"/>
    <w:rsid w:val="00DE4030"/>
    <w:rsid w:val="00DF0BDF"/>
    <w:rsid w:val="00DF21C8"/>
    <w:rsid w:val="00DF2F92"/>
    <w:rsid w:val="00DF46EC"/>
    <w:rsid w:val="00DF7F62"/>
    <w:rsid w:val="00E1012B"/>
    <w:rsid w:val="00E127E3"/>
    <w:rsid w:val="00E12C4A"/>
    <w:rsid w:val="00E13D7F"/>
    <w:rsid w:val="00E14770"/>
    <w:rsid w:val="00E1501B"/>
    <w:rsid w:val="00E22479"/>
    <w:rsid w:val="00E2294E"/>
    <w:rsid w:val="00E2348D"/>
    <w:rsid w:val="00E276D1"/>
    <w:rsid w:val="00E433B5"/>
    <w:rsid w:val="00E45890"/>
    <w:rsid w:val="00E46C51"/>
    <w:rsid w:val="00E47DFB"/>
    <w:rsid w:val="00E52767"/>
    <w:rsid w:val="00E5776D"/>
    <w:rsid w:val="00E57C71"/>
    <w:rsid w:val="00E65E87"/>
    <w:rsid w:val="00E66BC4"/>
    <w:rsid w:val="00E700E1"/>
    <w:rsid w:val="00E738E4"/>
    <w:rsid w:val="00E809F3"/>
    <w:rsid w:val="00E857D0"/>
    <w:rsid w:val="00E94591"/>
    <w:rsid w:val="00E9789B"/>
    <w:rsid w:val="00E97DCA"/>
    <w:rsid w:val="00EB07C7"/>
    <w:rsid w:val="00EB1451"/>
    <w:rsid w:val="00EB1E88"/>
    <w:rsid w:val="00EB2014"/>
    <w:rsid w:val="00EB3EAB"/>
    <w:rsid w:val="00EB4D64"/>
    <w:rsid w:val="00EB63D6"/>
    <w:rsid w:val="00EC3FBC"/>
    <w:rsid w:val="00EC59D5"/>
    <w:rsid w:val="00EC5E28"/>
    <w:rsid w:val="00ED0A3A"/>
    <w:rsid w:val="00ED22DE"/>
    <w:rsid w:val="00ED3446"/>
    <w:rsid w:val="00ED5788"/>
    <w:rsid w:val="00ED58D3"/>
    <w:rsid w:val="00ED66D4"/>
    <w:rsid w:val="00ED70FD"/>
    <w:rsid w:val="00EE04DB"/>
    <w:rsid w:val="00EE0737"/>
    <w:rsid w:val="00EE3A60"/>
    <w:rsid w:val="00EE64E3"/>
    <w:rsid w:val="00EE7FE7"/>
    <w:rsid w:val="00EF1E23"/>
    <w:rsid w:val="00EF2D86"/>
    <w:rsid w:val="00F03056"/>
    <w:rsid w:val="00F06929"/>
    <w:rsid w:val="00F07598"/>
    <w:rsid w:val="00F076F1"/>
    <w:rsid w:val="00F108B5"/>
    <w:rsid w:val="00F22314"/>
    <w:rsid w:val="00F235D8"/>
    <w:rsid w:val="00F25F5B"/>
    <w:rsid w:val="00F266E2"/>
    <w:rsid w:val="00F32B55"/>
    <w:rsid w:val="00F34EBF"/>
    <w:rsid w:val="00F35278"/>
    <w:rsid w:val="00F40876"/>
    <w:rsid w:val="00F44ADD"/>
    <w:rsid w:val="00F456CC"/>
    <w:rsid w:val="00F46893"/>
    <w:rsid w:val="00F51530"/>
    <w:rsid w:val="00F529C2"/>
    <w:rsid w:val="00F5303C"/>
    <w:rsid w:val="00F72A1C"/>
    <w:rsid w:val="00F7614F"/>
    <w:rsid w:val="00F85F1F"/>
    <w:rsid w:val="00F87D44"/>
    <w:rsid w:val="00F939C7"/>
    <w:rsid w:val="00F944E6"/>
    <w:rsid w:val="00FB1144"/>
    <w:rsid w:val="00FB1BA2"/>
    <w:rsid w:val="00FB20B9"/>
    <w:rsid w:val="00FB3539"/>
    <w:rsid w:val="00FB39EB"/>
    <w:rsid w:val="00FB596B"/>
    <w:rsid w:val="00FD2E7E"/>
    <w:rsid w:val="00FD4E8C"/>
    <w:rsid w:val="00FD5F11"/>
    <w:rsid w:val="00FD62E6"/>
    <w:rsid w:val="00FD7783"/>
    <w:rsid w:val="00FE29F5"/>
    <w:rsid w:val="00FE7353"/>
    <w:rsid w:val="00FF458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F4474A"/>
  <w15:docId w15:val="{3289880F-05E9-4F12-9703-751A8E2D7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1"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lsdException w:name="heading 8" w:uiPriority="0"/>
    <w:lsdException w:name="heading 9" w:uiPriority="0"/>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ecken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ecken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ecken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ecken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nhideWhenUsed/>
    <w:rsid w:val="00C72B17"/>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C72B17"/>
    <w:rPr>
      <w:rFonts w:ascii="Georgia" w:hAnsi="Georgia"/>
      <w:sz w:val="20"/>
    </w:rPr>
  </w:style>
  <w:style w:type="character" w:styleId="AnvndHyperlnk">
    <w:name w:val="FollowedHyperlink"/>
    <w:basedOn w:val="Standardstycketecken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ecken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ecken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ngtext">
    <w:name w:val="Balloon Text"/>
    <w:basedOn w:val="Normal"/>
    <w:link w:val="BallongtextChar"/>
    <w:uiPriority w:val="99"/>
    <w:semiHidden/>
    <w:unhideWhenUsed/>
    <w:rsid w:val="00F46893"/>
    <w:pPr>
      <w:spacing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ecken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ecken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character" w:styleId="Sidnummer">
    <w:name w:val="page number"/>
    <w:semiHidden/>
    <w:rsid w:val="001304B6"/>
    <w:rPr>
      <w:rFonts w:ascii="Arial" w:hAnsi="Arial"/>
      <w:b/>
      <w:color w:val="1C1C1C"/>
      <w:sz w:val="14"/>
    </w:rPr>
  </w:style>
  <w:style w:type="paragraph" w:styleId="Brdtext">
    <w:name w:val="Body Text"/>
    <w:basedOn w:val="Normal"/>
    <w:link w:val="BrdtextChar"/>
    <w:rsid w:val="008866A6"/>
    <w:pPr>
      <w:spacing w:before="20" w:after="100" w:line="240" w:lineRule="auto"/>
    </w:pPr>
    <w:rPr>
      <w:rFonts w:ascii="Times New Roman" w:eastAsia="Times New Roman" w:hAnsi="Times New Roman"/>
      <w:sz w:val="22"/>
      <w:szCs w:val="24"/>
      <w:lang w:eastAsia="en-GB"/>
    </w:rPr>
  </w:style>
  <w:style w:type="character" w:customStyle="1" w:styleId="BrdtextChar">
    <w:name w:val="Brödtext Char"/>
    <w:basedOn w:val="Standardstycketeckensnitt"/>
    <w:link w:val="Brdtext"/>
    <w:rsid w:val="008866A6"/>
    <w:rPr>
      <w:rFonts w:ascii="Times New Roman" w:eastAsia="Times New Roman" w:hAnsi="Times New Roman"/>
      <w:sz w:val="22"/>
      <w:szCs w:val="24"/>
      <w:lang w:eastAsia="en-GB"/>
    </w:rPr>
  </w:style>
  <w:style w:type="paragraph" w:customStyle="1" w:styleId="FrsttsbladUnderrubrik">
    <w:name w:val="Försättsblad Underrubrik"/>
    <w:basedOn w:val="Normal"/>
    <w:next w:val="Brdtext"/>
    <w:link w:val="FrsttsbladUnderrubrikChar"/>
    <w:qFormat/>
    <w:rsid w:val="008866A6"/>
    <w:pPr>
      <w:spacing w:before="120" w:after="600" w:line="240" w:lineRule="auto"/>
    </w:pPr>
    <w:rPr>
      <w:rFonts w:ascii="Arial" w:eastAsia="Times New Roman" w:hAnsi="Arial" w:cs="Arial"/>
      <w:sz w:val="28"/>
      <w:szCs w:val="28"/>
      <w:lang w:eastAsia="en-GB"/>
    </w:rPr>
  </w:style>
  <w:style w:type="paragraph" w:styleId="Rubrik">
    <w:name w:val="Title"/>
    <w:aliases w:val="Försättsblad Rubrik"/>
    <w:basedOn w:val="Normal"/>
    <w:next w:val="Normal"/>
    <w:link w:val="RubrikChar"/>
    <w:qFormat/>
    <w:rsid w:val="008866A6"/>
    <w:pPr>
      <w:spacing w:after="120" w:line="240" w:lineRule="auto"/>
    </w:pPr>
    <w:rPr>
      <w:rFonts w:ascii="Arial" w:eastAsia="Times New Roman" w:hAnsi="Arial" w:cs="Arial"/>
      <w:b/>
      <w:color w:val="00A9A7"/>
      <w:sz w:val="56"/>
      <w:szCs w:val="56"/>
      <w:lang w:eastAsia="en-GB"/>
    </w:rPr>
  </w:style>
  <w:style w:type="character" w:customStyle="1" w:styleId="RubrikChar">
    <w:name w:val="Rubrik Char"/>
    <w:aliases w:val="Försättsblad Rubrik Char"/>
    <w:basedOn w:val="Standardstycketeckensnitt"/>
    <w:link w:val="Rubrik"/>
    <w:rsid w:val="008866A6"/>
    <w:rPr>
      <w:rFonts w:ascii="Arial" w:eastAsia="Times New Roman" w:hAnsi="Arial" w:cs="Arial"/>
      <w:b/>
      <w:color w:val="00A9A7"/>
      <w:sz w:val="56"/>
      <w:szCs w:val="56"/>
      <w:lang w:eastAsia="en-GB"/>
    </w:rPr>
  </w:style>
  <w:style w:type="character" w:customStyle="1" w:styleId="FrsttsbladUnderrubrikChar">
    <w:name w:val="Försättsblad Underrubrik Char"/>
    <w:link w:val="FrsttsbladUnderrubrik"/>
    <w:rsid w:val="008866A6"/>
    <w:rPr>
      <w:rFonts w:ascii="Arial" w:eastAsia="Times New Roman" w:hAnsi="Arial" w:cs="Arial"/>
      <w:sz w:val="28"/>
      <w:szCs w:val="28"/>
      <w:lang w:eastAsia="en-GB"/>
    </w:rPr>
  </w:style>
  <w:style w:type="paragraph" w:customStyle="1" w:styleId="TableText">
    <w:name w:val="Table Text"/>
    <w:basedOn w:val="Brdtext"/>
    <w:rsid w:val="0039481C"/>
    <w:pPr>
      <w:overflowPunct w:val="0"/>
      <w:autoSpaceDE w:val="0"/>
      <w:autoSpaceDN w:val="0"/>
      <w:adjustRightInd w:val="0"/>
      <w:spacing w:before="0" w:after="0"/>
      <w:ind w:left="28" w:right="28"/>
      <w:jc w:val="both"/>
      <w:textAlignment w:val="baseline"/>
    </w:pPr>
    <w:rPr>
      <w:rFonts w:ascii="Arial" w:hAnsi="Arial"/>
      <w:sz w:val="20"/>
      <w:szCs w:val="20"/>
      <w:lang w:eastAsia="en-US"/>
    </w:rPr>
  </w:style>
  <w:style w:type="paragraph" w:customStyle="1" w:styleId="TableParagraph">
    <w:name w:val="Table Paragraph"/>
    <w:basedOn w:val="Normal"/>
    <w:uiPriority w:val="1"/>
    <w:qFormat/>
    <w:rsid w:val="0039481C"/>
    <w:pPr>
      <w:widowControl w:val="0"/>
    </w:pPr>
    <w:rPr>
      <w:rFonts w:asciiTheme="minorHAnsi" w:eastAsiaTheme="minorHAnsi" w:hAnsiTheme="minorHAnsi" w:cstheme="minorBidi"/>
      <w:sz w:val="22"/>
    </w:rPr>
  </w:style>
  <w:style w:type="paragraph" w:styleId="Normalwebb">
    <w:name w:val="Normal (Web)"/>
    <w:basedOn w:val="Normal"/>
    <w:uiPriority w:val="99"/>
    <w:semiHidden/>
    <w:unhideWhenUsed/>
    <w:rsid w:val="00CA6970"/>
    <w:pPr>
      <w:spacing w:before="100" w:beforeAutospacing="1" w:after="100" w:afterAutospacing="1" w:line="240" w:lineRule="auto"/>
    </w:pPr>
    <w:rPr>
      <w:rFonts w:ascii="Times" w:hAnsi="Times"/>
      <w:szCs w:val="20"/>
    </w:rPr>
  </w:style>
  <w:style w:type="character" w:customStyle="1" w:styleId="apple-converted-space">
    <w:name w:val="apple-converted-space"/>
    <w:basedOn w:val="Standardstycketeckensnitt"/>
    <w:rsid w:val="00CA6970"/>
  </w:style>
  <w:style w:type="paragraph" w:customStyle="1" w:styleId="Normal1">
    <w:name w:val="Normal1"/>
    <w:aliases w:val=" webb,webb,Normal (webb)1"/>
    <w:basedOn w:val="Normal"/>
    <w:rsid w:val="00CE2F04"/>
    <w:pPr>
      <w:spacing w:before="100" w:beforeAutospacing="1" w:after="100" w:afterAutospacing="1" w:line="240" w:lineRule="auto"/>
    </w:pPr>
    <w:rPr>
      <w:rFonts w:ascii="Times New Roman" w:eastAsia="Times New Roman" w:hAnsi="Times New Roman"/>
      <w:sz w:val="24"/>
      <w:szCs w:val="24"/>
      <w:lang w:val="en-US"/>
    </w:rPr>
  </w:style>
  <w:style w:type="character" w:styleId="Kommentarsreferens">
    <w:name w:val="annotation reference"/>
    <w:basedOn w:val="Standardstycketeckensnitt"/>
    <w:uiPriority w:val="99"/>
    <w:semiHidden/>
    <w:unhideWhenUsed/>
    <w:rsid w:val="005E29AA"/>
    <w:rPr>
      <w:sz w:val="16"/>
      <w:szCs w:val="16"/>
    </w:rPr>
  </w:style>
  <w:style w:type="paragraph" w:styleId="Kommentarer">
    <w:name w:val="annotation text"/>
    <w:basedOn w:val="Normal"/>
    <w:link w:val="KommentarerChar"/>
    <w:uiPriority w:val="99"/>
    <w:unhideWhenUsed/>
    <w:rsid w:val="005E29AA"/>
    <w:pPr>
      <w:spacing w:line="240" w:lineRule="auto"/>
    </w:pPr>
    <w:rPr>
      <w:szCs w:val="20"/>
    </w:rPr>
  </w:style>
  <w:style w:type="character" w:customStyle="1" w:styleId="KommentarerChar">
    <w:name w:val="Kommentarer Char"/>
    <w:basedOn w:val="Standardstycketeckensnitt"/>
    <w:link w:val="Kommentarer"/>
    <w:uiPriority w:val="99"/>
    <w:rsid w:val="005E29AA"/>
    <w:rPr>
      <w:rFonts w:ascii="Georgia" w:hAnsi="Georgia"/>
      <w:lang w:eastAsia="en-US"/>
    </w:rPr>
  </w:style>
  <w:style w:type="paragraph" w:styleId="Kommentarsmne">
    <w:name w:val="annotation subject"/>
    <w:basedOn w:val="Kommentarer"/>
    <w:next w:val="Kommentarer"/>
    <w:link w:val="KommentarsmneChar"/>
    <w:uiPriority w:val="99"/>
    <w:semiHidden/>
    <w:unhideWhenUsed/>
    <w:rsid w:val="005E29AA"/>
    <w:rPr>
      <w:b/>
      <w:bCs/>
    </w:rPr>
  </w:style>
  <w:style w:type="character" w:customStyle="1" w:styleId="KommentarsmneChar">
    <w:name w:val="Kommentarsämne Char"/>
    <w:basedOn w:val="KommentarerChar"/>
    <w:link w:val="Kommentarsmne"/>
    <w:uiPriority w:val="99"/>
    <w:semiHidden/>
    <w:rsid w:val="005E29AA"/>
    <w:rPr>
      <w:rFonts w:ascii="Georgia" w:hAnsi="Georgia"/>
      <w:b/>
      <w:bCs/>
      <w:lang w:eastAsia="en-US"/>
    </w:rPr>
  </w:style>
  <w:style w:type="paragraph" w:styleId="Revision">
    <w:name w:val="Revision"/>
    <w:hidden/>
    <w:uiPriority w:val="99"/>
    <w:semiHidden/>
    <w:rsid w:val="0007045E"/>
    <w:rPr>
      <w:rFonts w:ascii="Georgia" w:hAnsi="Georgia"/>
      <w:szCs w:val="22"/>
      <w:lang w:eastAsia="en-US"/>
    </w:rPr>
  </w:style>
  <w:style w:type="paragraph" w:styleId="Dokumentversikt">
    <w:name w:val="Document Map"/>
    <w:basedOn w:val="Normal"/>
    <w:link w:val="DokumentversiktChar"/>
    <w:uiPriority w:val="99"/>
    <w:semiHidden/>
    <w:unhideWhenUsed/>
    <w:rsid w:val="00F076F1"/>
    <w:pPr>
      <w:spacing w:line="240" w:lineRule="auto"/>
    </w:pPr>
    <w:rPr>
      <w:rFonts w:ascii="Lucida Grande" w:hAnsi="Lucida Grande" w:cs="Lucida Grande"/>
      <w:sz w:val="24"/>
      <w:szCs w:val="24"/>
    </w:rPr>
  </w:style>
  <w:style w:type="character" w:customStyle="1" w:styleId="DokumentversiktChar">
    <w:name w:val="Dokumentöversikt Char"/>
    <w:basedOn w:val="Standardstycketeckensnitt"/>
    <w:link w:val="Dokumentversikt"/>
    <w:uiPriority w:val="99"/>
    <w:semiHidden/>
    <w:rsid w:val="00F076F1"/>
    <w:rPr>
      <w:rFonts w:ascii="Lucida Grande" w:hAnsi="Lucida Grande" w:cs="Lucida Grande"/>
      <w:sz w:val="24"/>
      <w:szCs w:val="24"/>
      <w:lang w:eastAsia="en-US"/>
    </w:rPr>
  </w:style>
  <w:style w:type="character" w:styleId="Stark">
    <w:name w:val="Strong"/>
    <w:basedOn w:val="Standardstycketeckensnitt"/>
    <w:uiPriority w:val="22"/>
    <w:rsid w:val="00F5153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457515">
      <w:bodyDiv w:val="1"/>
      <w:marLeft w:val="0"/>
      <w:marRight w:val="0"/>
      <w:marTop w:val="45"/>
      <w:marBottom w:val="45"/>
      <w:divBdr>
        <w:top w:val="none" w:sz="0" w:space="0" w:color="auto"/>
        <w:left w:val="none" w:sz="0" w:space="0" w:color="auto"/>
        <w:bottom w:val="none" w:sz="0" w:space="0" w:color="auto"/>
        <w:right w:val="none" w:sz="0" w:space="0" w:color="auto"/>
      </w:divBdr>
      <w:divsChild>
        <w:div w:id="1294291110">
          <w:marLeft w:val="0"/>
          <w:marRight w:val="0"/>
          <w:marTop w:val="0"/>
          <w:marBottom w:val="0"/>
          <w:divBdr>
            <w:top w:val="none" w:sz="0" w:space="0" w:color="auto"/>
            <w:left w:val="none" w:sz="0" w:space="0" w:color="auto"/>
            <w:bottom w:val="none" w:sz="0" w:space="0" w:color="auto"/>
            <w:right w:val="none" w:sz="0" w:space="0" w:color="auto"/>
          </w:divBdr>
          <w:divsChild>
            <w:div w:id="1991058520">
              <w:marLeft w:val="0"/>
              <w:marRight w:val="0"/>
              <w:marTop w:val="0"/>
              <w:marBottom w:val="0"/>
              <w:divBdr>
                <w:top w:val="none" w:sz="0" w:space="0" w:color="auto"/>
                <w:left w:val="none" w:sz="0" w:space="0" w:color="auto"/>
                <w:bottom w:val="none" w:sz="0" w:space="0" w:color="auto"/>
                <w:right w:val="none" w:sz="0" w:space="0" w:color="auto"/>
              </w:divBdr>
              <w:divsChild>
                <w:div w:id="1676377661">
                  <w:marLeft w:val="0"/>
                  <w:marRight w:val="0"/>
                  <w:marTop w:val="0"/>
                  <w:marBottom w:val="0"/>
                  <w:divBdr>
                    <w:top w:val="none" w:sz="0" w:space="0" w:color="auto"/>
                    <w:left w:val="none" w:sz="0" w:space="0" w:color="auto"/>
                    <w:bottom w:val="none" w:sz="0" w:space="0" w:color="auto"/>
                    <w:right w:val="none" w:sz="0" w:space="0" w:color="auto"/>
                  </w:divBdr>
                  <w:divsChild>
                    <w:div w:id="313997809">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 w:id="416247562">
      <w:bodyDiv w:val="1"/>
      <w:marLeft w:val="0"/>
      <w:marRight w:val="0"/>
      <w:marTop w:val="0"/>
      <w:marBottom w:val="0"/>
      <w:divBdr>
        <w:top w:val="none" w:sz="0" w:space="0" w:color="auto"/>
        <w:left w:val="none" w:sz="0" w:space="0" w:color="auto"/>
        <w:bottom w:val="none" w:sz="0" w:space="0" w:color="auto"/>
        <w:right w:val="none" w:sz="0" w:space="0" w:color="auto"/>
      </w:divBdr>
    </w:div>
    <w:div w:id="419909462">
      <w:bodyDiv w:val="1"/>
      <w:marLeft w:val="0"/>
      <w:marRight w:val="0"/>
      <w:marTop w:val="0"/>
      <w:marBottom w:val="0"/>
      <w:divBdr>
        <w:top w:val="none" w:sz="0" w:space="0" w:color="auto"/>
        <w:left w:val="none" w:sz="0" w:space="0" w:color="auto"/>
        <w:bottom w:val="none" w:sz="0" w:space="0" w:color="auto"/>
        <w:right w:val="none" w:sz="0" w:space="0" w:color="auto"/>
      </w:divBdr>
    </w:div>
    <w:div w:id="707685053">
      <w:bodyDiv w:val="1"/>
      <w:marLeft w:val="0"/>
      <w:marRight w:val="0"/>
      <w:marTop w:val="0"/>
      <w:marBottom w:val="0"/>
      <w:divBdr>
        <w:top w:val="none" w:sz="0" w:space="0" w:color="auto"/>
        <w:left w:val="none" w:sz="0" w:space="0" w:color="auto"/>
        <w:bottom w:val="none" w:sz="0" w:space="0" w:color="auto"/>
        <w:right w:val="none" w:sz="0" w:space="0" w:color="auto"/>
      </w:divBdr>
    </w:div>
    <w:div w:id="99695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tools.ietf.org/html/rfc5545" TargetMode="External"/><Relationship Id="rId18" Type="http://schemas.openxmlformats.org/officeDocument/2006/relationships/image" Target="media/image1.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microformats.org/wiki/hcalendar" TargetMode="External"/><Relationship Id="rId7" Type="http://schemas.openxmlformats.org/officeDocument/2006/relationships/settings" Target="settings.xml"/><Relationship Id="rId12" Type="http://schemas.openxmlformats.org/officeDocument/2006/relationships/hyperlink" Target="http://rivta.se/documents/ARK_0001/" TargetMode="External"/><Relationship Id="rId17" Type="http://schemas.openxmlformats.org/officeDocument/2006/relationships/hyperlink" Target="http://ihtsdo.org/fileadmin/user_upload/doc/en_us/tig.html" TargetMode="Externa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yperlink" Target="http://tools.ietf.org/html/rfc4122"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rivta.se/documents/" TargetMode="Externa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hyperlink" Target="http://en.wikipedia.org/wiki/ISO_8601"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rfc-editor.org/errata_search.php?rfc=5545&amp;rec_status=15&amp;presentation=table" TargetMode="External"/><Relationship Id="rId22" Type="http://schemas.openxmlformats.org/officeDocument/2006/relationships/header" Target="header1.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531A61D090DF3140BDF8E1CF6FECF739" ma:contentTypeVersion="0" ma:contentTypeDescription="Skapa ett nytt dokument." ma:contentTypeScope="" ma:versionID="9208a72deb87277e3b6a0d9f7bd1cddd">
  <xsd:schema xmlns:xsd="http://www.w3.org/2001/XMLSchema" xmlns:xs="http://www.w3.org/2001/XMLSchema" xmlns:p="http://schemas.microsoft.com/office/2006/metadata/properties" targetNamespace="http://schemas.microsoft.com/office/2006/metadata/properties" ma:root="true" ma:fieldsID="981e5b57cdf8984c8345373121dbb9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4D94D01-244C-4E98-9098-481323317FDB}">
  <ds:schemaRefs>
    <ds:schemaRef ds:uri="http://schemas.microsoft.com/sharepoint/v3/contenttype/forms"/>
  </ds:schemaRefs>
</ds:datastoreItem>
</file>

<file path=customXml/itemProps2.xml><?xml version="1.0" encoding="utf-8"?>
<ds:datastoreItem xmlns:ds="http://schemas.openxmlformats.org/officeDocument/2006/customXml" ds:itemID="{56C82107-71D9-4F08-8CEB-1641F23C0BF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7298559-322E-4C28-8F2E-D601EE384E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EB007F88-42C0-413C-ABEE-26FEA7B1E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Wordmall_CeHis_Office_2007_svensk_130523_Lennart.dotm</Template>
  <TotalTime>718</TotalTime>
  <Pages>27</Pages>
  <Words>5373</Words>
  <Characters>28481</Characters>
  <Application>Microsoft Office Word</Application>
  <DocSecurity>0</DocSecurity>
  <Lines>237</Lines>
  <Paragraphs>67</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Hantera aktiviteter, beställning</vt:lpstr>
      <vt:lpstr>Hantera aktiviteter, beställning</vt:lpstr>
    </vt:vector>
  </TitlesOfParts>
  <Manager/>
  <Company>Inera AB</Company>
  <LinksUpToDate>false</LinksUpToDate>
  <CharactersWithSpaces>33787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Hantera aktiviteter, beställning</dc:title>
  <dc:subject>Arkitektur</dc:subject>
  <dc:creator>Malin Lundgren, Khaled Daham</dc:creator>
  <cp:keywords>TKB,Arkitektur, Krav</cp:keywords>
  <dc:description/>
  <cp:lastModifiedBy>Thomas Fafoutis</cp:lastModifiedBy>
  <cp:revision>16</cp:revision>
  <dcterms:created xsi:type="dcterms:W3CDTF">2015-03-27T14:48:00Z</dcterms:created>
  <dcterms:modified xsi:type="dcterms:W3CDTF">2015-04-06T17:56:00Z</dcterms:modified>
  <cp:category>Mall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knummer">
    <vt:lpwstr>ARK_0015</vt:lpwstr>
  </property>
  <property fmtid="{D5CDD505-2E9C-101B-9397-08002B2CF9AE}" pid="3" name="svekortnamn">
    <vt:lpwstr>order</vt:lpwstr>
  </property>
  <property fmtid="{D5CDD505-2E9C-101B-9397-08002B2CF9AE}" pid="4" name="domain_2">
    <vt:lpwstr>activity</vt:lpwstr>
  </property>
  <property fmtid="{D5CDD505-2E9C-101B-9397-08002B2CF9AE}" pid="5" name="domain_1">
    <vt:lpwstr>clinicalprocess</vt:lpwstr>
  </property>
  <property fmtid="{D5CDD505-2E9C-101B-9397-08002B2CF9AE}" pid="6" name="svenamn">
    <vt:lpwstr>SvensktNamn</vt:lpwstr>
  </property>
  <property fmtid="{D5CDD505-2E9C-101B-9397-08002B2CF9AE}" pid="7" name="datumpubliserad">
    <vt:lpwstr>2015-03-11</vt:lpwstr>
  </property>
  <property fmtid="{D5CDD505-2E9C-101B-9397-08002B2CF9AE}" pid="8" name="domain_3">
    <vt:lpwstr>order</vt:lpwstr>
  </property>
  <property fmtid="{D5CDD505-2E9C-101B-9397-08002B2CF9AE}" pid="9" name="version">
    <vt:lpwstr>1.0</vt:lpwstr>
  </property>
  <property fmtid="{D5CDD505-2E9C-101B-9397-08002B2CF9AE}" pid="10" name="ContentTypeId">
    <vt:lpwstr>0x010100531A61D090DF3140BDF8E1CF6FECF739</vt:lpwstr>
  </property>
  <property fmtid="{D5CDD505-2E9C-101B-9397-08002B2CF9AE}" pid="11" name="IsMyDocuments">
    <vt:bool>true</vt:bool>
  </property>
</Properties>
</file>